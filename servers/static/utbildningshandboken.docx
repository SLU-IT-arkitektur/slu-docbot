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26E9" w14:textId="77777777" w:rsidR="00DF5782" w:rsidRPr="00DF5782" w:rsidRDefault="00DF5782" w:rsidP="00FD79E0">
      <w:pPr>
        <w:pStyle w:val="Heading1"/>
        <w:rPr>
          <w:sz w:val="24"/>
          <w:szCs w:val="24"/>
        </w:rPr>
      </w:pPr>
      <w:r w:rsidRPr="00DF5782">
        <w:t>Utbildningshandboken</w:t>
      </w:r>
    </w:p>
    <w:p w14:paraId="3DE2855F" w14:textId="77777777" w:rsidR="00DF5782" w:rsidRPr="00DF5782" w:rsidRDefault="00DF5782" w:rsidP="00DF5782">
      <w:pPr>
        <w:shd w:val="clear" w:color="auto" w:fill="FFFFFF"/>
        <w:spacing w:after="0" w:line="240" w:lineRule="auto"/>
        <w:rPr>
          <w:rFonts w:ascii="Helvetica" w:eastAsia="Times New Roman" w:hAnsi="Helvetica" w:cs="Helvetica"/>
          <w:caps/>
          <w:color w:val="3B3B3B"/>
          <w:sz w:val="24"/>
          <w:szCs w:val="24"/>
          <w:lang w:eastAsia="sv-SE"/>
        </w:rPr>
      </w:pPr>
      <w:r w:rsidRPr="00DF5782">
        <w:rPr>
          <w:rFonts w:ascii="Helvetica" w:eastAsia="Times New Roman" w:hAnsi="Helvetica" w:cs="Helvetica"/>
          <w:caps/>
          <w:color w:val="3B3B3B"/>
          <w:sz w:val="24"/>
          <w:szCs w:val="24"/>
          <w:lang w:eastAsia="sv-SE"/>
        </w:rPr>
        <w:t>SENAST ÄNDRAD: 12 SEPTEMBER 2022</w:t>
      </w:r>
    </w:p>
    <w:p w14:paraId="3623675A" w14:textId="77777777" w:rsidR="00DF5782" w:rsidRPr="00DF5782" w:rsidRDefault="00DF5782" w:rsidP="00DF5782">
      <w:pPr>
        <w:shd w:val="clear" w:color="auto" w:fill="FFFFFF"/>
        <w:spacing w:after="300" w:line="240" w:lineRule="auto"/>
        <w:rPr>
          <w:rFonts w:ascii="Helvetica" w:eastAsia="Times New Roman" w:hAnsi="Helvetica" w:cs="Helvetica"/>
          <w:color w:val="302F2F"/>
          <w:sz w:val="24"/>
          <w:szCs w:val="24"/>
          <w:lang w:eastAsia="sv-SE"/>
        </w:rPr>
      </w:pPr>
      <w:r w:rsidRPr="00DF5782">
        <w:rPr>
          <w:rFonts w:ascii="Helvetica" w:eastAsia="Times New Roman" w:hAnsi="Helvetica" w:cs="Helvetica"/>
          <w:color w:val="302F2F"/>
          <w:sz w:val="24"/>
          <w:szCs w:val="24"/>
          <w:lang w:eastAsia="sv-SE"/>
        </w:rPr>
        <w:t>Policy, regler och riktlinjer för utbildning på grundnivå och avancerad nivå vid SLU</w:t>
      </w:r>
    </w:p>
    <w:p w14:paraId="0740B95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Klicka på rubriken du vill läsa mer om så kommer du direkt till det kapitlet längre ner på sidan. Längst ner finns bilagorna.</w:t>
      </w:r>
    </w:p>
    <w:p w14:paraId="5914248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avsnitt 1.4 beskrivs de viktigaste förändringarna sedan föregående version. Där det finns officiella översättningar av lagar citeras dessa, i andra fall är översättningen av lagtexter SLU:s egen.</w:t>
      </w:r>
    </w:p>
    <w:p w14:paraId="74CA90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du frågor kring regeltolkningar, vänd dig till den instans som är experter i frågorna. Om du är osäker på var du ska vända dig så kan du fråga fakultetskanslierna.</w:t>
      </w:r>
    </w:p>
    <w:p w14:paraId="1A10E52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du synpunkter och förslag på förändringar/förtydliganden i Utbildningshandboken, fyll då i </w:t>
      </w:r>
      <w:hyperlink r:id="rId5" w:history="1">
        <w:r w:rsidRPr="00DF5782">
          <w:rPr>
            <w:rFonts w:ascii="Times New Roman" w:eastAsia="Times New Roman" w:hAnsi="Times New Roman" w:cs="Times New Roman"/>
            <w:color w:val="3F41DC"/>
            <w:sz w:val="24"/>
            <w:szCs w:val="24"/>
            <w:u w:val="single"/>
            <w:lang w:eastAsia="sv-SE"/>
          </w:rPr>
          <w:t>formuläret</w:t>
        </w:r>
      </w:hyperlink>
      <w:r w:rsidRPr="00DF5782">
        <w:rPr>
          <w:rFonts w:ascii="Times New Roman" w:eastAsia="Times New Roman" w:hAnsi="Times New Roman" w:cs="Times New Roman"/>
          <w:sz w:val="24"/>
          <w:szCs w:val="24"/>
          <w:lang w:eastAsia="sv-SE"/>
        </w:rPr>
        <w:t>, och skicka till </w:t>
      </w:r>
      <w:hyperlink r:id="rId6" w:history="1">
        <w:r w:rsidRPr="00DF5782">
          <w:rPr>
            <w:rFonts w:ascii="Times New Roman" w:eastAsia="Times New Roman" w:hAnsi="Times New Roman" w:cs="Times New Roman"/>
            <w:color w:val="3F41DC"/>
            <w:sz w:val="24"/>
            <w:szCs w:val="24"/>
            <w:u w:val="single"/>
            <w:lang w:eastAsia="sv-SE"/>
          </w:rPr>
          <w:t>Utbildningshandbok@slu.se</w:t>
        </w:r>
      </w:hyperlink>
      <w:r w:rsidRPr="00DF5782">
        <w:rPr>
          <w:rFonts w:ascii="Times New Roman" w:eastAsia="Times New Roman" w:hAnsi="Times New Roman" w:cs="Times New Roman"/>
          <w:sz w:val="24"/>
          <w:szCs w:val="24"/>
          <w:lang w:eastAsia="sv-SE"/>
        </w:rPr>
        <w:t xml:space="preserve">, så kommer dina synpunkter och förslag beaktas inför nästa revision av boken. </w:t>
      </w:r>
      <w:proofErr w:type="spellStart"/>
      <w:r w:rsidRPr="00DF5782">
        <w:rPr>
          <w:rFonts w:ascii="Times New Roman" w:eastAsia="Times New Roman" w:hAnsi="Times New Roman" w:cs="Times New Roman"/>
          <w:sz w:val="24"/>
          <w:szCs w:val="24"/>
          <w:lang w:eastAsia="sv-SE"/>
        </w:rPr>
        <w:t>Ubildningshandboken</w:t>
      </w:r>
      <w:proofErr w:type="spellEnd"/>
      <w:r w:rsidRPr="00DF5782">
        <w:rPr>
          <w:rFonts w:ascii="Times New Roman" w:eastAsia="Times New Roman" w:hAnsi="Times New Roman" w:cs="Times New Roman"/>
          <w:sz w:val="24"/>
          <w:szCs w:val="24"/>
          <w:lang w:eastAsia="sv-SE"/>
        </w:rPr>
        <w:t xml:space="preserve"> revideras en gång per år av Utbildningsnämnden inför kommande läsår. Utbildningsadministrativa noden koordinerar arbetet med revidering.</w:t>
      </w:r>
    </w:p>
    <w:p w14:paraId="1534BB6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p w14:paraId="23061FE8"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7" w:anchor="inledning1" w:history="1">
        <w:r w:rsidR="00DF5782" w:rsidRPr="00DF5782">
          <w:rPr>
            <w:rFonts w:ascii="Helvetica" w:eastAsia="Times New Roman" w:hAnsi="Helvetica" w:cs="Helvetica"/>
            <w:color w:val="3F41DC"/>
            <w:sz w:val="36"/>
            <w:szCs w:val="36"/>
            <w:u w:val="single"/>
            <w:lang w:eastAsia="sv-SE"/>
          </w:rPr>
          <w:t>1. Inledning</w:t>
        </w:r>
      </w:hyperlink>
    </w:p>
    <w:p w14:paraId="3D02D7A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1.1 Handbokens syfte, målgrupp och avgränsning</w:t>
      </w:r>
      <w:r w:rsidRPr="00DF5782">
        <w:rPr>
          <w:rFonts w:ascii="Times New Roman" w:eastAsia="Times New Roman" w:hAnsi="Times New Roman" w:cs="Times New Roman"/>
          <w:sz w:val="24"/>
          <w:szCs w:val="24"/>
          <w:lang w:eastAsia="sv-SE"/>
        </w:rPr>
        <w:br/>
        <w:t>1.2 Handbokens innehåll och disposition</w:t>
      </w:r>
      <w:r w:rsidRPr="00DF5782">
        <w:rPr>
          <w:rFonts w:ascii="Times New Roman" w:eastAsia="Times New Roman" w:hAnsi="Times New Roman" w:cs="Times New Roman"/>
          <w:sz w:val="24"/>
          <w:szCs w:val="24"/>
          <w:lang w:eastAsia="sv-SE"/>
        </w:rPr>
        <w:br/>
        <w:t>1.3 Förkortningar och andra återkommande begrepp</w:t>
      </w:r>
      <w:r w:rsidRPr="00DF5782">
        <w:rPr>
          <w:rFonts w:ascii="Times New Roman" w:eastAsia="Times New Roman" w:hAnsi="Times New Roman" w:cs="Times New Roman"/>
          <w:sz w:val="24"/>
          <w:szCs w:val="24"/>
          <w:lang w:eastAsia="sv-SE"/>
        </w:rPr>
        <w:br/>
        <w:t>1.4 Förändringar sedan föregående version</w:t>
      </w:r>
    </w:p>
    <w:p w14:paraId="3119043B"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8" w:anchor="ramverk2" w:history="1">
        <w:r w:rsidR="00DF5782" w:rsidRPr="00DF5782">
          <w:rPr>
            <w:rFonts w:ascii="Helvetica" w:eastAsia="Times New Roman" w:hAnsi="Helvetica" w:cs="Helvetica"/>
            <w:color w:val="3F41DC"/>
            <w:sz w:val="36"/>
            <w:szCs w:val="36"/>
            <w:u w:val="single"/>
            <w:lang w:eastAsia="sv-SE"/>
          </w:rPr>
          <w:t>2. Utbildningens ramverk</w:t>
        </w:r>
      </w:hyperlink>
    </w:p>
    <w:p w14:paraId="27C412F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2.1 Juridiska förutsättningar</w:t>
      </w:r>
      <w:r w:rsidRPr="00DF5782">
        <w:rPr>
          <w:rFonts w:ascii="Times New Roman" w:eastAsia="Times New Roman" w:hAnsi="Times New Roman" w:cs="Times New Roman"/>
          <w:sz w:val="24"/>
          <w:szCs w:val="24"/>
          <w:lang w:eastAsia="sv-SE"/>
        </w:rPr>
        <w:br/>
        <w:t>2.2 Ekonomiska förutsättningar</w:t>
      </w:r>
      <w:r w:rsidRPr="00DF5782">
        <w:rPr>
          <w:rFonts w:ascii="Times New Roman" w:eastAsia="Times New Roman" w:hAnsi="Times New Roman" w:cs="Times New Roman"/>
          <w:sz w:val="24"/>
          <w:szCs w:val="24"/>
          <w:lang w:eastAsia="sv-SE"/>
        </w:rPr>
        <w:br/>
        <w:t>2.3 Organisatoriska förutsättningar</w:t>
      </w:r>
      <w:r w:rsidRPr="00DF5782">
        <w:rPr>
          <w:rFonts w:ascii="Times New Roman" w:eastAsia="Times New Roman" w:hAnsi="Times New Roman" w:cs="Times New Roman"/>
          <w:sz w:val="24"/>
          <w:szCs w:val="24"/>
          <w:lang w:eastAsia="sv-SE"/>
        </w:rPr>
        <w:br/>
        <w:t>2.4 Läsår och terminstider</w:t>
      </w:r>
      <w:r w:rsidRPr="00DF5782">
        <w:rPr>
          <w:rFonts w:ascii="Times New Roman" w:eastAsia="Times New Roman" w:hAnsi="Times New Roman" w:cs="Times New Roman"/>
          <w:sz w:val="24"/>
          <w:szCs w:val="24"/>
          <w:lang w:eastAsia="sv-SE"/>
        </w:rPr>
        <w:br/>
        <w:t>2.5 Ämne, huvudområde, utbildningsområde</w:t>
      </w:r>
    </w:p>
    <w:p w14:paraId="28195FA9"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9" w:anchor="studentstod3" w:history="1">
        <w:r w:rsidR="00DF5782" w:rsidRPr="00DF5782">
          <w:rPr>
            <w:rFonts w:ascii="Helvetica" w:eastAsia="Times New Roman" w:hAnsi="Helvetica" w:cs="Helvetica"/>
            <w:color w:val="3F41DC"/>
            <w:sz w:val="36"/>
            <w:szCs w:val="36"/>
            <w:u w:val="single"/>
            <w:lang w:eastAsia="sv-SE"/>
          </w:rPr>
          <w:t>3. Studenter och studentstöd</w:t>
        </w:r>
      </w:hyperlink>
    </w:p>
    <w:p w14:paraId="7077918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3.1 Utgångspunkter</w:t>
      </w:r>
      <w:r w:rsidRPr="00DF5782">
        <w:rPr>
          <w:rFonts w:ascii="Times New Roman" w:eastAsia="Times New Roman" w:hAnsi="Times New Roman" w:cs="Times New Roman"/>
          <w:sz w:val="24"/>
          <w:szCs w:val="24"/>
          <w:lang w:eastAsia="sv-SE"/>
        </w:rPr>
        <w:br/>
        <w:t>3.2 Lärmiljöer</w:t>
      </w:r>
      <w:r w:rsidRPr="00DF5782">
        <w:rPr>
          <w:rFonts w:ascii="Times New Roman" w:eastAsia="Times New Roman" w:hAnsi="Times New Roman" w:cs="Times New Roman"/>
          <w:sz w:val="24"/>
          <w:szCs w:val="24"/>
          <w:lang w:eastAsia="sv-SE"/>
        </w:rPr>
        <w:br/>
        <w:t>3.3 Lika villkor</w:t>
      </w:r>
      <w:r w:rsidRPr="00DF5782">
        <w:rPr>
          <w:rFonts w:ascii="Times New Roman" w:eastAsia="Times New Roman" w:hAnsi="Times New Roman" w:cs="Times New Roman"/>
          <w:sz w:val="24"/>
          <w:szCs w:val="24"/>
          <w:lang w:eastAsia="sv-SE"/>
        </w:rPr>
        <w:br/>
        <w:t>3.4 Studie- och karriärvägledning</w:t>
      </w:r>
      <w:r w:rsidRPr="00DF5782">
        <w:rPr>
          <w:rFonts w:ascii="Times New Roman" w:eastAsia="Times New Roman" w:hAnsi="Times New Roman" w:cs="Times New Roman"/>
          <w:sz w:val="24"/>
          <w:szCs w:val="24"/>
          <w:lang w:eastAsia="sv-SE"/>
        </w:rPr>
        <w:br/>
        <w:t>3.5 Studera med funktionsnedsättning</w:t>
      </w:r>
      <w:r w:rsidRPr="00DF5782">
        <w:rPr>
          <w:rFonts w:ascii="Times New Roman" w:eastAsia="Times New Roman" w:hAnsi="Times New Roman" w:cs="Times New Roman"/>
          <w:sz w:val="24"/>
          <w:szCs w:val="24"/>
          <w:lang w:eastAsia="sv-SE"/>
        </w:rPr>
        <w:br/>
        <w:t>3.6 Studenters upphovsrätt</w:t>
      </w:r>
      <w:r w:rsidRPr="00DF5782">
        <w:rPr>
          <w:rFonts w:ascii="Times New Roman" w:eastAsia="Times New Roman" w:hAnsi="Times New Roman" w:cs="Times New Roman"/>
          <w:sz w:val="24"/>
          <w:szCs w:val="24"/>
          <w:lang w:eastAsia="sv-SE"/>
        </w:rPr>
        <w:br/>
        <w:t>3.7 Studenters försäkringar</w:t>
      </w:r>
      <w:r w:rsidRPr="00DF5782">
        <w:rPr>
          <w:rFonts w:ascii="Times New Roman" w:eastAsia="Times New Roman" w:hAnsi="Times New Roman" w:cs="Times New Roman"/>
          <w:sz w:val="24"/>
          <w:szCs w:val="24"/>
          <w:lang w:eastAsia="sv-SE"/>
        </w:rPr>
        <w:br/>
      </w:r>
      <w:r w:rsidRPr="00DF5782">
        <w:rPr>
          <w:rFonts w:ascii="Times New Roman" w:eastAsia="Times New Roman" w:hAnsi="Times New Roman" w:cs="Times New Roman"/>
          <w:sz w:val="24"/>
          <w:szCs w:val="24"/>
          <w:lang w:eastAsia="sv-SE"/>
        </w:rPr>
        <w:lastRenderedPageBreak/>
        <w:t>3.8 Studenters kostnader och ersättningar</w:t>
      </w:r>
      <w:r w:rsidRPr="00DF5782">
        <w:rPr>
          <w:rFonts w:ascii="Times New Roman" w:eastAsia="Times New Roman" w:hAnsi="Times New Roman" w:cs="Times New Roman"/>
          <w:sz w:val="24"/>
          <w:szCs w:val="24"/>
          <w:lang w:eastAsia="sv-SE"/>
        </w:rPr>
        <w:br/>
        <w:t>3.9 Studieavgifter</w:t>
      </w:r>
      <w:r w:rsidRPr="00DF5782">
        <w:rPr>
          <w:rFonts w:ascii="Times New Roman" w:eastAsia="Times New Roman" w:hAnsi="Times New Roman" w:cs="Times New Roman"/>
          <w:sz w:val="24"/>
          <w:szCs w:val="24"/>
          <w:lang w:eastAsia="sv-SE"/>
        </w:rPr>
        <w:br/>
        <w:t>3.10 Återbetalning av studieavgifter</w:t>
      </w:r>
      <w:r w:rsidRPr="00DF5782">
        <w:rPr>
          <w:rFonts w:ascii="Times New Roman" w:eastAsia="Times New Roman" w:hAnsi="Times New Roman" w:cs="Times New Roman"/>
          <w:sz w:val="24"/>
          <w:szCs w:val="24"/>
          <w:lang w:eastAsia="sv-SE"/>
        </w:rPr>
        <w:br/>
        <w:t>3.11 Studenters skuldförhållanden</w:t>
      </w:r>
      <w:r w:rsidRPr="00DF5782">
        <w:rPr>
          <w:rFonts w:ascii="Times New Roman" w:eastAsia="Times New Roman" w:hAnsi="Times New Roman" w:cs="Times New Roman"/>
          <w:sz w:val="24"/>
          <w:szCs w:val="24"/>
          <w:lang w:eastAsia="sv-SE"/>
        </w:rPr>
        <w:br/>
        <w:t>3.12 Stipendier</w:t>
      </w:r>
      <w:r w:rsidRPr="00DF5782">
        <w:rPr>
          <w:rFonts w:ascii="Times New Roman" w:eastAsia="Times New Roman" w:hAnsi="Times New Roman" w:cs="Times New Roman"/>
          <w:sz w:val="24"/>
          <w:szCs w:val="24"/>
          <w:lang w:eastAsia="sv-SE"/>
        </w:rPr>
        <w:br/>
        <w:t>3.13 Studieuppehåll och -avbrott</w:t>
      </w:r>
      <w:r w:rsidRPr="00DF5782">
        <w:rPr>
          <w:rFonts w:ascii="Times New Roman" w:eastAsia="Times New Roman" w:hAnsi="Times New Roman" w:cs="Times New Roman"/>
          <w:sz w:val="24"/>
          <w:szCs w:val="24"/>
          <w:lang w:eastAsia="sv-SE"/>
        </w:rPr>
        <w:br/>
        <w:t>3.14 Studentinflytande</w:t>
      </w:r>
      <w:r w:rsidRPr="00DF5782">
        <w:rPr>
          <w:rFonts w:ascii="Times New Roman" w:eastAsia="Times New Roman" w:hAnsi="Times New Roman" w:cs="Times New Roman"/>
          <w:sz w:val="24"/>
          <w:szCs w:val="24"/>
          <w:lang w:eastAsia="sv-SE"/>
        </w:rPr>
        <w:br/>
        <w:t>3.15 Klagomålsrutiner</w:t>
      </w:r>
      <w:r w:rsidRPr="00DF5782">
        <w:rPr>
          <w:rFonts w:ascii="Times New Roman" w:eastAsia="Times New Roman" w:hAnsi="Times New Roman" w:cs="Times New Roman"/>
          <w:sz w:val="24"/>
          <w:szCs w:val="24"/>
          <w:lang w:eastAsia="sv-SE"/>
        </w:rPr>
        <w:br/>
        <w:t>3.16 Överklaga beslut</w:t>
      </w:r>
    </w:p>
    <w:p w14:paraId="3616347E"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0" w:anchor="larare4" w:history="1">
        <w:r w:rsidR="00DF5782" w:rsidRPr="00DF5782">
          <w:rPr>
            <w:rFonts w:ascii="Helvetica" w:eastAsia="Times New Roman" w:hAnsi="Helvetica" w:cs="Helvetica"/>
            <w:color w:val="3F41DC"/>
            <w:sz w:val="36"/>
            <w:szCs w:val="36"/>
            <w:u w:val="single"/>
            <w:lang w:eastAsia="sv-SE"/>
          </w:rPr>
          <w:t>4. Lärare och examinatorer</w:t>
        </w:r>
      </w:hyperlink>
    </w:p>
    <w:p w14:paraId="0CE8A0D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4.1 Utgångspunkter</w:t>
      </w:r>
      <w:r w:rsidRPr="00DF5782">
        <w:rPr>
          <w:rFonts w:ascii="Times New Roman" w:eastAsia="Times New Roman" w:hAnsi="Times New Roman" w:cs="Times New Roman"/>
          <w:sz w:val="24"/>
          <w:szCs w:val="24"/>
          <w:lang w:eastAsia="sv-SE"/>
        </w:rPr>
        <w:br/>
        <w:t>4.2 Pedagogisk utveckling</w:t>
      </w:r>
      <w:r w:rsidRPr="00DF5782">
        <w:rPr>
          <w:rFonts w:ascii="Times New Roman" w:eastAsia="Times New Roman" w:hAnsi="Times New Roman" w:cs="Times New Roman"/>
          <w:sz w:val="24"/>
          <w:szCs w:val="24"/>
          <w:lang w:eastAsia="sv-SE"/>
        </w:rPr>
        <w:br/>
        <w:t>4.3 Excellent lärare</w:t>
      </w:r>
      <w:r w:rsidRPr="00DF5782">
        <w:rPr>
          <w:rFonts w:ascii="Times New Roman" w:eastAsia="Times New Roman" w:hAnsi="Times New Roman" w:cs="Times New Roman"/>
          <w:sz w:val="24"/>
          <w:szCs w:val="24"/>
          <w:lang w:eastAsia="sv-SE"/>
        </w:rPr>
        <w:br/>
        <w:t>4.4 Examinationsrätt på institutionsnivå</w:t>
      </w:r>
      <w:r w:rsidRPr="00DF5782">
        <w:rPr>
          <w:rFonts w:ascii="Times New Roman" w:eastAsia="Times New Roman" w:hAnsi="Times New Roman" w:cs="Times New Roman"/>
          <w:sz w:val="24"/>
          <w:szCs w:val="24"/>
          <w:lang w:eastAsia="sv-SE"/>
        </w:rPr>
        <w:br/>
        <w:t>4.5 Examinator</w:t>
      </w:r>
      <w:r w:rsidRPr="00DF5782">
        <w:rPr>
          <w:rFonts w:ascii="Times New Roman" w:eastAsia="Times New Roman" w:hAnsi="Times New Roman" w:cs="Times New Roman"/>
          <w:sz w:val="24"/>
          <w:szCs w:val="24"/>
          <w:lang w:eastAsia="sv-SE"/>
        </w:rPr>
        <w:br/>
        <w:t>4.6 Kompetenskrav för examinatorer</w:t>
      </w:r>
      <w:r w:rsidRPr="00DF5782">
        <w:rPr>
          <w:rFonts w:ascii="Times New Roman" w:eastAsia="Times New Roman" w:hAnsi="Times New Roman" w:cs="Times New Roman"/>
          <w:sz w:val="24"/>
          <w:szCs w:val="24"/>
          <w:lang w:eastAsia="sv-SE"/>
        </w:rPr>
        <w:br/>
        <w:t>4.7 Byte av examinator</w:t>
      </w:r>
      <w:r w:rsidRPr="00DF5782">
        <w:rPr>
          <w:rFonts w:ascii="Times New Roman" w:eastAsia="Times New Roman" w:hAnsi="Times New Roman" w:cs="Times New Roman"/>
          <w:sz w:val="24"/>
          <w:szCs w:val="24"/>
          <w:lang w:eastAsia="sv-SE"/>
        </w:rPr>
        <w:br/>
        <w:t>4.8 Lärares upphovsrätt</w:t>
      </w:r>
      <w:r w:rsidRPr="00DF5782">
        <w:rPr>
          <w:rFonts w:ascii="Times New Roman" w:eastAsia="Times New Roman" w:hAnsi="Times New Roman" w:cs="Times New Roman"/>
          <w:sz w:val="24"/>
          <w:szCs w:val="24"/>
          <w:lang w:eastAsia="sv-SE"/>
        </w:rPr>
        <w:br/>
        <w:t>4.9 Personalansvarsärenden </w:t>
      </w:r>
    </w:p>
    <w:p w14:paraId="536E19A3"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1" w:anchor="kvalitetssakring5" w:history="1">
        <w:r w:rsidR="00DF5782" w:rsidRPr="00DF5782">
          <w:rPr>
            <w:rFonts w:ascii="Helvetica" w:eastAsia="Times New Roman" w:hAnsi="Helvetica" w:cs="Helvetica"/>
            <w:color w:val="3F41DC"/>
            <w:sz w:val="36"/>
            <w:szCs w:val="36"/>
            <w:u w:val="single"/>
            <w:lang w:eastAsia="sv-SE"/>
          </w:rPr>
          <w:t>5. Kvalitetssäkring</w:t>
        </w:r>
      </w:hyperlink>
    </w:p>
    <w:p w14:paraId="41DA666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5.1 Utgångspunkter</w:t>
      </w:r>
      <w:r w:rsidRPr="00DF5782">
        <w:rPr>
          <w:rFonts w:ascii="Times New Roman" w:eastAsia="Times New Roman" w:hAnsi="Times New Roman" w:cs="Times New Roman"/>
          <w:sz w:val="24"/>
          <w:szCs w:val="24"/>
          <w:lang w:eastAsia="sv-SE"/>
        </w:rPr>
        <w:br/>
        <w:t>5.2 Kursvärdering</w:t>
      </w:r>
      <w:r w:rsidRPr="00DF5782">
        <w:rPr>
          <w:rFonts w:ascii="Times New Roman" w:eastAsia="Times New Roman" w:hAnsi="Times New Roman" w:cs="Times New Roman"/>
          <w:sz w:val="24"/>
          <w:szCs w:val="24"/>
          <w:lang w:eastAsia="sv-SE"/>
        </w:rPr>
        <w:br/>
        <w:t>5.3 Programvärderingar</w:t>
      </w:r>
      <w:r w:rsidRPr="00DF5782">
        <w:rPr>
          <w:rFonts w:ascii="Times New Roman" w:eastAsia="Times New Roman" w:hAnsi="Times New Roman" w:cs="Times New Roman"/>
          <w:sz w:val="24"/>
          <w:szCs w:val="24"/>
          <w:lang w:eastAsia="sv-SE"/>
        </w:rPr>
        <w:br/>
        <w:t>5.4. Studiesocial uppföljning</w:t>
      </w:r>
      <w:r w:rsidRPr="00DF5782">
        <w:rPr>
          <w:rFonts w:ascii="Times New Roman" w:eastAsia="Times New Roman" w:hAnsi="Times New Roman" w:cs="Times New Roman"/>
          <w:sz w:val="24"/>
          <w:szCs w:val="24"/>
          <w:lang w:eastAsia="sv-SE"/>
        </w:rPr>
        <w:br/>
        <w:t>5.5 Kvalitetsdialoger</w:t>
      </w:r>
    </w:p>
    <w:p w14:paraId="729704E8"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2" w:anchor="kursplan6" w:history="1">
        <w:r w:rsidR="00DF5782" w:rsidRPr="00DF5782">
          <w:rPr>
            <w:rFonts w:ascii="Helvetica" w:eastAsia="Times New Roman" w:hAnsi="Helvetica" w:cs="Helvetica"/>
            <w:color w:val="3F41DC"/>
            <w:sz w:val="36"/>
            <w:szCs w:val="36"/>
            <w:u w:val="single"/>
            <w:lang w:eastAsia="sv-SE"/>
          </w:rPr>
          <w:t>6. Kursplan och kurstillfälle</w:t>
        </w:r>
      </w:hyperlink>
    </w:p>
    <w:p w14:paraId="26A43EC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6.1 Utgångspunkter</w:t>
      </w:r>
      <w:r w:rsidRPr="00DF5782">
        <w:rPr>
          <w:rFonts w:ascii="Times New Roman" w:eastAsia="Times New Roman" w:hAnsi="Times New Roman" w:cs="Times New Roman"/>
          <w:sz w:val="24"/>
          <w:szCs w:val="24"/>
          <w:lang w:eastAsia="sv-SE"/>
        </w:rPr>
        <w:br/>
        <w:t>6.2 Kursplan</w:t>
      </w:r>
      <w:r w:rsidRPr="00DF5782">
        <w:rPr>
          <w:rFonts w:ascii="Times New Roman" w:eastAsia="Times New Roman" w:hAnsi="Times New Roman" w:cs="Times New Roman"/>
          <w:sz w:val="24"/>
          <w:szCs w:val="24"/>
          <w:lang w:eastAsia="sv-SE"/>
        </w:rPr>
        <w:br/>
        <w:t>6.3 Betygssystem</w:t>
      </w:r>
      <w:r w:rsidRPr="00DF5782">
        <w:rPr>
          <w:rFonts w:ascii="Times New Roman" w:eastAsia="Times New Roman" w:hAnsi="Times New Roman" w:cs="Times New Roman"/>
          <w:sz w:val="24"/>
          <w:szCs w:val="24"/>
          <w:lang w:eastAsia="sv-SE"/>
        </w:rPr>
        <w:br/>
        <w:t>6.4 Kurstillfälle</w:t>
      </w:r>
      <w:r w:rsidRPr="00DF5782">
        <w:rPr>
          <w:rFonts w:ascii="Times New Roman" w:eastAsia="Times New Roman" w:hAnsi="Times New Roman" w:cs="Times New Roman"/>
          <w:sz w:val="24"/>
          <w:szCs w:val="24"/>
          <w:lang w:eastAsia="sv-SE"/>
        </w:rPr>
        <w:br/>
        <w:t>6.5 Inställande av kurstillfälle</w:t>
      </w:r>
      <w:r w:rsidRPr="00DF5782">
        <w:rPr>
          <w:rFonts w:ascii="Times New Roman" w:eastAsia="Times New Roman" w:hAnsi="Times New Roman" w:cs="Times New Roman"/>
          <w:sz w:val="24"/>
          <w:szCs w:val="24"/>
          <w:lang w:eastAsia="sv-SE"/>
        </w:rPr>
        <w:br/>
        <w:t>6.6 Kursmoduler</w:t>
      </w:r>
      <w:r w:rsidRPr="00DF5782">
        <w:rPr>
          <w:rFonts w:ascii="Times New Roman" w:eastAsia="Times New Roman" w:hAnsi="Times New Roman" w:cs="Times New Roman"/>
          <w:sz w:val="24"/>
          <w:szCs w:val="24"/>
          <w:lang w:eastAsia="sv-SE"/>
        </w:rPr>
        <w:br/>
        <w:t>6.7 Nedläggning av kurs</w:t>
      </w:r>
    </w:p>
    <w:p w14:paraId="060933EF"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3" w:anchor="kursstart7" w:history="1">
        <w:r w:rsidR="00DF5782" w:rsidRPr="00DF5782">
          <w:rPr>
            <w:rFonts w:ascii="Helvetica" w:eastAsia="Times New Roman" w:hAnsi="Helvetica" w:cs="Helvetica"/>
            <w:color w:val="3F41DC"/>
            <w:sz w:val="36"/>
            <w:szCs w:val="36"/>
            <w:u w:val="single"/>
            <w:lang w:eastAsia="sv-SE"/>
          </w:rPr>
          <w:t>7. Inför och vid kursstart</w:t>
        </w:r>
      </w:hyperlink>
    </w:p>
    <w:p w14:paraId="2A1A10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7.1 Tidig kursinformation</w:t>
      </w:r>
      <w:r w:rsidRPr="00DF5782">
        <w:rPr>
          <w:rFonts w:ascii="Times New Roman" w:eastAsia="Times New Roman" w:hAnsi="Times New Roman" w:cs="Times New Roman"/>
          <w:sz w:val="24"/>
          <w:szCs w:val="24"/>
          <w:lang w:eastAsia="sv-SE"/>
        </w:rPr>
        <w:br/>
        <w:t>7.2 Anmälan till kurstillfälle</w:t>
      </w:r>
      <w:r w:rsidRPr="00DF5782">
        <w:rPr>
          <w:rFonts w:ascii="Times New Roman" w:eastAsia="Times New Roman" w:hAnsi="Times New Roman" w:cs="Times New Roman"/>
          <w:sz w:val="24"/>
          <w:szCs w:val="24"/>
          <w:lang w:eastAsia="sv-SE"/>
        </w:rPr>
        <w:br/>
        <w:t>7.3 Antagning till kurstillfälle</w:t>
      </w:r>
      <w:r w:rsidRPr="00DF5782">
        <w:rPr>
          <w:rFonts w:ascii="Times New Roman" w:eastAsia="Times New Roman" w:hAnsi="Times New Roman" w:cs="Times New Roman"/>
          <w:sz w:val="24"/>
          <w:szCs w:val="24"/>
          <w:lang w:eastAsia="sv-SE"/>
        </w:rPr>
        <w:br/>
        <w:t>7.4 Kursstart</w:t>
      </w:r>
      <w:r w:rsidRPr="00DF5782">
        <w:rPr>
          <w:rFonts w:ascii="Times New Roman" w:eastAsia="Times New Roman" w:hAnsi="Times New Roman" w:cs="Times New Roman"/>
          <w:sz w:val="24"/>
          <w:szCs w:val="24"/>
          <w:lang w:eastAsia="sv-SE"/>
        </w:rPr>
        <w:br/>
        <w:t>7.5 Registrering på kurstillfälle</w:t>
      </w:r>
      <w:r w:rsidRPr="00DF5782">
        <w:rPr>
          <w:rFonts w:ascii="Times New Roman" w:eastAsia="Times New Roman" w:hAnsi="Times New Roman" w:cs="Times New Roman"/>
          <w:sz w:val="24"/>
          <w:szCs w:val="24"/>
          <w:lang w:eastAsia="sv-SE"/>
        </w:rPr>
        <w:br/>
        <w:t>7.6 Avbrott på kurstillfälle</w:t>
      </w:r>
    </w:p>
    <w:p w14:paraId="4507F0F2"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4" w:anchor="examination8" w:history="1">
        <w:r w:rsidR="00DF5782" w:rsidRPr="00DF5782">
          <w:rPr>
            <w:rFonts w:ascii="Helvetica" w:eastAsia="Times New Roman" w:hAnsi="Helvetica" w:cs="Helvetica"/>
            <w:color w:val="3F41DC"/>
            <w:sz w:val="36"/>
            <w:szCs w:val="36"/>
            <w:u w:val="single"/>
            <w:lang w:eastAsia="sv-SE"/>
          </w:rPr>
          <w:t>8. Examination (prov) och obligatoriska moment</w:t>
        </w:r>
      </w:hyperlink>
    </w:p>
    <w:p w14:paraId="5CB34B2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8.1 Examination (prov) och betygssättning</w:t>
      </w:r>
      <w:r w:rsidRPr="00DF5782">
        <w:rPr>
          <w:rFonts w:ascii="Times New Roman" w:eastAsia="Times New Roman" w:hAnsi="Times New Roman" w:cs="Times New Roman"/>
          <w:sz w:val="24"/>
          <w:szCs w:val="24"/>
          <w:lang w:eastAsia="sv-SE"/>
        </w:rPr>
        <w:br/>
        <w:t>8.2 Tid, plats och anmälan för tentamen</w:t>
      </w:r>
      <w:r w:rsidRPr="00DF5782">
        <w:rPr>
          <w:rFonts w:ascii="Times New Roman" w:eastAsia="Times New Roman" w:hAnsi="Times New Roman" w:cs="Times New Roman"/>
          <w:sz w:val="24"/>
          <w:szCs w:val="24"/>
          <w:lang w:eastAsia="sv-SE"/>
        </w:rPr>
        <w:br/>
        <w:t>8.3 Regler för skriftliga tentamina</w:t>
      </w:r>
      <w:r w:rsidRPr="00DF5782">
        <w:rPr>
          <w:rFonts w:ascii="Times New Roman" w:eastAsia="Times New Roman" w:hAnsi="Times New Roman" w:cs="Times New Roman"/>
          <w:sz w:val="24"/>
          <w:szCs w:val="24"/>
          <w:lang w:eastAsia="sv-SE"/>
        </w:rPr>
        <w:br/>
        <w:t>8.4 Andra typer av examination (prov)</w:t>
      </w:r>
      <w:r w:rsidRPr="00DF5782">
        <w:rPr>
          <w:rFonts w:ascii="Times New Roman" w:eastAsia="Times New Roman" w:hAnsi="Times New Roman" w:cs="Times New Roman"/>
          <w:sz w:val="24"/>
          <w:szCs w:val="24"/>
          <w:lang w:eastAsia="sv-SE"/>
        </w:rPr>
        <w:br/>
        <w:t>8.5 Obligatoriska moment</w:t>
      </w:r>
      <w:r w:rsidRPr="00DF5782">
        <w:rPr>
          <w:rFonts w:ascii="Times New Roman" w:eastAsia="Times New Roman" w:hAnsi="Times New Roman" w:cs="Times New Roman"/>
          <w:sz w:val="24"/>
          <w:szCs w:val="24"/>
          <w:lang w:eastAsia="sv-SE"/>
        </w:rPr>
        <w:br/>
        <w:t>8.6 Särskilda skäl</w:t>
      </w:r>
      <w:r w:rsidRPr="00DF5782">
        <w:rPr>
          <w:rFonts w:ascii="Times New Roman" w:eastAsia="Times New Roman" w:hAnsi="Times New Roman" w:cs="Times New Roman"/>
          <w:sz w:val="24"/>
          <w:szCs w:val="24"/>
          <w:lang w:eastAsia="sv-SE"/>
        </w:rPr>
        <w:br/>
        <w:t>8.7 Betygsbeslut</w:t>
      </w:r>
      <w:r w:rsidRPr="00DF5782">
        <w:rPr>
          <w:rFonts w:ascii="Times New Roman" w:eastAsia="Times New Roman" w:hAnsi="Times New Roman" w:cs="Times New Roman"/>
          <w:sz w:val="24"/>
          <w:szCs w:val="24"/>
          <w:lang w:eastAsia="sv-SE"/>
        </w:rPr>
        <w:br/>
        <w:t>8.8 Resultatrapportering och dokumentation</w:t>
      </w:r>
      <w:r w:rsidRPr="00DF5782">
        <w:rPr>
          <w:rFonts w:ascii="Times New Roman" w:eastAsia="Times New Roman" w:hAnsi="Times New Roman" w:cs="Times New Roman"/>
          <w:sz w:val="24"/>
          <w:szCs w:val="24"/>
          <w:lang w:eastAsia="sv-SE"/>
        </w:rPr>
        <w:br/>
        <w:t>8.9 Återkoppling och tentamensutlämning</w:t>
      </w:r>
      <w:r w:rsidRPr="00DF5782">
        <w:rPr>
          <w:rFonts w:ascii="Times New Roman" w:eastAsia="Times New Roman" w:hAnsi="Times New Roman" w:cs="Times New Roman"/>
          <w:sz w:val="24"/>
          <w:szCs w:val="24"/>
          <w:lang w:eastAsia="sv-SE"/>
        </w:rPr>
        <w:br/>
        <w:t>8.10 Alternativt examinationstillfälle</w:t>
      </w:r>
      <w:r w:rsidRPr="00DF5782">
        <w:rPr>
          <w:rFonts w:ascii="Times New Roman" w:eastAsia="Times New Roman" w:hAnsi="Times New Roman" w:cs="Times New Roman"/>
          <w:sz w:val="24"/>
          <w:szCs w:val="24"/>
          <w:lang w:eastAsia="sv-SE"/>
        </w:rPr>
        <w:br/>
        <w:t>8.11 Förnyad examination (omprov)</w:t>
      </w:r>
      <w:r w:rsidRPr="00DF5782">
        <w:rPr>
          <w:rFonts w:ascii="Times New Roman" w:eastAsia="Times New Roman" w:hAnsi="Times New Roman" w:cs="Times New Roman"/>
          <w:sz w:val="24"/>
          <w:szCs w:val="24"/>
          <w:lang w:eastAsia="sv-SE"/>
        </w:rPr>
        <w:br/>
        <w:t>8.12 Begränsningar i förnyad examination (omprov)</w:t>
      </w:r>
    </w:p>
    <w:p w14:paraId="65561B4F"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5" w:anchor="exarbete9" w:history="1">
        <w:r w:rsidR="00DF5782" w:rsidRPr="00DF5782">
          <w:rPr>
            <w:rFonts w:ascii="Helvetica" w:eastAsia="Times New Roman" w:hAnsi="Helvetica" w:cs="Helvetica"/>
            <w:color w:val="3F41DC"/>
            <w:sz w:val="36"/>
            <w:szCs w:val="36"/>
            <w:u w:val="single"/>
            <w:lang w:eastAsia="sv-SE"/>
          </w:rPr>
          <w:t>9. Självständigt arbete (examensarbete)</w:t>
        </w:r>
      </w:hyperlink>
    </w:p>
    <w:p w14:paraId="33629C3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9.1 Utgångspunkter</w:t>
      </w:r>
      <w:r w:rsidRPr="00DF5782">
        <w:rPr>
          <w:rFonts w:ascii="Times New Roman" w:eastAsia="Times New Roman" w:hAnsi="Times New Roman" w:cs="Times New Roman"/>
          <w:sz w:val="24"/>
          <w:szCs w:val="24"/>
          <w:lang w:eastAsia="sv-SE"/>
        </w:rPr>
        <w:br/>
        <w:t>9.2 Kursplan</w:t>
      </w:r>
      <w:r w:rsidRPr="00DF5782">
        <w:rPr>
          <w:rFonts w:ascii="Times New Roman" w:eastAsia="Times New Roman" w:hAnsi="Times New Roman" w:cs="Times New Roman"/>
          <w:sz w:val="24"/>
          <w:szCs w:val="24"/>
          <w:lang w:eastAsia="sv-SE"/>
        </w:rPr>
        <w:br/>
        <w:t>9.3 Arbetsplan</w:t>
      </w:r>
      <w:r w:rsidRPr="00DF5782">
        <w:rPr>
          <w:rFonts w:ascii="Times New Roman" w:eastAsia="Times New Roman" w:hAnsi="Times New Roman" w:cs="Times New Roman"/>
          <w:sz w:val="24"/>
          <w:szCs w:val="24"/>
          <w:lang w:eastAsia="sv-SE"/>
        </w:rPr>
        <w:br/>
        <w:t>9.4 Organisation av genomförandet</w:t>
      </w:r>
    </w:p>
    <w:p w14:paraId="69109145"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6" w:anchor="fusk10" w:history="1">
        <w:r w:rsidR="00DF5782" w:rsidRPr="00DF5782">
          <w:rPr>
            <w:rFonts w:ascii="Helvetica" w:eastAsia="Times New Roman" w:hAnsi="Helvetica" w:cs="Helvetica"/>
            <w:color w:val="3F41DC"/>
            <w:sz w:val="36"/>
            <w:szCs w:val="36"/>
            <w:u w:val="single"/>
            <w:lang w:eastAsia="sv-SE"/>
          </w:rPr>
          <w:t>10. Fusk och disciplinära åtgärder</w:t>
        </w:r>
      </w:hyperlink>
    </w:p>
    <w:p w14:paraId="3BA1FE5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10.1 Fusk och plagiering</w:t>
      </w:r>
      <w:r w:rsidRPr="00DF5782">
        <w:rPr>
          <w:rFonts w:ascii="Times New Roman" w:eastAsia="Times New Roman" w:hAnsi="Times New Roman" w:cs="Times New Roman"/>
          <w:sz w:val="24"/>
          <w:szCs w:val="24"/>
          <w:lang w:eastAsia="sv-SE"/>
        </w:rPr>
        <w:br/>
        <w:t>10.2 Informera och förebygga</w:t>
      </w:r>
      <w:r w:rsidRPr="00DF5782">
        <w:rPr>
          <w:rFonts w:ascii="Times New Roman" w:eastAsia="Times New Roman" w:hAnsi="Times New Roman" w:cs="Times New Roman"/>
          <w:sz w:val="24"/>
          <w:szCs w:val="24"/>
          <w:lang w:eastAsia="sv-SE"/>
        </w:rPr>
        <w:br/>
        <w:t>10.3 Upptäcka och ingripa</w:t>
      </w:r>
      <w:r w:rsidRPr="00DF5782">
        <w:rPr>
          <w:rFonts w:ascii="Times New Roman" w:eastAsia="Times New Roman" w:hAnsi="Times New Roman" w:cs="Times New Roman"/>
          <w:sz w:val="24"/>
          <w:szCs w:val="24"/>
          <w:lang w:eastAsia="sv-SE"/>
        </w:rPr>
        <w:br/>
        <w:t>10.4 Disciplinära åtgärder</w:t>
      </w:r>
    </w:p>
    <w:p w14:paraId="50A786F4"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7" w:anchor="programutbudet11" w:history="1">
        <w:r w:rsidR="00DF5782" w:rsidRPr="00DF5782">
          <w:rPr>
            <w:rFonts w:ascii="Helvetica" w:eastAsia="Times New Roman" w:hAnsi="Helvetica" w:cs="Helvetica"/>
            <w:color w:val="3F41DC"/>
            <w:sz w:val="36"/>
            <w:szCs w:val="36"/>
            <w:u w:val="single"/>
            <w:lang w:eastAsia="sv-SE"/>
          </w:rPr>
          <w:t>11. Programutbudet</w:t>
        </w:r>
      </w:hyperlink>
    </w:p>
    <w:p w14:paraId="45F12AB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11.1 Mål och krav för utbildningsprogram vid SLU</w:t>
      </w:r>
      <w:r w:rsidRPr="00DF5782">
        <w:rPr>
          <w:rFonts w:ascii="Times New Roman" w:eastAsia="Times New Roman" w:hAnsi="Times New Roman" w:cs="Times New Roman"/>
          <w:sz w:val="24"/>
          <w:szCs w:val="24"/>
          <w:lang w:eastAsia="sv-SE"/>
        </w:rPr>
        <w:br/>
        <w:t>11.2 Dimensionera utbildningsprogram</w:t>
      </w:r>
      <w:r w:rsidRPr="00DF5782">
        <w:rPr>
          <w:rFonts w:ascii="Times New Roman" w:eastAsia="Times New Roman" w:hAnsi="Times New Roman" w:cs="Times New Roman"/>
          <w:sz w:val="24"/>
          <w:szCs w:val="24"/>
          <w:lang w:eastAsia="sv-SE"/>
        </w:rPr>
        <w:br/>
        <w:t>11.3 Föreslå nytt utbildningsprogram</w:t>
      </w:r>
      <w:r w:rsidRPr="00DF5782">
        <w:rPr>
          <w:rFonts w:ascii="Times New Roman" w:eastAsia="Times New Roman" w:hAnsi="Times New Roman" w:cs="Times New Roman"/>
          <w:sz w:val="24"/>
          <w:szCs w:val="24"/>
          <w:lang w:eastAsia="sv-SE"/>
        </w:rPr>
        <w:br/>
        <w:t>11.4 Principer för namngivning av utbildningsprogram</w:t>
      </w:r>
      <w:r w:rsidRPr="00DF5782">
        <w:rPr>
          <w:rFonts w:ascii="Times New Roman" w:eastAsia="Times New Roman" w:hAnsi="Times New Roman" w:cs="Times New Roman"/>
          <w:sz w:val="24"/>
          <w:szCs w:val="24"/>
          <w:lang w:eastAsia="sv-SE"/>
        </w:rPr>
        <w:br/>
        <w:t>11.5 Gemensamma program och examina</w:t>
      </w:r>
      <w:r w:rsidRPr="00DF5782">
        <w:rPr>
          <w:rFonts w:ascii="Times New Roman" w:eastAsia="Times New Roman" w:hAnsi="Times New Roman" w:cs="Times New Roman"/>
          <w:sz w:val="24"/>
          <w:szCs w:val="24"/>
          <w:lang w:eastAsia="sv-SE"/>
        </w:rPr>
        <w:br/>
        <w:t>11.6 Avveckling av utbildningsprogram (där utbildningsplanen inte ersätts av en ny plan med ny programkod)</w:t>
      </w:r>
    </w:p>
    <w:p w14:paraId="4FFF78EE"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8" w:anchor="utbildningspla12" w:history="1">
        <w:r w:rsidR="00DF5782" w:rsidRPr="00DF5782">
          <w:rPr>
            <w:rFonts w:ascii="Helvetica" w:eastAsia="Times New Roman" w:hAnsi="Helvetica" w:cs="Helvetica"/>
            <w:color w:val="3F41DC"/>
            <w:sz w:val="36"/>
            <w:szCs w:val="36"/>
            <w:u w:val="single"/>
            <w:lang w:eastAsia="sv-SE"/>
          </w:rPr>
          <w:t>12. Utbildningsplan och programtillfälle</w:t>
        </w:r>
      </w:hyperlink>
    </w:p>
    <w:p w14:paraId="16CF17E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12.1 Utbildningsplan</w:t>
      </w:r>
      <w:r w:rsidRPr="00DF5782">
        <w:rPr>
          <w:rFonts w:ascii="Times New Roman" w:eastAsia="Times New Roman" w:hAnsi="Times New Roman" w:cs="Times New Roman"/>
          <w:sz w:val="24"/>
          <w:szCs w:val="24"/>
          <w:lang w:eastAsia="sv-SE"/>
        </w:rPr>
        <w:br/>
        <w:t>12.2 Programtillfälle</w:t>
      </w:r>
      <w:r w:rsidRPr="00DF5782">
        <w:rPr>
          <w:rFonts w:ascii="Times New Roman" w:eastAsia="Times New Roman" w:hAnsi="Times New Roman" w:cs="Times New Roman"/>
          <w:sz w:val="24"/>
          <w:szCs w:val="24"/>
          <w:lang w:eastAsia="sv-SE"/>
        </w:rPr>
        <w:br/>
        <w:t>12.3 Tillfälligt antagningsstopp</w:t>
      </w:r>
      <w:r w:rsidRPr="00DF5782">
        <w:rPr>
          <w:rFonts w:ascii="Times New Roman" w:eastAsia="Times New Roman" w:hAnsi="Times New Roman" w:cs="Times New Roman"/>
          <w:sz w:val="24"/>
          <w:szCs w:val="24"/>
          <w:lang w:eastAsia="sv-SE"/>
        </w:rPr>
        <w:br/>
        <w:t>12.4 Upphävande av utbildningsplan</w:t>
      </w:r>
    </w:p>
    <w:p w14:paraId="21D3EF47"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19" w:anchor="programstudierna13" w:history="1">
        <w:r w:rsidR="00DF5782" w:rsidRPr="00DF5782">
          <w:rPr>
            <w:rFonts w:ascii="Helvetica" w:eastAsia="Times New Roman" w:hAnsi="Helvetica" w:cs="Helvetica"/>
            <w:color w:val="3F41DC"/>
            <w:sz w:val="36"/>
            <w:szCs w:val="36"/>
            <w:u w:val="single"/>
            <w:lang w:eastAsia="sv-SE"/>
          </w:rPr>
          <w:t>13. Programstudierna</w:t>
        </w:r>
      </w:hyperlink>
    </w:p>
    <w:p w14:paraId="5A8F36C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13.1 Anmälan till program (programtillfälle)</w:t>
      </w:r>
      <w:r w:rsidRPr="00DF5782">
        <w:rPr>
          <w:rFonts w:ascii="Times New Roman" w:eastAsia="Times New Roman" w:hAnsi="Times New Roman" w:cs="Times New Roman"/>
          <w:sz w:val="24"/>
          <w:szCs w:val="24"/>
          <w:lang w:eastAsia="sv-SE"/>
        </w:rPr>
        <w:br/>
        <w:t>13.2 Antagning till program (programtillfälle)</w:t>
      </w:r>
      <w:r w:rsidRPr="00DF5782">
        <w:rPr>
          <w:rFonts w:ascii="Times New Roman" w:eastAsia="Times New Roman" w:hAnsi="Times New Roman" w:cs="Times New Roman"/>
          <w:sz w:val="24"/>
          <w:szCs w:val="24"/>
          <w:lang w:eastAsia="sv-SE"/>
        </w:rPr>
        <w:br/>
        <w:t>13.3 Registrering på program (programtillfälle)</w:t>
      </w:r>
      <w:r w:rsidRPr="00DF5782">
        <w:rPr>
          <w:rFonts w:ascii="Times New Roman" w:eastAsia="Times New Roman" w:hAnsi="Times New Roman" w:cs="Times New Roman"/>
          <w:sz w:val="24"/>
          <w:szCs w:val="24"/>
          <w:lang w:eastAsia="sv-SE"/>
        </w:rPr>
        <w:br/>
        <w:t>13.4 Antagning till senare del av program.</w:t>
      </w:r>
      <w:r w:rsidRPr="00DF5782">
        <w:rPr>
          <w:rFonts w:ascii="Times New Roman" w:eastAsia="Times New Roman" w:hAnsi="Times New Roman" w:cs="Times New Roman"/>
          <w:sz w:val="24"/>
          <w:szCs w:val="24"/>
          <w:lang w:eastAsia="sv-SE"/>
        </w:rPr>
        <w:br/>
        <w:t>13.5 Studieuppehåll och avbrott på program</w:t>
      </w:r>
      <w:r w:rsidRPr="00DF5782">
        <w:rPr>
          <w:rFonts w:ascii="Times New Roman" w:eastAsia="Times New Roman" w:hAnsi="Times New Roman" w:cs="Times New Roman"/>
          <w:sz w:val="24"/>
          <w:szCs w:val="24"/>
          <w:lang w:eastAsia="sv-SE"/>
        </w:rPr>
        <w:br/>
        <w:t>13.6 Förändringar i kursutbudet inom program</w:t>
      </w:r>
      <w:r w:rsidRPr="00DF5782">
        <w:rPr>
          <w:rFonts w:ascii="Times New Roman" w:eastAsia="Times New Roman" w:hAnsi="Times New Roman" w:cs="Times New Roman"/>
          <w:sz w:val="24"/>
          <w:szCs w:val="24"/>
          <w:lang w:eastAsia="sv-SE"/>
        </w:rPr>
        <w:br/>
        <w:t>13.7 Programstudierektor</w:t>
      </w:r>
    </w:p>
    <w:p w14:paraId="43357524"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20" w:anchor="tillgodoraknande14" w:history="1">
        <w:r w:rsidR="00DF5782" w:rsidRPr="00DF5782">
          <w:rPr>
            <w:rFonts w:ascii="Helvetica" w:eastAsia="Times New Roman" w:hAnsi="Helvetica" w:cs="Helvetica"/>
            <w:color w:val="3F41DC"/>
            <w:sz w:val="36"/>
            <w:szCs w:val="36"/>
            <w:u w:val="single"/>
            <w:lang w:eastAsia="sv-SE"/>
          </w:rPr>
          <w:t>14. Tillgodoräknande</w:t>
        </w:r>
      </w:hyperlink>
    </w:p>
    <w:p w14:paraId="74DBC1CA"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21" w:anchor="externsamverkan15" w:history="1">
        <w:r w:rsidR="00DF5782" w:rsidRPr="00DF5782">
          <w:rPr>
            <w:rFonts w:ascii="Helvetica" w:eastAsia="Times New Roman" w:hAnsi="Helvetica" w:cs="Helvetica"/>
            <w:color w:val="3F41DC"/>
            <w:sz w:val="36"/>
            <w:szCs w:val="36"/>
            <w:u w:val="single"/>
            <w:lang w:eastAsia="sv-SE"/>
          </w:rPr>
          <w:t>15. Extern samverkan i utbildningen</w:t>
        </w:r>
      </w:hyperlink>
    </w:p>
    <w:p w14:paraId="2DA648D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15.1 Samverkan</w:t>
      </w:r>
      <w:r w:rsidRPr="00DF5782">
        <w:rPr>
          <w:rFonts w:ascii="Times New Roman" w:eastAsia="Times New Roman" w:hAnsi="Times New Roman" w:cs="Times New Roman"/>
          <w:sz w:val="24"/>
          <w:szCs w:val="24"/>
          <w:lang w:eastAsia="sv-SE"/>
        </w:rPr>
        <w:br/>
        <w:t>15.2 Syfte och mål med samverkan</w:t>
      </w:r>
      <w:r w:rsidRPr="00DF5782">
        <w:rPr>
          <w:rFonts w:ascii="Times New Roman" w:eastAsia="Times New Roman" w:hAnsi="Times New Roman" w:cs="Times New Roman"/>
          <w:sz w:val="24"/>
          <w:szCs w:val="24"/>
          <w:lang w:eastAsia="sv-SE"/>
        </w:rPr>
        <w:br/>
        <w:t>15.3 Samverkan inom utbildningsplanering</w:t>
      </w:r>
      <w:r w:rsidRPr="00DF5782">
        <w:rPr>
          <w:rFonts w:ascii="Times New Roman" w:eastAsia="Times New Roman" w:hAnsi="Times New Roman" w:cs="Times New Roman"/>
          <w:sz w:val="24"/>
          <w:szCs w:val="24"/>
          <w:lang w:eastAsia="sv-SE"/>
        </w:rPr>
        <w:br/>
        <w:t>15.4 Samverkan med progression för studenterna</w:t>
      </w:r>
      <w:r w:rsidRPr="00DF5782">
        <w:rPr>
          <w:rFonts w:ascii="Times New Roman" w:eastAsia="Times New Roman" w:hAnsi="Times New Roman" w:cs="Times New Roman"/>
          <w:sz w:val="24"/>
          <w:szCs w:val="24"/>
          <w:lang w:eastAsia="sv-SE"/>
        </w:rPr>
        <w:br/>
        <w:t>15.5 Samverkan för god arbetslivskontakt hos lärare</w:t>
      </w:r>
      <w:r w:rsidRPr="00DF5782">
        <w:rPr>
          <w:rFonts w:ascii="Times New Roman" w:eastAsia="Times New Roman" w:hAnsi="Times New Roman" w:cs="Times New Roman"/>
          <w:sz w:val="24"/>
          <w:szCs w:val="24"/>
          <w:lang w:eastAsia="sv-SE"/>
        </w:rPr>
        <w:br/>
        <w:t>15.6 Uppföljning</w:t>
      </w:r>
    </w:p>
    <w:p w14:paraId="5F4412BA"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22" w:anchor="utveckling16" w:history="1">
        <w:r w:rsidR="00DF5782" w:rsidRPr="00DF5782">
          <w:rPr>
            <w:rFonts w:ascii="Helvetica" w:eastAsia="Times New Roman" w:hAnsi="Helvetica" w:cs="Helvetica"/>
            <w:color w:val="3F41DC"/>
            <w:sz w:val="36"/>
            <w:szCs w:val="36"/>
            <w:u w:val="single"/>
            <w:lang w:eastAsia="sv-SE"/>
          </w:rPr>
          <w:t>16. Utbildning för hållbar utveckling</w:t>
        </w:r>
      </w:hyperlink>
    </w:p>
    <w:p w14:paraId="518F482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16.1 Utgångspunkter</w:t>
      </w:r>
      <w:r w:rsidRPr="00DF5782">
        <w:rPr>
          <w:rFonts w:ascii="Times New Roman" w:eastAsia="Times New Roman" w:hAnsi="Times New Roman" w:cs="Times New Roman"/>
          <w:sz w:val="24"/>
          <w:szCs w:val="24"/>
          <w:lang w:eastAsia="sv-SE"/>
        </w:rPr>
        <w:br/>
        <w:t>16.2 Rutiner för grundutbildningen</w:t>
      </w:r>
    </w:p>
    <w:p w14:paraId="00CEFCAC" w14:textId="77777777" w:rsidR="00DF5782" w:rsidRPr="00DF5782" w:rsidRDefault="00000000"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hyperlink r:id="rId23" w:anchor="bilagefortackning" w:history="1">
        <w:r w:rsidR="00DF5782" w:rsidRPr="00DF5782">
          <w:rPr>
            <w:rFonts w:ascii="Helvetica" w:eastAsia="Times New Roman" w:hAnsi="Helvetica" w:cs="Helvetica"/>
            <w:color w:val="3F41DC"/>
            <w:sz w:val="36"/>
            <w:szCs w:val="36"/>
            <w:u w:val="single"/>
            <w:lang w:eastAsia="sv-SE"/>
          </w:rPr>
          <w:t>Bilageförteckning</w:t>
        </w:r>
      </w:hyperlink>
    </w:p>
    <w:p w14:paraId="1FC00E6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Bilaga 1: SLU:s utbildningsorganisation</w:t>
      </w:r>
      <w:r w:rsidRPr="00DF5782">
        <w:rPr>
          <w:rFonts w:ascii="Times New Roman" w:eastAsia="Times New Roman" w:hAnsi="Times New Roman" w:cs="Times New Roman"/>
          <w:sz w:val="24"/>
          <w:szCs w:val="24"/>
          <w:lang w:eastAsia="sv-SE"/>
        </w:rPr>
        <w:br/>
        <w:t>Bilaga 2: Årscykel för utbildningsplanering</w:t>
      </w:r>
      <w:r w:rsidRPr="00DF5782">
        <w:rPr>
          <w:rFonts w:ascii="Times New Roman" w:eastAsia="Times New Roman" w:hAnsi="Times New Roman" w:cs="Times New Roman"/>
          <w:sz w:val="24"/>
          <w:szCs w:val="24"/>
          <w:lang w:eastAsia="sv-SE"/>
        </w:rPr>
        <w:br/>
        <w:t>Bilaga 3a: Ämnen vid SLU inom utbildning på grundnivå och avancerad nivå</w:t>
      </w:r>
      <w:r w:rsidRPr="00DF5782">
        <w:rPr>
          <w:rFonts w:ascii="Times New Roman" w:eastAsia="Times New Roman" w:hAnsi="Times New Roman" w:cs="Times New Roman"/>
          <w:sz w:val="24"/>
          <w:szCs w:val="24"/>
          <w:lang w:eastAsia="sv-SE"/>
        </w:rPr>
        <w:br/>
        <w:t>Bilaga 3b: Ämnesbeskrivningar för SLU:s huvudområden</w:t>
      </w:r>
      <w:r w:rsidRPr="00DF5782">
        <w:rPr>
          <w:rFonts w:ascii="Times New Roman" w:eastAsia="Times New Roman" w:hAnsi="Times New Roman" w:cs="Times New Roman"/>
          <w:sz w:val="24"/>
          <w:szCs w:val="24"/>
          <w:lang w:eastAsia="sv-SE"/>
        </w:rPr>
        <w:br/>
        <w:t>Bilaga 4: Arkivering av kursinformation</w:t>
      </w:r>
      <w:r w:rsidRPr="00DF5782">
        <w:rPr>
          <w:rFonts w:ascii="Times New Roman" w:eastAsia="Times New Roman" w:hAnsi="Times New Roman" w:cs="Times New Roman"/>
          <w:sz w:val="24"/>
          <w:szCs w:val="24"/>
          <w:lang w:eastAsia="sv-SE"/>
        </w:rPr>
        <w:br/>
        <w:t>Bilaga 5: Gemensamma kursvärderingsfrågor (Evald)</w:t>
      </w:r>
      <w:r w:rsidRPr="00DF5782">
        <w:rPr>
          <w:rFonts w:ascii="Times New Roman" w:eastAsia="Times New Roman" w:hAnsi="Times New Roman" w:cs="Times New Roman"/>
          <w:sz w:val="24"/>
          <w:szCs w:val="24"/>
          <w:lang w:eastAsia="sv-SE"/>
        </w:rPr>
        <w:br/>
        <w:t>Bilaga 6: Gemensamma kursvärderingsfrågor (Evald) för självständigt arbete (examensarbete)</w:t>
      </w:r>
      <w:r w:rsidRPr="00DF5782">
        <w:rPr>
          <w:rFonts w:ascii="Times New Roman" w:eastAsia="Times New Roman" w:hAnsi="Times New Roman" w:cs="Times New Roman"/>
          <w:sz w:val="24"/>
          <w:szCs w:val="24"/>
          <w:lang w:eastAsia="sv-SE"/>
        </w:rPr>
        <w:br/>
        <w:t>Bilaga 7: Gemensamma programvärderingsfrågor (Evald)</w:t>
      </w:r>
      <w:r w:rsidRPr="00DF5782">
        <w:rPr>
          <w:rFonts w:ascii="Times New Roman" w:eastAsia="Times New Roman" w:hAnsi="Times New Roman" w:cs="Times New Roman"/>
          <w:sz w:val="24"/>
          <w:szCs w:val="24"/>
          <w:lang w:eastAsia="sv-SE"/>
        </w:rPr>
        <w:br/>
        <w:t>Bilaga 8: Uppgifter som ska ingå i framsida och titelsida för självständigt arbete (examensarbete) vid SLU</w:t>
      </w:r>
      <w:r w:rsidRPr="00DF5782">
        <w:rPr>
          <w:rFonts w:ascii="Times New Roman" w:eastAsia="Times New Roman" w:hAnsi="Times New Roman" w:cs="Times New Roman"/>
          <w:sz w:val="24"/>
          <w:szCs w:val="24"/>
          <w:lang w:eastAsia="sv-SE"/>
        </w:rPr>
        <w:br/>
        <w:t xml:space="preserve">Bilaga 9: </w:t>
      </w:r>
      <w:proofErr w:type="spellStart"/>
      <w:r w:rsidRPr="00DF5782">
        <w:rPr>
          <w:rFonts w:ascii="Times New Roman" w:eastAsia="Times New Roman" w:hAnsi="Times New Roman" w:cs="Times New Roman"/>
          <w:sz w:val="24"/>
          <w:szCs w:val="24"/>
          <w:lang w:eastAsia="sv-SE"/>
        </w:rPr>
        <w:t>Avpubliceringsprocess</w:t>
      </w:r>
      <w:proofErr w:type="spellEnd"/>
      <w:r w:rsidRPr="00DF5782">
        <w:rPr>
          <w:rFonts w:ascii="Times New Roman" w:eastAsia="Times New Roman" w:hAnsi="Times New Roman" w:cs="Times New Roman"/>
          <w:sz w:val="24"/>
          <w:szCs w:val="24"/>
          <w:lang w:eastAsia="sv-SE"/>
        </w:rPr>
        <w:t xml:space="preserve"> för </w:t>
      </w:r>
      <w:proofErr w:type="spellStart"/>
      <w:r w:rsidRPr="00DF5782">
        <w:rPr>
          <w:rFonts w:ascii="Times New Roman" w:eastAsia="Times New Roman" w:hAnsi="Times New Roman" w:cs="Times New Roman"/>
          <w:sz w:val="24"/>
          <w:szCs w:val="24"/>
          <w:lang w:eastAsia="sv-SE"/>
        </w:rPr>
        <w:t>pdf-fil</w:t>
      </w:r>
      <w:proofErr w:type="spellEnd"/>
      <w:r w:rsidRPr="00DF5782">
        <w:rPr>
          <w:rFonts w:ascii="Times New Roman" w:eastAsia="Times New Roman" w:hAnsi="Times New Roman" w:cs="Times New Roman"/>
          <w:sz w:val="24"/>
          <w:szCs w:val="24"/>
          <w:lang w:eastAsia="sv-SE"/>
        </w:rPr>
        <w:t xml:space="preserve"> som redan är publicerad i Epsilon</w:t>
      </w:r>
      <w:r w:rsidRPr="00DF5782">
        <w:rPr>
          <w:rFonts w:ascii="Times New Roman" w:eastAsia="Times New Roman" w:hAnsi="Times New Roman" w:cs="Times New Roman"/>
          <w:sz w:val="24"/>
          <w:szCs w:val="24"/>
          <w:lang w:eastAsia="sv-SE"/>
        </w:rPr>
        <w:br/>
        <w:t xml:space="preserve">Bilaga 10: Process vid förändring av </w:t>
      </w:r>
      <w:proofErr w:type="spellStart"/>
      <w:r w:rsidRPr="00DF5782">
        <w:rPr>
          <w:rFonts w:ascii="Times New Roman" w:eastAsia="Times New Roman" w:hAnsi="Times New Roman" w:cs="Times New Roman"/>
          <w:sz w:val="24"/>
          <w:szCs w:val="24"/>
          <w:lang w:eastAsia="sv-SE"/>
        </w:rPr>
        <w:t>pdf-fil</w:t>
      </w:r>
      <w:proofErr w:type="spellEnd"/>
      <w:r w:rsidRPr="00DF5782">
        <w:rPr>
          <w:rFonts w:ascii="Times New Roman" w:eastAsia="Times New Roman" w:hAnsi="Times New Roman" w:cs="Times New Roman"/>
          <w:sz w:val="24"/>
          <w:szCs w:val="24"/>
          <w:lang w:eastAsia="sv-SE"/>
        </w:rPr>
        <w:t xml:space="preserve"> som redan är publicerad i Epsilon</w:t>
      </w:r>
      <w:r w:rsidRPr="00DF5782">
        <w:rPr>
          <w:rFonts w:ascii="Times New Roman" w:eastAsia="Times New Roman" w:hAnsi="Times New Roman" w:cs="Times New Roman"/>
          <w:sz w:val="24"/>
          <w:szCs w:val="24"/>
          <w:lang w:eastAsia="sv-SE"/>
        </w:rPr>
        <w:br/>
        <w:t>Bilaga 11: Studieavgifternas beräkning och fördelning</w:t>
      </w:r>
    </w:p>
    <w:p w14:paraId="25F6516E" w14:textId="77777777" w:rsidR="00DF5782" w:rsidRPr="00DF5782" w:rsidRDefault="00E43E9D" w:rsidP="00DF5782">
      <w:pPr>
        <w:shd w:val="clear" w:color="auto" w:fill="FFFFFF"/>
        <w:spacing w:after="0" w:line="240" w:lineRule="auto"/>
        <w:rPr>
          <w:rFonts w:ascii="Times New Roman" w:eastAsia="Times New Roman" w:hAnsi="Times New Roman" w:cs="Times New Roman"/>
          <w:sz w:val="24"/>
          <w:szCs w:val="24"/>
          <w:lang w:eastAsia="sv-SE"/>
        </w:rPr>
      </w:pPr>
      <w:r w:rsidRPr="00E43E9D">
        <w:rPr>
          <w:rFonts w:ascii="Times New Roman" w:eastAsia="Times New Roman" w:hAnsi="Times New Roman" w:cs="Times New Roman"/>
          <w:noProof/>
          <w:sz w:val="24"/>
          <w:szCs w:val="24"/>
          <w:lang w:eastAsia="sv-SE"/>
        </w:rPr>
        <w:pict w14:anchorId="6E295AC7">
          <v:rect id="_x0000_i1031" alt="" style="width:451.3pt;height:.05pt;mso-width-percent:0;mso-height-percent:0;mso-width-percent:0;mso-height-percent:0" o:hralign="center" o:hrstd="t" o:hr="t" fillcolor="#a0a0a0" stroked="f"/>
        </w:pict>
      </w:r>
    </w:p>
    <w:p w14:paraId="759EA22A"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 Inledning</w:t>
      </w:r>
    </w:p>
    <w:p w14:paraId="61C02C77"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4" w:anchor="inledning11" w:history="1">
        <w:r w:rsidR="00DF5782" w:rsidRPr="00DF5782">
          <w:rPr>
            <w:rFonts w:ascii="Times New Roman" w:eastAsia="Times New Roman" w:hAnsi="Times New Roman" w:cs="Times New Roman"/>
            <w:color w:val="3F41DC"/>
            <w:sz w:val="24"/>
            <w:szCs w:val="24"/>
            <w:u w:val="single"/>
            <w:lang w:eastAsia="sv-SE"/>
          </w:rPr>
          <w:t>1.1 Handbokens syfte, målgrupp och avgränsning</w:t>
        </w:r>
      </w:hyperlink>
      <w:r w:rsidR="00DF5782" w:rsidRPr="00DF5782">
        <w:rPr>
          <w:rFonts w:ascii="Times New Roman" w:eastAsia="Times New Roman" w:hAnsi="Times New Roman" w:cs="Times New Roman"/>
          <w:sz w:val="24"/>
          <w:szCs w:val="24"/>
          <w:lang w:eastAsia="sv-SE"/>
        </w:rPr>
        <w:br/>
      </w:r>
      <w:hyperlink r:id="rId25" w:anchor="inledning12" w:history="1">
        <w:r w:rsidR="00DF5782" w:rsidRPr="00DF5782">
          <w:rPr>
            <w:rFonts w:ascii="Times New Roman" w:eastAsia="Times New Roman" w:hAnsi="Times New Roman" w:cs="Times New Roman"/>
            <w:color w:val="3F41DC"/>
            <w:sz w:val="24"/>
            <w:szCs w:val="24"/>
            <w:u w:val="single"/>
            <w:lang w:eastAsia="sv-SE"/>
          </w:rPr>
          <w:t>1.2 Handbokens innehåll och disposition</w:t>
        </w:r>
      </w:hyperlink>
      <w:r w:rsidR="00DF5782" w:rsidRPr="00DF5782">
        <w:rPr>
          <w:rFonts w:ascii="Times New Roman" w:eastAsia="Times New Roman" w:hAnsi="Times New Roman" w:cs="Times New Roman"/>
          <w:sz w:val="24"/>
          <w:szCs w:val="24"/>
          <w:lang w:eastAsia="sv-SE"/>
        </w:rPr>
        <w:br/>
      </w:r>
      <w:hyperlink r:id="rId26" w:anchor="inledning13" w:history="1">
        <w:r w:rsidR="00DF5782" w:rsidRPr="00DF5782">
          <w:rPr>
            <w:rFonts w:ascii="Times New Roman" w:eastAsia="Times New Roman" w:hAnsi="Times New Roman" w:cs="Times New Roman"/>
            <w:color w:val="3F41DC"/>
            <w:sz w:val="24"/>
            <w:szCs w:val="24"/>
            <w:u w:val="single"/>
            <w:lang w:eastAsia="sv-SE"/>
          </w:rPr>
          <w:t>1.3 Förkortningar och andra återkommande begrepp</w:t>
        </w:r>
      </w:hyperlink>
      <w:r w:rsidR="00DF5782" w:rsidRPr="00DF5782">
        <w:rPr>
          <w:rFonts w:ascii="Times New Roman" w:eastAsia="Times New Roman" w:hAnsi="Times New Roman" w:cs="Times New Roman"/>
          <w:sz w:val="24"/>
          <w:szCs w:val="24"/>
          <w:lang w:eastAsia="sv-SE"/>
        </w:rPr>
        <w:br/>
      </w:r>
      <w:hyperlink r:id="rId27" w:anchor="inledning14" w:history="1">
        <w:r w:rsidR="00DF5782" w:rsidRPr="00DF5782">
          <w:rPr>
            <w:rFonts w:ascii="Times New Roman" w:eastAsia="Times New Roman" w:hAnsi="Times New Roman" w:cs="Times New Roman"/>
            <w:color w:val="3F41DC"/>
            <w:sz w:val="24"/>
            <w:szCs w:val="24"/>
            <w:u w:val="single"/>
            <w:lang w:eastAsia="sv-SE"/>
          </w:rPr>
          <w:t>1.4 Förändringar sedan föregående version</w:t>
        </w:r>
      </w:hyperlink>
    </w:p>
    <w:p w14:paraId="2476B590" w14:textId="77777777" w:rsidR="00DF5782" w:rsidRPr="00DF5782" w:rsidRDefault="00DF5782" w:rsidP="000313EF">
      <w:pPr>
        <w:pStyle w:val="Heading2"/>
      </w:pPr>
      <w:r w:rsidRPr="00DF5782">
        <w:t>1.1 Handbokens syfte, målgrupp och avgränsning</w:t>
      </w:r>
    </w:p>
    <w:p w14:paraId="7920111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övergripande syftet med Utbildningshandboken är att tydliggöra vilka rättigheter och skyldigheter som studenter, lärare och annan personal har vid SLU.</w:t>
      </w:r>
    </w:p>
    <w:p w14:paraId="5E3D10B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Utbildningshandboken ska kunna ge svar på frågor om vad som gäller för utbildning på grundnivå och avancerad nivå inom SLU. I vissa delar är detta styrt från annat håll men beskrivs här. I andra delar är det Utbildningshandboken som utgör styrdokumentet för SLU.</w:t>
      </w:r>
    </w:p>
    <w:p w14:paraId="67B67F6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Dessutom är det meningen att läsaren genom instruktioner och hänvisningar ska få hjälp att utföra olika moment.</w:t>
      </w:r>
    </w:p>
    <w:p w14:paraId="5F42DD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Tänk dock på att Utbildningshandboken </w:t>
      </w:r>
      <w:r w:rsidRPr="00DF5782">
        <w:rPr>
          <w:rFonts w:ascii="Times New Roman" w:eastAsia="Times New Roman" w:hAnsi="Times New Roman" w:cs="Times New Roman"/>
          <w:i/>
          <w:iCs/>
          <w:sz w:val="24"/>
          <w:szCs w:val="24"/>
          <w:lang w:eastAsia="sv-SE"/>
        </w:rPr>
        <w:t>inte</w:t>
      </w:r>
      <w:r w:rsidRPr="00DF5782">
        <w:rPr>
          <w:rFonts w:ascii="Times New Roman" w:eastAsia="Times New Roman" w:hAnsi="Times New Roman" w:cs="Times New Roman"/>
          <w:sz w:val="24"/>
          <w:szCs w:val="24"/>
          <w:lang w:eastAsia="sv-SE"/>
        </w:rPr>
        <w:t> gäller för</w:t>
      </w:r>
    </w:p>
    <w:p w14:paraId="23488D77" w14:textId="77777777" w:rsidR="00DF5782" w:rsidRPr="00DF5782" w:rsidRDefault="00DF5782" w:rsidP="00DF5782">
      <w:pPr>
        <w:numPr>
          <w:ilvl w:val="0"/>
          <w:numId w:val="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uppdragsutbildning och studenter i uppdragsutbildning,</w:t>
      </w:r>
    </w:p>
    <w:p w14:paraId="3167C2D5" w14:textId="77777777" w:rsidR="00DF5782" w:rsidRPr="00DF5782" w:rsidRDefault="00DF5782" w:rsidP="00DF5782">
      <w:pPr>
        <w:numPr>
          <w:ilvl w:val="0"/>
          <w:numId w:val="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 för forskare och doktorander.</w:t>
      </w:r>
    </w:p>
    <w:p w14:paraId="74AA2C7C"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8" w:anchor="inledning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3F797959" w14:textId="77777777" w:rsidR="00DF5782" w:rsidRPr="00DF5782" w:rsidRDefault="00DF5782" w:rsidP="003E2A8B">
      <w:pPr>
        <w:pStyle w:val="Heading2"/>
      </w:pPr>
      <w:r w:rsidRPr="00DF5782">
        <w:t>1.2 Handbokens innehåll och disposition</w:t>
      </w:r>
    </w:p>
    <w:p w14:paraId="32311F2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Kapitlen i dokumentet motsvarar olika aspekter av utbildningen, och underavsnitten i varje kapitel har i allmänhet ett antal återkommande underrubriker:</w:t>
      </w:r>
    </w:p>
    <w:p w14:paraId="2185E50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Viktiga begrepp</w:t>
      </w:r>
      <w:r w:rsidRPr="00DF5782">
        <w:rPr>
          <w:rFonts w:ascii="Times New Roman" w:eastAsia="Times New Roman" w:hAnsi="Times New Roman" w:cs="Times New Roman"/>
          <w:sz w:val="24"/>
          <w:szCs w:val="24"/>
          <w:lang w:eastAsia="sv-SE"/>
        </w:rPr>
        <w:br/>
        <w:t>Termer och begrepp som används i avsnittet och som kan behöva definieras och förklaras.</w:t>
      </w:r>
    </w:p>
    <w:p w14:paraId="28AF21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Policy</w:t>
      </w:r>
      <w:r w:rsidRPr="00DF5782">
        <w:rPr>
          <w:rFonts w:ascii="Times New Roman" w:eastAsia="Times New Roman" w:hAnsi="Times New Roman" w:cs="Times New Roman"/>
          <w:sz w:val="24"/>
          <w:szCs w:val="24"/>
          <w:lang w:eastAsia="sv-SE"/>
        </w:rPr>
        <w:br/>
        <w:t>SLU:s avsikt och viljeinriktning. Ibland hänvisas till andra dokument som beskriver SLU:s mål och strategier.</w:t>
      </w:r>
    </w:p>
    <w:p w14:paraId="6198453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Nationella regler</w:t>
      </w:r>
      <w:r w:rsidRPr="00DF5782">
        <w:rPr>
          <w:rFonts w:ascii="Times New Roman" w:eastAsia="Times New Roman" w:hAnsi="Times New Roman" w:cs="Times New Roman"/>
          <w:sz w:val="24"/>
          <w:szCs w:val="24"/>
          <w:lang w:eastAsia="sv-SE"/>
        </w:rPr>
        <w:br/>
        <w:t>De regler som styr SLU:s verksamhet och som gäller både studenter och anställda. Författningar som beslutas av riksdag och regering (exempelvis lagar) är överordnade SLU:s interna regelverk. Därför hänvisas ofta till dem, både med rena citat och med övergripande förklaringar av lagtexten. Om en författning ändras, gäller den även om SLU:s interna dokument inte hunnit uppdateras. Gå vid behov till källan för att kontrollera den senaste versionen.</w:t>
      </w:r>
    </w:p>
    <w:p w14:paraId="29A50E1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SLU-regler</w:t>
      </w:r>
      <w:r w:rsidRPr="00DF5782">
        <w:rPr>
          <w:rFonts w:ascii="Times New Roman" w:eastAsia="Times New Roman" w:hAnsi="Times New Roman" w:cs="Times New Roman"/>
          <w:sz w:val="24"/>
          <w:szCs w:val="24"/>
          <w:lang w:eastAsia="sv-SE"/>
        </w:rPr>
        <w:br/>
        <w:t>Utbildningshandboken utgör i sig styrdokumentet för de interna regler som gäller inom SLU för utbildning på grundnivå och avancerad nivå. I vissa fall är reglerna beslutade i ett annat dokument och då hänvisas till det. Gå vid behov till källan för att kontrollera den senaste versionen. Inom SLU förekommer även begreppet riktlinjer med motsvarande innebörd som regler.</w:t>
      </w:r>
    </w:p>
    <w:p w14:paraId="3C1AC63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lastRenderedPageBreak/>
        <w:t>Vem ansvarar för vad?</w:t>
      </w:r>
      <w:r w:rsidRPr="00DF5782">
        <w:rPr>
          <w:rFonts w:ascii="Times New Roman" w:eastAsia="Times New Roman" w:hAnsi="Times New Roman" w:cs="Times New Roman"/>
          <w:sz w:val="24"/>
          <w:szCs w:val="24"/>
          <w:lang w:eastAsia="sv-SE"/>
        </w:rPr>
        <w:br/>
        <w:t>Ansvarsfördelningen för det arbete som beskrivs i avsnittet. SLU:s delegationsordningar är överordnade Utbildningshandboken när det gäller beslutsbefogenheter och ansvarsfördelning mellan olika organ och funktionärer. Om en delegationsordning ändras, gäller den även om Utbildningshandboken inte hunnit uppdateras. Gå vid behov till källan för att kontrollera den senaste versionen. Utöver delegationsordningarna för hela universitetet och fakulteterna, har dessutom institutionerna vanligtvis en intern ansvarsfördelning för utbildningsfrågor.</w:t>
      </w:r>
    </w:p>
    <w:p w14:paraId="6A335D2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Instruktioner</w:t>
      </w:r>
      <w:r w:rsidRPr="00DF5782">
        <w:rPr>
          <w:rFonts w:ascii="Times New Roman" w:eastAsia="Times New Roman" w:hAnsi="Times New Roman" w:cs="Times New Roman"/>
          <w:sz w:val="24"/>
          <w:szCs w:val="24"/>
          <w:lang w:eastAsia="sv-SE"/>
        </w:rPr>
        <w:br/>
        <w:t>Upplysningar om hur en arbetsuppgift, ett moment eller en åtgärd ska utföras. Rekommendationer från SUHF (Sveriges universitets- och högskoleförbund) brukar SLU följa. De är dock i sig inte styrande för verksamheten, utan måste ingå i ett SLU-beslut för att gälla här.</w:t>
      </w:r>
    </w:p>
    <w:p w14:paraId="4F8AC4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Länkar</w:t>
      </w:r>
      <w:r w:rsidRPr="00DF5782">
        <w:rPr>
          <w:rFonts w:ascii="Times New Roman" w:eastAsia="Times New Roman" w:hAnsi="Times New Roman" w:cs="Times New Roman"/>
          <w:sz w:val="24"/>
          <w:szCs w:val="24"/>
          <w:lang w:eastAsia="sv-SE"/>
        </w:rPr>
        <w:br/>
        <w:t>I förekommande fall ges tips om ytterligare information och fördjupande läsning, ofta som länkar till SLU:s webbplats.</w:t>
      </w:r>
    </w:p>
    <w:p w14:paraId="1994754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dessa rubriker finns inte i varje underavsnitt, och dessutom kan det finnas andra rubriker som är specifika för ett visst avsnitt, men det här är den generella strukturen.</w:t>
      </w:r>
    </w:p>
    <w:p w14:paraId="6F63B52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Undantag</w:t>
      </w:r>
    </w:p>
    <w:p w14:paraId="5F287D6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Vad som anges i Utbildningshandboken gäller i normala fall, men undantag kan medges om det finns skäl för det. Undantag beslutas av samma instans som beslutar om regeln, men kan tillfälligt beslutas av en annan instans, oftast vid omständigheter som SLU inte råder över.</w:t>
      </w:r>
    </w:p>
    <w:p w14:paraId="2F5F4D6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76294DB8"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9" w:history="1">
        <w:r w:rsidR="00DF5782" w:rsidRPr="00DF5782">
          <w:rPr>
            <w:rFonts w:ascii="Times New Roman" w:eastAsia="Times New Roman" w:hAnsi="Times New Roman" w:cs="Times New Roman"/>
            <w:color w:val="3F41DC"/>
            <w:sz w:val="24"/>
            <w:szCs w:val="24"/>
            <w:u w:val="single"/>
            <w:lang w:eastAsia="sv-SE"/>
          </w:rPr>
          <w:t>Lagar och andra författningar</w:t>
        </w:r>
        <w:r w:rsidR="00DF5782" w:rsidRPr="00DF5782">
          <w:rPr>
            <w:rFonts w:ascii="Times New Roman" w:eastAsia="Times New Roman" w:hAnsi="Times New Roman" w:cs="Times New Roman"/>
            <w:color w:val="3F41DC"/>
            <w:sz w:val="24"/>
            <w:szCs w:val="24"/>
            <w:lang w:eastAsia="sv-SE"/>
          </w:rPr>
          <w:br/>
        </w:r>
      </w:hyperlink>
      <w:hyperlink r:id="rId30" w:history="1">
        <w:r w:rsidR="00DF5782" w:rsidRPr="00DF5782">
          <w:rPr>
            <w:rFonts w:ascii="Times New Roman" w:eastAsia="Times New Roman" w:hAnsi="Times New Roman" w:cs="Times New Roman"/>
            <w:color w:val="3F41DC"/>
            <w:sz w:val="24"/>
            <w:szCs w:val="24"/>
            <w:u w:val="single"/>
            <w:lang w:eastAsia="sv-SE"/>
          </w:rPr>
          <w:t>Regler som styr utbildning på forskarnivå</w:t>
        </w:r>
        <w:r w:rsidR="00DF5782" w:rsidRPr="00DF5782">
          <w:rPr>
            <w:rFonts w:ascii="Times New Roman" w:eastAsia="Times New Roman" w:hAnsi="Times New Roman" w:cs="Times New Roman"/>
            <w:color w:val="3F41DC"/>
            <w:sz w:val="24"/>
            <w:szCs w:val="24"/>
            <w:lang w:eastAsia="sv-SE"/>
          </w:rPr>
          <w:br/>
        </w:r>
      </w:hyperlink>
      <w:hyperlink r:id="rId31" w:history="1">
        <w:r w:rsidR="00DF5782" w:rsidRPr="00DF5782">
          <w:rPr>
            <w:rFonts w:ascii="Times New Roman" w:eastAsia="Times New Roman" w:hAnsi="Times New Roman" w:cs="Times New Roman"/>
            <w:color w:val="3F41DC"/>
            <w:sz w:val="24"/>
            <w:szCs w:val="24"/>
            <w:u w:val="single"/>
            <w:lang w:eastAsia="sv-SE"/>
          </w:rPr>
          <w:t>Regler som styr uppdragsutbildning</w:t>
        </w:r>
      </w:hyperlink>
    </w:p>
    <w:p w14:paraId="29977BD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2" w:anchor="inledning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3377960B" w14:textId="77777777" w:rsidR="00DF5782" w:rsidRPr="00DF5782" w:rsidRDefault="00DF5782" w:rsidP="0035350C">
      <w:pPr>
        <w:pStyle w:val="Heading2"/>
      </w:pPr>
      <w:r w:rsidRPr="00DF5782">
        <w:t>1.3 Förkortningar och andra återkommande begrepp</w:t>
      </w:r>
    </w:p>
    <w:p w14:paraId="0DC3E5C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Förkortningar och begrepp som förekommer i Utbildningshandboken och i andra utbildningsrelaterade sammanhang inom SLU:</w:t>
      </w:r>
    </w:p>
    <w:p w14:paraId="2F5315EE"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3" w:history="1">
        <w:r w:rsidR="00DF5782" w:rsidRPr="00DF5782">
          <w:rPr>
            <w:rFonts w:ascii="Times New Roman" w:eastAsia="Times New Roman" w:hAnsi="Times New Roman" w:cs="Times New Roman"/>
            <w:i/>
            <w:iCs/>
            <w:color w:val="3F41DC"/>
            <w:sz w:val="24"/>
            <w:szCs w:val="24"/>
            <w:lang w:eastAsia="sv-SE"/>
          </w:rPr>
          <w:t>Avdelningen för lärande och digitalisering – </w:t>
        </w:r>
        <w:r w:rsidR="00DF5782" w:rsidRPr="00DF5782">
          <w:rPr>
            <w:rFonts w:ascii="Times New Roman" w:eastAsia="Times New Roman" w:hAnsi="Times New Roman" w:cs="Times New Roman"/>
            <w:color w:val="3F41DC"/>
            <w:sz w:val="24"/>
            <w:szCs w:val="24"/>
            <w:u w:val="single"/>
            <w:lang w:eastAsia="sv-SE"/>
          </w:rPr>
          <w:t>en del av verksamhetsstödet inom SLU som ger stöd inom högskolepedagogik, IT-pedagogik, media och utbildningssystem, se SLU:s webb.</w:t>
        </w:r>
      </w:hyperlink>
    </w:p>
    <w:p w14:paraId="217D10F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Behörighetsvillkor </w:t>
      </w:r>
      <w:r w:rsidRPr="00DF5782">
        <w:rPr>
          <w:rFonts w:ascii="Times New Roman" w:eastAsia="Times New Roman" w:hAnsi="Times New Roman" w:cs="Times New Roman"/>
          <w:sz w:val="24"/>
          <w:szCs w:val="24"/>
          <w:lang w:eastAsia="sv-SE"/>
        </w:rPr>
        <w:t>– de förkunskaper och andra villkor som ställs för att en student ska vara behörig till en viss utbildning.</w:t>
      </w:r>
    </w:p>
    <w:p w14:paraId="5601CFB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Canvas</w:t>
      </w:r>
      <w:r w:rsidRPr="00DF5782">
        <w:rPr>
          <w:rFonts w:ascii="Times New Roman" w:eastAsia="Times New Roman" w:hAnsi="Times New Roman" w:cs="Times New Roman"/>
          <w:sz w:val="24"/>
          <w:szCs w:val="24"/>
          <w:lang w:eastAsia="sv-SE"/>
        </w:rPr>
        <w:t xml:space="preserve"> - SLU:s </w:t>
      </w:r>
      <w:proofErr w:type="spellStart"/>
      <w:r w:rsidRPr="00DF5782">
        <w:rPr>
          <w:rFonts w:ascii="Times New Roman" w:eastAsia="Times New Roman" w:hAnsi="Times New Roman" w:cs="Times New Roman"/>
          <w:sz w:val="24"/>
          <w:szCs w:val="24"/>
          <w:lang w:eastAsia="sv-SE"/>
        </w:rPr>
        <w:t>lärplattform</w:t>
      </w:r>
      <w:proofErr w:type="spellEnd"/>
      <w:r w:rsidRPr="00DF5782">
        <w:rPr>
          <w:rFonts w:ascii="Times New Roman" w:eastAsia="Times New Roman" w:hAnsi="Times New Roman" w:cs="Times New Roman"/>
          <w:sz w:val="24"/>
          <w:szCs w:val="24"/>
          <w:lang w:eastAsia="sv-SE"/>
        </w:rPr>
        <w:t>.</w:t>
      </w:r>
    </w:p>
    <w:p w14:paraId="1E8996F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Dekan –</w:t>
      </w:r>
      <w:r w:rsidRPr="00DF5782">
        <w:rPr>
          <w:rFonts w:ascii="Times New Roman" w:eastAsia="Times New Roman" w:hAnsi="Times New Roman" w:cs="Times New Roman"/>
          <w:sz w:val="24"/>
          <w:szCs w:val="24"/>
          <w:lang w:eastAsia="sv-SE"/>
        </w:rPr>
        <w:t> chef för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 inom SLU.</w:t>
      </w:r>
    </w:p>
    <w:p w14:paraId="1F71372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lastRenderedPageBreak/>
        <w:t>Delegationsordning –</w:t>
      </w:r>
      <w:r w:rsidRPr="00DF5782">
        <w:rPr>
          <w:rFonts w:ascii="Times New Roman" w:eastAsia="Times New Roman" w:hAnsi="Times New Roman" w:cs="Times New Roman"/>
          <w:sz w:val="24"/>
          <w:szCs w:val="24"/>
          <w:lang w:eastAsia="sv-SE"/>
        </w:rPr>
        <w:t> se avsnitt </w:t>
      </w:r>
      <w:hyperlink r:id="rId34" w:anchor="ramverk23" w:history="1">
        <w:r w:rsidRPr="00DF5782">
          <w:rPr>
            <w:rFonts w:ascii="Times New Roman" w:eastAsia="Times New Roman" w:hAnsi="Times New Roman" w:cs="Times New Roman"/>
            <w:color w:val="3F41DC"/>
            <w:sz w:val="24"/>
            <w:szCs w:val="24"/>
            <w:u w:val="single"/>
            <w:lang w:eastAsia="sv-SE"/>
          </w:rPr>
          <w:t>2.3 Organisatoriska förutsättningar</w:t>
        </w:r>
      </w:hyperlink>
      <w:r w:rsidRPr="00DF5782">
        <w:rPr>
          <w:rFonts w:ascii="Times New Roman" w:eastAsia="Times New Roman" w:hAnsi="Times New Roman" w:cs="Times New Roman"/>
          <w:sz w:val="24"/>
          <w:szCs w:val="24"/>
          <w:lang w:eastAsia="sv-SE"/>
        </w:rPr>
        <w:t>.</w:t>
      </w:r>
    </w:p>
    <w:p w14:paraId="555DC09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Dispens – </w:t>
      </w:r>
      <w:r w:rsidRPr="00DF5782">
        <w:rPr>
          <w:rFonts w:ascii="Times New Roman" w:eastAsia="Times New Roman" w:hAnsi="Times New Roman" w:cs="Times New Roman"/>
          <w:sz w:val="24"/>
          <w:szCs w:val="24"/>
          <w:lang w:eastAsia="sv-SE"/>
        </w:rPr>
        <w:t>undantag i enskilda fall från de regler som gäller generellt.</w:t>
      </w:r>
    </w:p>
    <w:p w14:paraId="08B135A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Evald*</w:t>
      </w:r>
      <w:r w:rsidRPr="00DF5782">
        <w:rPr>
          <w:rFonts w:ascii="Times New Roman" w:eastAsia="Times New Roman" w:hAnsi="Times New Roman" w:cs="Times New Roman"/>
          <w:sz w:val="24"/>
          <w:szCs w:val="24"/>
          <w:lang w:eastAsia="sv-SE"/>
        </w:rPr>
        <w:t> – SLU:s system för elektroniska kursvärderingar för grundutbildningen.</w:t>
      </w:r>
    </w:p>
    <w:p w14:paraId="1163D2E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Fakultet – </w:t>
      </w:r>
      <w:r w:rsidRPr="00DF5782">
        <w:rPr>
          <w:rFonts w:ascii="Times New Roman" w:eastAsia="Times New Roman" w:hAnsi="Times New Roman" w:cs="Times New Roman"/>
          <w:sz w:val="24"/>
          <w:szCs w:val="24"/>
          <w:lang w:eastAsia="sv-SE"/>
        </w:rPr>
        <w:t>samlande benämning på de organisatoriska enheter som </w:t>
      </w:r>
      <w:r w:rsidRPr="00DF5782">
        <w:rPr>
          <w:rFonts w:ascii="Times New Roman" w:eastAsia="Times New Roman" w:hAnsi="Times New Roman" w:cs="Times New Roman"/>
          <w:i/>
          <w:iCs/>
          <w:sz w:val="24"/>
          <w:szCs w:val="24"/>
          <w:lang w:eastAsia="sv-SE"/>
        </w:rPr>
        <w:t>fakultetsnämnden</w:t>
      </w:r>
      <w:r w:rsidRPr="00DF5782">
        <w:rPr>
          <w:rFonts w:ascii="Times New Roman" w:eastAsia="Times New Roman" w:hAnsi="Times New Roman" w:cs="Times New Roman"/>
          <w:sz w:val="24"/>
          <w:szCs w:val="24"/>
          <w:lang w:eastAsia="sv-SE"/>
        </w:rPr>
        <w:t>/</w:t>
      </w:r>
      <w:r w:rsidRPr="00DF5782">
        <w:rPr>
          <w:rFonts w:ascii="Times New Roman" w:eastAsia="Times New Roman" w:hAnsi="Times New Roman" w:cs="Times New Roman"/>
          <w:i/>
          <w:iCs/>
          <w:sz w:val="24"/>
          <w:szCs w:val="24"/>
          <w:lang w:eastAsia="sv-SE"/>
        </w:rPr>
        <w:t>dekanen</w:t>
      </w:r>
      <w:r w:rsidRPr="00DF5782">
        <w:rPr>
          <w:rFonts w:ascii="Times New Roman" w:eastAsia="Times New Roman" w:hAnsi="Times New Roman" w:cs="Times New Roman"/>
          <w:sz w:val="24"/>
          <w:szCs w:val="24"/>
          <w:lang w:eastAsia="sv-SE"/>
        </w:rPr>
        <w:t> ansvarar för. Fakulteterna har ansvar för </w:t>
      </w:r>
      <w:r w:rsidRPr="00DF5782">
        <w:rPr>
          <w:rFonts w:ascii="Times New Roman" w:eastAsia="Times New Roman" w:hAnsi="Times New Roman" w:cs="Times New Roman"/>
          <w:i/>
          <w:iCs/>
          <w:sz w:val="24"/>
          <w:szCs w:val="24"/>
          <w:lang w:eastAsia="sv-SE"/>
        </w:rPr>
        <w:t>institutionerna</w:t>
      </w:r>
      <w:r w:rsidRPr="00DF5782">
        <w:rPr>
          <w:rFonts w:ascii="Times New Roman" w:eastAsia="Times New Roman" w:hAnsi="Times New Roman" w:cs="Times New Roman"/>
          <w:sz w:val="24"/>
          <w:szCs w:val="24"/>
          <w:lang w:eastAsia="sv-SE"/>
        </w:rPr>
        <w:t>.</w:t>
      </w:r>
    </w:p>
    <w:p w14:paraId="3D9EF19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Fakultetskansli – </w:t>
      </w:r>
      <w:r w:rsidRPr="00DF5782">
        <w:rPr>
          <w:rFonts w:ascii="Times New Roman" w:eastAsia="Times New Roman" w:hAnsi="Times New Roman" w:cs="Times New Roman"/>
          <w:sz w:val="24"/>
          <w:szCs w:val="24"/>
          <w:lang w:eastAsia="sv-SE"/>
        </w:rPr>
        <w:t>en del inom verksamhetsstödet inom SLU som ger stöd och service åt respektive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w:t>
      </w:r>
    </w:p>
    <w:p w14:paraId="15A5EEA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Fakultetsnämnd –</w:t>
      </w:r>
      <w:r w:rsidRPr="00DF5782">
        <w:rPr>
          <w:rFonts w:ascii="Times New Roman" w:eastAsia="Times New Roman" w:hAnsi="Times New Roman" w:cs="Times New Roman"/>
          <w:sz w:val="24"/>
          <w:szCs w:val="24"/>
          <w:lang w:eastAsia="sv-SE"/>
        </w:rPr>
        <w:t> högsta beslutande organ inom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w:t>
      </w:r>
    </w:p>
    <w:p w14:paraId="19C0CE7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Fristående student</w:t>
      </w:r>
      <w:r w:rsidRPr="00DF5782">
        <w:rPr>
          <w:rFonts w:ascii="Times New Roman" w:eastAsia="Times New Roman" w:hAnsi="Times New Roman" w:cs="Times New Roman"/>
          <w:sz w:val="24"/>
          <w:szCs w:val="24"/>
          <w:lang w:eastAsia="sv-SE"/>
        </w:rPr>
        <w:t> – student utan programkoppling.</w:t>
      </w:r>
    </w:p>
    <w:p w14:paraId="14BC75C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Institution – </w:t>
      </w:r>
      <w:r w:rsidRPr="00DF5782">
        <w:rPr>
          <w:rFonts w:ascii="Times New Roman" w:eastAsia="Times New Roman" w:hAnsi="Times New Roman" w:cs="Times New Roman"/>
          <w:sz w:val="24"/>
          <w:szCs w:val="24"/>
          <w:lang w:eastAsia="sv-SE"/>
        </w:rPr>
        <w:t>universitetets utbildning, forskning och fortlöpande miljöanalys bedrivs vid ett antal institutioner (eller motsvarande). En </w:t>
      </w:r>
      <w:r w:rsidRPr="00DF5782">
        <w:rPr>
          <w:rFonts w:ascii="Times New Roman" w:eastAsia="Times New Roman" w:hAnsi="Times New Roman" w:cs="Times New Roman"/>
          <w:i/>
          <w:iCs/>
          <w:sz w:val="24"/>
          <w:szCs w:val="24"/>
          <w:lang w:eastAsia="sv-SE"/>
        </w:rPr>
        <w:t>prefekt</w:t>
      </w:r>
      <w:r w:rsidRPr="00DF5782">
        <w:rPr>
          <w:rFonts w:ascii="Times New Roman" w:eastAsia="Times New Roman" w:hAnsi="Times New Roman" w:cs="Times New Roman"/>
          <w:sz w:val="24"/>
          <w:szCs w:val="24"/>
          <w:lang w:eastAsia="sv-SE"/>
        </w:rPr>
        <w:t> är chef för en institution inom SLU. Varje institution tillhör minst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w:t>
      </w:r>
    </w:p>
    <w:p w14:paraId="1CFE498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Ladok</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xml:space="preserve"> – ett nationellt system för studiedokumentation, vilket inkluderar registrering och resultat av studentens prestation vid examination och andra obligatoriska uppgifter. Från 1 juni 2022 ersätter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Slukurs</w:t>
      </w:r>
      <w:proofErr w:type="spellEnd"/>
      <w:r w:rsidRPr="00DF5782">
        <w:rPr>
          <w:rFonts w:ascii="Times New Roman" w:eastAsia="Times New Roman" w:hAnsi="Times New Roman" w:cs="Times New Roman"/>
          <w:sz w:val="24"/>
          <w:szCs w:val="24"/>
          <w:lang w:eastAsia="sv-SE"/>
        </w:rPr>
        <w:t xml:space="preserve"> som utbildningsdatabas.</w:t>
      </w:r>
    </w:p>
    <w:p w14:paraId="62568BE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Motsvarandebedömning</w:t>
      </w:r>
      <w:r w:rsidRPr="00DF5782">
        <w:rPr>
          <w:rFonts w:ascii="Times New Roman" w:eastAsia="Times New Roman" w:hAnsi="Times New Roman" w:cs="Times New Roman"/>
          <w:sz w:val="24"/>
          <w:szCs w:val="24"/>
          <w:lang w:eastAsia="sv-SE"/>
        </w:rPr>
        <w:t> – en person som inte uppfyller de formella behörighetskraven kan ha andra kvalifikationer som bedöms motsvara de uppställda kraven.</w:t>
      </w:r>
    </w:p>
    <w:p w14:paraId="2D4276B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Moveon</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 används för avtal, ansökningar och administration rörande utbyten för studenter (på grundnivå och avancerad nivå) och lärarmobilitet.</w:t>
      </w:r>
    </w:p>
    <w:p w14:paraId="69D1E54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NyA</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 ett nationellt antagningssystem som används för antagning till kurser och program på både grundnivå och avancerad nivå.</w:t>
      </w:r>
    </w:p>
    <w:p w14:paraId="3455027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Ouriginal</w:t>
      </w:r>
      <w:proofErr w:type="spellEnd"/>
      <w:r w:rsidRPr="00DF5782">
        <w:rPr>
          <w:rFonts w:ascii="Times New Roman" w:eastAsia="Times New Roman" w:hAnsi="Times New Roman" w:cs="Times New Roman"/>
          <w:sz w:val="24"/>
          <w:szCs w:val="24"/>
          <w:lang w:eastAsia="sv-SE"/>
        </w:rPr>
        <w:t> – ett plagiatspårningssystem som SLU:s lärare har tillgång till, där alla typer av examinationsuppgifter och inlämningsuppgifter kan kontrolleras mot ett stort antal källor för att upptäcka möjliga plagiat.</w:t>
      </w:r>
    </w:p>
    <w:p w14:paraId="3C4BB7B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Prefekt – </w:t>
      </w:r>
      <w:r w:rsidRPr="00DF5782">
        <w:rPr>
          <w:rFonts w:ascii="Times New Roman" w:eastAsia="Times New Roman" w:hAnsi="Times New Roman" w:cs="Times New Roman"/>
          <w:sz w:val="24"/>
          <w:szCs w:val="24"/>
          <w:lang w:eastAsia="sv-SE"/>
        </w:rPr>
        <w:t>chef för en </w:t>
      </w:r>
      <w:r w:rsidRPr="00DF5782">
        <w:rPr>
          <w:rFonts w:ascii="Times New Roman" w:eastAsia="Times New Roman" w:hAnsi="Times New Roman" w:cs="Times New Roman"/>
          <w:i/>
          <w:iCs/>
          <w:sz w:val="24"/>
          <w:szCs w:val="24"/>
          <w:lang w:eastAsia="sv-SE"/>
        </w:rPr>
        <w:t>institution</w:t>
      </w:r>
      <w:r w:rsidRPr="00DF5782">
        <w:rPr>
          <w:rFonts w:ascii="Times New Roman" w:eastAsia="Times New Roman" w:hAnsi="Times New Roman" w:cs="Times New Roman"/>
          <w:sz w:val="24"/>
          <w:szCs w:val="24"/>
          <w:lang w:eastAsia="sv-SE"/>
        </w:rPr>
        <w:t> inom SLU. Prefekten har uppdrag och befogenheter från både rektor och </w:t>
      </w:r>
      <w:r w:rsidRPr="00DF5782">
        <w:rPr>
          <w:rFonts w:ascii="Times New Roman" w:eastAsia="Times New Roman" w:hAnsi="Times New Roman" w:cs="Times New Roman"/>
          <w:i/>
          <w:iCs/>
          <w:sz w:val="24"/>
          <w:szCs w:val="24"/>
          <w:lang w:eastAsia="sv-SE"/>
        </w:rPr>
        <w:t>fakultetsnämnden/dekanen</w:t>
      </w:r>
      <w:r w:rsidRPr="00DF5782">
        <w:rPr>
          <w:rFonts w:ascii="Times New Roman" w:eastAsia="Times New Roman" w:hAnsi="Times New Roman" w:cs="Times New Roman"/>
          <w:sz w:val="24"/>
          <w:szCs w:val="24"/>
          <w:lang w:eastAsia="sv-SE"/>
        </w:rPr>
        <w:t>.</w:t>
      </w:r>
    </w:p>
    <w:p w14:paraId="3FD3BB5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Programnämnd</w:t>
      </w:r>
      <w:r w:rsidRPr="00DF5782">
        <w:rPr>
          <w:rFonts w:ascii="Times New Roman" w:eastAsia="Times New Roman" w:hAnsi="Times New Roman" w:cs="Times New Roman"/>
          <w:sz w:val="24"/>
          <w:szCs w:val="24"/>
          <w:lang w:eastAsia="sv-SE"/>
        </w:rPr>
        <w:t> (PN) – en den av SLU:s utbildningsorganisation, se avsnitt </w:t>
      </w:r>
      <w:hyperlink r:id="rId35" w:anchor="ramverk23" w:history="1">
        <w:r w:rsidRPr="00DF5782">
          <w:rPr>
            <w:rFonts w:ascii="Times New Roman" w:eastAsia="Times New Roman" w:hAnsi="Times New Roman" w:cs="Times New Roman"/>
            <w:color w:val="3F41DC"/>
            <w:sz w:val="24"/>
            <w:szCs w:val="24"/>
            <w:u w:val="single"/>
            <w:lang w:eastAsia="sv-SE"/>
          </w:rPr>
          <w:t>2.3 Organisatoriska förutsättningar</w:t>
        </w:r>
      </w:hyperlink>
      <w:r w:rsidRPr="00DF5782">
        <w:rPr>
          <w:rFonts w:ascii="Times New Roman" w:eastAsia="Times New Roman" w:hAnsi="Times New Roman" w:cs="Times New Roman"/>
          <w:sz w:val="24"/>
          <w:szCs w:val="24"/>
          <w:lang w:eastAsia="sv-SE"/>
        </w:rPr>
        <w:t> och SLU:s webb: </w:t>
      </w:r>
      <w:hyperlink r:id="rId36" w:history="1">
        <w:r w:rsidRPr="00DF5782">
          <w:rPr>
            <w:rFonts w:ascii="Times New Roman" w:eastAsia="Times New Roman" w:hAnsi="Times New Roman" w:cs="Times New Roman"/>
            <w:color w:val="3F41DC"/>
            <w:sz w:val="24"/>
            <w:szCs w:val="24"/>
            <w:u w:val="single"/>
            <w:lang w:eastAsia="sv-SE"/>
          </w:rPr>
          <w:t>Utbildningsorganisationen</w:t>
        </w:r>
      </w:hyperlink>
      <w:r w:rsidRPr="00DF5782">
        <w:rPr>
          <w:rFonts w:ascii="Times New Roman" w:eastAsia="Times New Roman" w:hAnsi="Times New Roman" w:cs="Times New Roman"/>
          <w:sz w:val="24"/>
          <w:szCs w:val="24"/>
          <w:lang w:eastAsia="sv-SE"/>
        </w:rPr>
        <w:t>.</w:t>
      </w:r>
    </w:p>
    <w:p w14:paraId="38C642C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Programstudent – </w:t>
      </w:r>
      <w:r w:rsidRPr="00DF5782">
        <w:rPr>
          <w:rFonts w:ascii="Times New Roman" w:eastAsia="Times New Roman" w:hAnsi="Times New Roman" w:cs="Times New Roman"/>
          <w:sz w:val="24"/>
          <w:szCs w:val="24"/>
          <w:lang w:eastAsia="sv-SE"/>
        </w:rPr>
        <w:t>student som är antagen till och har påbörjat studier på ett utbildningsprogram.</w:t>
      </w:r>
    </w:p>
    <w:p w14:paraId="28FDC90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Programstudierektor</w:t>
      </w:r>
      <w:r w:rsidRPr="00DF5782">
        <w:rPr>
          <w:rFonts w:ascii="Times New Roman" w:eastAsia="Times New Roman" w:hAnsi="Times New Roman" w:cs="Times New Roman"/>
          <w:sz w:val="24"/>
          <w:szCs w:val="24"/>
          <w:lang w:eastAsia="sv-SE"/>
        </w:rPr>
        <w:t> (PSR) – en del av SLU:s utbildningsorganisation, se avsnitt </w:t>
      </w:r>
      <w:hyperlink r:id="rId37" w:anchor="programstudierna137" w:history="1">
        <w:r w:rsidRPr="00DF5782">
          <w:rPr>
            <w:rFonts w:ascii="Times New Roman" w:eastAsia="Times New Roman" w:hAnsi="Times New Roman" w:cs="Times New Roman"/>
            <w:color w:val="3F41DC"/>
            <w:sz w:val="24"/>
            <w:szCs w:val="24"/>
            <w:u w:val="single"/>
            <w:lang w:eastAsia="sv-SE"/>
          </w:rPr>
          <w:t>13.7 Programstudierektor</w:t>
        </w:r>
      </w:hyperlink>
      <w:r w:rsidRPr="00DF5782">
        <w:rPr>
          <w:rFonts w:ascii="Times New Roman" w:eastAsia="Times New Roman" w:hAnsi="Times New Roman" w:cs="Times New Roman"/>
          <w:sz w:val="24"/>
          <w:szCs w:val="24"/>
          <w:lang w:eastAsia="sv-SE"/>
        </w:rPr>
        <w:t> och SLU:s webb: </w:t>
      </w:r>
      <w:hyperlink r:id="rId38" w:history="1">
        <w:r w:rsidRPr="00DF5782">
          <w:rPr>
            <w:rFonts w:ascii="Times New Roman" w:eastAsia="Times New Roman" w:hAnsi="Times New Roman" w:cs="Times New Roman"/>
            <w:color w:val="3F41DC"/>
            <w:sz w:val="24"/>
            <w:szCs w:val="24"/>
            <w:u w:val="single"/>
            <w:lang w:eastAsia="sv-SE"/>
          </w:rPr>
          <w:t>Programstudierektorer</w:t>
        </w:r>
      </w:hyperlink>
      <w:r w:rsidRPr="00DF5782">
        <w:rPr>
          <w:rFonts w:ascii="Times New Roman" w:eastAsia="Times New Roman" w:hAnsi="Times New Roman" w:cs="Times New Roman"/>
          <w:sz w:val="24"/>
          <w:szCs w:val="24"/>
          <w:lang w:eastAsia="sv-SE"/>
        </w:rPr>
        <w:t>.</w:t>
      </w:r>
    </w:p>
    <w:p w14:paraId="2B1501F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lastRenderedPageBreak/>
        <w:t>Slukurs</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xml:space="preserve"> – är från den 1 juni 2022 ersatt av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som utbildningsdatabas. SLU:s utbildningsdatabas för dokumentation av program, kurser och kurstillfällen, både på grundnivå, avancerad nivå och forskarnivå samt förberedande nivå.</w:t>
      </w:r>
    </w:p>
    <w:p w14:paraId="5FF9D31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Slunik</w:t>
      </w:r>
      <w:proofErr w:type="spellEnd"/>
      <w:r w:rsidRPr="00DF5782">
        <w:rPr>
          <w:rFonts w:ascii="Times New Roman" w:eastAsia="Times New Roman" w:hAnsi="Times New Roman" w:cs="Times New Roman"/>
          <w:i/>
          <w:iCs/>
          <w:sz w:val="24"/>
          <w:szCs w:val="24"/>
          <w:lang w:eastAsia="sv-SE"/>
        </w:rPr>
        <w:t> </w:t>
      </w:r>
      <w:r w:rsidRPr="00DF5782">
        <w:rPr>
          <w:rFonts w:ascii="Times New Roman" w:eastAsia="Times New Roman" w:hAnsi="Times New Roman" w:cs="Times New Roman"/>
          <w:sz w:val="24"/>
          <w:szCs w:val="24"/>
          <w:lang w:eastAsia="sv-SE"/>
        </w:rPr>
        <w:t>och</w:t>
      </w:r>
      <w:r w:rsidRPr="00DF5782">
        <w:rPr>
          <w:rFonts w:ascii="Times New Roman" w:eastAsia="Times New Roman" w:hAnsi="Times New Roman" w:cs="Times New Roman"/>
          <w:i/>
          <w:iCs/>
          <w:sz w:val="24"/>
          <w:szCs w:val="24"/>
          <w:lang w:eastAsia="sv-SE"/>
        </w:rPr>
        <w:t> kurssidor*</w:t>
      </w:r>
      <w:r w:rsidRPr="00DF5782">
        <w:rPr>
          <w:rFonts w:ascii="Times New Roman" w:eastAsia="Times New Roman" w:hAnsi="Times New Roman" w:cs="Times New Roman"/>
          <w:sz w:val="24"/>
          <w:szCs w:val="24"/>
          <w:lang w:eastAsia="sv-SE"/>
        </w:rPr>
        <w:t xml:space="preserve"> – för kursinformation där alla kurser på grundnivå och avancerad nivå har var sin del. Informationen från </w:t>
      </w:r>
      <w:proofErr w:type="spellStart"/>
      <w:r w:rsidRPr="00DF5782">
        <w:rPr>
          <w:rFonts w:ascii="Times New Roman" w:eastAsia="Times New Roman" w:hAnsi="Times New Roman" w:cs="Times New Roman"/>
          <w:sz w:val="24"/>
          <w:szCs w:val="24"/>
          <w:lang w:eastAsia="sv-SE"/>
        </w:rPr>
        <w:t>Slunik</w:t>
      </w:r>
      <w:proofErr w:type="spellEnd"/>
      <w:r w:rsidRPr="00DF5782">
        <w:rPr>
          <w:rFonts w:ascii="Times New Roman" w:eastAsia="Times New Roman" w:hAnsi="Times New Roman" w:cs="Times New Roman"/>
          <w:sz w:val="24"/>
          <w:szCs w:val="24"/>
          <w:lang w:eastAsia="sv-SE"/>
        </w:rPr>
        <w:t xml:space="preserve"> visas på kurssidan för kursen på </w:t>
      </w:r>
      <w:r w:rsidRPr="00DF5782">
        <w:rPr>
          <w:rFonts w:ascii="Times New Roman" w:eastAsia="Times New Roman" w:hAnsi="Times New Roman" w:cs="Times New Roman"/>
          <w:i/>
          <w:iCs/>
          <w:sz w:val="24"/>
          <w:szCs w:val="24"/>
          <w:lang w:eastAsia="sv-SE"/>
        </w:rPr>
        <w:t>studentwebben</w:t>
      </w:r>
      <w:r w:rsidRPr="00DF5782">
        <w:rPr>
          <w:rFonts w:ascii="Times New Roman" w:eastAsia="Times New Roman" w:hAnsi="Times New Roman" w:cs="Times New Roman"/>
          <w:sz w:val="24"/>
          <w:szCs w:val="24"/>
          <w:lang w:eastAsia="sv-SE"/>
        </w:rPr>
        <w:t> och externwebben.</w:t>
      </w:r>
    </w:p>
    <w:p w14:paraId="0E253D6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Studentwebben*</w:t>
      </w:r>
      <w:r w:rsidRPr="00DF5782">
        <w:rPr>
          <w:rFonts w:ascii="Times New Roman" w:eastAsia="Times New Roman" w:hAnsi="Times New Roman" w:cs="Times New Roman"/>
          <w:sz w:val="24"/>
          <w:szCs w:val="24"/>
          <w:lang w:eastAsia="sv-SE"/>
        </w:rPr>
        <w:t> – studenternas internwebb där de ska kunna hitta den information eller det stöd som de behöver under sina studier.</w:t>
      </w:r>
    </w:p>
    <w:p w14:paraId="45B17CE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Studierektor</w:t>
      </w:r>
      <w:r w:rsidRPr="00DF5782">
        <w:rPr>
          <w:rFonts w:ascii="Times New Roman" w:eastAsia="Times New Roman" w:hAnsi="Times New Roman" w:cs="Times New Roman"/>
          <w:sz w:val="24"/>
          <w:szCs w:val="24"/>
          <w:lang w:eastAsia="sv-SE"/>
        </w:rPr>
        <w:t> – i Utbildningshandboken används begreppet </w:t>
      </w:r>
      <w:r w:rsidRPr="00DF5782">
        <w:rPr>
          <w:rFonts w:ascii="Times New Roman" w:eastAsia="Times New Roman" w:hAnsi="Times New Roman" w:cs="Times New Roman"/>
          <w:i/>
          <w:iCs/>
          <w:sz w:val="24"/>
          <w:szCs w:val="24"/>
          <w:lang w:eastAsia="sv-SE"/>
        </w:rPr>
        <w:t>institutionsstudierektor (eller motsvarande)</w:t>
      </w:r>
      <w:r w:rsidRPr="00DF5782">
        <w:rPr>
          <w:rFonts w:ascii="Times New Roman" w:eastAsia="Times New Roman" w:hAnsi="Times New Roman" w:cs="Times New Roman"/>
          <w:sz w:val="24"/>
          <w:szCs w:val="24"/>
          <w:lang w:eastAsia="sv-SE"/>
        </w:rPr>
        <w:t> (se avsnitt </w:t>
      </w:r>
      <w:hyperlink r:id="rId39" w:anchor="ramverk23" w:history="1">
        <w:r w:rsidRPr="00DF5782">
          <w:rPr>
            <w:rFonts w:ascii="Times New Roman" w:eastAsia="Times New Roman" w:hAnsi="Times New Roman" w:cs="Times New Roman"/>
            <w:color w:val="3F41DC"/>
            <w:sz w:val="24"/>
            <w:szCs w:val="24"/>
            <w:u w:val="single"/>
            <w:lang w:eastAsia="sv-SE"/>
          </w:rPr>
          <w:t>2.3 Organisatoriska förutsättningar</w:t>
        </w:r>
      </w:hyperlink>
      <w:r w:rsidRPr="00DF5782">
        <w:rPr>
          <w:rFonts w:ascii="Times New Roman" w:eastAsia="Times New Roman" w:hAnsi="Times New Roman" w:cs="Times New Roman"/>
          <w:sz w:val="24"/>
          <w:szCs w:val="24"/>
          <w:lang w:eastAsia="sv-SE"/>
        </w:rPr>
        <w:t>) för att undvika förväxling med </w:t>
      </w:r>
      <w:r w:rsidRPr="00DF5782">
        <w:rPr>
          <w:rFonts w:ascii="Times New Roman" w:eastAsia="Times New Roman" w:hAnsi="Times New Roman" w:cs="Times New Roman"/>
          <w:i/>
          <w:iCs/>
          <w:sz w:val="24"/>
          <w:szCs w:val="24"/>
          <w:lang w:eastAsia="sv-SE"/>
        </w:rPr>
        <w:t>programstudierektor </w:t>
      </w:r>
      <w:r w:rsidRPr="00DF5782">
        <w:rPr>
          <w:rFonts w:ascii="Times New Roman" w:eastAsia="Times New Roman" w:hAnsi="Times New Roman" w:cs="Times New Roman"/>
          <w:sz w:val="24"/>
          <w:szCs w:val="24"/>
          <w:lang w:eastAsia="sv-SE"/>
        </w:rPr>
        <w:t>(se avsnitt </w:t>
      </w:r>
      <w:hyperlink r:id="rId40" w:anchor="programstudierna137" w:history="1">
        <w:r w:rsidRPr="00DF5782">
          <w:rPr>
            <w:rFonts w:ascii="Times New Roman" w:eastAsia="Times New Roman" w:hAnsi="Times New Roman" w:cs="Times New Roman"/>
            <w:color w:val="3F41DC"/>
            <w:sz w:val="24"/>
            <w:szCs w:val="24"/>
            <w:u w:val="single"/>
            <w:lang w:eastAsia="sv-SE"/>
          </w:rPr>
          <w:t>13.7 Programstudierektor</w:t>
        </w:r>
      </w:hyperlink>
      <w:r w:rsidRPr="00DF5782">
        <w:rPr>
          <w:rFonts w:ascii="Times New Roman" w:eastAsia="Times New Roman" w:hAnsi="Times New Roman" w:cs="Times New Roman"/>
          <w:sz w:val="24"/>
          <w:szCs w:val="24"/>
          <w:lang w:eastAsia="sv-SE"/>
        </w:rPr>
        <w:t>).</w:t>
      </w:r>
    </w:p>
    <w:p w14:paraId="45114D4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SUHF</w:t>
      </w:r>
      <w:r w:rsidRPr="00DF5782">
        <w:rPr>
          <w:rFonts w:ascii="Times New Roman" w:eastAsia="Times New Roman" w:hAnsi="Times New Roman" w:cs="Times New Roman"/>
          <w:sz w:val="24"/>
          <w:szCs w:val="24"/>
          <w:lang w:eastAsia="sv-SE"/>
        </w:rPr>
        <w:t> – Sveriges universitets- och högskoleförbund</w:t>
      </w:r>
    </w:p>
    <w:p w14:paraId="43CEB9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i/>
          <w:iCs/>
          <w:sz w:val="24"/>
          <w:szCs w:val="24"/>
          <w:lang w:eastAsia="sv-SE"/>
        </w:rPr>
        <w:t>TimeEdit</w:t>
      </w:r>
      <w:proofErr w:type="spellEnd"/>
      <w:r w:rsidRPr="00DF5782">
        <w:rPr>
          <w:rFonts w:ascii="Times New Roman" w:eastAsia="Times New Roman" w:hAnsi="Times New Roman" w:cs="Times New Roman"/>
          <w:i/>
          <w:iCs/>
          <w:sz w:val="24"/>
          <w:szCs w:val="24"/>
          <w:lang w:eastAsia="sv-SE"/>
        </w:rPr>
        <w:t>* – </w:t>
      </w:r>
      <w:r w:rsidRPr="00DF5782">
        <w:rPr>
          <w:rFonts w:ascii="Times New Roman" w:eastAsia="Times New Roman" w:hAnsi="Times New Roman" w:cs="Times New Roman"/>
          <w:sz w:val="24"/>
          <w:szCs w:val="24"/>
          <w:lang w:eastAsia="sv-SE"/>
        </w:rPr>
        <w:t>lokalbokningssystem för bland annat föreläsningssalar, datorsalar och grupprum.</w:t>
      </w:r>
    </w:p>
    <w:p w14:paraId="6CA283A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UHR</w:t>
      </w:r>
      <w:r w:rsidRPr="00DF5782">
        <w:rPr>
          <w:rFonts w:ascii="Times New Roman" w:eastAsia="Times New Roman" w:hAnsi="Times New Roman" w:cs="Times New Roman"/>
          <w:sz w:val="24"/>
          <w:szCs w:val="24"/>
          <w:lang w:eastAsia="sv-SE"/>
        </w:rPr>
        <w:t> – Universitets- och högskolerådet är en statlig myndighet med ett nationellt uppdrag att främja högre utbildning. UHR ansvarar bland annat för antagning och studieinformation – Studera.nu för den som vill veta mer om högskolestudier och Antagning.se för den som ska anmäla sig.</w:t>
      </w:r>
    </w:p>
    <w:p w14:paraId="31A29AF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UKÄ</w:t>
      </w:r>
      <w:r w:rsidRPr="00DF5782">
        <w:rPr>
          <w:rFonts w:ascii="Times New Roman" w:eastAsia="Times New Roman" w:hAnsi="Times New Roman" w:cs="Times New Roman"/>
          <w:sz w:val="24"/>
          <w:szCs w:val="24"/>
          <w:lang w:eastAsia="sv-SE"/>
        </w:rPr>
        <w:t> – Universitetskanslersämbetet är en statlig myndighet som bland annat granskar kvaliteten i högre utbildning och forskning samt bevakar att universitet och högskolor följer lagar och regler.</w:t>
      </w:r>
    </w:p>
    <w:p w14:paraId="462050E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Utbildningsavdelningen </w:t>
      </w:r>
      <w:r w:rsidRPr="00DF5782">
        <w:rPr>
          <w:rFonts w:ascii="Times New Roman" w:eastAsia="Times New Roman" w:hAnsi="Times New Roman" w:cs="Times New Roman"/>
          <w:sz w:val="24"/>
          <w:szCs w:val="24"/>
          <w:lang w:eastAsia="sv-SE"/>
        </w:rPr>
        <w:t>– en del av verksamhetsstödet inom SLU som ger stöd och service åt studenter och lärare, se SLU:s webb: </w:t>
      </w:r>
      <w:hyperlink r:id="rId41" w:history="1">
        <w:r w:rsidRPr="00DF5782">
          <w:rPr>
            <w:rFonts w:ascii="Times New Roman" w:eastAsia="Times New Roman" w:hAnsi="Times New Roman" w:cs="Times New Roman"/>
            <w:color w:val="3F41DC"/>
            <w:sz w:val="24"/>
            <w:szCs w:val="24"/>
            <w:u w:val="single"/>
            <w:lang w:eastAsia="sv-SE"/>
          </w:rPr>
          <w:t>Utbildningsavdelningen</w:t>
        </w:r>
      </w:hyperlink>
      <w:r w:rsidRPr="00DF5782">
        <w:rPr>
          <w:rFonts w:ascii="Times New Roman" w:eastAsia="Times New Roman" w:hAnsi="Times New Roman" w:cs="Times New Roman"/>
          <w:sz w:val="24"/>
          <w:szCs w:val="24"/>
          <w:lang w:eastAsia="sv-SE"/>
        </w:rPr>
        <w:t>.</w:t>
      </w:r>
    </w:p>
    <w:p w14:paraId="60CC467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Utbytesstudent – </w:t>
      </w:r>
      <w:r w:rsidRPr="00DF5782">
        <w:rPr>
          <w:rFonts w:ascii="Times New Roman" w:eastAsia="Times New Roman" w:hAnsi="Times New Roman" w:cs="Times New Roman"/>
          <w:sz w:val="24"/>
          <w:szCs w:val="24"/>
          <w:lang w:eastAsia="sv-SE"/>
        </w:rPr>
        <w:t>student som bedriver studier genom något utbytesprogram. En </w:t>
      </w:r>
      <w:r w:rsidRPr="00DF5782">
        <w:rPr>
          <w:rFonts w:ascii="Times New Roman" w:eastAsia="Times New Roman" w:hAnsi="Times New Roman" w:cs="Times New Roman"/>
          <w:b/>
          <w:bCs/>
          <w:sz w:val="24"/>
          <w:szCs w:val="24"/>
          <w:lang w:eastAsia="sv-SE"/>
        </w:rPr>
        <w:t>inresande</w:t>
      </w:r>
      <w:r w:rsidRPr="00DF5782">
        <w:rPr>
          <w:rFonts w:ascii="Times New Roman" w:eastAsia="Times New Roman" w:hAnsi="Times New Roman" w:cs="Times New Roman"/>
          <w:sz w:val="24"/>
          <w:szCs w:val="24"/>
          <w:lang w:eastAsia="sv-SE"/>
        </w:rPr>
        <w:t> utbytesstudent kommer till SLU för att genomföra sina utbytesstudier (på grundnivå eller avancerad nivå) och räknas som </w:t>
      </w:r>
      <w:r w:rsidRPr="00DF5782">
        <w:rPr>
          <w:rFonts w:ascii="Times New Roman" w:eastAsia="Times New Roman" w:hAnsi="Times New Roman" w:cs="Times New Roman"/>
          <w:i/>
          <w:iCs/>
          <w:sz w:val="24"/>
          <w:szCs w:val="24"/>
          <w:lang w:eastAsia="sv-SE"/>
        </w:rPr>
        <w:t>programstudent</w:t>
      </w:r>
      <w:r w:rsidRPr="00DF5782">
        <w:rPr>
          <w:rFonts w:ascii="Times New Roman" w:eastAsia="Times New Roman" w:hAnsi="Times New Roman" w:cs="Times New Roman"/>
          <w:sz w:val="24"/>
          <w:szCs w:val="24"/>
          <w:lang w:eastAsia="sv-SE"/>
        </w:rPr>
        <w:t> med tillgång till programkurser under utbytestiden. En </w:t>
      </w:r>
      <w:r w:rsidRPr="00DF5782">
        <w:rPr>
          <w:rFonts w:ascii="Times New Roman" w:eastAsia="Times New Roman" w:hAnsi="Times New Roman" w:cs="Times New Roman"/>
          <w:b/>
          <w:bCs/>
          <w:sz w:val="24"/>
          <w:szCs w:val="24"/>
          <w:lang w:eastAsia="sv-SE"/>
        </w:rPr>
        <w:t>utresande</w:t>
      </w:r>
      <w:r w:rsidRPr="00DF5782">
        <w:rPr>
          <w:rFonts w:ascii="Times New Roman" w:eastAsia="Times New Roman" w:hAnsi="Times New Roman" w:cs="Times New Roman"/>
          <w:sz w:val="24"/>
          <w:szCs w:val="24"/>
          <w:lang w:eastAsia="sv-SE"/>
        </w:rPr>
        <w:t> utbytesstudent är SLU-student som reser ut för att genomföra sina utbytesstudier i ett annat land.</w:t>
      </w:r>
    </w:p>
    <w:p w14:paraId="17B93FC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Utbildningsnämnden</w:t>
      </w:r>
      <w:r w:rsidRPr="00DF5782">
        <w:rPr>
          <w:rFonts w:ascii="Times New Roman" w:eastAsia="Times New Roman" w:hAnsi="Times New Roman" w:cs="Times New Roman"/>
          <w:sz w:val="24"/>
          <w:szCs w:val="24"/>
          <w:lang w:eastAsia="sv-SE"/>
        </w:rPr>
        <w:t> (UN) – en del av SLU:s utbildningsorganisation (</w:t>
      </w:r>
      <w:hyperlink r:id="rId42" w:history="1">
        <w:r w:rsidRPr="00DF5782">
          <w:rPr>
            <w:rFonts w:ascii="Times New Roman" w:eastAsia="Times New Roman" w:hAnsi="Times New Roman" w:cs="Times New Roman"/>
            <w:color w:val="3F41DC"/>
            <w:sz w:val="24"/>
            <w:szCs w:val="24"/>
            <w:u w:val="single"/>
            <w:lang w:eastAsia="sv-SE"/>
          </w:rPr>
          <w:t>https://internt.slu.se/stod-service/utbildning/grund--och-avancerad-utbildning/utbildningens-ramar/utbildningsorgan/utbildningsnamnden/</w:t>
        </w:r>
      </w:hyperlink>
      <w:r w:rsidRPr="00DF5782">
        <w:rPr>
          <w:rFonts w:ascii="Times New Roman" w:eastAsia="Times New Roman" w:hAnsi="Times New Roman" w:cs="Times New Roman"/>
          <w:sz w:val="24"/>
          <w:szCs w:val="24"/>
          <w:lang w:eastAsia="sv-SE"/>
        </w:rPr>
        <w:t>).</w:t>
      </w:r>
    </w:p>
    <w:p w14:paraId="38D117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Villkor – </w:t>
      </w:r>
      <w:r w:rsidRPr="00DF5782">
        <w:rPr>
          <w:rFonts w:ascii="Times New Roman" w:eastAsia="Times New Roman" w:hAnsi="Times New Roman" w:cs="Times New Roman"/>
          <w:sz w:val="24"/>
          <w:szCs w:val="24"/>
          <w:lang w:eastAsia="sv-SE"/>
        </w:rPr>
        <w:t>ett beslut som fattas med vissa villkor gäller endast om angivna villkor uppfylls.</w:t>
      </w:r>
    </w:p>
    <w:p w14:paraId="487C91C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Årscykel – </w:t>
      </w:r>
      <w:r w:rsidRPr="00DF5782">
        <w:rPr>
          <w:rFonts w:ascii="Times New Roman" w:eastAsia="Times New Roman" w:hAnsi="Times New Roman" w:cs="Times New Roman"/>
          <w:sz w:val="24"/>
          <w:szCs w:val="24"/>
          <w:lang w:eastAsia="sv-SE"/>
        </w:rPr>
        <w:t>SLU tillämpar gemensamma tidsramar för planering och beslut om utbildningsutbudet: de kurser och program som ska erbjudas, se </w:t>
      </w:r>
      <w:hyperlink r:id="rId43"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14:paraId="6DF16FA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För att arbeta med utbildningssystemen krävs särskild behörighet, som hanteras av </w:t>
      </w:r>
      <w:hyperlink r:id="rId44" w:history="1">
        <w:r w:rsidRPr="00DF5782">
          <w:rPr>
            <w:rFonts w:ascii="Times New Roman" w:eastAsia="Times New Roman" w:hAnsi="Times New Roman" w:cs="Times New Roman"/>
            <w:color w:val="3F41DC"/>
            <w:sz w:val="24"/>
            <w:szCs w:val="24"/>
            <w:u w:val="single"/>
            <w:lang w:eastAsia="sv-SE"/>
          </w:rPr>
          <w:t>Avdelningen för lärande och digitalisering</w:t>
        </w:r>
      </w:hyperlink>
      <w:r w:rsidRPr="00DF5782">
        <w:rPr>
          <w:rFonts w:ascii="Times New Roman" w:eastAsia="Times New Roman" w:hAnsi="Times New Roman" w:cs="Times New Roman"/>
          <w:sz w:val="24"/>
          <w:szCs w:val="24"/>
          <w:lang w:eastAsia="sv-SE"/>
        </w:rPr>
        <w:t>.</w:t>
      </w:r>
    </w:p>
    <w:p w14:paraId="62567818"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5" w:anchor="inledning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2A4A23BC" w14:textId="77777777" w:rsidR="00DF5782" w:rsidRPr="00DF5782" w:rsidRDefault="00DF5782"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p>
    <w:p w14:paraId="7949B62A" w14:textId="77777777" w:rsidR="00DF5782" w:rsidRPr="00DF5782" w:rsidRDefault="00DF5782" w:rsidP="0035350C">
      <w:pPr>
        <w:pStyle w:val="Heading2"/>
      </w:pPr>
      <w:r w:rsidRPr="00DF5782">
        <w:t>2. Utbildningens ramverk</w:t>
      </w:r>
    </w:p>
    <w:p w14:paraId="1BDE656B"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6" w:anchor="ramverk21" w:history="1">
        <w:r w:rsidR="00DF5782" w:rsidRPr="00DF5782">
          <w:rPr>
            <w:rFonts w:ascii="Times New Roman" w:eastAsia="Times New Roman" w:hAnsi="Times New Roman" w:cs="Times New Roman"/>
            <w:color w:val="3F41DC"/>
            <w:sz w:val="24"/>
            <w:szCs w:val="24"/>
            <w:u w:val="single"/>
            <w:lang w:eastAsia="sv-SE"/>
          </w:rPr>
          <w:t>2.1 Juridiska förutsättningar</w:t>
        </w:r>
      </w:hyperlink>
      <w:r w:rsidR="00DF5782" w:rsidRPr="00DF5782">
        <w:rPr>
          <w:rFonts w:ascii="Times New Roman" w:eastAsia="Times New Roman" w:hAnsi="Times New Roman" w:cs="Times New Roman"/>
          <w:sz w:val="24"/>
          <w:szCs w:val="24"/>
          <w:lang w:eastAsia="sv-SE"/>
        </w:rPr>
        <w:br/>
      </w:r>
      <w:hyperlink r:id="rId47" w:anchor="ramverk22" w:history="1">
        <w:r w:rsidR="00DF5782" w:rsidRPr="00DF5782">
          <w:rPr>
            <w:rFonts w:ascii="Times New Roman" w:eastAsia="Times New Roman" w:hAnsi="Times New Roman" w:cs="Times New Roman"/>
            <w:color w:val="3F41DC"/>
            <w:sz w:val="24"/>
            <w:szCs w:val="24"/>
            <w:u w:val="single"/>
            <w:lang w:eastAsia="sv-SE"/>
          </w:rPr>
          <w:t>2.2 Ekonomiska förutsättningar</w:t>
        </w:r>
      </w:hyperlink>
      <w:r w:rsidR="00DF5782" w:rsidRPr="00DF5782">
        <w:rPr>
          <w:rFonts w:ascii="Times New Roman" w:eastAsia="Times New Roman" w:hAnsi="Times New Roman" w:cs="Times New Roman"/>
          <w:sz w:val="24"/>
          <w:szCs w:val="24"/>
          <w:lang w:eastAsia="sv-SE"/>
        </w:rPr>
        <w:br/>
      </w:r>
      <w:hyperlink r:id="rId48" w:anchor="ramverk23" w:history="1">
        <w:r w:rsidR="00DF5782" w:rsidRPr="00DF5782">
          <w:rPr>
            <w:rFonts w:ascii="Times New Roman" w:eastAsia="Times New Roman" w:hAnsi="Times New Roman" w:cs="Times New Roman"/>
            <w:color w:val="3F41DC"/>
            <w:sz w:val="24"/>
            <w:szCs w:val="24"/>
            <w:u w:val="single"/>
            <w:lang w:eastAsia="sv-SE"/>
          </w:rPr>
          <w:t>2.3 Organisatoriska förutsättningar</w:t>
        </w:r>
      </w:hyperlink>
      <w:r w:rsidR="00DF5782" w:rsidRPr="00DF5782">
        <w:rPr>
          <w:rFonts w:ascii="Times New Roman" w:eastAsia="Times New Roman" w:hAnsi="Times New Roman" w:cs="Times New Roman"/>
          <w:sz w:val="24"/>
          <w:szCs w:val="24"/>
          <w:lang w:eastAsia="sv-SE"/>
        </w:rPr>
        <w:br/>
      </w:r>
      <w:hyperlink r:id="rId49" w:anchor="ramverk24" w:history="1">
        <w:r w:rsidR="00DF5782" w:rsidRPr="00DF5782">
          <w:rPr>
            <w:rFonts w:ascii="Times New Roman" w:eastAsia="Times New Roman" w:hAnsi="Times New Roman" w:cs="Times New Roman"/>
            <w:color w:val="3F41DC"/>
            <w:sz w:val="24"/>
            <w:szCs w:val="24"/>
            <w:u w:val="single"/>
            <w:lang w:eastAsia="sv-SE"/>
          </w:rPr>
          <w:t>2.4 Läsår och terminstider</w:t>
        </w:r>
      </w:hyperlink>
      <w:r w:rsidR="00DF5782" w:rsidRPr="00DF5782">
        <w:rPr>
          <w:rFonts w:ascii="Times New Roman" w:eastAsia="Times New Roman" w:hAnsi="Times New Roman" w:cs="Times New Roman"/>
          <w:sz w:val="24"/>
          <w:szCs w:val="24"/>
          <w:lang w:eastAsia="sv-SE"/>
        </w:rPr>
        <w:br/>
      </w:r>
      <w:hyperlink r:id="rId50" w:anchor="ramverk25" w:history="1">
        <w:r w:rsidR="00DF5782" w:rsidRPr="00DF5782">
          <w:rPr>
            <w:rFonts w:ascii="Times New Roman" w:eastAsia="Times New Roman" w:hAnsi="Times New Roman" w:cs="Times New Roman"/>
            <w:color w:val="3F41DC"/>
            <w:sz w:val="24"/>
            <w:szCs w:val="24"/>
            <w:u w:val="single"/>
            <w:lang w:eastAsia="sv-SE"/>
          </w:rPr>
          <w:t>2.5 Ämne, huvudområde, utbildningsområde</w:t>
        </w:r>
      </w:hyperlink>
    </w:p>
    <w:p w14:paraId="3DE56C99" w14:textId="77777777" w:rsidR="00DF5782" w:rsidRPr="00DF5782" w:rsidRDefault="00DF5782" w:rsidP="00A911B8">
      <w:pPr>
        <w:pStyle w:val="Heading2"/>
      </w:pPr>
      <w:r w:rsidRPr="00DF5782">
        <w:t>2.1 Juridiska förutsättningar</w:t>
      </w:r>
    </w:p>
    <w:p w14:paraId="2584024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5458F9D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är en statlig myndighet och vår verksamhet regleras av lagar och förordningar som beslutats på nationell nivå. Nedan finns en länk till en lista på några av de lagar och förordningar som har störst betydelse för SLU.</w:t>
      </w:r>
    </w:p>
    <w:p w14:paraId="7475C44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”Staten ska som huvudman anordna utbildning som vilar på vetenskaplig eller konstnärlig grund samt på beprövad erfarenhet”. (Högskolelagen (1992:1434) 1 kap)</w:t>
      </w:r>
    </w:p>
    <w:p w14:paraId="64F8F9A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 ska ges på</w:t>
      </w:r>
    </w:p>
    <w:p w14:paraId="3E8EEF69" w14:textId="77777777" w:rsidR="00DF5782" w:rsidRPr="00DF5782" w:rsidRDefault="00DF5782" w:rsidP="00DF5782">
      <w:pPr>
        <w:numPr>
          <w:ilvl w:val="0"/>
          <w:numId w:val="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grundnivå,</w:t>
      </w:r>
    </w:p>
    <w:p w14:paraId="0C836444" w14:textId="77777777" w:rsidR="00DF5782" w:rsidRPr="00DF5782" w:rsidRDefault="00DF5782" w:rsidP="00DF5782">
      <w:pPr>
        <w:numPr>
          <w:ilvl w:val="0"/>
          <w:numId w:val="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avancerad nivå och</w:t>
      </w:r>
    </w:p>
    <w:p w14:paraId="27AA455E" w14:textId="77777777" w:rsidR="00DF5782" w:rsidRPr="00DF5782" w:rsidRDefault="00DF5782" w:rsidP="00DF5782">
      <w:pPr>
        <w:numPr>
          <w:ilvl w:val="0"/>
          <w:numId w:val="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forskarnivå.</w:t>
      </w:r>
    </w:p>
    <w:p w14:paraId="4A33F79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46AF6BBF"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1" w:history="1">
        <w:r w:rsidR="00DF5782" w:rsidRPr="00DF5782">
          <w:rPr>
            <w:rFonts w:ascii="Times New Roman" w:eastAsia="Times New Roman" w:hAnsi="Times New Roman" w:cs="Times New Roman"/>
            <w:color w:val="3F41DC"/>
            <w:sz w:val="24"/>
            <w:szCs w:val="24"/>
            <w:u w:val="single"/>
            <w:lang w:eastAsia="sv-SE"/>
          </w:rPr>
          <w:t>Lagar och andra författningar</w:t>
        </w:r>
      </w:hyperlink>
    </w:p>
    <w:p w14:paraId="52C5682F"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2"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A3ABF31" w14:textId="77777777" w:rsidR="00DF5782" w:rsidRPr="00DF5782" w:rsidRDefault="00DF5782" w:rsidP="0049598B">
      <w:pPr>
        <w:pStyle w:val="Heading2"/>
      </w:pPr>
      <w:r w:rsidRPr="00DF5782">
        <w:t>2.2 Ekonomiska förutsättningar</w:t>
      </w:r>
    </w:p>
    <w:p w14:paraId="3AC5BF2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 avseende universitetsnivån (steg 1)</w:t>
      </w:r>
    </w:p>
    <w:p w14:paraId="4F42001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Ersättning till fakulteterna</w:t>
      </w:r>
    </w:p>
    <w:p w14:paraId="32099D6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har beslutat om principer för fördelning av statsanslaget från styrelsen till fakulteterna inom utbildning på grundnivå och avancerad nivå. (</w:t>
      </w:r>
      <w:hyperlink r:id="rId53" w:history="1">
        <w:r w:rsidRPr="00DF5782">
          <w:rPr>
            <w:rFonts w:ascii="Times New Roman" w:eastAsia="Times New Roman" w:hAnsi="Times New Roman" w:cs="Times New Roman"/>
            <w:color w:val="3F41DC"/>
            <w:sz w:val="24"/>
            <w:szCs w:val="24"/>
            <w:u w:val="single"/>
            <w:lang w:eastAsia="sv-SE"/>
          </w:rPr>
          <w:t>Riktlinjer för resursfördelning</w:t>
        </w:r>
      </w:hyperlink>
      <w:r w:rsidRPr="00DF5782">
        <w:rPr>
          <w:rFonts w:ascii="Times New Roman" w:eastAsia="Times New Roman" w:hAnsi="Times New Roman" w:cs="Times New Roman"/>
          <w:sz w:val="24"/>
          <w:szCs w:val="24"/>
          <w:lang w:eastAsia="sv-SE"/>
        </w:rPr>
        <w:t>) Sammanfattningsvis bygger modellen på följande grundprinciper:</w:t>
      </w:r>
    </w:p>
    <w:p w14:paraId="35E7B98E" w14:textId="77777777"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program delas in i en av sju olika kategorier baserat på ämnesinnehållet.</w:t>
      </w:r>
    </w:p>
    <w:p w14:paraId="15C64738" w14:textId="77777777"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Schabloner används för uppdelning av respektive kategori i utbildningsområden.</w:t>
      </w:r>
    </w:p>
    <w:p w14:paraId="72A6DF85" w14:textId="77777777"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Ersättningar för de olika utbildningsområdena baserar sig på en uppräkning av ersättningsnivåerna för lärosäten under utbildningsdepartementet.</w:t>
      </w:r>
    </w:p>
    <w:p w14:paraId="06D9E9A8" w14:textId="77777777"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Studentvolymen baseras på uppdraget i helårsstudenter (HST) och prognostiserad prestation i helårsprestationer (HPR).</w:t>
      </w:r>
    </w:p>
    <w:p w14:paraId="70E57AB7" w14:textId="77777777"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Resursfördelningsbeslutet fattas tillsvidare på programgruppsnivå.</w:t>
      </w:r>
    </w:p>
    <w:p w14:paraId="2EA1B086" w14:textId="77777777"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programgrupps ersättning får förändras med maximalt 10 procent efter beslut av programnämnden.</w:t>
      </w:r>
    </w:p>
    <w:p w14:paraId="0BFDC9D8" w14:textId="77777777" w:rsidR="00DF5782" w:rsidRPr="00DF5782" w:rsidRDefault="00DF5782" w:rsidP="00DF5782">
      <w:pPr>
        <w:numPr>
          <w:ilvl w:val="0"/>
          <w:numId w:val="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Avräkning sker i efterhand i förhållande till uppnådda antal HST och HPR, se nedan.</w:t>
      </w:r>
    </w:p>
    <w:p w14:paraId="223509A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Kategorier som används på denna nivå:</w:t>
      </w:r>
    </w:p>
    <w:p w14:paraId="67C14A79" w14:textId="77777777"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Samhällsvetenskapliga program</w:t>
      </w:r>
    </w:p>
    <w:p w14:paraId="7D53043B" w14:textId="77777777"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Blandade program med fokus på samhällsvetenskap</w:t>
      </w:r>
    </w:p>
    <w:p w14:paraId="74D64A6F" w14:textId="77777777"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Blandade program med fokus på naturvetenskap</w:t>
      </w:r>
    </w:p>
    <w:p w14:paraId="5BF28008" w14:textId="77777777"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Naturvetenskapliga/tekniska program</w:t>
      </w:r>
    </w:p>
    <w:p w14:paraId="0126888E" w14:textId="77777777"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Designprogram</w:t>
      </w:r>
    </w:p>
    <w:p w14:paraId="3E51544D" w14:textId="77777777"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Djursjukskötarprogrammet</w:t>
      </w:r>
    </w:p>
    <w:p w14:paraId="511BE7F6" w14:textId="77777777" w:rsidR="00DF5782" w:rsidRPr="00DF5782" w:rsidRDefault="00DF5782" w:rsidP="00DF5782">
      <w:pPr>
        <w:numPr>
          <w:ilvl w:val="0"/>
          <w:numId w:val="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Veterinärprogrammet</w:t>
      </w:r>
    </w:p>
    <w:p w14:paraId="369EB37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Avräkning</w:t>
      </w:r>
    </w:p>
    <w:p w14:paraId="0156BF2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Avräkning bygger på principen att en programgrupp ska få betalt för vad som faktiskt produceras. Detta regleras efter årets slut i form av en avräkning mot det faktiska antalet HST och HPR för det aktuella året. (UN-beslut 2017-10-11, § 57/17)</w:t>
      </w:r>
    </w:p>
    <w:p w14:paraId="77F12C5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Exemplet visar hur programgrupperna får betalt för 2018 utifrån följande beräkning:</w:t>
      </w:r>
    </w:p>
    <w:p w14:paraId="7A3EDD4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noProof/>
          <w:sz w:val="24"/>
          <w:szCs w:val="24"/>
          <w:lang w:eastAsia="sv-SE"/>
        </w:rPr>
        <w:drawing>
          <wp:inline distT="0" distB="0" distL="0" distR="0" wp14:anchorId="7CF279DA" wp14:editId="7D3994A1">
            <wp:extent cx="4972050" cy="438150"/>
            <wp:effectExtent l="0" t="0" r="0" b="0"/>
            <wp:docPr id="12" name="Picture 12" descr="https://student.slu.se/globalassets/mw/stod-serv/utbildning/grund--och-avancerad-niva/utbildningshandbok/utbildningshandboken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ent.slu.se/globalassets/mw/stod-serv/utbildning/grund--och-avancerad-niva/utbildningshandbok/utbildningshandboken2-2-1.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72050" cy="438150"/>
                    </a:xfrm>
                    <a:prstGeom prst="rect">
                      <a:avLst/>
                    </a:prstGeom>
                    <a:noFill/>
                    <a:ln>
                      <a:noFill/>
                    </a:ln>
                  </pic:spPr>
                </pic:pic>
              </a:graphicData>
            </a:graphic>
          </wp:inline>
        </w:drawing>
      </w:r>
    </w:p>
    <w:p w14:paraId="58BB996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Prognosen för HPR likställas med det senast stängda helårets antal HPR, men kommer i vissa fall att prognostiseras för till exempel nya program, program under utbyggnad och program under avveckling.</w:t>
      </w:r>
    </w:p>
    <w:p w14:paraId="2FF7D4B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Avräkningen sker på programgruppsnivå och görs mot utfallet för det aktuella året enligt följande beräkning:</w:t>
      </w:r>
    </w:p>
    <w:p w14:paraId="51A825F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noProof/>
          <w:sz w:val="24"/>
          <w:szCs w:val="24"/>
          <w:lang w:eastAsia="sv-SE"/>
        </w:rPr>
        <w:drawing>
          <wp:inline distT="0" distB="0" distL="0" distR="0" wp14:anchorId="2507EF2F" wp14:editId="3C6F99F1">
            <wp:extent cx="5105400" cy="501650"/>
            <wp:effectExtent l="0" t="0" r="0" b="0"/>
            <wp:docPr id="13" name="Picture 13" descr="https://student.slu.se/globalassets/mw/stod-serv/utbildning/grund--och-avancerad-niva/utbildningshandbok/utbildningshandboken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ent.slu.se/globalassets/mw/stod-serv/utbildning/grund--och-avancerad-niva/utbildningshandbok/utbildningshandboken2-2-2.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05400" cy="501650"/>
                    </a:xfrm>
                    <a:prstGeom prst="rect">
                      <a:avLst/>
                    </a:prstGeom>
                    <a:noFill/>
                    <a:ln>
                      <a:noFill/>
                    </a:ln>
                  </pic:spPr>
                </pic:pic>
              </a:graphicData>
            </a:graphic>
          </wp:inline>
        </w:drawing>
      </w:r>
      <w:r w:rsidRPr="00DF5782">
        <w:rPr>
          <w:rFonts w:ascii="Times New Roman" w:eastAsia="Times New Roman" w:hAnsi="Times New Roman" w:cs="Times New Roman"/>
          <w:sz w:val="24"/>
          <w:szCs w:val="24"/>
          <w:lang w:eastAsia="sv-SE"/>
        </w:rPr>
        <w:br/>
        <w:t xml:space="preserve">Avräkningen innebär att en programgrupp vars faktiska studentvolym (beräknat med utfallsdata) är mindre än studentvolymen de fått betalt för kommer att få återbetala anslagsmedel motsvarande differensen. En programgrupp vars faktiska studentvolym är större </w:t>
      </w:r>
      <w:r w:rsidRPr="00DF5782">
        <w:rPr>
          <w:rFonts w:ascii="Times New Roman" w:eastAsia="Times New Roman" w:hAnsi="Times New Roman" w:cs="Times New Roman"/>
          <w:sz w:val="24"/>
          <w:szCs w:val="24"/>
          <w:lang w:eastAsia="sv-SE"/>
        </w:rPr>
        <w:lastRenderedPageBreak/>
        <w:t>än studentvolymen de fått betalt för kommer, då resurser finns tillgängliga, att tillföras anslagsmedel för differensen.</w:t>
      </w:r>
    </w:p>
    <w:p w14:paraId="3AC5DC2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Eftersom studieadministrativa kostnader redan betalats för uppdraget i HST, undantas ett belopp motsvarande dessa kostnader från avräkningsbeloppet.</w:t>
      </w:r>
    </w:p>
    <w:p w14:paraId="539CD44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Gemensamma ändamål</w:t>
      </w:r>
    </w:p>
    <w:p w14:paraId="4288CCD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Finansiering av vissa gemensamma resurser kan ske med anslagsavlyft på universitetsnivån. Det gäller framför allt sådan infrastruktur som kan användas av alla SLU:s studenter. Här avses framför allt strategiska utvecklingsmedel och ersättning till undervisningslokaler för den del som inte finansieras av användaravgifter.</w:t>
      </w:r>
    </w:p>
    <w:p w14:paraId="1527F3A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8BC394C" w14:textId="77777777" w:rsidR="00DF5782" w:rsidRPr="00DF5782" w:rsidRDefault="00DF5782" w:rsidP="00DF5782">
      <w:pPr>
        <w:numPr>
          <w:ilvl w:val="0"/>
          <w:numId w:val="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föreslår anslagsfördelning till programnämnderna och för gemensamma ändamål.</w:t>
      </w:r>
    </w:p>
    <w:p w14:paraId="27EEDF58" w14:textId="77777777" w:rsidR="00DF5782" w:rsidRPr="00DF5782" w:rsidRDefault="00DF5782" w:rsidP="00DF5782">
      <w:pPr>
        <w:numPr>
          <w:ilvl w:val="0"/>
          <w:numId w:val="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beslutar om anslagsfördelning för gemensamma ändamål och till fakulteterna med uppdrag till fakultetsnämnderna att fördela vidare enligt programnämndernas förslag.</w:t>
      </w:r>
    </w:p>
    <w:p w14:paraId="11FAF86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 avseende fakultetsnivån (steg 2)</w:t>
      </w:r>
    </w:p>
    <w:p w14:paraId="6419560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Ersättning till institutionerna</w:t>
      </w:r>
    </w:p>
    <w:p w14:paraId="3B06EC24" w14:textId="77777777"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Ersättningen till kurser utgörs av</w:t>
      </w:r>
    </w:p>
    <w:p w14:paraId="139DFC7E" w14:textId="77777777" w:rsidR="00DF5782" w:rsidRPr="00DF5782" w:rsidRDefault="00DF5782" w:rsidP="00DF5782">
      <w:pPr>
        <w:numPr>
          <w:ilvl w:val="1"/>
          <w:numId w:val="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basersättning (kr/</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som är lika för alla kurser,</w:t>
      </w:r>
    </w:p>
    <w:p w14:paraId="2EEC3854" w14:textId="77777777" w:rsidR="00DF5782" w:rsidRPr="00DF5782" w:rsidRDefault="00DF5782" w:rsidP="00DF5782">
      <w:pPr>
        <w:numPr>
          <w:ilvl w:val="1"/>
          <w:numId w:val="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rörlig prestationsbaserad ersättning (kr/</w:t>
      </w:r>
      <w:proofErr w:type="spellStart"/>
      <w:r w:rsidRPr="00DF5782">
        <w:rPr>
          <w:rFonts w:ascii="Times New Roman" w:eastAsia="Times New Roman" w:hAnsi="Times New Roman" w:cs="Times New Roman"/>
          <w:sz w:val="24"/>
          <w:szCs w:val="24"/>
          <w:lang w:eastAsia="sv-SE"/>
        </w:rPr>
        <w:t>hst</w:t>
      </w:r>
      <w:proofErr w:type="spellEnd"/>
      <w:r w:rsidRPr="00DF5782">
        <w:rPr>
          <w:rFonts w:ascii="Times New Roman" w:eastAsia="Times New Roman" w:hAnsi="Times New Roman" w:cs="Times New Roman"/>
          <w:sz w:val="24"/>
          <w:szCs w:val="24"/>
          <w:lang w:eastAsia="sv-SE"/>
        </w:rPr>
        <w:t>) som beror på ersättningskategori.</w:t>
      </w:r>
    </w:p>
    <w:p w14:paraId="3739BE17" w14:textId="77777777"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Kursernas ersättningskategorier baseras på typ av undervisning. Målen i kursplanen utgör utgångspunkt. En kvalificerad bedömning och ett aktivt ställningstagande behövs av programnämnden. Den resursmässiga kategoriseringen är ytterst ett uttryck för programnämndens ambitionsnivå för respektive kurs inom given resursram.</w:t>
      </w:r>
    </w:p>
    <w:p w14:paraId="3D3E4E73" w14:textId="77777777"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avgör själv antalet ersättningsnivåer samt ersättningen per nivå. (UN-beslut 2017-05-17, § 31/17)</w:t>
      </w:r>
    </w:p>
    <w:p w14:paraId="1A54604E" w14:textId="77777777"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Studentvolymen beräknas på planerat och tilldelat antal </w:t>
      </w:r>
      <w:proofErr w:type="spellStart"/>
      <w:r w:rsidRPr="00DF5782">
        <w:rPr>
          <w:rFonts w:ascii="Times New Roman" w:eastAsia="Times New Roman" w:hAnsi="Times New Roman" w:cs="Times New Roman"/>
          <w:sz w:val="24"/>
          <w:szCs w:val="24"/>
          <w:lang w:eastAsia="sv-SE"/>
        </w:rPr>
        <w:t>hst</w:t>
      </w:r>
      <w:proofErr w:type="spellEnd"/>
      <w:r w:rsidRPr="00DF5782">
        <w:rPr>
          <w:rFonts w:ascii="Times New Roman" w:eastAsia="Times New Roman" w:hAnsi="Times New Roman" w:cs="Times New Roman"/>
          <w:sz w:val="24"/>
          <w:szCs w:val="24"/>
          <w:lang w:eastAsia="sv-SE"/>
        </w:rPr>
        <w:t>, vilket avser en kombination av prognos och tilldelning för det berörda budgetåret. För att utjämna skillnader mellan åren kan prognosen behöva baseras på upp till tre års historik.</w:t>
      </w:r>
    </w:p>
    <w:p w14:paraId="31FF519A" w14:textId="77777777"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Programnämnderna har möjligheter att göra stimulansåtgärder och andra anpassningar av kursersättningen.</w:t>
      </w:r>
    </w:p>
    <w:p w14:paraId="2AEA3C71" w14:textId="77777777"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Varje programnämnd måste hålla sig inom den resursram som styrelsens anslagsfördelningsbeslut anger. Inom denna ram tillåts programnämnderna att göra viss omfördelning mellan sina programgrupper. En programgrupps ersättning får förändras med maximalt 10 procent efter beslut av programnämnden.</w:t>
      </w:r>
    </w:p>
    <w:p w14:paraId="771D7711" w14:textId="77777777"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kurser som köps in från annat lärosäte, ska tilldelningen ligga i nivå med den kostnad som SLU betalar utföraren. Detta gäller under förutsättning att det är programnämnden som har beslutat om att köpa in utbildningen.</w:t>
      </w:r>
    </w:p>
    <w:p w14:paraId="406DB3F9" w14:textId="77777777"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Ersättning för självständiga arbeten (examensarbeten) hanteras utanför den gemensamma modellen. Möjlighet finns att delfinansiera handledning av självständiga arbeten på avancerad nivå med medel från redovisningsområdet forskning och forskarutbildning.</w:t>
      </w:r>
    </w:p>
    <w:p w14:paraId="4B9E2768" w14:textId="77777777" w:rsidR="00DF5782" w:rsidRPr="00DF5782" w:rsidRDefault="00DF5782" w:rsidP="00DF5782">
      <w:pPr>
        <w:numPr>
          <w:ilvl w:val="0"/>
          <w:numId w:val="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Hippologutbildningen och tilläggsutbildningen för utländska veterinärer (Tu-vet) ingår inte i den gemensamma modellen för beräkning av kursersättning. För dessa utbildningar får SLU riktade medel.</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2"/>
        <w:gridCol w:w="10403"/>
      </w:tblGrid>
      <w:tr w:rsidR="00DF5782" w:rsidRPr="00DF5782" w14:paraId="65123751" w14:textId="77777777" w:rsidTr="00DF5782">
        <w:tc>
          <w:tcPr>
            <w:tcW w:w="1275" w:type="dxa"/>
            <w:tcBorders>
              <w:top w:val="single" w:sz="2" w:space="0" w:color="auto"/>
              <w:left w:val="single" w:sz="2" w:space="0" w:color="auto"/>
              <w:bottom w:val="single" w:sz="2" w:space="0" w:color="auto"/>
              <w:right w:val="single" w:sz="2" w:space="0" w:color="auto"/>
            </w:tcBorders>
            <w:hideMark/>
          </w:tcPr>
          <w:p w14:paraId="0D5A935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 Komponent</w:t>
            </w:r>
          </w:p>
        </w:tc>
        <w:tc>
          <w:tcPr>
            <w:tcW w:w="6660" w:type="dxa"/>
            <w:tcBorders>
              <w:top w:val="single" w:sz="2" w:space="0" w:color="auto"/>
              <w:left w:val="single" w:sz="2" w:space="0" w:color="auto"/>
              <w:bottom w:val="single" w:sz="2" w:space="0" w:color="auto"/>
              <w:right w:val="single" w:sz="2" w:space="0" w:color="auto"/>
            </w:tcBorders>
            <w:hideMark/>
          </w:tcPr>
          <w:p w14:paraId="66D3C3F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 Beräkning av kursersättning</w:t>
            </w:r>
          </w:p>
        </w:tc>
      </w:tr>
      <w:tr w:rsidR="00DF5782" w:rsidRPr="00DF5782" w14:paraId="4C1C8447" w14:textId="77777777" w:rsidTr="00DF5782">
        <w:tc>
          <w:tcPr>
            <w:tcW w:w="1275" w:type="dxa"/>
            <w:tcBorders>
              <w:top w:val="single" w:sz="2" w:space="0" w:color="auto"/>
              <w:left w:val="single" w:sz="2" w:space="0" w:color="auto"/>
              <w:bottom w:val="single" w:sz="2" w:space="0" w:color="auto"/>
              <w:right w:val="single" w:sz="2" w:space="0" w:color="auto"/>
            </w:tcBorders>
            <w:hideMark/>
          </w:tcPr>
          <w:p w14:paraId="06E1150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Basersättning</w:t>
            </w:r>
          </w:p>
        </w:tc>
        <w:tc>
          <w:tcPr>
            <w:tcW w:w="6660" w:type="dxa"/>
            <w:tcBorders>
              <w:top w:val="single" w:sz="2" w:space="0" w:color="auto"/>
              <w:left w:val="single" w:sz="2" w:space="0" w:color="auto"/>
              <w:bottom w:val="single" w:sz="2" w:space="0" w:color="auto"/>
              <w:right w:val="single" w:sz="2" w:space="0" w:color="auto"/>
            </w:tcBorders>
            <w:hideMark/>
          </w:tcPr>
          <w:p w14:paraId="03F0E8B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Antal högskolepoäng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 X kr. (För 2018 var X=10 250 kr. Beloppet räknas årligen upp med pris- och löneomräkning.) </w:t>
            </w:r>
          </w:p>
        </w:tc>
      </w:tr>
      <w:tr w:rsidR="00DF5782" w:rsidRPr="00DF5782" w14:paraId="0D90181C" w14:textId="77777777" w:rsidTr="00DF5782">
        <w:tc>
          <w:tcPr>
            <w:tcW w:w="1275" w:type="dxa"/>
            <w:tcBorders>
              <w:top w:val="single" w:sz="2" w:space="0" w:color="auto"/>
              <w:left w:val="single" w:sz="2" w:space="0" w:color="auto"/>
              <w:bottom w:val="single" w:sz="2" w:space="0" w:color="auto"/>
              <w:right w:val="single" w:sz="2" w:space="0" w:color="auto"/>
            </w:tcBorders>
            <w:hideMark/>
          </w:tcPr>
          <w:p w14:paraId="7D0B82C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Prestations</w:t>
            </w:r>
            <w:r w:rsidRPr="00DF5782">
              <w:rPr>
                <w:rFonts w:ascii="Times New Roman" w:eastAsia="Times New Roman" w:hAnsi="Times New Roman" w:cs="Times New Roman"/>
                <w:sz w:val="24"/>
                <w:szCs w:val="24"/>
                <w:lang w:eastAsia="sv-SE"/>
              </w:rPr>
              <w:softHyphen/>
              <w:t>ersättning</w:t>
            </w:r>
          </w:p>
        </w:tc>
        <w:tc>
          <w:tcPr>
            <w:tcW w:w="6660" w:type="dxa"/>
            <w:tcBorders>
              <w:top w:val="single" w:sz="2" w:space="0" w:color="auto"/>
              <w:left w:val="single" w:sz="2" w:space="0" w:color="auto"/>
              <w:bottom w:val="single" w:sz="2" w:space="0" w:color="auto"/>
              <w:right w:val="single" w:sz="2" w:space="0" w:color="auto"/>
            </w:tcBorders>
            <w:hideMark/>
          </w:tcPr>
          <w:p w14:paraId="3DA567E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Antal helårsstudenter (</w:t>
            </w:r>
            <w:proofErr w:type="spellStart"/>
            <w:r w:rsidRPr="00DF5782">
              <w:rPr>
                <w:rFonts w:ascii="Times New Roman" w:eastAsia="Times New Roman" w:hAnsi="Times New Roman" w:cs="Times New Roman"/>
                <w:sz w:val="24"/>
                <w:szCs w:val="24"/>
                <w:lang w:eastAsia="sv-SE"/>
              </w:rPr>
              <w:t>hst</w:t>
            </w:r>
            <w:proofErr w:type="spellEnd"/>
            <w:r w:rsidRPr="00DF5782">
              <w:rPr>
                <w:rFonts w:ascii="Times New Roman" w:eastAsia="Times New Roman" w:hAnsi="Times New Roman" w:cs="Times New Roman"/>
                <w:sz w:val="24"/>
                <w:szCs w:val="24"/>
                <w:lang w:eastAsia="sv-SE"/>
              </w:rPr>
              <w:t>) * rörlig ersättning enligt kursens resursmässiga kategorisering enligt nedan. Nivån beslutas av programnämnden.</w:t>
            </w:r>
          </w:p>
        </w:tc>
      </w:tr>
      <w:tr w:rsidR="00DF5782" w:rsidRPr="00DF5782" w14:paraId="2D4949D6" w14:textId="77777777" w:rsidTr="00DF5782">
        <w:tc>
          <w:tcPr>
            <w:tcW w:w="1275" w:type="dxa"/>
            <w:tcBorders>
              <w:top w:val="single" w:sz="2" w:space="0" w:color="auto"/>
              <w:left w:val="single" w:sz="2" w:space="0" w:color="auto"/>
              <w:bottom w:val="single" w:sz="2" w:space="0" w:color="auto"/>
              <w:right w:val="single" w:sz="2" w:space="0" w:color="auto"/>
            </w:tcBorders>
            <w:hideMark/>
          </w:tcPr>
          <w:p w14:paraId="6BF9A211"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Stimulans</w:t>
            </w:r>
            <w:r w:rsidRPr="00DF5782">
              <w:rPr>
                <w:rFonts w:ascii="Times New Roman" w:eastAsia="Times New Roman" w:hAnsi="Times New Roman" w:cs="Times New Roman"/>
                <w:sz w:val="24"/>
                <w:szCs w:val="24"/>
                <w:lang w:eastAsia="sv-SE"/>
              </w:rPr>
              <w:softHyphen/>
              <w:t>bidrag</w:t>
            </w:r>
          </w:p>
        </w:tc>
        <w:tc>
          <w:tcPr>
            <w:tcW w:w="6660" w:type="dxa"/>
            <w:tcBorders>
              <w:top w:val="single" w:sz="2" w:space="0" w:color="auto"/>
              <w:left w:val="single" w:sz="2" w:space="0" w:color="auto"/>
              <w:bottom w:val="single" w:sz="2" w:space="0" w:color="auto"/>
              <w:right w:val="single" w:sz="2" w:space="0" w:color="auto"/>
            </w:tcBorders>
            <w:hideMark/>
          </w:tcPr>
          <w:p w14:paraId="62CB535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Tillägg, eller i vissa fall avdrag, enligt nedan. </w:t>
            </w:r>
            <w:r w:rsidRPr="00DF5782">
              <w:rPr>
                <w:rFonts w:ascii="Times New Roman" w:eastAsia="Times New Roman" w:hAnsi="Times New Roman" w:cs="Times New Roman"/>
                <w:sz w:val="24"/>
                <w:szCs w:val="24"/>
                <w:lang w:eastAsia="sv-SE"/>
              </w:rPr>
              <w:br/>
              <w:t> Beslutas av programnämnden i förekommande fall.</w:t>
            </w:r>
          </w:p>
        </w:tc>
      </w:tr>
    </w:tbl>
    <w:p w14:paraId="6FA25BA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9"/>
        <w:gridCol w:w="10586"/>
      </w:tblGrid>
      <w:tr w:rsidR="00DF5782" w:rsidRPr="00DF5782" w14:paraId="2959DD49" w14:textId="77777777" w:rsidTr="00DF5782">
        <w:tc>
          <w:tcPr>
            <w:tcW w:w="1140" w:type="dxa"/>
            <w:tcBorders>
              <w:top w:val="single" w:sz="2" w:space="0" w:color="auto"/>
              <w:left w:val="single" w:sz="2" w:space="0" w:color="auto"/>
              <w:bottom w:val="single" w:sz="2" w:space="0" w:color="auto"/>
              <w:right w:val="single" w:sz="2" w:space="0" w:color="auto"/>
            </w:tcBorders>
            <w:hideMark/>
          </w:tcPr>
          <w:p w14:paraId="42A3D9E2"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Ersättnings-kategori</w:t>
            </w:r>
          </w:p>
        </w:tc>
        <w:tc>
          <w:tcPr>
            <w:tcW w:w="6660" w:type="dxa"/>
            <w:tcBorders>
              <w:top w:val="single" w:sz="2" w:space="0" w:color="auto"/>
              <w:left w:val="single" w:sz="2" w:space="0" w:color="auto"/>
              <w:bottom w:val="single" w:sz="2" w:space="0" w:color="auto"/>
              <w:right w:val="single" w:sz="2" w:space="0" w:color="auto"/>
            </w:tcBorders>
            <w:hideMark/>
          </w:tcPr>
          <w:p w14:paraId="22EA8B72"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Kvalitativ beskrivning för resursmässig kategorisering av kurser</w:t>
            </w:r>
          </w:p>
          <w:p w14:paraId="1AF44DD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Programnämnden avgör själv antalet ersättningsnivåer samt ersättningen per nivå. </w:t>
            </w:r>
            <w:r w:rsidRPr="00DF5782">
              <w:rPr>
                <w:rFonts w:ascii="Times New Roman" w:eastAsia="Times New Roman" w:hAnsi="Times New Roman" w:cs="Times New Roman"/>
                <w:sz w:val="24"/>
                <w:szCs w:val="24"/>
                <w:lang w:eastAsia="sv-SE"/>
              </w:rPr>
              <w:t>(UN-beslut 2017-05-17, § 31/17)</w:t>
            </w:r>
          </w:p>
        </w:tc>
      </w:tr>
      <w:tr w:rsidR="00DF5782" w:rsidRPr="00DF5782" w14:paraId="44D23210" w14:textId="77777777" w:rsidTr="00DF5782">
        <w:tc>
          <w:tcPr>
            <w:tcW w:w="1140" w:type="dxa"/>
            <w:tcBorders>
              <w:top w:val="single" w:sz="2" w:space="0" w:color="auto"/>
              <w:left w:val="single" w:sz="2" w:space="0" w:color="auto"/>
              <w:bottom w:val="single" w:sz="2" w:space="0" w:color="auto"/>
              <w:right w:val="single" w:sz="2" w:space="0" w:color="auto"/>
            </w:tcBorders>
            <w:hideMark/>
          </w:tcPr>
          <w:p w14:paraId="778B004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w:t>
            </w:r>
          </w:p>
        </w:tc>
        <w:tc>
          <w:tcPr>
            <w:tcW w:w="6660" w:type="dxa"/>
            <w:tcBorders>
              <w:top w:val="single" w:sz="2" w:space="0" w:color="auto"/>
              <w:left w:val="single" w:sz="2" w:space="0" w:color="auto"/>
              <w:bottom w:val="single" w:sz="2" w:space="0" w:color="auto"/>
              <w:right w:val="single" w:sz="2" w:space="0" w:color="auto"/>
            </w:tcBorders>
            <w:hideMark/>
          </w:tcPr>
          <w:p w14:paraId="2A95831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”självstudiekurser” med minimal mängd lärarledd övningstid*.</w:t>
            </w:r>
            <w:r w:rsidRPr="00DF5782">
              <w:rPr>
                <w:rFonts w:ascii="Times New Roman" w:eastAsia="Times New Roman" w:hAnsi="Times New Roman" w:cs="Times New Roman"/>
                <w:sz w:val="24"/>
                <w:szCs w:val="24"/>
                <w:lang w:eastAsia="sv-SE"/>
              </w:rPr>
              <w:br/>
              <w:t>Den mesta undervisningen sker vanligtvis i ”helklass”. Generell färdighetsträning ingår i kursen.</w:t>
            </w:r>
          </w:p>
        </w:tc>
      </w:tr>
      <w:tr w:rsidR="00DF5782" w:rsidRPr="00DF5782" w14:paraId="154C1C3D" w14:textId="77777777" w:rsidTr="00DF5782">
        <w:tc>
          <w:tcPr>
            <w:tcW w:w="1140" w:type="dxa"/>
            <w:tcBorders>
              <w:top w:val="single" w:sz="2" w:space="0" w:color="auto"/>
              <w:left w:val="single" w:sz="2" w:space="0" w:color="auto"/>
              <w:bottom w:val="single" w:sz="2" w:space="0" w:color="auto"/>
              <w:right w:val="single" w:sz="2" w:space="0" w:color="auto"/>
            </w:tcBorders>
            <w:hideMark/>
          </w:tcPr>
          <w:p w14:paraId="4ED7789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2</w:t>
            </w:r>
          </w:p>
        </w:tc>
        <w:tc>
          <w:tcPr>
            <w:tcW w:w="6660" w:type="dxa"/>
            <w:tcBorders>
              <w:top w:val="single" w:sz="2" w:space="0" w:color="auto"/>
              <w:left w:val="single" w:sz="2" w:space="0" w:color="auto"/>
              <w:bottom w:val="single" w:sz="2" w:space="0" w:color="auto"/>
              <w:right w:val="single" w:sz="2" w:space="0" w:color="auto"/>
            </w:tcBorders>
            <w:hideMark/>
          </w:tcPr>
          <w:p w14:paraId="3B39039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”seminariekurser” med relativt hög andel föreläsningar** och måttlig mängd lärarledd övningstid*. Den mesta undervisningen sker vanligtvis i en kombination av ”helklass” och gruppundervisning i relativt stora grupper. Färdighetsträning ingår i kursen och framgår av kursplanen.</w:t>
            </w:r>
          </w:p>
        </w:tc>
      </w:tr>
      <w:tr w:rsidR="00DF5782" w:rsidRPr="00DF5782" w14:paraId="0A5F6AFF" w14:textId="77777777" w:rsidTr="00DF5782">
        <w:tc>
          <w:tcPr>
            <w:tcW w:w="1140" w:type="dxa"/>
            <w:tcBorders>
              <w:top w:val="single" w:sz="2" w:space="0" w:color="auto"/>
              <w:left w:val="single" w:sz="2" w:space="0" w:color="auto"/>
              <w:bottom w:val="single" w:sz="2" w:space="0" w:color="auto"/>
              <w:right w:val="single" w:sz="2" w:space="0" w:color="auto"/>
            </w:tcBorders>
            <w:hideMark/>
          </w:tcPr>
          <w:p w14:paraId="23E41C37"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3</w:t>
            </w:r>
          </w:p>
        </w:tc>
        <w:tc>
          <w:tcPr>
            <w:tcW w:w="6660" w:type="dxa"/>
            <w:tcBorders>
              <w:top w:val="single" w:sz="2" w:space="0" w:color="auto"/>
              <w:left w:val="single" w:sz="2" w:space="0" w:color="auto"/>
              <w:bottom w:val="single" w:sz="2" w:space="0" w:color="auto"/>
              <w:right w:val="single" w:sz="2" w:space="0" w:color="auto"/>
            </w:tcBorders>
            <w:hideMark/>
          </w:tcPr>
          <w:p w14:paraId="011B2B7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Typiska kurser kan här beskrivas som kurser där teori och tillämpning kombineras genom föreläsningar** och </w:t>
            </w:r>
            <w:proofErr w:type="spellStart"/>
            <w:r w:rsidRPr="00DF5782">
              <w:rPr>
                <w:rFonts w:ascii="Times New Roman" w:eastAsia="Times New Roman" w:hAnsi="Times New Roman" w:cs="Times New Roman"/>
                <w:sz w:val="24"/>
                <w:szCs w:val="24"/>
                <w:lang w:eastAsia="sv-SE"/>
              </w:rPr>
              <w:t>medelmängd</w:t>
            </w:r>
            <w:proofErr w:type="spellEnd"/>
            <w:r w:rsidRPr="00DF5782">
              <w:rPr>
                <w:rFonts w:ascii="Times New Roman" w:eastAsia="Times New Roman" w:hAnsi="Times New Roman" w:cs="Times New Roman"/>
                <w:sz w:val="24"/>
                <w:szCs w:val="24"/>
                <w:lang w:eastAsia="sv-SE"/>
              </w:rPr>
              <w:t xml:space="preserve"> lärarledd övningstid*. Studiebesök och moment i fält kan också ingå. Den mesta undervisningen sker vanligtvis i en kombination av ”helklass” och olika övningsgrupper. Färdighetsträning utgör ett viktigt inslag i kursen och den framgår av kursplanen.</w:t>
            </w:r>
          </w:p>
        </w:tc>
      </w:tr>
      <w:tr w:rsidR="00DF5782" w:rsidRPr="00DF5782" w14:paraId="2AA7FC5F" w14:textId="77777777" w:rsidTr="00DF5782">
        <w:tc>
          <w:tcPr>
            <w:tcW w:w="1140" w:type="dxa"/>
            <w:tcBorders>
              <w:top w:val="single" w:sz="2" w:space="0" w:color="auto"/>
              <w:left w:val="single" w:sz="2" w:space="0" w:color="auto"/>
              <w:bottom w:val="single" w:sz="2" w:space="0" w:color="auto"/>
              <w:right w:val="single" w:sz="2" w:space="0" w:color="auto"/>
            </w:tcBorders>
            <w:hideMark/>
          </w:tcPr>
          <w:p w14:paraId="0998684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4</w:t>
            </w:r>
          </w:p>
        </w:tc>
        <w:tc>
          <w:tcPr>
            <w:tcW w:w="6660" w:type="dxa"/>
            <w:tcBorders>
              <w:top w:val="single" w:sz="2" w:space="0" w:color="auto"/>
              <w:left w:val="single" w:sz="2" w:space="0" w:color="auto"/>
              <w:bottom w:val="single" w:sz="2" w:space="0" w:color="auto"/>
              <w:right w:val="single" w:sz="2" w:space="0" w:color="auto"/>
            </w:tcBorders>
            <w:hideMark/>
          </w:tcPr>
          <w:p w14:paraId="36E5D84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”laboratoriekurser” med relativt mycket lärarledd övningstid*. </w:t>
            </w:r>
            <w:r w:rsidRPr="00DF5782">
              <w:rPr>
                <w:rFonts w:ascii="Times New Roman" w:eastAsia="Times New Roman" w:hAnsi="Times New Roman" w:cs="Times New Roman"/>
                <w:sz w:val="24"/>
                <w:szCs w:val="24"/>
                <w:lang w:eastAsia="sv-SE"/>
              </w:rPr>
              <w:br/>
              <w:t>Studiebesök och moment i fält kan också ingå. Den mesta undervisningen sker vanligtvis i laboratoriegrupper, men föreläsningar** och andra aktiviteter i ”helklass” eller större grupper förekommer också. Färdighetsträning utgör ett betydande inslag i kursen, den träningen är betydelsefull för kommande yrkesutövning och den framgår av kursplanen.</w:t>
            </w:r>
          </w:p>
        </w:tc>
      </w:tr>
      <w:tr w:rsidR="00DF5782" w:rsidRPr="00DF5782" w14:paraId="5D81F1D1" w14:textId="77777777" w:rsidTr="00DF5782">
        <w:tc>
          <w:tcPr>
            <w:tcW w:w="1140" w:type="dxa"/>
            <w:tcBorders>
              <w:top w:val="single" w:sz="2" w:space="0" w:color="auto"/>
              <w:left w:val="single" w:sz="2" w:space="0" w:color="auto"/>
              <w:bottom w:val="single" w:sz="2" w:space="0" w:color="auto"/>
              <w:right w:val="single" w:sz="2" w:space="0" w:color="auto"/>
            </w:tcBorders>
            <w:hideMark/>
          </w:tcPr>
          <w:p w14:paraId="09898402"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5</w:t>
            </w:r>
          </w:p>
        </w:tc>
        <w:tc>
          <w:tcPr>
            <w:tcW w:w="6660" w:type="dxa"/>
            <w:tcBorders>
              <w:top w:val="single" w:sz="2" w:space="0" w:color="auto"/>
              <w:left w:val="single" w:sz="2" w:space="0" w:color="auto"/>
              <w:bottom w:val="single" w:sz="2" w:space="0" w:color="auto"/>
              <w:right w:val="single" w:sz="2" w:space="0" w:color="auto"/>
            </w:tcBorders>
            <w:hideMark/>
          </w:tcPr>
          <w:p w14:paraId="7B99FCB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intensiva kurser med mycket omfattande lärarledd övningstid*, t.ex. så kallade ”</w:t>
            </w:r>
            <w:proofErr w:type="spellStart"/>
            <w:r w:rsidRPr="00DF5782">
              <w:rPr>
                <w:rFonts w:ascii="Times New Roman" w:eastAsia="Times New Roman" w:hAnsi="Times New Roman" w:cs="Times New Roman"/>
                <w:sz w:val="24"/>
                <w:szCs w:val="24"/>
                <w:lang w:eastAsia="sv-SE"/>
              </w:rPr>
              <w:t>studiokurser</w:t>
            </w:r>
            <w:proofErr w:type="spellEnd"/>
            <w:r w:rsidRPr="00DF5782">
              <w:rPr>
                <w:rFonts w:ascii="Times New Roman" w:eastAsia="Times New Roman" w:hAnsi="Times New Roman" w:cs="Times New Roman"/>
                <w:sz w:val="24"/>
                <w:szCs w:val="24"/>
                <w:lang w:eastAsia="sv-SE"/>
              </w:rPr>
              <w:t>”. Moment i fält och studieresor kan också ingå. Den mesta undervisningen sker vanligtvis i små grupper, men föreläsningar** och andra aktiviteter i ”helklass” eller större grupper förekommer också. Färdighetsträning utgör det bärande inslaget i kursen, den träningen är avgörande för kommande yrkesutövning och den framgår av kursplanen.</w:t>
            </w:r>
          </w:p>
        </w:tc>
      </w:tr>
      <w:tr w:rsidR="00DF5782" w:rsidRPr="00DF5782" w14:paraId="6E658137" w14:textId="77777777" w:rsidTr="00DF5782">
        <w:tc>
          <w:tcPr>
            <w:tcW w:w="1140" w:type="dxa"/>
            <w:tcBorders>
              <w:top w:val="single" w:sz="2" w:space="0" w:color="auto"/>
              <w:left w:val="single" w:sz="2" w:space="0" w:color="auto"/>
              <w:bottom w:val="single" w:sz="2" w:space="0" w:color="auto"/>
              <w:right w:val="single" w:sz="2" w:space="0" w:color="auto"/>
            </w:tcBorders>
            <w:hideMark/>
          </w:tcPr>
          <w:p w14:paraId="5D26D53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6</w:t>
            </w:r>
          </w:p>
        </w:tc>
        <w:tc>
          <w:tcPr>
            <w:tcW w:w="6660" w:type="dxa"/>
            <w:tcBorders>
              <w:top w:val="single" w:sz="2" w:space="0" w:color="auto"/>
              <w:left w:val="single" w:sz="2" w:space="0" w:color="auto"/>
              <w:bottom w:val="single" w:sz="2" w:space="0" w:color="auto"/>
              <w:right w:val="single" w:sz="2" w:space="0" w:color="auto"/>
            </w:tcBorders>
            <w:hideMark/>
          </w:tcPr>
          <w:p w14:paraId="35CF57B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Typiska kurser kan här beskrivas som intensiva kurser med maximal omfattning av lärarledd övningstid. Moment i fält och studieresor kan också ingå. Den mesta undervisningen sker vanligtvis i mycket små grupper, men aktiviteter i större grupper förekommer också. Färdighetsträning utgör det bärande inslaget i kursen, den träningen är avgörande för kommande yrkesutövning och den framgår av kursplanen.</w:t>
            </w:r>
          </w:p>
        </w:tc>
      </w:tr>
      <w:tr w:rsidR="00DF5782" w:rsidRPr="00DF5782" w14:paraId="5AE842E7" w14:textId="77777777" w:rsidTr="00DF5782">
        <w:tc>
          <w:tcPr>
            <w:tcW w:w="1140" w:type="dxa"/>
            <w:tcBorders>
              <w:top w:val="single" w:sz="2" w:space="0" w:color="auto"/>
              <w:left w:val="single" w:sz="2" w:space="0" w:color="auto"/>
              <w:bottom w:val="single" w:sz="2" w:space="0" w:color="auto"/>
              <w:right w:val="single" w:sz="2" w:space="0" w:color="auto"/>
            </w:tcBorders>
            <w:hideMark/>
          </w:tcPr>
          <w:p w14:paraId="471B047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7</w:t>
            </w:r>
          </w:p>
        </w:tc>
        <w:tc>
          <w:tcPr>
            <w:tcW w:w="6660" w:type="dxa"/>
            <w:tcBorders>
              <w:top w:val="single" w:sz="2" w:space="0" w:color="auto"/>
              <w:left w:val="single" w:sz="2" w:space="0" w:color="auto"/>
              <w:bottom w:val="single" w:sz="2" w:space="0" w:color="auto"/>
              <w:right w:val="single" w:sz="2" w:space="0" w:color="auto"/>
            </w:tcBorders>
            <w:hideMark/>
          </w:tcPr>
          <w:p w14:paraId="7287B2E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dimensionerar resurstilldelningen för särskilda kurser som inte ryms i ovanstående ersättningskategorier. Undantagen ska redovisas till UN och kunna motiveras på motsvarande sätt som sker inom respektive programnämnd. Här ingår vanligtvis kurserna i den s.k. kliniksnurran inom veterinärprogrammet.</w:t>
            </w:r>
          </w:p>
        </w:tc>
      </w:tr>
    </w:tbl>
    <w:p w14:paraId="1B5B8E3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 </w:t>
      </w:r>
      <w:r w:rsidRPr="00DF5782">
        <w:rPr>
          <w:rFonts w:ascii="Times New Roman" w:eastAsia="Times New Roman" w:hAnsi="Times New Roman" w:cs="Times New Roman"/>
          <w:sz w:val="24"/>
          <w:szCs w:val="24"/>
          <w:lang w:eastAsia="sv-SE"/>
        </w:rPr>
        <w:t>Övningstid eller ”delkursaktivitet” används som ett samlingsbegrepp för sådan undervisning som är beroende av antalet studenter i kursen, det vill säga antalet grupper ökar vanligtvis med ökat antal studenter. Begreppet ges här en vid mening för olika former av undervisning med hög grad av student-lärar-interaktivitet. Bland annat övningar, seminarier, exkursioner, fältövningar, laborationer, workshops, designstudios och klinikträning betraktas som ”delkursaktiviteter”.</w:t>
      </w:r>
    </w:p>
    <w:p w14:paraId="226C400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w:t>
      </w:r>
      <w:proofErr w:type="gramStart"/>
      <w:r w:rsidRPr="00DF5782">
        <w:rPr>
          <w:rFonts w:ascii="Times New Roman" w:eastAsia="Times New Roman" w:hAnsi="Times New Roman" w:cs="Times New Roman"/>
          <w:sz w:val="24"/>
          <w:szCs w:val="24"/>
          <w:lang w:eastAsia="sv-SE"/>
        </w:rPr>
        <w:t>*  Föreläsningar</w:t>
      </w:r>
      <w:proofErr w:type="gramEnd"/>
      <w:r w:rsidRPr="00DF5782">
        <w:rPr>
          <w:rFonts w:ascii="Times New Roman" w:eastAsia="Times New Roman" w:hAnsi="Times New Roman" w:cs="Times New Roman"/>
          <w:sz w:val="24"/>
          <w:szCs w:val="24"/>
          <w:lang w:eastAsia="sv-SE"/>
        </w:rPr>
        <w:t xml:space="preserve"> eller ”helkursaktivitet” används som ett samlingsbegrepp för sådan undervisning som inte är beroende av antalet studenter i kursen. Föreläsningar, lektioner och motsvarande betraktas som helkursaktiviteter.</w:t>
      </w:r>
    </w:p>
    <w:p w14:paraId="2DE046A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Distanskurser omfattas av den gemensamma fördelningsmodellen, även om beskrivningen av kategorierna ovan främst tar sin utgångspunkt i campusbaserade kurser.</w:t>
      </w:r>
    </w:p>
    <w:p w14:paraId="1003117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Stimulansbidrag</w:t>
      </w:r>
    </w:p>
    <w:p w14:paraId="60C0EC4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Ändamål för stimulansbidrag och andra särskilda tillägg eller avdrag:</w:t>
      </w:r>
    </w:p>
    <w:p w14:paraId="64360E0D" w14:textId="77777777"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i åk 1 (på grundnivå) – återkommande tillägg.</w:t>
      </w:r>
    </w:p>
    <w:p w14:paraId="08C5FEE3" w14:textId="77777777"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Ny kurs eller förändrat upplägg av befintlig kurs – tillfälligt tillägg.</w:t>
      </w:r>
    </w:p>
    <w:p w14:paraId="2ED00F1A" w14:textId="77777777"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Utökad samläsning mellan program eller samverkan mellan institutioner – tillfälligt tillägg.</w:t>
      </w:r>
    </w:p>
    <w:p w14:paraId="7EE01A9A" w14:textId="77777777"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Förändrad resursmässig kategorisering eller avveckling av kurs – tillfälligt tillägg.</w:t>
      </w:r>
    </w:p>
    <w:p w14:paraId="7669950E" w14:textId="77777777"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Strukturstöd på kursnivå – tillfälligt tillägg.</w:t>
      </w:r>
    </w:p>
    <w:p w14:paraId="4B8837E4" w14:textId="77777777"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med flera kurstillfällen per läsår – återkommande avdrag.</w:t>
      </w:r>
    </w:p>
    <w:p w14:paraId="43D4FEC5" w14:textId="77777777"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som genomförs parallellt och till betydande delar gemensamt med annan kurs – återkommande avdrag.</w:t>
      </w:r>
    </w:p>
    <w:p w14:paraId="5D3E9658" w14:textId="77777777" w:rsidR="00DF5782" w:rsidRPr="00DF5782" w:rsidRDefault="00DF5782" w:rsidP="00DF5782">
      <w:pPr>
        <w:numPr>
          <w:ilvl w:val="0"/>
          <w:numId w:val="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med beslut om inställt kurstillfälle – tillfälligt avdrag.</w:t>
      </w:r>
    </w:p>
    <w:p w14:paraId="451A927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Kontinuerlig utvärdering och utveckling avseende enskilda kurser ska rymmas inom den ordinarie kursersättning som ges till institutionen och motiverar </w:t>
      </w:r>
      <w:r w:rsidRPr="00DF5782">
        <w:rPr>
          <w:rFonts w:ascii="Times New Roman" w:eastAsia="Times New Roman" w:hAnsi="Times New Roman" w:cs="Times New Roman"/>
          <w:b/>
          <w:bCs/>
          <w:sz w:val="24"/>
          <w:szCs w:val="24"/>
          <w:lang w:eastAsia="sv-SE"/>
        </w:rPr>
        <w:t>inte </w:t>
      </w:r>
      <w:r w:rsidRPr="00DF5782">
        <w:rPr>
          <w:rFonts w:ascii="Times New Roman" w:eastAsia="Times New Roman" w:hAnsi="Times New Roman" w:cs="Times New Roman"/>
          <w:sz w:val="24"/>
          <w:szCs w:val="24"/>
          <w:lang w:eastAsia="sv-SE"/>
        </w:rPr>
        <w:t>stimulansbidrag.</w:t>
      </w:r>
    </w:p>
    <w:p w14:paraId="27710F8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Gemensamma ändamål</w:t>
      </w:r>
    </w:p>
    <w:p w14:paraId="376CBDE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Finansiering av vissa specifika resurser kan ske med anslagsavlyft på fakultetsnivån. Det gäller framför allt sådan infrastruktur som är tämligen fast på kort till medellång sikt och som utnyttjas av flera utbildningsprogram/ studentgrupper, men inte av alla SLU:s studenter. I vissa fall behöver en fördelning göras mellan två eller flera programnämnder. Här avses framför allt ersättning till programstudierektorer, övningslaboratorier, ritsalar, kliniskt träningscenter och andra specialutformade undervisningslokaler, odlingsfaciliteter, fältkursverksamhet, djurstallar, djursjukhus.</w:t>
      </w:r>
    </w:p>
    <w:p w14:paraId="61BD176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2E38EE18" w14:textId="77777777" w:rsidR="00DF5782" w:rsidRPr="00DF5782" w:rsidRDefault="00DF5782" w:rsidP="00DF5782">
      <w:pPr>
        <w:numPr>
          <w:ilvl w:val="0"/>
          <w:numId w:val="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fastställer den gemensamma fördelningsmodellen och nivån på basersättningen.</w:t>
      </w:r>
    </w:p>
    <w:p w14:paraId="5912D05B" w14:textId="77777777" w:rsidR="00DF5782" w:rsidRPr="00DF5782" w:rsidRDefault="00DF5782" w:rsidP="00DF5782">
      <w:pPr>
        <w:numPr>
          <w:ilvl w:val="0"/>
          <w:numId w:val="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Programnämnderna beslutar om ersättningskategorin för enskilda kurser, nivån på den rörliga ersättningen samt eventuella stimulansbidrag och andra särskilda tillägg eller avdrag – allt inom given resursram.</w:t>
      </w:r>
    </w:p>
    <w:p w14:paraId="41D01165" w14:textId="77777777" w:rsidR="00DF5782" w:rsidRPr="00DF5782" w:rsidRDefault="00DF5782" w:rsidP="00DF5782">
      <w:pPr>
        <w:numPr>
          <w:ilvl w:val="0"/>
          <w:numId w:val="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Programnämnderna föreslår en anslagsfördelning till institutionerna och för gemensamma ändamål.</w:t>
      </w:r>
    </w:p>
    <w:p w14:paraId="66381D77" w14:textId="77777777" w:rsidR="00DF5782" w:rsidRPr="00DF5782" w:rsidRDefault="00DF5782" w:rsidP="00DF5782">
      <w:pPr>
        <w:numPr>
          <w:ilvl w:val="0"/>
          <w:numId w:val="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Fakultetsnämnderna beslutar om anslagsfördelning för gemensamma ändamål och till institutionerna.</w:t>
      </w:r>
    </w:p>
    <w:p w14:paraId="11CF4CE7" w14:textId="77777777" w:rsidR="00DF5782" w:rsidRPr="00DF5782" w:rsidRDefault="00DF5782" w:rsidP="00FF0758">
      <w:pPr>
        <w:pStyle w:val="Heading3"/>
      </w:pPr>
      <w:r w:rsidRPr="00DF5782">
        <w:t>SLU-regler avseende institutionsnivån (steg 3)</w:t>
      </w:r>
    </w:p>
    <w:p w14:paraId="58C5F84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Mellan institutioner</w:t>
      </w:r>
    </w:p>
    <w:p w14:paraId="3DD1DA9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Fördelning av uppdrag och medel mellan institutioner som gemensamt genomför en kurs, sker i fakultetens resursfördelning. (UN-beslut 2017-05-17, § 31/17)</w:t>
      </w:r>
    </w:p>
    <w:p w14:paraId="36BC7C5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Inom institutionen</w:t>
      </w:r>
    </w:p>
    <w:p w14:paraId="77FA33F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Institutionen bestämmer hur medlen ska användas inom sin verksamhet inom den ram som budget och kursplaner anger. Även om ersättningen beräknas per kurs, är det en institutionsintern fråga hur resurserna ska utnyttjas för att institutionen ska kunna uppfylla sitt uppdrag på bästa sätt. Möjligheten att omfördela resurser begränsas dock till den egna delen av medelstilldelningen när det finns medansvariga institutioner som bidrar till kursens genomförande.</w:t>
      </w:r>
    </w:p>
    <w:p w14:paraId="54A8BDA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Målen i kursplanen är styrande för utbildningens genomförande på en övergripande nivå. Resursfördelningsmodellen ska inte bromsa önskvärd utvecklingsdynamik, utan ge incitament att ompröva utbildningens genomförande och implementera nya undervisnings</w:t>
      </w:r>
      <w:r w:rsidRPr="00DF5782">
        <w:rPr>
          <w:rFonts w:ascii="Times New Roman" w:eastAsia="Times New Roman" w:hAnsi="Times New Roman" w:cs="Times New Roman"/>
          <w:sz w:val="24"/>
          <w:szCs w:val="24"/>
          <w:lang w:eastAsia="sv-SE"/>
        </w:rPr>
        <w:softHyphen/>
        <w:t>former. Ytterst är det kursledaren som utformar schemat och därmed bestämmer avvägningen mellan olika undervisningsformer, gruppstorlekar, övningsintensitet etc.</w:t>
      </w:r>
    </w:p>
    <w:p w14:paraId="6880CCF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0431D8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prefekten eller den/de som prefekten delegerat till som kan göra omfördelning såväl mellan som inom enskilda kurser.</w:t>
      </w:r>
    </w:p>
    <w:p w14:paraId="19CFC38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prefektens arbete med fördelning av arbetsuppgifter inom institutionen ska gällande arbetstidsavtal för lärare m.fl. beaktas. </w:t>
      </w:r>
      <w:hyperlink r:id="rId56" w:tgtFrame="_blank" w:history="1">
        <w:r w:rsidRPr="00DF5782">
          <w:rPr>
            <w:rFonts w:ascii="Times New Roman" w:eastAsia="Times New Roman" w:hAnsi="Times New Roman" w:cs="Times New Roman"/>
            <w:color w:val="3F41DC"/>
            <w:sz w:val="24"/>
            <w:szCs w:val="24"/>
            <w:u w:val="single"/>
            <w:lang w:eastAsia="sv-SE"/>
          </w:rPr>
          <w:t>Länk till nuvarande avtal.</w:t>
        </w:r>
      </w:hyperlink>
    </w:p>
    <w:p w14:paraId="528D71A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Gemensamma ändamål</w:t>
      </w:r>
    </w:p>
    <w:p w14:paraId="174D07E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 fastställer grunder för ersättningen för universitets- och fakultetsgemensamma ändamål (”Universitets- och fakultetsgemensamma kostnader”) i anslutning till styrelsens beslut om anslagsfördelning. Ersättning för universitetsgemensam studieadministration och studerandeinfrastruktur samt utbildningens del av biblioteket baseras på institutionens planerade helårsstudenter och lyfts av utbildningsanslaget på institutionsnivå. Utbildningens del av ersättning för övriga universitets- och fakultetsgemensamma ändamål som till exempel personal- och ekonomiadministration, universitets- och fakultetsledning, baseras på ett procentuellt påslag på lönen som dras direkt på de anställdas lön.</w:t>
      </w:r>
    </w:p>
    <w:p w14:paraId="0135F22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del av ersättningen för institutionsgemensamma ändamål beslutas på institutionsnivå och baseras på ett procentuellt påslag på lönen som dras direkt på de anställdas lön.</w:t>
      </w:r>
    </w:p>
    <w:p w14:paraId="0D97A0F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7"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D0681DE" w14:textId="77777777" w:rsidR="00DF5782" w:rsidRPr="00DF5782" w:rsidRDefault="00DF5782" w:rsidP="00FD2956">
      <w:pPr>
        <w:pStyle w:val="Heading2"/>
      </w:pPr>
      <w:r w:rsidRPr="00DF5782">
        <w:t>2.3 Organisatoriska förutsättningar</w:t>
      </w:r>
    </w:p>
    <w:p w14:paraId="4DB0DCB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utbildningsorganisation beskrivs schematiskt i </w:t>
      </w:r>
      <w:hyperlink r:id="rId58" w:history="1">
        <w:r w:rsidRPr="00DF5782">
          <w:rPr>
            <w:rFonts w:ascii="Times New Roman" w:eastAsia="Times New Roman" w:hAnsi="Times New Roman" w:cs="Times New Roman"/>
            <w:color w:val="3F41DC"/>
            <w:sz w:val="24"/>
            <w:szCs w:val="24"/>
            <w:u w:val="single"/>
            <w:lang w:eastAsia="sv-SE"/>
          </w:rPr>
          <w:t>Bilaga 1: SLU:s utbildningsorganisation</w:t>
        </w:r>
      </w:hyperlink>
      <w:r w:rsidRPr="00DF5782">
        <w:rPr>
          <w:rFonts w:ascii="Times New Roman" w:eastAsia="Times New Roman" w:hAnsi="Times New Roman" w:cs="Times New Roman"/>
          <w:sz w:val="24"/>
          <w:szCs w:val="24"/>
          <w:lang w:eastAsia="sv-SE"/>
        </w:rPr>
        <w:t>.</w:t>
      </w:r>
    </w:p>
    <w:p w14:paraId="1510C12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3ECF7ED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Dekan</w:t>
      </w:r>
      <w:r w:rsidRPr="00DF5782">
        <w:rPr>
          <w:rFonts w:ascii="Times New Roman" w:eastAsia="Times New Roman" w:hAnsi="Times New Roman" w:cs="Times New Roman"/>
          <w:sz w:val="24"/>
          <w:szCs w:val="24"/>
          <w:lang w:eastAsia="sv-SE"/>
        </w:rPr>
        <w:t> – chef för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 inom SLU.</w:t>
      </w:r>
    </w:p>
    <w:p w14:paraId="3942C1D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Delegationsordning </w:t>
      </w:r>
      <w:proofErr w:type="gramStart"/>
      <w:r w:rsidRPr="00DF5782">
        <w:rPr>
          <w:rFonts w:ascii="Times New Roman" w:eastAsia="Times New Roman" w:hAnsi="Times New Roman" w:cs="Times New Roman"/>
          <w:i/>
          <w:iCs/>
          <w:sz w:val="24"/>
          <w:szCs w:val="24"/>
          <w:lang w:eastAsia="sv-SE"/>
        </w:rPr>
        <w:t>– </w:t>
      </w:r>
      <w:r w:rsidRPr="00DF5782">
        <w:rPr>
          <w:rFonts w:ascii="Times New Roman" w:eastAsia="Times New Roman" w:hAnsi="Times New Roman" w:cs="Times New Roman"/>
          <w:sz w:val="24"/>
          <w:szCs w:val="24"/>
          <w:lang w:eastAsia="sv-SE"/>
        </w:rPr>
        <w:t> anger</w:t>
      </w:r>
      <w:proofErr w:type="gramEnd"/>
      <w:r w:rsidRPr="00DF5782">
        <w:rPr>
          <w:rFonts w:ascii="Times New Roman" w:eastAsia="Times New Roman" w:hAnsi="Times New Roman" w:cs="Times New Roman"/>
          <w:sz w:val="24"/>
          <w:szCs w:val="24"/>
          <w:lang w:eastAsia="sv-SE"/>
        </w:rPr>
        <w:t xml:space="preserve"> vilket ansvar och vilka befogenheter organ och befattningshavare har inom universitetets organisation. Där anges även beslutande och rådgivande organs sammansättning och mandatperioder. </w:t>
      </w:r>
      <w:r w:rsidRPr="00DF5782">
        <w:rPr>
          <w:rFonts w:ascii="Times New Roman" w:eastAsia="Times New Roman" w:hAnsi="Times New Roman" w:cs="Times New Roman"/>
          <w:i/>
          <w:iCs/>
          <w:sz w:val="24"/>
          <w:szCs w:val="24"/>
          <w:lang w:eastAsia="sv-SE"/>
        </w:rPr>
        <w:t>Institutionerna</w:t>
      </w:r>
      <w:r w:rsidRPr="00DF5782">
        <w:rPr>
          <w:rFonts w:ascii="Times New Roman" w:eastAsia="Times New Roman" w:hAnsi="Times New Roman" w:cs="Times New Roman"/>
          <w:sz w:val="24"/>
          <w:szCs w:val="24"/>
          <w:lang w:eastAsia="sv-SE"/>
        </w:rPr>
        <w:t> har vanligtvis en intern ansvarsfördelning för bland annat utbildningsfrågor. Studentinflytande beskrivs i avsnitt </w:t>
      </w:r>
      <w:hyperlink r:id="rId59" w:anchor="studenter314" w:history="1">
        <w:r w:rsidRPr="00DF5782">
          <w:rPr>
            <w:rFonts w:ascii="Times New Roman" w:eastAsia="Times New Roman" w:hAnsi="Times New Roman" w:cs="Times New Roman"/>
            <w:color w:val="3F41DC"/>
            <w:sz w:val="24"/>
            <w:szCs w:val="24"/>
            <w:u w:val="single"/>
            <w:lang w:eastAsia="sv-SE"/>
          </w:rPr>
          <w:t>3.14 Studentinflytande</w:t>
        </w:r>
      </w:hyperlink>
      <w:r w:rsidRPr="00DF5782">
        <w:rPr>
          <w:rFonts w:ascii="Times New Roman" w:eastAsia="Times New Roman" w:hAnsi="Times New Roman" w:cs="Times New Roman"/>
          <w:sz w:val="24"/>
          <w:szCs w:val="24"/>
          <w:lang w:eastAsia="sv-SE"/>
        </w:rPr>
        <w:t>.</w:t>
      </w:r>
    </w:p>
    <w:p w14:paraId="51145CD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Fakultet – </w:t>
      </w:r>
      <w:r w:rsidRPr="00DF5782">
        <w:rPr>
          <w:rFonts w:ascii="Times New Roman" w:eastAsia="Times New Roman" w:hAnsi="Times New Roman" w:cs="Times New Roman"/>
          <w:sz w:val="24"/>
          <w:szCs w:val="24"/>
          <w:lang w:eastAsia="sv-SE"/>
        </w:rPr>
        <w:t>inom SLU en samlande benämning på de organisatoriska enheter som </w:t>
      </w:r>
      <w:r w:rsidRPr="00DF5782">
        <w:rPr>
          <w:rFonts w:ascii="Times New Roman" w:eastAsia="Times New Roman" w:hAnsi="Times New Roman" w:cs="Times New Roman"/>
          <w:i/>
          <w:iCs/>
          <w:sz w:val="24"/>
          <w:szCs w:val="24"/>
          <w:lang w:eastAsia="sv-SE"/>
        </w:rPr>
        <w:t>fakultetsnämnden</w:t>
      </w:r>
      <w:r w:rsidRPr="00DF5782">
        <w:rPr>
          <w:rFonts w:ascii="Times New Roman" w:eastAsia="Times New Roman" w:hAnsi="Times New Roman" w:cs="Times New Roman"/>
          <w:sz w:val="24"/>
          <w:szCs w:val="24"/>
          <w:lang w:eastAsia="sv-SE"/>
        </w:rPr>
        <w:t>/</w:t>
      </w:r>
      <w:r w:rsidRPr="00DF5782">
        <w:rPr>
          <w:rFonts w:ascii="Times New Roman" w:eastAsia="Times New Roman" w:hAnsi="Times New Roman" w:cs="Times New Roman"/>
          <w:i/>
          <w:iCs/>
          <w:sz w:val="24"/>
          <w:szCs w:val="24"/>
          <w:lang w:eastAsia="sv-SE"/>
        </w:rPr>
        <w:t>dekanen</w:t>
      </w:r>
      <w:r w:rsidRPr="00DF5782">
        <w:rPr>
          <w:rFonts w:ascii="Times New Roman" w:eastAsia="Times New Roman" w:hAnsi="Times New Roman" w:cs="Times New Roman"/>
          <w:sz w:val="24"/>
          <w:szCs w:val="24"/>
          <w:lang w:eastAsia="sv-SE"/>
        </w:rPr>
        <w:t> ansvarar för. Fakulteterna har ansvar för </w:t>
      </w:r>
      <w:r w:rsidRPr="00DF5782">
        <w:rPr>
          <w:rFonts w:ascii="Times New Roman" w:eastAsia="Times New Roman" w:hAnsi="Times New Roman" w:cs="Times New Roman"/>
          <w:i/>
          <w:iCs/>
          <w:sz w:val="24"/>
          <w:szCs w:val="24"/>
          <w:lang w:eastAsia="sv-SE"/>
        </w:rPr>
        <w:t>institutionerna</w:t>
      </w:r>
      <w:r w:rsidRPr="00DF5782">
        <w:rPr>
          <w:rFonts w:ascii="Times New Roman" w:eastAsia="Times New Roman" w:hAnsi="Times New Roman" w:cs="Times New Roman"/>
          <w:sz w:val="24"/>
          <w:szCs w:val="24"/>
          <w:lang w:eastAsia="sv-SE"/>
        </w:rPr>
        <w:t>.</w:t>
      </w:r>
    </w:p>
    <w:p w14:paraId="153A228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Institution – </w:t>
      </w:r>
      <w:r w:rsidRPr="00DF5782">
        <w:rPr>
          <w:rFonts w:ascii="Times New Roman" w:eastAsia="Times New Roman" w:hAnsi="Times New Roman" w:cs="Times New Roman"/>
          <w:sz w:val="24"/>
          <w:szCs w:val="24"/>
          <w:lang w:eastAsia="sv-SE"/>
        </w:rPr>
        <w:t>universitetets utbildning, forskning och fortlöpande miljöanalys bedrivs vid ett antal institutioner (eller motsvarande). Varje institution tillhör minst en </w:t>
      </w:r>
      <w:r w:rsidRPr="00DF5782">
        <w:rPr>
          <w:rFonts w:ascii="Times New Roman" w:eastAsia="Times New Roman" w:hAnsi="Times New Roman" w:cs="Times New Roman"/>
          <w:i/>
          <w:iCs/>
          <w:sz w:val="24"/>
          <w:szCs w:val="24"/>
          <w:lang w:eastAsia="sv-SE"/>
        </w:rPr>
        <w:t>fakultet</w:t>
      </w:r>
      <w:r w:rsidRPr="00DF5782">
        <w:rPr>
          <w:rFonts w:ascii="Times New Roman" w:eastAsia="Times New Roman" w:hAnsi="Times New Roman" w:cs="Times New Roman"/>
          <w:sz w:val="24"/>
          <w:szCs w:val="24"/>
          <w:lang w:eastAsia="sv-SE"/>
        </w:rPr>
        <w:t>.</w:t>
      </w:r>
    </w:p>
    <w:p w14:paraId="724B9C5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Prefekt – </w:t>
      </w:r>
      <w:r w:rsidRPr="00DF5782">
        <w:rPr>
          <w:rFonts w:ascii="Times New Roman" w:eastAsia="Times New Roman" w:hAnsi="Times New Roman" w:cs="Times New Roman"/>
          <w:sz w:val="24"/>
          <w:szCs w:val="24"/>
          <w:lang w:eastAsia="sv-SE"/>
        </w:rPr>
        <w:t>chef för en </w:t>
      </w:r>
      <w:r w:rsidRPr="00DF5782">
        <w:rPr>
          <w:rFonts w:ascii="Times New Roman" w:eastAsia="Times New Roman" w:hAnsi="Times New Roman" w:cs="Times New Roman"/>
          <w:i/>
          <w:iCs/>
          <w:sz w:val="24"/>
          <w:szCs w:val="24"/>
          <w:lang w:eastAsia="sv-SE"/>
        </w:rPr>
        <w:t>institution</w:t>
      </w:r>
      <w:r w:rsidRPr="00DF5782">
        <w:rPr>
          <w:rFonts w:ascii="Times New Roman" w:eastAsia="Times New Roman" w:hAnsi="Times New Roman" w:cs="Times New Roman"/>
          <w:sz w:val="24"/>
          <w:szCs w:val="24"/>
          <w:lang w:eastAsia="sv-SE"/>
        </w:rPr>
        <w:t> inom SLU.</w:t>
      </w:r>
    </w:p>
    <w:p w14:paraId="59BA774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Programnämnd</w:t>
      </w:r>
      <w:r w:rsidRPr="00DF5782">
        <w:rPr>
          <w:rFonts w:ascii="Times New Roman" w:eastAsia="Times New Roman" w:hAnsi="Times New Roman" w:cs="Times New Roman"/>
          <w:sz w:val="24"/>
          <w:szCs w:val="24"/>
          <w:lang w:eastAsia="sv-SE"/>
        </w:rPr>
        <w:t> (PN) – en den av SLU:s utbildningsorganisation, se </w:t>
      </w:r>
      <w:hyperlink r:id="rId60" w:history="1">
        <w:r w:rsidRPr="00DF5782">
          <w:rPr>
            <w:rFonts w:ascii="Times New Roman" w:eastAsia="Times New Roman" w:hAnsi="Times New Roman" w:cs="Times New Roman"/>
            <w:color w:val="3F41DC"/>
            <w:sz w:val="24"/>
            <w:szCs w:val="24"/>
            <w:u w:val="single"/>
            <w:lang w:eastAsia="sv-SE"/>
          </w:rPr>
          <w:t>Bilaga 1: SLU:s utbildningsorganisation</w:t>
        </w:r>
      </w:hyperlink>
      <w:r w:rsidRPr="00DF5782">
        <w:rPr>
          <w:rFonts w:ascii="Times New Roman" w:eastAsia="Times New Roman" w:hAnsi="Times New Roman" w:cs="Times New Roman"/>
          <w:sz w:val="24"/>
          <w:szCs w:val="24"/>
          <w:lang w:eastAsia="sv-SE"/>
        </w:rPr>
        <w:t>.</w:t>
      </w:r>
    </w:p>
    <w:p w14:paraId="617E8A0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Programstudierektor</w:t>
      </w:r>
      <w:r w:rsidRPr="00DF5782">
        <w:rPr>
          <w:rFonts w:ascii="Times New Roman" w:eastAsia="Times New Roman" w:hAnsi="Times New Roman" w:cs="Times New Roman"/>
          <w:sz w:val="24"/>
          <w:szCs w:val="24"/>
          <w:lang w:eastAsia="sv-SE"/>
        </w:rPr>
        <w:t> (PSR) – en del av SLU:s utbildningsorganisation, se </w:t>
      </w:r>
      <w:hyperlink r:id="rId61" w:history="1">
        <w:r w:rsidRPr="00DF5782">
          <w:rPr>
            <w:rFonts w:ascii="Times New Roman" w:eastAsia="Times New Roman" w:hAnsi="Times New Roman" w:cs="Times New Roman"/>
            <w:color w:val="3F41DC"/>
            <w:sz w:val="24"/>
            <w:szCs w:val="24"/>
            <w:u w:val="single"/>
            <w:lang w:eastAsia="sv-SE"/>
          </w:rPr>
          <w:t>Bilaga 1: SLU:s utbildningsorganisation</w:t>
        </w:r>
      </w:hyperlink>
      <w:r w:rsidRPr="00DF5782">
        <w:rPr>
          <w:rFonts w:ascii="Times New Roman" w:eastAsia="Times New Roman" w:hAnsi="Times New Roman" w:cs="Times New Roman"/>
          <w:sz w:val="24"/>
          <w:szCs w:val="24"/>
          <w:lang w:eastAsia="sv-SE"/>
        </w:rPr>
        <w:t>.</w:t>
      </w:r>
    </w:p>
    <w:p w14:paraId="4E8200F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Studierektor – v</w:t>
      </w:r>
      <w:r w:rsidRPr="00DF5782">
        <w:rPr>
          <w:rFonts w:ascii="Times New Roman" w:eastAsia="Times New Roman" w:hAnsi="Times New Roman" w:cs="Times New Roman"/>
          <w:sz w:val="24"/>
          <w:szCs w:val="24"/>
          <w:lang w:eastAsia="sv-SE"/>
        </w:rPr>
        <w:t>anligtvis har en </w:t>
      </w:r>
      <w:r w:rsidRPr="00DF5782">
        <w:rPr>
          <w:rFonts w:ascii="Times New Roman" w:eastAsia="Times New Roman" w:hAnsi="Times New Roman" w:cs="Times New Roman"/>
          <w:i/>
          <w:iCs/>
          <w:sz w:val="24"/>
          <w:szCs w:val="24"/>
          <w:lang w:eastAsia="sv-SE"/>
        </w:rPr>
        <w:t>institution</w:t>
      </w:r>
      <w:r w:rsidRPr="00DF5782">
        <w:rPr>
          <w:rFonts w:ascii="Times New Roman" w:eastAsia="Times New Roman" w:hAnsi="Times New Roman" w:cs="Times New Roman"/>
          <w:sz w:val="24"/>
          <w:szCs w:val="24"/>
          <w:lang w:eastAsia="sv-SE"/>
        </w:rPr>
        <w:t xml:space="preserve"> en anställd (eller flera) med ett sammanhållande ansvar för institutionens utbildning på grundnivå och avancerad nivå. Dessa benämns ofta studierektor, institutionsstudierektor, grundutbildningsansvarig, biträdande prefekt med </w:t>
      </w:r>
      <w:r w:rsidRPr="00DF5782">
        <w:rPr>
          <w:rFonts w:ascii="Times New Roman" w:eastAsia="Times New Roman" w:hAnsi="Times New Roman" w:cs="Times New Roman"/>
          <w:sz w:val="24"/>
          <w:szCs w:val="24"/>
          <w:lang w:eastAsia="sv-SE"/>
        </w:rPr>
        <w:lastRenderedPageBreak/>
        <w:t>ansvar för utbildning eller motsvarande. I Utbildningshandboken används begreppet </w:t>
      </w:r>
      <w:r w:rsidRPr="00DF5782">
        <w:rPr>
          <w:rFonts w:ascii="Times New Roman" w:eastAsia="Times New Roman" w:hAnsi="Times New Roman" w:cs="Times New Roman"/>
          <w:i/>
          <w:iCs/>
          <w:sz w:val="24"/>
          <w:szCs w:val="24"/>
          <w:lang w:eastAsia="sv-SE"/>
        </w:rPr>
        <w:t>institutionsstudierektor (eller motsvarande)</w:t>
      </w:r>
      <w:r w:rsidRPr="00DF5782">
        <w:rPr>
          <w:rFonts w:ascii="Times New Roman" w:eastAsia="Times New Roman" w:hAnsi="Times New Roman" w:cs="Times New Roman"/>
          <w:sz w:val="24"/>
          <w:szCs w:val="24"/>
          <w:lang w:eastAsia="sv-SE"/>
        </w:rPr>
        <w:t> för att undvika förväxling med </w:t>
      </w:r>
      <w:r w:rsidRPr="00DF5782">
        <w:rPr>
          <w:rFonts w:ascii="Times New Roman" w:eastAsia="Times New Roman" w:hAnsi="Times New Roman" w:cs="Times New Roman"/>
          <w:i/>
          <w:iCs/>
          <w:sz w:val="24"/>
          <w:szCs w:val="24"/>
          <w:lang w:eastAsia="sv-SE"/>
        </w:rPr>
        <w:t>programstudierektor</w:t>
      </w:r>
      <w:r w:rsidRPr="00DF5782">
        <w:rPr>
          <w:rFonts w:ascii="Times New Roman" w:eastAsia="Times New Roman" w:hAnsi="Times New Roman" w:cs="Times New Roman"/>
          <w:sz w:val="24"/>
          <w:szCs w:val="24"/>
          <w:lang w:eastAsia="sv-SE"/>
        </w:rPr>
        <w:t> (se avsnitt </w:t>
      </w:r>
      <w:hyperlink r:id="rId62" w:anchor="programstudierna137" w:history="1">
        <w:r w:rsidRPr="00DF5782">
          <w:rPr>
            <w:rFonts w:ascii="Times New Roman" w:eastAsia="Times New Roman" w:hAnsi="Times New Roman" w:cs="Times New Roman"/>
            <w:color w:val="3F41DC"/>
            <w:sz w:val="24"/>
            <w:szCs w:val="24"/>
            <w:u w:val="single"/>
            <w:lang w:eastAsia="sv-SE"/>
          </w:rPr>
          <w:t>13.7 Programstudierektor</w:t>
        </w:r>
      </w:hyperlink>
      <w:r w:rsidRPr="00DF5782">
        <w:rPr>
          <w:rFonts w:ascii="Times New Roman" w:eastAsia="Times New Roman" w:hAnsi="Times New Roman" w:cs="Times New Roman"/>
          <w:sz w:val="24"/>
          <w:szCs w:val="24"/>
          <w:lang w:eastAsia="sv-SE"/>
        </w:rPr>
        <w:t>).</w:t>
      </w:r>
    </w:p>
    <w:p w14:paraId="6C6BD6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Utbildningsnämnden</w:t>
      </w:r>
      <w:r w:rsidRPr="00DF5782">
        <w:rPr>
          <w:rFonts w:ascii="Times New Roman" w:eastAsia="Times New Roman" w:hAnsi="Times New Roman" w:cs="Times New Roman"/>
          <w:sz w:val="24"/>
          <w:szCs w:val="24"/>
          <w:lang w:eastAsia="sv-SE"/>
        </w:rPr>
        <w:t> (UN) – en del av SLU:s utbildningsorganisation, se </w:t>
      </w:r>
      <w:hyperlink r:id="rId63" w:history="1">
        <w:r w:rsidRPr="00DF5782">
          <w:rPr>
            <w:rFonts w:ascii="Times New Roman" w:eastAsia="Times New Roman" w:hAnsi="Times New Roman" w:cs="Times New Roman"/>
            <w:color w:val="3F41DC"/>
            <w:sz w:val="24"/>
            <w:szCs w:val="24"/>
            <w:u w:val="single"/>
            <w:lang w:eastAsia="sv-SE"/>
          </w:rPr>
          <w:t>Bilaga 1: SLU:s utbildningsorganisation</w:t>
        </w:r>
      </w:hyperlink>
      <w:r w:rsidRPr="00DF5782">
        <w:rPr>
          <w:rFonts w:ascii="Times New Roman" w:eastAsia="Times New Roman" w:hAnsi="Times New Roman" w:cs="Times New Roman"/>
          <w:sz w:val="24"/>
          <w:szCs w:val="24"/>
          <w:lang w:eastAsia="sv-SE"/>
        </w:rPr>
        <w:t>.</w:t>
      </w:r>
    </w:p>
    <w:p w14:paraId="000088A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Verksamhetsstödet –</w:t>
      </w:r>
      <w:r w:rsidRPr="00DF5782">
        <w:rPr>
          <w:rFonts w:ascii="Times New Roman" w:eastAsia="Times New Roman" w:hAnsi="Times New Roman" w:cs="Times New Roman"/>
          <w:sz w:val="24"/>
          <w:szCs w:val="24"/>
          <w:lang w:eastAsia="sv-SE"/>
        </w:rPr>
        <w:t> ger stöd och service åt universitetets utbildning, forskning och fortlöpande miljöanalys (se verksamhetsstödets delegationsordning).</w:t>
      </w:r>
    </w:p>
    <w:p w14:paraId="2F86F19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Årscykel – </w:t>
      </w:r>
      <w:r w:rsidRPr="00DF5782">
        <w:rPr>
          <w:rFonts w:ascii="Times New Roman" w:eastAsia="Times New Roman" w:hAnsi="Times New Roman" w:cs="Times New Roman"/>
          <w:sz w:val="24"/>
          <w:szCs w:val="24"/>
          <w:lang w:eastAsia="sv-SE"/>
        </w:rPr>
        <w:t>SLU tillämpar gemensamma tidsramar för planering och beslut om utbildningsutbudet: de kurser och program som ska erbjudas, se </w:t>
      </w:r>
      <w:hyperlink r:id="rId64"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14:paraId="66EF0AE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7B82B1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styrelsen och rektor som beslutar om SLU:s övergripande organisation och ansvarsfördelning. Varje fakultet beslutar om den interna ansvarsfördelningen inom fakulteten. Institutionerna har vanligtvis en intern ansvarsfördelning för bland annat utbildningsfrågor. Det är Utbildningsnämnden som beslutar om den gemensamma årscykeln för utbildningsplanering.</w:t>
      </w:r>
    </w:p>
    <w:p w14:paraId="5FE2B32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16FF06AE"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65" w:history="1">
        <w:r w:rsidR="00DF5782" w:rsidRPr="00DF5782">
          <w:rPr>
            <w:rFonts w:ascii="Times New Roman" w:eastAsia="Times New Roman" w:hAnsi="Times New Roman" w:cs="Times New Roman"/>
            <w:color w:val="3F41DC"/>
            <w:sz w:val="24"/>
            <w:szCs w:val="24"/>
            <w:u w:val="single"/>
            <w:lang w:eastAsia="sv-SE"/>
          </w:rPr>
          <w:t>Delegationsordningar</w:t>
        </w:r>
      </w:hyperlink>
      <w:r w:rsidR="00DF5782" w:rsidRPr="00DF5782">
        <w:rPr>
          <w:rFonts w:ascii="Times New Roman" w:eastAsia="Times New Roman" w:hAnsi="Times New Roman" w:cs="Times New Roman"/>
          <w:sz w:val="24"/>
          <w:szCs w:val="24"/>
          <w:lang w:eastAsia="sv-SE"/>
        </w:rPr>
        <w:t>:</w:t>
      </w:r>
    </w:p>
    <w:p w14:paraId="50B00731" w14:textId="77777777" w:rsidR="00DF5782" w:rsidRPr="00DF5782" w:rsidRDefault="00DF5782" w:rsidP="00DF5782">
      <w:pPr>
        <w:numPr>
          <w:ilvl w:val="0"/>
          <w:numId w:val="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styrelsens delegationsordning</w:t>
      </w:r>
    </w:p>
    <w:p w14:paraId="0C10D5AB" w14:textId="77777777" w:rsidR="00DF5782" w:rsidRPr="00DF5782" w:rsidRDefault="00DF5782" w:rsidP="00DF5782">
      <w:pPr>
        <w:numPr>
          <w:ilvl w:val="0"/>
          <w:numId w:val="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rektors delegationsordning</w:t>
      </w:r>
    </w:p>
    <w:p w14:paraId="7CE1C60D" w14:textId="77777777" w:rsidR="00DF5782" w:rsidRPr="00DF5782" w:rsidRDefault="00DF5782" w:rsidP="00DF5782">
      <w:pPr>
        <w:numPr>
          <w:ilvl w:val="0"/>
          <w:numId w:val="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verksamhetsstödets delegationsordning</w:t>
      </w:r>
    </w:p>
    <w:p w14:paraId="7C77E51E" w14:textId="77777777" w:rsidR="00DF5782" w:rsidRPr="00DF5782" w:rsidRDefault="00DF5782" w:rsidP="00DF5782">
      <w:pPr>
        <w:numPr>
          <w:ilvl w:val="0"/>
          <w:numId w:val="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fakulteternas delegationsordningar</w:t>
      </w:r>
    </w:p>
    <w:p w14:paraId="1E9DAE9B"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66"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224029C8" w14:textId="77777777" w:rsidR="00DF5782" w:rsidRPr="00DF5782" w:rsidRDefault="00DF5782" w:rsidP="008D6FC5">
      <w:pPr>
        <w:pStyle w:val="Heading2"/>
      </w:pPr>
      <w:r w:rsidRPr="00DF5782">
        <w:t>2.4 Läsår och terminstider</w:t>
      </w:r>
    </w:p>
    <w:p w14:paraId="128F9D5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2A9421F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w:t>
      </w:r>
      <w:r w:rsidRPr="00DF5782">
        <w:rPr>
          <w:rFonts w:ascii="Times New Roman" w:eastAsia="Times New Roman" w:hAnsi="Times New Roman" w:cs="Times New Roman"/>
          <w:i/>
          <w:iCs/>
          <w:sz w:val="24"/>
          <w:szCs w:val="24"/>
          <w:lang w:eastAsia="sv-SE"/>
        </w:rPr>
        <w:t>läsår </w:t>
      </w:r>
      <w:r w:rsidRPr="00DF5782">
        <w:rPr>
          <w:rFonts w:ascii="Times New Roman" w:eastAsia="Times New Roman" w:hAnsi="Times New Roman" w:cs="Times New Roman"/>
          <w:sz w:val="24"/>
          <w:szCs w:val="24"/>
          <w:lang w:eastAsia="sv-SE"/>
        </w:rPr>
        <w:t>är indelat i höst-, vår- och sommartermin. Läsåret sträcker sig från och med höstterminens startdag till och med den sista dagen före påföljande hösttermins startdag.</w:t>
      </w:r>
    </w:p>
    <w:p w14:paraId="0FE706C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 </w:t>
      </w:r>
      <w:r w:rsidRPr="00DF5782">
        <w:rPr>
          <w:rFonts w:ascii="Times New Roman" w:eastAsia="Times New Roman" w:hAnsi="Times New Roman" w:cs="Times New Roman"/>
          <w:i/>
          <w:iCs/>
          <w:sz w:val="24"/>
          <w:szCs w:val="24"/>
          <w:lang w:eastAsia="sv-SE"/>
        </w:rPr>
        <w:t>vardagar</w:t>
      </w:r>
      <w:r w:rsidRPr="00DF5782">
        <w:rPr>
          <w:rFonts w:ascii="Times New Roman" w:eastAsia="Times New Roman" w:hAnsi="Times New Roman" w:cs="Times New Roman"/>
          <w:sz w:val="24"/>
          <w:szCs w:val="24"/>
          <w:lang w:eastAsia="sv-SE"/>
        </w:rPr>
        <w:t> räknas dagarna måndag–fredag utom helgdagar.</w:t>
      </w:r>
    </w:p>
    <w:p w14:paraId="2CFAB25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28979A9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”Heltidsstudier under ett normalstudieår om 40 veckor motsvarar 60 högskolepoäng.” (Högskoleförordningen (1993:100) 6 kap.)</w:t>
      </w:r>
    </w:p>
    <w:p w14:paraId="5B12E33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7EA42DB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SLU följer den rekommendation om terminsindelning som SUHF har fastställt.</w:t>
      </w:r>
    </w:p>
    <w:p w14:paraId="7B7BADA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Terminstider inklusive periodgränser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ska anges på SLU:s webb med minst ett läsårs framförhållning. Även undervisningsfria dagar och ortsspecifika terminsuppgifter som exempelvis utbildningsinformation och gemensamma omtentamensdatum ska anges på SLU:s webb i god tid inför schemaläggning av kommande termins kurser.</w:t>
      </w:r>
    </w:p>
    <w:p w14:paraId="52C20BE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Onsdagseftermiddagar ska vara fria från schemalagd undervisning. Undantag kan beviljas av berörd programnämnd.</w:t>
      </w:r>
    </w:p>
    <w:p w14:paraId="795073B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terminstider vid SLU gäller följande:</w:t>
      </w:r>
    </w:p>
    <w:p w14:paraId="1E740D8C" w14:textId="77777777" w:rsidR="00DF5782" w:rsidRPr="00DF5782" w:rsidRDefault="00DF5782" w:rsidP="00DF5782">
      <w:pPr>
        <w:numPr>
          <w:ilvl w:val="0"/>
          <w:numId w:val="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Höstterminen börjar den måndag som infaller mellan den 28 augusti och den 3 september och pågår i 20 veckor.</w:t>
      </w:r>
    </w:p>
    <w:p w14:paraId="65387439" w14:textId="77777777" w:rsidR="00DF5782" w:rsidRPr="00DF5782" w:rsidRDefault="00DF5782" w:rsidP="00DF5782">
      <w:pPr>
        <w:numPr>
          <w:ilvl w:val="0"/>
          <w:numId w:val="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Vårterminen börjar den måndag som infaller närmast efter höstterminens slut och pågår i 20 veckor.</w:t>
      </w:r>
    </w:p>
    <w:p w14:paraId="41CF89AC" w14:textId="77777777" w:rsidR="00DF5782" w:rsidRPr="00DF5782" w:rsidRDefault="00DF5782" w:rsidP="00DF5782">
      <w:pPr>
        <w:numPr>
          <w:ilvl w:val="0"/>
          <w:numId w:val="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Sommarterminen börjar den måndag som infaller närmast efter vårterminens slut och pågår tills nästa hösttermin börjar.</w:t>
      </w:r>
    </w:p>
    <w:p w14:paraId="51E15297" w14:textId="77777777" w:rsidR="00DF5782" w:rsidRPr="00DF5782" w:rsidRDefault="00DF5782" w:rsidP="00DF5782">
      <w:pPr>
        <w:numPr>
          <w:ilvl w:val="0"/>
          <w:numId w:val="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Höst- respektive vårterminen indelas i två perioder om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vardera.</w:t>
      </w:r>
    </w:p>
    <w:p w14:paraId="4C2A532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EC4F96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Avdelningen för lärande och digitalisering anger terminstider inklusive periodgränser på SLU:s webb.</w:t>
      </w:r>
    </w:p>
    <w:p w14:paraId="359FBB8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Ortsspecifika uppgifter beslutas av den eller de programnämnder som ansvarar för utbildning på orten.</w:t>
      </w:r>
    </w:p>
    <w:p w14:paraId="4BEA1A3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6EFC603B"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67" w:history="1">
        <w:r w:rsidR="00DF5782" w:rsidRPr="00DF5782">
          <w:rPr>
            <w:rFonts w:ascii="Times New Roman" w:eastAsia="Times New Roman" w:hAnsi="Times New Roman" w:cs="Times New Roman"/>
            <w:color w:val="3F41DC"/>
            <w:sz w:val="24"/>
            <w:szCs w:val="24"/>
            <w:u w:val="single"/>
            <w:lang w:eastAsia="sv-SE"/>
          </w:rPr>
          <w:t>Terminstider</w:t>
        </w:r>
      </w:hyperlink>
    </w:p>
    <w:p w14:paraId="6304B6BC"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68"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46E33B83" w14:textId="77777777" w:rsidR="00DF5782" w:rsidRPr="00DF5782" w:rsidRDefault="00DF5782" w:rsidP="007151E5">
      <w:pPr>
        <w:pStyle w:val="Heading2"/>
      </w:pPr>
      <w:r w:rsidRPr="00DF5782">
        <w:t>2.5 Ämne, huvudområde, utbildningsområde</w:t>
      </w:r>
    </w:p>
    <w:p w14:paraId="166EFC0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3AC7D13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 på grundnivå och avancerad nivå är klassificerad i </w:t>
      </w:r>
      <w:r w:rsidRPr="00DF5782">
        <w:rPr>
          <w:rFonts w:ascii="Times New Roman" w:eastAsia="Times New Roman" w:hAnsi="Times New Roman" w:cs="Times New Roman"/>
          <w:i/>
          <w:iCs/>
          <w:sz w:val="24"/>
          <w:szCs w:val="24"/>
          <w:lang w:eastAsia="sv-SE"/>
        </w:rPr>
        <w:t>ämnen</w:t>
      </w:r>
      <w:r w:rsidRPr="00DF5782">
        <w:rPr>
          <w:rFonts w:ascii="Times New Roman" w:eastAsia="Times New Roman" w:hAnsi="Times New Roman" w:cs="Times New Roman"/>
          <w:sz w:val="24"/>
          <w:szCs w:val="24"/>
          <w:lang w:eastAsia="sv-SE"/>
        </w:rPr>
        <w:t>. Vissa ämnen utgör </w:t>
      </w:r>
      <w:r w:rsidRPr="00DF5782">
        <w:rPr>
          <w:rFonts w:ascii="Times New Roman" w:eastAsia="Times New Roman" w:hAnsi="Times New Roman" w:cs="Times New Roman"/>
          <w:i/>
          <w:iCs/>
          <w:sz w:val="24"/>
          <w:szCs w:val="24"/>
          <w:lang w:eastAsia="sv-SE"/>
        </w:rPr>
        <w:t>huvudområden</w:t>
      </w:r>
      <w:r w:rsidRPr="00DF5782">
        <w:rPr>
          <w:rFonts w:ascii="Times New Roman" w:eastAsia="Times New Roman" w:hAnsi="Times New Roman" w:cs="Times New Roman"/>
          <w:sz w:val="24"/>
          <w:szCs w:val="24"/>
          <w:lang w:eastAsia="sv-SE"/>
        </w:rPr>
        <w:t> vid SLU. Inom dessa kan SLU erbjuda en successiv fördjupning som möjliggör generella examina.</w:t>
      </w:r>
    </w:p>
    <w:p w14:paraId="1EB3078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ämne/huvudområde ingår i ett utbildningsområde.</w:t>
      </w:r>
    </w:p>
    <w:p w14:paraId="55355F6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ämnen, huvudområden och utbildningsområden framgår av </w:t>
      </w:r>
      <w:hyperlink r:id="rId69" w:history="1">
        <w:r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Pr="00DF5782">
        <w:rPr>
          <w:rFonts w:ascii="Times New Roman" w:eastAsia="Times New Roman" w:hAnsi="Times New Roman" w:cs="Times New Roman"/>
          <w:sz w:val="24"/>
          <w:szCs w:val="24"/>
          <w:lang w:eastAsia="sv-SE"/>
        </w:rPr>
        <w:t>. För huvudområdena finns dessutom ämnesbeskrivningar i </w:t>
      </w:r>
      <w:hyperlink r:id="rId70" w:history="1">
        <w:r w:rsidRPr="00DF5782">
          <w:rPr>
            <w:rFonts w:ascii="Times New Roman" w:eastAsia="Times New Roman" w:hAnsi="Times New Roman" w:cs="Times New Roman"/>
            <w:color w:val="3F41DC"/>
            <w:sz w:val="24"/>
            <w:szCs w:val="24"/>
            <w:u w:val="single"/>
            <w:lang w:eastAsia="sv-SE"/>
          </w:rPr>
          <w:t>Bilaga 3b: Ämnesbeskrivningar för SLU:s huvudområden</w:t>
        </w:r>
      </w:hyperlink>
      <w:r w:rsidRPr="00DF5782">
        <w:rPr>
          <w:rFonts w:ascii="Times New Roman" w:eastAsia="Times New Roman" w:hAnsi="Times New Roman" w:cs="Times New Roman"/>
          <w:sz w:val="24"/>
          <w:szCs w:val="24"/>
          <w:lang w:eastAsia="sv-SE"/>
        </w:rPr>
        <w:t>.</w:t>
      </w:r>
    </w:p>
    <w:p w14:paraId="7B99A83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Policy</w:t>
      </w:r>
    </w:p>
    <w:p w14:paraId="50D72FD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ämne/huvudområde kan vara brett och syntesinriktat eller smalt och fördjupande. Indelningen ser inte alltid lika ut på grundnivå, avancerad nivå och forskarnivå.</w:t>
      </w:r>
    </w:p>
    <w:p w14:paraId="6A53B15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Huvudområdena kan ses som ett strategiskt ställningstagande och bör sättas i relation till SLU:s verksamhetsidé, roll och profil. De huvudområden som används har betydelse för studentrekryteringen eftersom de bidrar till att kommunicera utbildningens innehåll och särprägel samt styr vilka examina som är möjliga.</w:t>
      </w:r>
    </w:p>
    <w:p w14:paraId="27C7F73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3D645FF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Ämne</w:t>
      </w:r>
    </w:p>
    <w:p w14:paraId="4EC3204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innehåll bestämmer ämnesklassningen. Se avsnitt </w:t>
      </w:r>
      <w:hyperlink r:id="rId71"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w:t>
      </w:r>
    </w:p>
    <w:p w14:paraId="2EBB67C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förslag till </w:t>
      </w:r>
      <w:r w:rsidRPr="00DF5782">
        <w:rPr>
          <w:rFonts w:ascii="Times New Roman" w:eastAsia="Times New Roman" w:hAnsi="Times New Roman" w:cs="Times New Roman"/>
          <w:i/>
          <w:iCs/>
          <w:sz w:val="24"/>
          <w:szCs w:val="24"/>
          <w:lang w:eastAsia="sv-SE"/>
        </w:rPr>
        <w:t>nytt ämne</w:t>
      </w:r>
      <w:r w:rsidRPr="00DF5782">
        <w:rPr>
          <w:rFonts w:ascii="Times New Roman" w:eastAsia="Times New Roman" w:hAnsi="Times New Roman" w:cs="Times New Roman"/>
          <w:sz w:val="24"/>
          <w:szCs w:val="24"/>
          <w:lang w:eastAsia="sv-SE"/>
        </w:rPr>
        <w:t> vid SLU som inte ska vara huvudområde ska följande specificeras:</w:t>
      </w:r>
    </w:p>
    <w:p w14:paraId="6688A7B6" w14:textId="77777777" w:rsidR="00DF5782" w:rsidRPr="00DF5782" w:rsidRDefault="00DF5782" w:rsidP="00DF5782">
      <w:pPr>
        <w:numPr>
          <w:ilvl w:val="0"/>
          <w:numId w:val="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föreslagna ämnet i sig och i relation till befintliga ämnen.</w:t>
      </w:r>
    </w:p>
    <w:p w14:paraId="2396E555" w14:textId="77777777" w:rsidR="00DF5782" w:rsidRPr="00DF5782" w:rsidRDefault="00DF5782" w:rsidP="00DF5782">
      <w:pPr>
        <w:numPr>
          <w:ilvl w:val="0"/>
          <w:numId w:val="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Motivering för det föreslagna ämnet.</w:t>
      </w:r>
    </w:p>
    <w:p w14:paraId="6EE8BD27" w14:textId="77777777" w:rsidR="00DF5782" w:rsidRPr="00DF5782" w:rsidRDefault="00DF5782" w:rsidP="00DF5782">
      <w:pPr>
        <w:numPr>
          <w:ilvl w:val="0"/>
          <w:numId w:val="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kompetens som finns för undervisning och examination i det föreslagna ämnet.</w:t>
      </w:r>
    </w:p>
    <w:p w14:paraId="71AD61B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Huvudområde</w:t>
      </w:r>
    </w:p>
    <w:p w14:paraId="238BE1D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förslag till </w:t>
      </w:r>
      <w:r w:rsidRPr="00DF5782">
        <w:rPr>
          <w:rFonts w:ascii="Times New Roman" w:eastAsia="Times New Roman" w:hAnsi="Times New Roman" w:cs="Times New Roman"/>
          <w:i/>
          <w:iCs/>
          <w:sz w:val="24"/>
          <w:szCs w:val="24"/>
          <w:lang w:eastAsia="sv-SE"/>
        </w:rPr>
        <w:t>nytt huvudområde</w:t>
      </w:r>
      <w:r w:rsidRPr="00DF5782">
        <w:rPr>
          <w:rFonts w:ascii="Times New Roman" w:eastAsia="Times New Roman" w:hAnsi="Times New Roman" w:cs="Times New Roman"/>
          <w:sz w:val="24"/>
          <w:szCs w:val="24"/>
          <w:lang w:eastAsia="sv-SE"/>
        </w:rPr>
        <w:t> vid SLU ska följande specificeras:</w:t>
      </w:r>
    </w:p>
    <w:p w14:paraId="4863958D" w14:textId="77777777"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föreslagna huvudområdet (ämnesbeskrivning med definition, vetenskaplig grund och gränsdragning samt internationell gångbarhet).</w:t>
      </w:r>
    </w:p>
    <w:p w14:paraId="2F6D0EA7" w14:textId="77777777"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Motivering för det föreslagna huvudområdet.</w:t>
      </w:r>
    </w:p>
    <w:p w14:paraId="05D7DAA3" w14:textId="77777777"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Beskrivning och motivering av föreslaget huvudområdes hållbarhet över tid för utbildning och forskning.</w:t>
      </w:r>
    </w:p>
    <w:p w14:paraId="44EB5B02" w14:textId="77777777"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Relation till befintliga huvudområden (hur de påverkas av ett eventuellt nytt huvudområde).</w:t>
      </w:r>
    </w:p>
    <w:p w14:paraId="140F339F" w14:textId="77777777"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föreslagna huvudområdet avser både grundnivå och avancerad nivå, eller enbart grundnivå eller avancerad nivå. Eventuellt behov av utökning av befintligt huvudområde till grund- eller avancerad nivå måste motiveras.</w:t>
      </w:r>
    </w:p>
    <w:p w14:paraId="263C10B6" w14:textId="77777777"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kompetens som finns för undervisning och examination i det föreslagna huvudområdet.</w:t>
      </w:r>
    </w:p>
    <w:p w14:paraId="6959E790" w14:textId="77777777" w:rsidR="00DF5782" w:rsidRPr="00DF5782" w:rsidRDefault="00DF5782" w:rsidP="00DF5782">
      <w:pPr>
        <w:numPr>
          <w:ilvl w:val="0"/>
          <w:numId w:val="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kursutbud som finns eller är möjligt för kurser och självständiga arbeten (examensarbeten) i det föreslagna huvudområdet.</w:t>
      </w:r>
    </w:p>
    <w:p w14:paraId="39156A2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nytt huvudområde ska ta hänsyn till yttranden från samtliga PN och FN.</w:t>
      </w:r>
    </w:p>
    <w:p w14:paraId="0596817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I förslag till </w:t>
      </w:r>
      <w:r w:rsidRPr="00DF5782">
        <w:rPr>
          <w:rFonts w:ascii="Times New Roman" w:eastAsia="Times New Roman" w:hAnsi="Times New Roman" w:cs="Times New Roman"/>
          <w:i/>
          <w:iCs/>
          <w:sz w:val="24"/>
          <w:szCs w:val="24"/>
          <w:lang w:eastAsia="sv-SE"/>
        </w:rPr>
        <w:t>avveckling av huvudområde</w:t>
      </w:r>
      <w:r w:rsidRPr="00DF5782">
        <w:rPr>
          <w:rFonts w:ascii="Times New Roman" w:eastAsia="Times New Roman" w:hAnsi="Times New Roman" w:cs="Times New Roman"/>
          <w:sz w:val="24"/>
          <w:szCs w:val="24"/>
          <w:lang w:eastAsia="sv-SE"/>
        </w:rPr>
        <w:t> vid SLU ska följande</w:t>
      </w:r>
      <w:r w:rsidRPr="00DF5782">
        <w:rPr>
          <w:rFonts w:ascii="Times New Roman" w:eastAsia="Times New Roman" w:hAnsi="Times New Roman" w:cs="Times New Roman"/>
          <w:sz w:val="24"/>
          <w:szCs w:val="24"/>
          <w:lang w:eastAsia="sv-SE"/>
        </w:rPr>
        <w:br/>
        <w:t>specificeras:</w:t>
      </w:r>
    </w:p>
    <w:p w14:paraId="79F23CAC" w14:textId="77777777" w:rsidR="00DF5782" w:rsidRPr="00DF5782" w:rsidRDefault="00DF5782" w:rsidP="00DF5782">
      <w:pPr>
        <w:numPr>
          <w:ilvl w:val="0"/>
          <w:numId w:val="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Motivering för den föreslagna avvecklingen.</w:t>
      </w:r>
    </w:p>
    <w:p w14:paraId="5D0E8F63" w14:textId="77777777" w:rsidR="00DF5782" w:rsidRPr="00DF5782" w:rsidRDefault="00DF5782" w:rsidP="00DF5782">
      <w:pPr>
        <w:numPr>
          <w:ilvl w:val="0"/>
          <w:numId w:val="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Relation till kvarstående huvudområden (hur de påverkas av en eventuell avveckling av huvudområdet).</w:t>
      </w:r>
    </w:p>
    <w:p w14:paraId="129FC161" w14:textId="77777777" w:rsidR="00DF5782" w:rsidRPr="00DF5782" w:rsidRDefault="00DF5782" w:rsidP="00DF5782">
      <w:pPr>
        <w:numPr>
          <w:ilvl w:val="0"/>
          <w:numId w:val="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Påverkan på studenter som redan är antagna till en utbildning där det berörda huvudområdet ingår.</w:t>
      </w:r>
    </w:p>
    <w:p w14:paraId="15CA55BF" w14:textId="77777777" w:rsidR="00DF5782" w:rsidRPr="00DF5782" w:rsidRDefault="00DF5782" w:rsidP="00DF5782">
      <w:pPr>
        <w:numPr>
          <w:ilvl w:val="0"/>
          <w:numId w:val="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övergångsbestämmelser inklusive tidsplan för när kurser och självständiga arbeten (examensarbeten) i det berörda huvudområdet avvecklas.</w:t>
      </w:r>
    </w:p>
    <w:p w14:paraId="0E483A0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Inriktning för examen</w:t>
      </w:r>
    </w:p>
    <w:p w14:paraId="03E62C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inriktning för examen kan användas för att</w:t>
      </w:r>
    </w:p>
    <w:p w14:paraId="3040596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 särskilja en viss inriktning inom ett huvudområde eller</w:t>
      </w:r>
      <w:r w:rsidRPr="00DF5782">
        <w:rPr>
          <w:rFonts w:ascii="Times New Roman" w:eastAsia="Times New Roman" w:hAnsi="Times New Roman" w:cs="Times New Roman"/>
          <w:sz w:val="24"/>
          <w:szCs w:val="24"/>
          <w:lang w:eastAsia="sv-SE"/>
        </w:rPr>
        <w:br/>
        <w:t>b) visa på en viss kombination av olika kompetenser/färdigheter.</w:t>
      </w:r>
    </w:p>
    <w:p w14:paraId="2FB3978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förslag till </w:t>
      </w:r>
      <w:r w:rsidRPr="00DF5782">
        <w:rPr>
          <w:rFonts w:ascii="Times New Roman" w:eastAsia="Times New Roman" w:hAnsi="Times New Roman" w:cs="Times New Roman"/>
          <w:i/>
          <w:iCs/>
          <w:sz w:val="24"/>
          <w:szCs w:val="24"/>
          <w:lang w:eastAsia="sv-SE"/>
        </w:rPr>
        <w:t>ny inriktning</w:t>
      </w:r>
      <w:r w:rsidRPr="00DF5782">
        <w:rPr>
          <w:rFonts w:ascii="Times New Roman" w:eastAsia="Times New Roman" w:hAnsi="Times New Roman" w:cs="Times New Roman"/>
          <w:sz w:val="24"/>
          <w:szCs w:val="24"/>
          <w:lang w:eastAsia="sv-SE"/>
        </w:rPr>
        <w:t> vid SLU ska följande specificeras:</w:t>
      </w:r>
    </w:p>
    <w:p w14:paraId="17C98D62" w14:textId="77777777"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föreslagna inriktningens benämning samt motivering för inrättandet.</w:t>
      </w:r>
    </w:p>
    <w:p w14:paraId="2A41B2EF" w14:textId="77777777"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Relationen till befintliga inriktningar.</w:t>
      </w:r>
    </w:p>
    <w:p w14:paraId="357A357E" w14:textId="77777777"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Beskrivning av föreslagen inriktnings hållbarhet över tid för utbildning och forskning.</w:t>
      </w:r>
    </w:p>
    <w:p w14:paraId="2C63053B" w14:textId="77777777"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Kraven för inriktningen vad gäller det specificerade kursutbudet.</w:t>
      </w:r>
    </w:p>
    <w:p w14:paraId="6DCC75D5" w14:textId="77777777" w:rsidR="00DF5782" w:rsidRPr="00DF5782" w:rsidRDefault="00DF5782" w:rsidP="00DF5782">
      <w:pPr>
        <w:numPr>
          <w:ilvl w:val="0"/>
          <w:numId w:val="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Relation till huvudområdet (i förekommande fall) samt den internationella gångbarheten för inriktningen.</w:t>
      </w:r>
    </w:p>
    <w:p w14:paraId="57D15E9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625D9FD" w14:textId="77777777" w:rsidR="00DF5782" w:rsidRPr="00DF5782" w:rsidRDefault="00DF5782" w:rsidP="00DF5782">
      <w:pPr>
        <w:numPr>
          <w:ilvl w:val="0"/>
          <w:numId w:val="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vilka huvudområden för generella examina på grundnivå och avancerad nivå som ska finnas inom universitetet. (Styrelsens delegationsordning)</w:t>
      </w:r>
    </w:p>
    <w:p w14:paraId="4528754F" w14:textId="77777777" w:rsidR="00DF5782" w:rsidRPr="00DF5782" w:rsidRDefault="00DF5782" w:rsidP="00DF5782">
      <w:pPr>
        <w:numPr>
          <w:ilvl w:val="0"/>
          <w:numId w:val="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vilka ämnen som ska finnas inom universitetet utan att vara huvudområden.</w:t>
      </w:r>
    </w:p>
    <w:tbl>
      <w:tblPr>
        <w:tblW w:w="11130" w:type="dxa"/>
        <w:tblCellMar>
          <w:top w:w="15" w:type="dxa"/>
          <w:left w:w="15" w:type="dxa"/>
          <w:bottom w:w="15" w:type="dxa"/>
          <w:right w:w="15" w:type="dxa"/>
        </w:tblCellMar>
        <w:tblLook w:val="04A0" w:firstRow="1" w:lastRow="0" w:firstColumn="1" w:lastColumn="0" w:noHBand="0" w:noVBand="1"/>
      </w:tblPr>
      <w:tblGrid>
        <w:gridCol w:w="3531"/>
        <w:gridCol w:w="7599"/>
      </w:tblGrid>
      <w:tr w:rsidR="00DF5782" w:rsidRPr="00DF5782" w14:paraId="358E0771" w14:textId="77777777" w:rsidTr="00DF5782">
        <w:trPr>
          <w:trHeight w:val="525"/>
        </w:trPr>
        <w:tc>
          <w:tcPr>
            <w:tcW w:w="3455" w:type="dxa"/>
            <w:tcBorders>
              <w:top w:val="single" w:sz="2" w:space="0" w:color="auto"/>
              <w:left w:val="single" w:sz="2" w:space="0" w:color="auto"/>
              <w:bottom w:val="single" w:sz="2" w:space="0" w:color="auto"/>
              <w:right w:val="single" w:sz="2" w:space="0" w:color="auto"/>
            </w:tcBorders>
            <w:hideMark/>
          </w:tcPr>
          <w:p w14:paraId="3C292C9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Aktivitet</w:t>
            </w:r>
          </w:p>
        </w:tc>
        <w:tc>
          <w:tcPr>
            <w:tcW w:w="7435" w:type="dxa"/>
            <w:tcBorders>
              <w:top w:val="single" w:sz="2" w:space="0" w:color="auto"/>
              <w:left w:val="single" w:sz="2" w:space="0" w:color="auto"/>
              <w:bottom w:val="single" w:sz="2" w:space="0" w:color="auto"/>
              <w:right w:val="single" w:sz="2" w:space="0" w:color="auto"/>
            </w:tcBorders>
            <w:hideMark/>
          </w:tcPr>
          <w:p w14:paraId="12A0955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Huvudområde</w:t>
            </w:r>
          </w:p>
        </w:tc>
      </w:tr>
      <w:tr w:rsidR="00DF5782" w:rsidRPr="00DF5782" w14:paraId="5B4EE9F0" w14:textId="77777777" w:rsidTr="00DF5782">
        <w:trPr>
          <w:trHeight w:val="255"/>
        </w:trPr>
        <w:tc>
          <w:tcPr>
            <w:tcW w:w="3455" w:type="dxa"/>
            <w:tcBorders>
              <w:top w:val="single" w:sz="2" w:space="0" w:color="auto"/>
              <w:left w:val="single" w:sz="2" w:space="0" w:color="auto"/>
              <w:bottom w:val="single" w:sz="2" w:space="0" w:color="auto"/>
              <w:right w:val="single" w:sz="2" w:space="0" w:color="auto"/>
            </w:tcBorders>
            <w:hideMark/>
          </w:tcPr>
          <w:p w14:paraId="24C055E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w:t>
            </w:r>
          </w:p>
        </w:tc>
        <w:tc>
          <w:tcPr>
            <w:tcW w:w="7435" w:type="dxa"/>
            <w:tcBorders>
              <w:top w:val="single" w:sz="2" w:space="0" w:color="auto"/>
              <w:left w:val="single" w:sz="2" w:space="0" w:color="auto"/>
              <w:bottom w:val="single" w:sz="2" w:space="0" w:color="auto"/>
              <w:right w:val="single" w:sz="2" w:space="0" w:color="auto"/>
            </w:tcBorders>
            <w:hideMark/>
          </w:tcPr>
          <w:p w14:paraId="01ACC00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Institution, programnämnd eller fakultetsnämnd</w:t>
            </w:r>
          </w:p>
        </w:tc>
      </w:tr>
      <w:tr w:rsidR="00DF5782" w:rsidRPr="00DF5782" w14:paraId="303895EE" w14:textId="77777777" w:rsidTr="00DF5782">
        <w:trPr>
          <w:trHeight w:val="690"/>
        </w:trPr>
        <w:tc>
          <w:tcPr>
            <w:tcW w:w="3455" w:type="dxa"/>
            <w:tcBorders>
              <w:top w:val="single" w:sz="2" w:space="0" w:color="auto"/>
              <w:left w:val="single" w:sz="2" w:space="0" w:color="auto"/>
              <w:bottom w:val="single" w:sz="2" w:space="0" w:color="auto"/>
              <w:right w:val="single" w:sz="2" w:space="0" w:color="auto"/>
            </w:tcBorders>
            <w:hideMark/>
          </w:tcPr>
          <w:p w14:paraId="7D717487"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Tillstyrka/avstyrka</w:t>
            </w:r>
          </w:p>
        </w:tc>
        <w:tc>
          <w:tcPr>
            <w:tcW w:w="7435" w:type="dxa"/>
            <w:tcBorders>
              <w:top w:val="single" w:sz="2" w:space="0" w:color="auto"/>
              <w:left w:val="single" w:sz="2" w:space="0" w:color="auto"/>
              <w:bottom w:val="single" w:sz="2" w:space="0" w:color="auto"/>
              <w:right w:val="single" w:sz="2" w:space="0" w:color="auto"/>
            </w:tcBorders>
            <w:hideMark/>
          </w:tcPr>
          <w:p w14:paraId="049055C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 fakultetsnämnd och Utbildningsnämnden</w:t>
            </w:r>
          </w:p>
        </w:tc>
      </w:tr>
      <w:tr w:rsidR="00DF5782" w:rsidRPr="00DF5782" w14:paraId="2006B9D8" w14:textId="77777777" w:rsidTr="00DF5782">
        <w:trPr>
          <w:trHeight w:val="690"/>
        </w:trPr>
        <w:tc>
          <w:tcPr>
            <w:tcW w:w="3455" w:type="dxa"/>
            <w:tcBorders>
              <w:top w:val="single" w:sz="2" w:space="0" w:color="auto"/>
              <w:left w:val="single" w:sz="2" w:space="0" w:color="auto"/>
              <w:bottom w:val="single" w:sz="2" w:space="0" w:color="auto"/>
              <w:right w:val="single" w:sz="2" w:space="0" w:color="auto"/>
            </w:tcBorders>
            <w:hideMark/>
          </w:tcPr>
          <w:p w14:paraId="05DC99F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inrättande</w:t>
            </w:r>
          </w:p>
        </w:tc>
        <w:tc>
          <w:tcPr>
            <w:tcW w:w="7435" w:type="dxa"/>
            <w:tcBorders>
              <w:top w:val="single" w:sz="2" w:space="0" w:color="auto"/>
              <w:left w:val="single" w:sz="2" w:space="0" w:color="auto"/>
              <w:bottom w:val="single" w:sz="2" w:space="0" w:color="auto"/>
              <w:right w:val="single" w:sz="2" w:space="0" w:color="auto"/>
            </w:tcBorders>
            <w:hideMark/>
          </w:tcPr>
          <w:p w14:paraId="7B0C402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w:t>
            </w:r>
          </w:p>
        </w:tc>
      </w:tr>
      <w:tr w:rsidR="00DF5782" w:rsidRPr="00DF5782" w14:paraId="6396E632" w14:textId="77777777" w:rsidTr="00DF5782">
        <w:trPr>
          <w:trHeight w:val="690"/>
        </w:trPr>
        <w:tc>
          <w:tcPr>
            <w:tcW w:w="3455" w:type="dxa"/>
            <w:tcBorders>
              <w:top w:val="single" w:sz="2" w:space="0" w:color="auto"/>
              <w:left w:val="single" w:sz="2" w:space="0" w:color="auto"/>
              <w:bottom w:val="single" w:sz="2" w:space="0" w:color="auto"/>
              <w:right w:val="single" w:sz="2" w:space="0" w:color="auto"/>
            </w:tcBorders>
            <w:hideMark/>
          </w:tcPr>
          <w:p w14:paraId="3D144FA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Beslut om ämnesbeskrivning</w:t>
            </w:r>
          </w:p>
        </w:tc>
        <w:tc>
          <w:tcPr>
            <w:tcW w:w="7435" w:type="dxa"/>
            <w:tcBorders>
              <w:top w:val="single" w:sz="2" w:space="0" w:color="auto"/>
              <w:left w:val="single" w:sz="2" w:space="0" w:color="auto"/>
              <w:bottom w:val="single" w:sz="2" w:space="0" w:color="auto"/>
              <w:right w:val="single" w:sz="2" w:space="0" w:color="auto"/>
            </w:tcBorders>
            <w:hideMark/>
          </w:tcPr>
          <w:p w14:paraId="4F3FF49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w:t>
            </w:r>
          </w:p>
        </w:tc>
      </w:tr>
    </w:tbl>
    <w:p w14:paraId="2F0A05D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2E8F2F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72"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kurs- och programutbud. Eventuella förändringar av ämnen/huvudområden måste ske i god tid för att möjliggöra avpassningar i exempelvis kurs- och utbildningsplaner.</w:t>
      </w:r>
    </w:p>
    <w:p w14:paraId="460DAC3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Riktmärke för det kursutbud som bör finnas eller vara möjligt för att motivera ett nytt huvudområde på grundnivå:</w:t>
      </w:r>
    </w:p>
    <w:p w14:paraId="1593A7CC" w14:textId="77777777" w:rsidR="00DF5782" w:rsidRPr="00DF5782" w:rsidRDefault="00DF5782" w:rsidP="00DF5782">
      <w:pPr>
        <w:numPr>
          <w:ilvl w:val="0"/>
          <w:numId w:val="1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minst 75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kurser med successiv fördjupning (G1N, G1F, G2F)</w:t>
      </w:r>
    </w:p>
    <w:p w14:paraId="5C990856" w14:textId="77777777" w:rsidR="00DF5782" w:rsidRPr="00DF5782" w:rsidRDefault="00DF5782" w:rsidP="00DF5782">
      <w:pPr>
        <w:numPr>
          <w:ilvl w:val="0"/>
          <w:numId w:val="1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självständigt arbete (kandidatarbete/G2E)</w:t>
      </w:r>
    </w:p>
    <w:p w14:paraId="75E1B32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Riktmärke för det kursutbud som bör finnas eller vara möjligt för att motivera ett nytt huvudområde på avancerad nivå:</w:t>
      </w:r>
    </w:p>
    <w:p w14:paraId="6EA34FFC" w14:textId="77777777" w:rsidR="00DF5782" w:rsidRPr="00DF5782" w:rsidRDefault="00DF5782" w:rsidP="00DF5782">
      <w:pPr>
        <w:numPr>
          <w:ilvl w:val="0"/>
          <w:numId w:val="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minst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kurser med successiv fördjupning (A1N, A1F)</w:t>
      </w:r>
    </w:p>
    <w:p w14:paraId="0A406EF6" w14:textId="77777777" w:rsidR="00DF5782" w:rsidRPr="00DF5782" w:rsidRDefault="00DF5782" w:rsidP="00DF5782">
      <w:pPr>
        <w:numPr>
          <w:ilvl w:val="0"/>
          <w:numId w:val="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självständigt arbete på avancerad nivå (</w:t>
      </w: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/A2E)</w:t>
      </w:r>
    </w:p>
    <w:p w14:paraId="64ED82F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Beteckningar för kursers nivå och fördjupning inom huvudområde anges i en bilaga till </w:t>
      </w:r>
      <w:hyperlink r:id="rId73" w:history="1">
        <w:r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Pr="00DF5782">
        <w:rPr>
          <w:rFonts w:ascii="Times New Roman" w:eastAsia="Times New Roman" w:hAnsi="Times New Roman" w:cs="Times New Roman"/>
          <w:sz w:val="24"/>
          <w:szCs w:val="24"/>
          <w:lang w:eastAsia="sv-SE"/>
        </w:rPr>
        <w:t> (inkl. examensbeskrivningar för SLU:s examina</w:t>
      </w:r>
      <w:proofErr w:type="gramStart"/>
      <w:r w:rsidRPr="00DF5782">
        <w:rPr>
          <w:rFonts w:ascii="Times New Roman" w:eastAsia="Times New Roman" w:hAnsi="Times New Roman" w:cs="Times New Roman"/>
          <w:sz w:val="24"/>
          <w:szCs w:val="24"/>
          <w:lang w:eastAsia="sv-SE"/>
        </w:rPr>
        <w:t>)..</w:t>
      </w:r>
      <w:proofErr w:type="gramEnd"/>
    </w:p>
    <w:p w14:paraId="06C564D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5DBB6227"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74"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00DF5782" w:rsidRPr="00DF5782">
        <w:rPr>
          <w:rFonts w:ascii="Times New Roman" w:eastAsia="Times New Roman" w:hAnsi="Times New Roman" w:cs="Times New Roman"/>
          <w:sz w:val="24"/>
          <w:szCs w:val="24"/>
          <w:lang w:eastAsia="sv-SE"/>
        </w:rPr>
        <w:t> (inkl. examensbeskrivningar för SLU:s examina).</w:t>
      </w:r>
      <w:r w:rsidR="00DF5782" w:rsidRPr="00DF5782">
        <w:rPr>
          <w:rFonts w:ascii="Thread-00001208-Id-00000053" w:eastAsia="Times New Roman" w:hAnsi="Thread-00001208-Id-00000053" w:cs="Times New Roman"/>
          <w:i/>
          <w:iCs/>
          <w:sz w:val="24"/>
          <w:szCs w:val="24"/>
          <w:u w:val="single"/>
          <w:lang w:eastAsia="sv-SE"/>
        </w:rPr>
        <w:br/>
      </w:r>
    </w:p>
    <w:p w14:paraId="78B15346"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75" w:anchor="ramverk2"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76"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14:paraId="45D48DDB" w14:textId="77777777" w:rsidR="00DF5782" w:rsidRPr="00DF5782" w:rsidRDefault="00DF5782" w:rsidP="00C96B5B">
      <w:pPr>
        <w:pStyle w:val="Heading2"/>
      </w:pPr>
      <w:r w:rsidRPr="00DF5782">
        <w:t>3. Studenter och studentstöd</w:t>
      </w:r>
    </w:p>
    <w:p w14:paraId="0652D3EB"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77" w:anchor="studenter31" w:history="1">
        <w:r w:rsidR="00DF5782" w:rsidRPr="00DF5782">
          <w:rPr>
            <w:rFonts w:ascii="Times New Roman" w:eastAsia="Times New Roman" w:hAnsi="Times New Roman" w:cs="Times New Roman"/>
            <w:color w:val="3F41DC"/>
            <w:sz w:val="24"/>
            <w:szCs w:val="24"/>
            <w:u w:val="single"/>
            <w:lang w:eastAsia="sv-SE"/>
          </w:rPr>
          <w:t>3.1 Utgångspunkter</w:t>
        </w:r>
      </w:hyperlink>
      <w:r w:rsidR="00DF5782" w:rsidRPr="00DF5782">
        <w:rPr>
          <w:rFonts w:ascii="Times New Roman" w:eastAsia="Times New Roman" w:hAnsi="Times New Roman" w:cs="Times New Roman"/>
          <w:sz w:val="24"/>
          <w:szCs w:val="24"/>
          <w:lang w:eastAsia="sv-SE"/>
        </w:rPr>
        <w:br/>
      </w:r>
      <w:hyperlink r:id="rId78" w:anchor="studenter32" w:history="1">
        <w:r w:rsidR="00DF5782" w:rsidRPr="00DF5782">
          <w:rPr>
            <w:rFonts w:ascii="Times New Roman" w:eastAsia="Times New Roman" w:hAnsi="Times New Roman" w:cs="Times New Roman"/>
            <w:color w:val="3F41DC"/>
            <w:sz w:val="24"/>
            <w:szCs w:val="24"/>
            <w:u w:val="single"/>
            <w:lang w:eastAsia="sv-SE"/>
          </w:rPr>
          <w:t>3.2 Lärmiljöer</w:t>
        </w:r>
      </w:hyperlink>
      <w:r w:rsidR="00DF5782" w:rsidRPr="00DF5782">
        <w:rPr>
          <w:rFonts w:ascii="Times New Roman" w:eastAsia="Times New Roman" w:hAnsi="Times New Roman" w:cs="Times New Roman"/>
          <w:sz w:val="24"/>
          <w:szCs w:val="24"/>
          <w:lang w:eastAsia="sv-SE"/>
        </w:rPr>
        <w:br/>
      </w:r>
      <w:hyperlink r:id="rId79" w:anchor="studenter33" w:history="1">
        <w:r w:rsidR="00DF5782" w:rsidRPr="00DF5782">
          <w:rPr>
            <w:rFonts w:ascii="Times New Roman" w:eastAsia="Times New Roman" w:hAnsi="Times New Roman" w:cs="Times New Roman"/>
            <w:color w:val="3F41DC"/>
            <w:sz w:val="24"/>
            <w:szCs w:val="24"/>
            <w:u w:val="single"/>
            <w:lang w:eastAsia="sv-SE"/>
          </w:rPr>
          <w:t>3.3 Lika villkor</w:t>
        </w:r>
      </w:hyperlink>
      <w:r w:rsidR="00DF5782" w:rsidRPr="00DF5782">
        <w:rPr>
          <w:rFonts w:ascii="Times New Roman" w:eastAsia="Times New Roman" w:hAnsi="Times New Roman" w:cs="Times New Roman"/>
          <w:sz w:val="24"/>
          <w:szCs w:val="24"/>
          <w:lang w:eastAsia="sv-SE"/>
        </w:rPr>
        <w:br/>
      </w:r>
      <w:hyperlink r:id="rId80" w:anchor="studenter34" w:history="1">
        <w:r w:rsidR="00DF5782" w:rsidRPr="00DF5782">
          <w:rPr>
            <w:rFonts w:ascii="Times New Roman" w:eastAsia="Times New Roman" w:hAnsi="Times New Roman" w:cs="Times New Roman"/>
            <w:color w:val="3F41DC"/>
            <w:sz w:val="24"/>
            <w:szCs w:val="24"/>
            <w:u w:val="single"/>
            <w:lang w:eastAsia="sv-SE"/>
          </w:rPr>
          <w:t>3.4 Studie- och karriärvägledning</w:t>
        </w:r>
      </w:hyperlink>
      <w:r w:rsidR="00DF5782" w:rsidRPr="00DF5782">
        <w:rPr>
          <w:rFonts w:ascii="Times New Roman" w:eastAsia="Times New Roman" w:hAnsi="Times New Roman" w:cs="Times New Roman"/>
          <w:sz w:val="24"/>
          <w:szCs w:val="24"/>
          <w:lang w:eastAsia="sv-SE"/>
        </w:rPr>
        <w:br/>
      </w:r>
      <w:hyperlink r:id="rId81" w:anchor="studenter35" w:history="1">
        <w:r w:rsidR="00DF5782" w:rsidRPr="00DF5782">
          <w:rPr>
            <w:rFonts w:ascii="Times New Roman" w:eastAsia="Times New Roman" w:hAnsi="Times New Roman" w:cs="Times New Roman"/>
            <w:color w:val="3F41DC"/>
            <w:sz w:val="24"/>
            <w:szCs w:val="24"/>
            <w:u w:val="single"/>
            <w:lang w:eastAsia="sv-SE"/>
          </w:rPr>
          <w:t>3.5 Studera med funktionsnedsättning</w:t>
        </w:r>
      </w:hyperlink>
      <w:r w:rsidR="00DF5782" w:rsidRPr="00DF5782">
        <w:rPr>
          <w:rFonts w:ascii="Times New Roman" w:eastAsia="Times New Roman" w:hAnsi="Times New Roman" w:cs="Times New Roman"/>
          <w:sz w:val="24"/>
          <w:szCs w:val="24"/>
          <w:lang w:eastAsia="sv-SE"/>
        </w:rPr>
        <w:br/>
      </w:r>
      <w:hyperlink r:id="rId82" w:anchor="studenter36" w:history="1">
        <w:r w:rsidR="00DF5782" w:rsidRPr="00DF5782">
          <w:rPr>
            <w:rFonts w:ascii="Times New Roman" w:eastAsia="Times New Roman" w:hAnsi="Times New Roman" w:cs="Times New Roman"/>
            <w:color w:val="3F41DC"/>
            <w:sz w:val="24"/>
            <w:szCs w:val="24"/>
            <w:u w:val="single"/>
            <w:lang w:eastAsia="sv-SE"/>
          </w:rPr>
          <w:t>3.6 Studenters upphovsrätt</w:t>
        </w:r>
      </w:hyperlink>
      <w:r w:rsidR="00DF5782" w:rsidRPr="00DF5782">
        <w:rPr>
          <w:rFonts w:ascii="Times New Roman" w:eastAsia="Times New Roman" w:hAnsi="Times New Roman" w:cs="Times New Roman"/>
          <w:sz w:val="24"/>
          <w:szCs w:val="24"/>
          <w:lang w:eastAsia="sv-SE"/>
        </w:rPr>
        <w:br/>
      </w:r>
      <w:hyperlink r:id="rId83" w:anchor="studenter37" w:history="1">
        <w:r w:rsidR="00DF5782" w:rsidRPr="00DF5782">
          <w:rPr>
            <w:rFonts w:ascii="Times New Roman" w:eastAsia="Times New Roman" w:hAnsi="Times New Roman" w:cs="Times New Roman"/>
            <w:color w:val="3F41DC"/>
            <w:sz w:val="24"/>
            <w:szCs w:val="24"/>
            <w:u w:val="single"/>
            <w:lang w:eastAsia="sv-SE"/>
          </w:rPr>
          <w:t>3.7 Studenters försäkringar</w:t>
        </w:r>
      </w:hyperlink>
      <w:r w:rsidR="00DF5782" w:rsidRPr="00DF5782">
        <w:rPr>
          <w:rFonts w:ascii="Times New Roman" w:eastAsia="Times New Roman" w:hAnsi="Times New Roman" w:cs="Times New Roman"/>
          <w:sz w:val="24"/>
          <w:szCs w:val="24"/>
          <w:lang w:eastAsia="sv-SE"/>
        </w:rPr>
        <w:br/>
      </w:r>
      <w:hyperlink r:id="rId84" w:anchor="studenter38" w:history="1">
        <w:r w:rsidR="00DF5782" w:rsidRPr="00DF5782">
          <w:rPr>
            <w:rFonts w:ascii="Times New Roman" w:eastAsia="Times New Roman" w:hAnsi="Times New Roman" w:cs="Times New Roman"/>
            <w:color w:val="3F41DC"/>
            <w:sz w:val="24"/>
            <w:szCs w:val="24"/>
            <w:u w:val="single"/>
            <w:lang w:eastAsia="sv-SE"/>
          </w:rPr>
          <w:t>3.8 Studenters kostnader och ersättningar</w:t>
        </w:r>
      </w:hyperlink>
      <w:r w:rsidR="00DF5782" w:rsidRPr="00DF5782">
        <w:rPr>
          <w:rFonts w:ascii="Times New Roman" w:eastAsia="Times New Roman" w:hAnsi="Times New Roman" w:cs="Times New Roman"/>
          <w:sz w:val="24"/>
          <w:szCs w:val="24"/>
          <w:lang w:eastAsia="sv-SE"/>
        </w:rPr>
        <w:br/>
      </w:r>
      <w:hyperlink r:id="rId85" w:anchor="studenter39" w:history="1">
        <w:r w:rsidR="00DF5782" w:rsidRPr="00DF5782">
          <w:rPr>
            <w:rFonts w:ascii="Times New Roman" w:eastAsia="Times New Roman" w:hAnsi="Times New Roman" w:cs="Times New Roman"/>
            <w:color w:val="3F41DC"/>
            <w:sz w:val="24"/>
            <w:szCs w:val="24"/>
            <w:u w:val="single"/>
            <w:lang w:eastAsia="sv-SE"/>
          </w:rPr>
          <w:t>3.9 Studieavgifter</w:t>
        </w:r>
      </w:hyperlink>
      <w:r w:rsidR="00DF5782" w:rsidRPr="00DF5782">
        <w:rPr>
          <w:rFonts w:ascii="Times New Roman" w:eastAsia="Times New Roman" w:hAnsi="Times New Roman" w:cs="Times New Roman"/>
          <w:sz w:val="24"/>
          <w:szCs w:val="24"/>
          <w:lang w:eastAsia="sv-SE"/>
        </w:rPr>
        <w:br/>
      </w:r>
      <w:hyperlink r:id="rId86" w:anchor="studenter310" w:history="1">
        <w:r w:rsidR="00DF5782" w:rsidRPr="00DF5782">
          <w:rPr>
            <w:rFonts w:ascii="Times New Roman" w:eastAsia="Times New Roman" w:hAnsi="Times New Roman" w:cs="Times New Roman"/>
            <w:color w:val="3F41DC"/>
            <w:sz w:val="24"/>
            <w:szCs w:val="24"/>
            <w:u w:val="single"/>
            <w:lang w:eastAsia="sv-SE"/>
          </w:rPr>
          <w:t>3.10 Återbetalning av studieavgifter</w:t>
        </w:r>
      </w:hyperlink>
      <w:r w:rsidR="00DF5782" w:rsidRPr="00DF5782">
        <w:rPr>
          <w:rFonts w:ascii="Times New Roman" w:eastAsia="Times New Roman" w:hAnsi="Times New Roman" w:cs="Times New Roman"/>
          <w:sz w:val="24"/>
          <w:szCs w:val="24"/>
          <w:lang w:eastAsia="sv-SE"/>
        </w:rPr>
        <w:br/>
      </w:r>
      <w:hyperlink r:id="rId87" w:anchor="studenter311" w:history="1">
        <w:r w:rsidR="00DF5782" w:rsidRPr="00DF5782">
          <w:rPr>
            <w:rFonts w:ascii="Times New Roman" w:eastAsia="Times New Roman" w:hAnsi="Times New Roman" w:cs="Times New Roman"/>
            <w:color w:val="3F41DC"/>
            <w:sz w:val="24"/>
            <w:szCs w:val="24"/>
            <w:u w:val="single"/>
            <w:lang w:eastAsia="sv-SE"/>
          </w:rPr>
          <w:t>3.11 Studenters skuldförhållanden</w:t>
        </w:r>
      </w:hyperlink>
      <w:r w:rsidR="00DF5782" w:rsidRPr="00DF5782">
        <w:rPr>
          <w:rFonts w:ascii="Times New Roman" w:eastAsia="Times New Roman" w:hAnsi="Times New Roman" w:cs="Times New Roman"/>
          <w:sz w:val="24"/>
          <w:szCs w:val="24"/>
          <w:lang w:eastAsia="sv-SE"/>
        </w:rPr>
        <w:br/>
      </w:r>
      <w:hyperlink r:id="rId88" w:anchor="studenter312" w:history="1">
        <w:r w:rsidR="00DF5782" w:rsidRPr="00DF5782">
          <w:rPr>
            <w:rFonts w:ascii="Times New Roman" w:eastAsia="Times New Roman" w:hAnsi="Times New Roman" w:cs="Times New Roman"/>
            <w:color w:val="3F41DC"/>
            <w:sz w:val="24"/>
            <w:szCs w:val="24"/>
            <w:u w:val="single"/>
            <w:lang w:eastAsia="sv-SE"/>
          </w:rPr>
          <w:t>3.12 Stipendier</w:t>
        </w:r>
      </w:hyperlink>
      <w:r w:rsidR="00DF5782" w:rsidRPr="00DF5782">
        <w:rPr>
          <w:rFonts w:ascii="Times New Roman" w:eastAsia="Times New Roman" w:hAnsi="Times New Roman" w:cs="Times New Roman"/>
          <w:sz w:val="24"/>
          <w:szCs w:val="24"/>
          <w:lang w:eastAsia="sv-SE"/>
        </w:rPr>
        <w:br/>
      </w:r>
      <w:hyperlink r:id="rId89" w:anchor="studenter313" w:history="1">
        <w:r w:rsidR="00DF5782" w:rsidRPr="00DF5782">
          <w:rPr>
            <w:rFonts w:ascii="Times New Roman" w:eastAsia="Times New Roman" w:hAnsi="Times New Roman" w:cs="Times New Roman"/>
            <w:color w:val="3F41DC"/>
            <w:sz w:val="24"/>
            <w:szCs w:val="24"/>
            <w:u w:val="single"/>
            <w:lang w:eastAsia="sv-SE"/>
          </w:rPr>
          <w:t>3.13 Studieuppehåll och -avbrott</w:t>
        </w:r>
      </w:hyperlink>
      <w:r w:rsidR="00DF5782" w:rsidRPr="00DF5782">
        <w:rPr>
          <w:rFonts w:ascii="Times New Roman" w:eastAsia="Times New Roman" w:hAnsi="Times New Roman" w:cs="Times New Roman"/>
          <w:sz w:val="24"/>
          <w:szCs w:val="24"/>
          <w:lang w:eastAsia="sv-SE"/>
        </w:rPr>
        <w:br/>
      </w:r>
      <w:hyperlink r:id="rId90" w:anchor="studenter314" w:history="1">
        <w:r w:rsidR="00DF5782" w:rsidRPr="00DF5782">
          <w:rPr>
            <w:rFonts w:ascii="Times New Roman" w:eastAsia="Times New Roman" w:hAnsi="Times New Roman" w:cs="Times New Roman"/>
            <w:color w:val="3F41DC"/>
            <w:sz w:val="24"/>
            <w:szCs w:val="24"/>
            <w:u w:val="single"/>
            <w:lang w:eastAsia="sv-SE"/>
          </w:rPr>
          <w:t>3.14 Studentinflytande</w:t>
        </w:r>
      </w:hyperlink>
      <w:r w:rsidR="00DF5782" w:rsidRPr="00DF5782">
        <w:rPr>
          <w:rFonts w:ascii="Times New Roman" w:eastAsia="Times New Roman" w:hAnsi="Times New Roman" w:cs="Times New Roman"/>
          <w:sz w:val="24"/>
          <w:szCs w:val="24"/>
          <w:lang w:eastAsia="sv-SE"/>
        </w:rPr>
        <w:br/>
      </w:r>
      <w:hyperlink r:id="rId91" w:anchor="studenter315" w:history="1">
        <w:r w:rsidR="00DF5782" w:rsidRPr="00DF5782">
          <w:rPr>
            <w:rFonts w:ascii="Times New Roman" w:eastAsia="Times New Roman" w:hAnsi="Times New Roman" w:cs="Times New Roman"/>
            <w:color w:val="3F41DC"/>
            <w:sz w:val="24"/>
            <w:szCs w:val="24"/>
            <w:u w:val="single"/>
            <w:lang w:eastAsia="sv-SE"/>
          </w:rPr>
          <w:t>3.15 Klagomålsrutiner</w:t>
        </w:r>
      </w:hyperlink>
      <w:r w:rsidR="00DF5782" w:rsidRPr="00DF5782">
        <w:rPr>
          <w:rFonts w:ascii="Times New Roman" w:eastAsia="Times New Roman" w:hAnsi="Times New Roman" w:cs="Times New Roman"/>
          <w:sz w:val="24"/>
          <w:szCs w:val="24"/>
          <w:lang w:eastAsia="sv-SE"/>
        </w:rPr>
        <w:br/>
      </w:r>
      <w:hyperlink r:id="rId92" w:anchor="studenter316" w:history="1">
        <w:r w:rsidR="00DF5782" w:rsidRPr="00DF5782">
          <w:rPr>
            <w:rFonts w:ascii="Times New Roman" w:eastAsia="Times New Roman" w:hAnsi="Times New Roman" w:cs="Times New Roman"/>
            <w:color w:val="3F41DC"/>
            <w:sz w:val="24"/>
            <w:szCs w:val="24"/>
            <w:u w:val="single"/>
            <w:lang w:eastAsia="sv-SE"/>
          </w:rPr>
          <w:t>3.16 Överklaga beslut</w:t>
        </w:r>
      </w:hyperlink>
    </w:p>
    <w:p w14:paraId="32988B2E"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3.1 Utgångspunkter</w:t>
      </w:r>
    </w:p>
    <w:p w14:paraId="21202F0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6AB874F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student avses … den som är antagen till och bedriver högskoleutbildning …” (Högskoleförordningen (1993:100) 1 kap.)</w:t>
      </w:r>
    </w:p>
    <w:p w14:paraId="416CBAC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0346D005" w14:textId="77777777" w:rsidR="00DF5782" w:rsidRPr="00DF5782" w:rsidRDefault="00DF5782" w:rsidP="00DF5782">
      <w:pPr>
        <w:numPr>
          <w:ilvl w:val="0"/>
          <w:numId w:val="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Endast antagna och registrerade studenter har rätt att delta i utbildningen.</w:t>
      </w:r>
    </w:p>
    <w:p w14:paraId="4EA7143A" w14:textId="77777777" w:rsidR="00DF5782" w:rsidRPr="00DF5782" w:rsidRDefault="00DF5782" w:rsidP="00DF5782">
      <w:pPr>
        <w:numPr>
          <w:ilvl w:val="0"/>
          <w:numId w:val="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är antagen till ett utbildningsprogram är inte automatiskt antagen till alla kurser inom programmet. Alla studenter måste uppfylla de krav på särskild behörighet som gäller för varje enskild kurs för att kunna antas till dessa. Förkunskapskraven framgår av kursplanerna.</w:t>
      </w:r>
    </w:p>
    <w:p w14:paraId="7ABFC8B0" w14:textId="77777777" w:rsidR="00DF5782" w:rsidRPr="00DF5782" w:rsidRDefault="00DF5782" w:rsidP="00DF5782">
      <w:pPr>
        <w:numPr>
          <w:ilvl w:val="0"/>
          <w:numId w:val="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inresande utbytesstudent vid SLU (på grundnivå eller avancerad nivå) räknas som programstudent med tillgång till programkurser under utbytestiden.</w:t>
      </w:r>
    </w:p>
    <w:p w14:paraId="2A83140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01A52A57"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93" w:history="1">
        <w:r w:rsidR="00DF5782" w:rsidRPr="00DF5782">
          <w:rPr>
            <w:rFonts w:ascii="Times New Roman" w:eastAsia="Times New Roman" w:hAnsi="Times New Roman" w:cs="Times New Roman"/>
            <w:color w:val="3F41DC"/>
            <w:sz w:val="24"/>
            <w:szCs w:val="24"/>
            <w:u w:val="single"/>
            <w:lang w:eastAsia="sv-SE"/>
          </w:rPr>
          <w:t>Studentwebben</w:t>
        </w:r>
      </w:hyperlink>
    </w:p>
    <w:p w14:paraId="3856097F"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94"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7B72853"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3.2 Lärmiljöer</w:t>
      </w:r>
    </w:p>
    <w:p w14:paraId="2892DFA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2599F76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i/>
          <w:iCs/>
          <w:sz w:val="24"/>
          <w:szCs w:val="24"/>
          <w:lang w:eastAsia="sv-SE"/>
        </w:rPr>
        <w:t>lärmiljö</w:t>
      </w:r>
      <w:r w:rsidRPr="00DF5782">
        <w:rPr>
          <w:rFonts w:ascii="Times New Roman" w:eastAsia="Times New Roman" w:hAnsi="Times New Roman" w:cs="Times New Roman"/>
          <w:sz w:val="24"/>
          <w:szCs w:val="24"/>
          <w:lang w:eastAsia="sv-SE"/>
        </w:rPr>
        <w:t> är en fysisk eller virtuell plats för lärande. Den kan finnas inomhus, utomhus eller på webben.</w:t>
      </w:r>
    </w:p>
    <w:p w14:paraId="1EB53B6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Formella (fysiska) lärmiljöer</w:t>
      </w:r>
      <w:r w:rsidRPr="00DF5782">
        <w:rPr>
          <w:rFonts w:ascii="Times New Roman" w:eastAsia="Times New Roman" w:hAnsi="Times New Roman" w:cs="Times New Roman"/>
          <w:sz w:val="24"/>
          <w:szCs w:val="24"/>
          <w:lang w:eastAsia="sv-SE"/>
        </w:rPr>
        <w:t> utgörs av aulor, undervisningssalar, laborationssalar och grupprum (med mera) som kan bokas för lärarledd undervisning.</w:t>
      </w:r>
    </w:p>
    <w:p w14:paraId="29B4CA7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Informella (fysiska) lärmiljöer </w:t>
      </w:r>
      <w:r w:rsidRPr="00DF5782">
        <w:rPr>
          <w:rFonts w:ascii="Times New Roman" w:eastAsia="Times New Roman" w:hAnsi="Times New Roman" w:cs="Times New Roman"/>
          <w:sz w:val="24"/>
          <w:szCs w:val="24"/>
          <w:lang w:eastAsia="sv-SE"/>
        </w:rPr>
        <w:t>utgörs av sådana publika utrymmen (oftast i anslutning till formella lärmiljöer) som används av studenter för enskilda arbeten eller grupparbeten.</w:t>
      </w:r>
    </w:p>
    <w:p w14:paraId="17C80E3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lastRenderedPageBreak/>
        <w:t>Lärplattformar</w:t>
      </w:r>
      <w:proofErr w:type="spellEnd"/>
      <w:r w:rsidRPr="00DF5782">
        <w:rPr>
          <w:rFonts w:ascii="Times New Roman" w:eastAsia="Times New Roman" w:hAnsi="Times New Roman" w:cs="Times New Roman"/>
          <w:sz w:val="24"/>
          <w:szCs w:val="24"/>
          <w:lang w:eastAsia="sv-SE"/>
        </w:rPr>
        <w:t xml:space="preserve"> (Learning management system) utgör en del av den </w:t>
      </w:r>
      <w:r w:rsidRPr="00DF5782">
        <w:rPr>
          <w:rFonts w:ascii="Times New Roman" w:eastAsia="Times New Roman" w:hAnsi="Times New Roman" w:cs="Times New Roman"/>
          <w:i/>
          <w:iCs/>
          <w:sz w:val="24"/>
          <w:szCs w:val="24"/>
          <w:lang w:eastAsia="sv-SE"/>
        </w:rPr>
        <w:t>virtuella lärmiljön</w:t>
      </w:r>
      <w:r w:rsidRPr="00DF5782">
        <w:rPr>
          <w:rFonts w:ascii="Times New Roman" w:eastAsia="Times New Roman" w:hAnsi="Times New Roman" w:cs="Times New Roman"/>
          <w:sz w:val="24"/>
          <w:szCs w:val="24"/>
          <w:lang w:eastAsia="sv-SE"/>
        </w:rPr>
        <w:t>.</w:t>
      </w:r>
    </w:p>
    <w:p w14:paraId="70D6761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6E7E862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lärmiljöer ska</w:t>
      </w:r>
    </w:p>
    <w:p w14:paraId="06EDB953" w14:textId="77777777"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vara tillgängliga för alla individer, (Förordning (2001:526) om de statliga myndigheternas ansvar för genomförandet av handikappolitiken)</w:t>
      </w:r>
    </w:p>
    <w:p w14:paraId="68EB6451" w14:textId="77777777"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erbjuda en god arbetsmiljö för lärare och studenter,</w:t>
      </w:r>
    </w:p>
    <w:p w14:paraId="297455FD" w14:textId="77777777"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främja studenters lärande i olika former,</w:t>
      </w:r>
    </w:p>
    <w:p w14:paraId="6F13873A" w14:textId="77777777"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tillgodose sociala och intellektuella behov,</w:t>
      </w:r>
    </w:p>
    <w:p w14:paraId="5B379E60" w14:textId="77777777"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underlätta dialog mellan lärare och studenter,</w:t>
      </w:r>
    </w:p>
    <w:p w14:paraId="7FC3AEB3" w14:textId="77777777"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stödja dialog och samarbete mellan studenter samt</w:t>
      </w:r>
    </w:p>
    <w:p w14:paraId="11120377" w14:textId="77777777" w:rsidR="00DF5782" w:rsidRPr="00DF5782" w:rsidRDefault="00DF5782" w:rsidP="00DF5782">
      <w:pPr>
        <w:numPr>
          <w:ilvl w:val="0"/>
          <w:numId w:val="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vara flexibla på kort och lång sikt.</w:t>
      </w:r>
    </w:p>
    <w:p w14:paraId="7B1B983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hantering av lärmiljöer ska karaktäriseras av</w:t>
      </w:r>
    </w:p>
    <w:p w14:paraId="6CAB415B" w14:textId="77777777"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genomslag för pedagogiska visioner,</w:t>
      </w:r>
    </w:p>
    <w:p w14:paraId="00F73613" w14:textId="77777777"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långsiktighet och flerårig planeringshorisont,</w:t>
      </w:r>
    </w:p>
    <w:p w14:paraId="26E22DAD" w14:textId="77777777"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likformig hantering oberoende av fakultet eller ort,</w:t>
      </w:r>
    </w:p>
    <w:p w14:paraId="4DFF1738" w14:textId="77777777"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styrbarhet och överblickbar ekonomi samt</w:t>
      </w:r>
    </w:p>
    <w:p w14:paraId="4E2AAEB9" w14:textId="77777777" w:rsidR="00DF5782" w:rsidRPr="00DF5782" w:rsidRDefault="00DF5782" w:rsidP="00DF5782">
      <w:pPr>
        <w:numPr>
          <w:ilvl w:val="0"/>
          <w:numId w:val="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rationell supportorganisation.</w:t>
      </w:r>
    </w:p>
    <w:p w14:paraId="567DDC9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3584E147" w14:textId="77777777" w:rsidR="00DF5782" w:rsidRPr="00DF5782" w:rsidRDefault="00DF5782" w:rsidP="00DF5782">
      <w:pPr>
        <w:numPr>
          <w:ilvl w:val="0"/>
          <w:numId w:val="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Undervisning, prov eller annan verksamhet inom utbildningen får inte störas.</w:t>
      </w:r>
    </w:p>
    <w:p w14:paraId="45C338C2" w14:textId="77777777" w:rsidR="00DF5782" w:rsidRPr="00DF5782" w:rsidRDefault="00DF5782" w:rsidP="00DF5782">
      <w:pPr>
        <w:numPr>
          <w:ilvl w:val="0"/>
          <w:numId w:val="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får en student inte ha med barn eller husdjur vid undervisningen. Läraren (för ett enskilt undervisningstillfälle) eller kursledaren (för en hel kurs) avgör vad som gäller i varje enskilt fall.</w:t>
      </w:r>
    </w:p>
    <w:p w14:paraId="6D654DC1" w14:textId="77777777" w:rsidR="00DF5782" w:rsidRPr="00DF5782" w:rsidRDefault="00DF5782" w:rsidP="00DF5782">
      <w:pPr>
        <w:numPr>
          <w:ilvl w:val="0"/>
          <w:numId w:val="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ordningsregler och ibland säkerhetsföreskrifter gäller för vissa lokaler och verksamheter inom utbildningen, till exempel för laboratorier, bibliotek, djurstallar, kliniker, under exkursioner och studiebesök samt vid examination, se 8. Examination (prov) och obligatoriska moment.</w:t>
      </w:r>
    </w:p>
    <w:p w14:paraId="6264D8C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1DE1BB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Fastighetsavdelningen, Lärande och digitalisering samt IT-avdelningen inom verksamhetsstödet samordnar frågor om lärmiljöer.</w:t>
      </w:r>
    </w:p>
    <w:p w14:paraId="50D952B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3C47AC5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Fastighetsavdelningen, </w:t>
      </w:r>
      <w:hyperlink r:id="rId95" w:history="1">
        <w:r w:rsidRPr="00DF5782">
          <w:rPr>
            <w:rFonts w:ascii="Times New Roman" w:eastAsia="Times New Roman" w:hAnsi="Times New Roman" w:cs="Times New Roman"/>
            <w:color w:val="3F41DC"/>
            <w:sz w:val="24"/>
            <w:szCs w:val="24"/>
            <w:u w:val="single"/>
            <w:lang w:eastAsia="sv-SE"/>
          </w:rPr>
          <w:t>Lokaler och projekt</w:t>
        </w:r>
      </w:hyperlink>
    </w:p>
    <w:p w14:paraId="24AA9E35"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96" w:history="1">
        <w:r w:rsidR="00DF5782" w:rsidRPr="00DF5782">
          <w:rPr>
            <w:rFonts w:ascii="Times New Roman" w:eastAsia="Times New Roman" w:hAnsi="Times New Roman" w:cs="Times New Roman"/>
            <w:color w:val="3F41DC"/>
            <w:sz w:val="24"/>
            <w:szCs w:val="24"/>
            <w:u w:val="single"/>
            <w:lang w:eastAsia="sv-SE"/>
          </w:rPr>
          <w:t>Lärande och digitalisering</w:t>
        </w:r>
      </w:hyperlink>
    </w:p>
    <w:p w14:paraId="4084179E"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97" w:history="1">
        <w:r w:rsidR="00DF5782" w:rsidRPr="00DF5782">
          <w:rPr>
            <w:rFonts w:ascii="Times New Roman" w:eastAsia="Times New Roman" w:hAnsi="Times New Roman" w:cs="Times New Roman"/>
            <w:color w:val="3F41DC"/>
            <w:sz w:val="24"/>
            <w:szCs w:val="24"/>
            <w:u w:val="single"/>
            <w:lang w:eastAsia="sv-SE"/>
          </w:rPr>
          <w:t>IT-avdelningen</w:t>
        </w:r>
      </w:hyperlink>
    </w:p>
    <w:p w14:paraId="268AE35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98"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39412DE5"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3.3 Jämställhet och lika villkor</w:t>
      </w:r>
    </w:p>
    <w:p w14:paraId="148A6C2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1D6301D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Trakasserier</w:t>
      </w:r>
      <w:r w:rsidRPr="00DF5782">
        <w:rPr>
          <w:rFonts w:ascii="Times New Roman" w:eastAsia="Times New Roman" w:hAnsi="Times New Roman" w:cs="Times New Roman"/>
          <w:sz w:val="24"/>
          <w:szCs w:val="24"/>
          <w:lang w:eastAsia="sv-SE"/>
        </w:rPr>
        <w:t> är ett agerande som kränker någons värdighet och som har samband med en eller flera av de sju diskrimineringsgrunderna. Det kan handla om kommentarer, gester eller utfrysning. Det är den som är utsatt för trakasserier som avgör vad som är kränkande.</w:t>
      </w:r>
    </w:p>
    <w:p w14:paraId="7A4A2C0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Trakasserier kan också vara av sexuell natur. De kallas då för </w:t>
      </w:r>
      <w:r w:rsidRPr="00DF5782">
        <w:rPr>
          <w:rFonts w:ascii="Times New Roman" w:eastAsia="Times New Roman" w:hAnsi="Times New Roman" w:cs="Times New Roman"/>
          <w:i/>
          <w:iCs/>
          <w:sz w:val="24"/>
          <w:szCs w:val="24"/>
          <w:lang w:eastAsia="sv-SE"/>
        </w:rPr>
        <w:t>sexuella trakasserier</w:t>
      </w:r>
      <w:r w:rsidRPr="00DF5782">
        <w:rPr>
          <w:rFonts w:ascii="Times New Roman" w:eastAsia="Times New Roman" w:hAnsi="Times New Roman" w:cs="Times New Roman"/>
          <w:sz w:val="24"/>
          <w:szCs w:val="24"/>
          <w:lang w:eastAsia="sv-SE"/>
        </w:rPr>
        <w:t>. Förutom kommentarer och ord kan det vara att någon till exempel tafsar eller kastar närgångna blickar. Det kan också handla om ovälkomna komplimanger, inbjudningar och anspelningar.</w:t>
      </w:r>
    </w:p>
    <w:p w14:paraId="0A881F1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Diskriminering</w:t>
      </w:r>
      <w:r w:rsidRPr="00DF5782">
        <w:rPr>
          <w:rFonts w:ascii="Times New Roman" w:eastAsia="Times New Roman" w:hAnsi="Times New Roman" w:cs="Times New Roman"/>
          <w:sz w:val="24"/>
          <w:szCs w:val="24"/>
          <w:lang w:eastAsia="sv-SE"/>
        </w:rPr>
        <w:t> är att någon missgynnas eller kränks. Missgynnandet eller kränkningen ska också ha samband med någon av de sju diskrimineringsgrunderna (se nedan).</w:t>
      </w:r>
    </w:p>
    <w:p w14:paraId="231CF29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2893912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Jämställdhets- och lika villkorsarbetet vid SLU ska leda till lika möjligheter och rättigheter för anställda och studenter i arbetet respektive studierna. Detta arbete preciseras och dokumenteras i handlingsplaner på universitetsgemensam nivå och fakultetsnivå.</w:t>
      </w:r>
    </w:p>
    <w:p w14:paraId="403365A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0ECF4FC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SLU:s arbete för jämställdhet och lika villkor för alla anställda och </w:t>
      </w:r>
      <w:proofErr w:type="spellStart"/>
      <w:r w:rsidRPr="00DF5782">
        <w:rPr>
          <w:rFonts w:ascii="Times New Roman" w:eastAsia="Times New Roman" w:hAnsi="Times New Roman" w:cs="Times New Roman"/>
          <w:sz w:val="24"/>
          <w:szCs w:val="24"/>
          <w:lang w:eastAsia="sv-SE"/>
        </w:rPr>
        <w:t>studenterutgår</w:t>
      </w:r>
      <w:proofErr w:type="spellEnd"/>
      <w:r w:rsidRPr="00DF5782">
        <w:rPr>
          <w:rFonts w:ascii="Times New Roman" w:eastAsia="Times New Roman" w:hAnsi="Times New Roman" w:cs="Times New Roman"/>
          <w:sz w:val="24"/>
          <w:szCs w:val="24"/>
          <w:lang w:eastAsia="sv-SE"/>
        </w:rPr>
        <w:t xml:space="preserve"> från diskriminerings</w:t>
      </w:r>
      <w:r w:rsidRPr="00DF5782">
        <w:rPr>
          <w:rFonts w:ascii="Times New Roman" w:eastAsia="Times New Roman" w:hAnsi="Times New Roman" w:cs="Times New Roman"/>
          <w:sz w:val="24"/>
          <w:szCs w:val="24"/>
          <w:lang w:eastAsia="sv-SE"/>
        </w:rPr>
        <w:softHyphen/>
        <w:t>lagen (2008:567). Lagen har som ändamål att motverka diskriminering och trakasserier samt på andra sätt främja lika rättigheter och möjligheter oavsett</w:t>
      </w:r>
    </w:p>
    <w:p w14:paraId="42350B51" w14:textId="77777777"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kön</w:t>
      </w:r>
    </w:p>
    <w:p w14:paraId="080003D6" w14:textId="77777777"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könsöverskridande identitet eller uttryck</w:t>
      </w:r>
    </w:p>
    <w:p w14:paraId="039FE151" w14:textId="77777777"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etnisk tillhörighet</w:t>
      </w:r>
    </w:p>
    <w:p w14:paraId="27939939" w14:textId="77777777"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religion eller annan trosuppfattning</w:t>
      </w:r>
    </w:p>
    <w:p w14:paraId="6469ED68" w14:textId="77777777"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funktionsnedsättning</w:t>
      </w:r>
    </w:p>
    <w:p w14:paraId="4EC5967B" w14:textId="77777777"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sexuell läggning</w:t>
      </w:r>
    </w:p>
    <w:p w14:paraId="0D2AD583" w14:textId="77777777" w:rsidR="00DF5782" w:rsidRPr="00DF5782" w:rsidRDefault="00DF5782" w:rsidP="00DF5782">
      <w:pPr>
        <w:numPr>
          <w:ilvl w:val="0"/>
          <w:numId w:val="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ålder</w:t>
      </w:r>
    </w:p>
    <w:p w14:paraId="3F4DBA7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utbildningsanordnare får inte diskriminera något barn eller någon elev, student eller studerande som deltar i eller söker till verksamheten.</w:t>
      </w:r>
    </w:p>
    <w:p w14:paraId="23F8143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arbetet med jämställdhet och lika villkor ingår också åtgärder för ökad tillgänglighet.</w:t>
      </w:r>
    </w:p>
    <w:p w14:paraId="7F2C74C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7888DE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ansvar</w:t>
      </w:r>
    </w:p>
    <w:p w14:paraId="7CB86C6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Universitetet ska arbeta med aktiva åtgärder för att motverka diskriminering och främja lika rättigheter och möjligheter för studenter och anställda. Inom SLU finns en organisation för </w:t>
      </w:r>
      <w:r w:rsidRPr="00DF5782">
        <w:rPr>
          <w:rFonts w:ascii="Times New Roman" w:eastAsia="Times New Roman" w:hAnsi="Times New Roman" w:cs="Times New Roman"/>
          <w:i/>
          <w:iCs/>
          <w:sz w:val="24"/>
          <w:szCs w:val="24"/>
          <w:lang w:eastAsia="sv-SE"/>
        </w:rPr>
        <w:t>jämställdhet och lika villkor (JLV)</w:t>
      </w:r>
      <w:r w:rsidRPr="00DF5782">
        <w:rPr>
          <w:rFonts w:ascii="Times New Roman" w:eastAsia="Times New Roman" w:hAnsi="Times New Roman" w:cs="Times New Roman"/>
          <w:sz w:val="24"/>
          <w:szCs w:val="24"/>
          <w:lang w:eastAsia="sv-SE"/>
        </w:rPr>
        <w:t> som är ett stöd i det arbetet. Universitetet har också en skyldighet att utreda och vidta åtgärder mot trakasserier.</w:t>
      </w:r>
    </w:p>
    <w:p w14:paraId="4A244A1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Anställdas och studenters ansvar</w:t>
      </w:r>
    </w:p>
    <w:p w14:paraId="6D3B530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Såväl anställda som studenter vid SLU ska vara delaktiga i att åstadkomma en god arbets- och studiemiljö utifrån ett jämställdhets- och lika villkor-perspektiv.</w:t>
      </w:r>
    </w:p>
    <w:p w14:paraId="17EE463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2B083E7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blir utsatt för sexuella trakasserier eller andra former av trakasserier kan få stöd från olika personer inom universitetet. På SLU:s webb finns anvisning om vem man kan vända sig till, och råd till studenter som utsätts för trakasserier. Där finns också riktlinjer för hur misstänkta ärenden om trakasserier ska hanteras inom SLU.</w:t>
      </w:r>
    </w:p>
    <w:p w14:paraId="7652161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4625E0D8"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99" w:history="1">
        <w:r w:rsidR="00DF5782" w:rsidRPr="00DF5782">
          <w:rPr>
            <w:rFonts w:ascii="Times New Roman" w:eastAsia="Times New Roman" w:hAnsi="Times New Roman" w:cs="Times New Roman"/>
            <w:color w:val="3F41DC"/>
            <w:sz w:val="24"/>
            <w:szCs w:val="24"/>
            <w:u w:val="single"/>
            <w:lang w:eastAsia="sv-SE"/>
          </w:rPr>
          <w:t>Trakasserier och Lika villkor</w:t>
        </w:r>
      </w:hyperlink>
    </w:p>
    <w:p w14:paraId="362FA7BE"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00" w:history="1">
        <w:r w:rsidR="00DF5782" w:rsidRPr="00DF5782">
          <w:rPr>
            <w:rFonts w:ascii="Times New Roman" w:eastAsia="Times New Roman" w:hAnsi="Times New Roman" w:cs="Times New Roman"/>
            <w:color w:val="3F41DC"/>
            <w:sz w:val="24"/>
            <w:szCs w:val="24"/>
            <w:u w:val="single"/>
            <w:lang w:eastAsia="sv-SE"/>
          </w:rPr>
          <w:t>Jämställdhet och lika villkor på SLU</w:t>
        </w:r>
      </w:hyperlink>
    </w:p>
    <w:p w14:paraId="5D4305BA"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01" w:history="1">
        <w:r w:rsidR="00DF5782" w:rsidRPr="00DF5782">
          <w:rPr>
            <w:rFonts w:ascii="Times New Roman" w:eastAsia="Times New Roman" w:hAnsi="Times New Roman" w:cs="Times New Roman"/>
            <w:color w:val="3F41DC"/>
            <w:sz w:val="24"/>
            <w:szCs w:val="24"/>
            <w:u w:val="single"/>
            <w:lang w:eastAsia="sv-SE"/>
          </w:rPr>
          <w:t>Riktlinjer vid misstanke om trakasserier av student enligt diskrimineringslagen</w:t>
        </w:r>
      </w:hyperlink>
    </w:p>
    <w:p w14:paraId="6F3FAB6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02"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89E76E9"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3.4 Studie- och karriärvägledning</w:t>
      </w:r>
    </w:p>
    <w:p w14:paraId="7244BE5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524790A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Studievägledningen vid SLU ska medverka till att</w:t>
      </w:r>
    </w:p>
    <w:p w14:paraId="1E866B82" w14:textId="77777777" w:rsidR="00DF5782" w:rsidRPr="00DF5782" w:rsidRDefault="00DF5782" w:rsidP="00DF5782">
      <w:pPr>
        <w:numPr>
          <w:ilvl w:val="0"/>
          <w:numId w:val="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och presumtiva studenter får tillgång till information i en omfattning som är tillräcklig för att kunna fatta välgrundade beslut om studie- och yrkesval,</w:t>
      </w:r>
    </w:p>
    <w:p w14:paraId="25D71D37" w14:textId="77777777" w:rsidR="00DF5782" w:rsidRPr="00DF5782" w:rsidRDefault="00DF5782" w:rsidP="00DF5782">
      <w:pPr>
        <w:numPr>
          <w:ilvl w:val="0"/>
          <w:numId w:val="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stödja studenter och presumtiva studenter i att få insikt om sina egna resurser och möjligheter i relation till studier och karriärvägar, och om regler inom utbildningsområdet,</w:t>
      </w:r>
    </w:p>
    <w:p w14:paraId="4888894B" w14:textId="77777777" w:rsidR="00DF5782" w:rsidRPr="00DF5782" w:rsidRDefault="00DF5782" w:rsidP="00DF5782">
      <w:pPr>
        <w:numPr>
          <w:ilvl w:val="0"/>
          <w:numId w:val="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och presumtiva studenter kan göra sina studie- och yrkesval utifrån egna önskemål och förutsättningar, fritt från eventuella begränsande normer.</w:t>
      </w:r>
    </w:p>
    <w:p w14:paraId="3907D29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7C25FA16"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Studentstöd</w:t>
      </w:r>
    </w:p>
    <w:p w14:paraId="57F8100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”Studenter ska ges tillgång till studievägledning och yrkesorientering. Högskolan ska se till att den som avser att påbörja en utbildning har tillgång till den information om utbildningen som behövs.”</w:t>
      </w:r>
    </w:p>
    <w:p w14:paraId="628BEE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”Högskolorna ska även ansvara för andra uppgifter av studiesocial karaktär som stöder studenterna i deras studiesituation eller underlättar övergången till arbetslivet samt för att studenterna i övrigt har en god studiemiljö.” (Högskoleförordningen (1993:100))</w:t>
      </w:r>
    </w:p>
    <w:p w14:paraId="2D46BE8A"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Sekretess</w:t>
      </w:r>
    </w:p>
    <w:p w14:paraId="0E08800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Sekretess gäller bland annat i högskolans utbildningsverksamhet ”för uppgift som hänför sig till psykologisk undersökning eller behandling och för uppgift om en enskilds personliga förhållanden hos psykolog, kurator eller hos studie- och yrkesvägledningen, om det inte står klart att uppgiften kan röjas utan att den enskilde eller någon närstående till denne lider men”. (Offentlighets- och sekretesslagen (2009:400))</w:t>
      </w:r>
    </w:p>
    <w:p w14:paraId="7724B32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5FAEAB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Samtliga vägledande instanser vid SLU ska iaktta sekretess gällande den enskilda studentens personliga förhållanden.</w:t>
      </w:r>
    </w:p>
    <w:p w14:paraId="160B43D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4935CB3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alltid studentens ansvar att fatta beslut som rör det egna valet, och vägledning innebär således att ge sådan information och stöd att studenten själv kan göra ett personligt ställningstagande.</w:t>
      </w:r>
    </w:p>
    <w:p w14:paraId="2FC20DD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 och karriärvägledning för studenter ges vid SLU av centrala studie- och karriärvägledare samt av programstudierektorer.</w:t>
      </w:r>
    </w:p>
    <w:p w14:paraId="4298E90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Centrala studie- och karriärvägledare vid utbildningsavdelningen</w:t>
      </w:r>
    </w:p>
    <w:p w14:paraId="7F30DD8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Rollen som central studie- och karriärvägledare är opartisk och tydligt frikopplad från lärarrollen. De centrala studie- och karriärvägledarnas verksamhetsmodell stöttar studentens väg till SLU, genom studierna och vid övergången från studier till arbetsliv. En gemensam samtalsmodell används, vilket bidrar till en likvärdig vägledning med hög kvalitet i stödet till studenten.</w:t>
      </w:r>
    </w:p>
    <w:p w14:paraId="10AE728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Huvudsakliga målgrupper:</w:t>
      </w:r>
    </w:p>
    <w:p w14:paraId="0F6CAF24" w14:textId="77777777" w:rsidR="00DF5782" w:rsidRPr="00DF5782" w:rsidRDefault="00DF5782" w:rsidP="00DF5782">
      <w:pPr>
        <w:numPr>
          <w:ilvl w:val="0"/>
          <w:numId w:val="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presumtiva studenter</w:t>
      </w:r>
    </w:p>
    <w:p w14:paraId="5787A27D" w14:textId="77777777" w:rsidR="00DF5782" w:rsidRPr="00DF5782" w:rsidRDefault="00DF5782" w:rsidP="00DF5782">
      <w:pPr>
        <w:numPr>
          <w:ilvl w:val="0"/>
          <w:numId w:val="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vägledare på gymnasier med flera</w:t>
      </w:r>
    </w:p>
    <w:p w14:paraId="097167E9" w14:textId="77777777" w:rsidR="00DF5782" w:rsidRPr="00DF5782" w:rsidRDefault="00DF5782" w:rsidP="00DF5782">
      <w:pPr>
        <w:numPr>
          <w:ilvl w:val="0"/>
          <w:numId w:val="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på grundnivå, avancerad nivå och forskarnivå</w:t>
      </w:r>
    </w:p>
    <w:p w14:paraId="5EAC0898" w14:textId="77777777" w:rsidR="00DF5782" w:rsidRPr="00DF5782" w:rsidRDefault="00DF5782" w:rsidP="00DF5782">
      <w:pPr>
        <w:numPr>
          <w:ilvl w:val="0"/>
          <w:numId w:val="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alumner</w:t>
      </w:r>
    </w:p>
    <w:p w14:paraId="08D29CD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Vägledningen ska avse</w:t>
      </w:r>
    </w:p>
    <w:p w14:paraId="12D7B3FB" w14:textId="77777777" w:rsidR="00DF5782" w:rsidRPr="00DF5782" w:rsidRDefault="00DF5782" w:rsidP="00DF5782">
      <w:pPr>
        <w:numPr>
          <w:ilvl w:val="0"/>
          <w:numId w:val="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frågor av generell karaktär, till exempel studiesociala eller övergripande frågor om utbildningen,</w:t>
      </w:r>
    </w:p>
    <w:p w14:paraId="78206FC8" w14:textId="77777777" w:rsidR="00DF5782" w:rsidRPr="00DF5782" w:rsidRDefault="00DF5782" w:rsidP="00DF5782">
      <w:pPr>
        <w:numPr>
          <w:ilvl w:val="0"/>
          <w:numId w:val="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karriär och arbetsmarknad efter utbildningen,</w:t>
      </w:r>
    </w:p>
    <w:p w14:paraId="0F6D566D" w14:textId="77777777" w:rsidR="00DF5782" w:rsidRPr="00DF5782" w:rsidRDefault="00DF5782" w:rsidP="00DF5782">
      <w:pPr>
        <w:numPr>
          <w:ilvl w:val="0"/>
          <w:numId w:val="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övrig studentservice inom universitetet.</w:t>
      </w:r>
    </w:p>
    <w:p w14:paraId="709956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Vägledarnas kompetens och verksamhet har fokus på det vägledande samtalet.</w:t>
      </w:r>
    </w:p>
    <w:p w14:paraId="4592DB3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Programstudierektorer</w:t>
      </w:r>
    </w:p>
    <w:p w14:paraId="2DEFC3A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Programstudierektorers vägledande arbete består framför allt av att ge ämnes- och programspecifik information och vägledning, samt att hänvisa till övrig studentservice inom universitetet. Programstudierektorerna omfattas av reglerna för sekretess i sin vägledande roll.</w:t>
      </w:r>
    </w:p>
    <w:p w14:paraId="623120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huvudsakliga målgruppen är studenter på det egna programmet.</w:t>
      </w:r>
    </w:p>
    <w:p w14:paraId="11A86D4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Vägledningen ska avse</w:t>
      </w:r>
    </w:p>
    <w:p w14:paraId="0574A6EB" w14:textId="77777777" w:rsidR="00DF5782" w:rsidRPr="00DF5782" w:rsidRDefault="00DF5782" w:rsidP="00DF5782">
      <w:pPr>
        <w:numPr>
          <w:ilvl w:val="0"/>
          <w:numId w:val="2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ämnet och studier inom programmet,</w:t>
      </w:r>
    </w:p>
    <w:p w14:paraId="67343759" w14:textId="77777777" w:rsidR="00DF5782" w:rsidRPr="00DF5782" w:rsidRDefault="00DF5782" w:rsidP="00DF5782">
      <w:pPr>
        <w:numPr>
          <w:ilvl w:val="0"/>
          <w:numId w:val="2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hänvisning till övrig studentservice inom universitetet.</w:t>
      </w:r>
    </w:p>
    <w:p w14:paraId="593C311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Programstudierektorernas kompetens har fokus på programmet och ämnet.</w:t>
      </w:r>
    </w:p>
    <w:p w14:paraId="75341E7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6B809BC8"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03" w:history="1">
        <w:r w:rsidR="00DF5782" w:rsidRPr="00DF5782">
          <w:rPr>
            <w:rFonts w:ascii="Times New Roman" w:eastAsia="Times New Roman" w:hAnsi="Times New Roman" w:cs="Times New Roman"/>
            <w:color w:val="3F41DC"/>
            <w:sz w:val="24"/>
            <w:szCs w:val="24"/>
            <w:u w:val="single"/>
            <w:lang w:eastAsia="sv-SE"/>
          </w:rPr>
          <w:t>Studie- och karriärvägledning</w:t>
        </w:r>
      </w:hyperlink>
    </w:p>
    <w:p w14:paraId="3FE5337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Kontaktinformation till programstudierektorerna finns på respektive programsida på </w:t>
      </w:r>
      <w:hyperlink r:id="rId104" w:history="1">
        <w:r w:rsidRPr="00DF5782">
          <w:rPr>
            <w:rFonts w:ascii="Times New Roman" w:eastAsia="Times New Roman" w:hAnsi="Times New Roman" w:cs="Times New Roman"/>
            <w:color w:val="3F41DC"/>
            <w:sz w:val="24"/>
            <w:szCs w:val="24"/>
            <w:u w:val="single"/>
            <w:lang w:eastAsia="sv-SE"/>
          </w:rPr>
          <w:t>Studentwebben</w:t>
        </w:r>
      </w:hyperlink>
      <w:r w:rsidRPr="00DF5782">
        <w:rPr>
          <w:rFonts w:ascii="Times New Roman" w:eastAsia="Times New Roman" w:hAnsi="Times New Roman" w:cs="Times New Roman"/>
          <w:sz w:val="24"/>
          <w:szCs w:val="24"/>
          <w:lang w:eastAsia="sv-SE"/>
        </w:rPr>
        <w:t>.</w:t>
      </w:r>
    </w:p>
    <w:p w14:paraId="56F4B7D8"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05"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53DC239"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3.5 Studera med funktionsnedsättning</w:t>
      </w:r>
    </w:p>
    <w:p w14:paraId="2D50B5A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0C54F92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Varaktiga funktionsnedsättningar</w:t>
      </w:r>
      <w:r w:rsidRPr="00DF5782">
        <w:rPr>
          <w:rFonts w:ascii="Times New Roman" w:eastAsia="Times New Roman" w:hAnsi="Times New Roman" w:cs="Times New Roman"/>
          <w:sz w:val="24"/>
          <w:szCs w:val="24"/>
          <w:lang w:eastAsia="sv-SE"/>
        </w:rPr>
        <w:t> som begränsar studierna kan till exempel vara något av följande:</w:t>
      </w:r>
    </w:p>
    <w:p w14:paraId="32E6CC7F" w14:textId="77777777"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läs- och skrivsvårigheter/dyslexi</w:t>
      </w:r>
    </w:p>
    <w:p w14:paraId="5B3FE59F" w14:textId="77777777"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psykisk funktionsnedsättning, till exempel långvariga depressioner eller bipolär sjukdom</w:t>
      </w:r>
    </w:p>
    <w:p w14:paraId="3D58FB86" w14:textId="77777777"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neuropsykiatriska funktionsnedsättningar, till exempel </w:t>
      </w:r>
      <w:proofErr w:type="spellStart"/>
      <w:r w:rsidRPr="00DF5782">
        <w:rPr>
          <w:rFonts w:ascii="Times New Roman" w:eastAsia="Times New Roman" w:hAnsi="Times New Roman" w:cs="Times New Roman"/>
          <w:sz w:val="24"/>
          <w:szCs w:val="24"/>
          <w:lang w:eastAsia="sv-SE"/>
        </w:rPr>
        <w:t>adhd</w:t>
      </w:r>
      <w:proofErr w:type="spellEnd"/>
      <w:r w:rsidRPr="00DF5782">
        <w:rPr>
          <w:rFonts w:ascii="Times New Roman" w:eastAsia="Times New Roman" w:hAnsi="Times New Roman" w:cs="Times New Roman"/>
          <w:sz w:val="24"/>
          <w:szCs w:val="24"/>
          <w:lang w:eastAsia="sv-SE"/>
        </w:rPr>
        <w:t xml:space="preserve"> eller </w:t>
      </w:r>
      <w:proofErr w:type="spellStart"/>
      <w:r w:rsidRPr="00DF5782">
        <w:rPr>
          <w:rFonts w:ascii="Times New Roman" w:eastAsia="Times New Roman" w:hAnsi="Times New Roman" w:cs="Times New Roman"/>
          <w:sz w:val="24"/>
          <w:szCs w:val="24"/>
          <w:lang w:eastAsia="sv-SE"/>
        </w:rPr>
        <w:t>Aspergers</w:t>
      </w:r>
      <w:proofErr w:type="spellEnd"/>
      <w:r w:rsidRPr="00DF5782">
        <w:rPr>
          <w:rFonts w:ascii="Times New Roman" w:eastAsia="Times New Roman" w:hAnsi="Times New Roman" w:cs="Times New Roman"/>
          <w:sz w:val="24"/>
          <w:szCs w:val="24"/>
          <w:lang w:eastAsia="sv-SE"/>
        </w:rPr>
        <w:t xml:space="preserve"> syndrom</w:t>
      </w:r>
    </w:p>
    <w:p w14:paraId="19B619B3" w14:textId="77777777"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hörsel- eller synnedsättning</w:t>
      </w:r>
    </w:p>
    <w:p w14:paraId="7A04AF95" w14:textId="77777777"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rörelsehinder</w:t>
      </w:r>
    </w:p>
    <w:p w14:paraId="20D0D2E1" w14:textId="77777777"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kroniska sjukdomar, till exempel reumatism</w:t>
      </w:r>
    </w:p>
    <w:p w14:paraId="0636BD03" w14:textId="77777777" w:rsidR="00DF5782" w:rsidRPr="00DF5782" w:rsidRDefault="00DF5782" w:rsidP="00DF5782">
      <w:pPr>
        <w:numPr>
          <w:ilvl w:val="0"/>
          <w:numId w:val="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kvarstående problem efter sjukdomar eller skador, till exempel whiplashskada</w:t>
      </w:r>
    </w:p>
    <w:p w14:paraId="7CFDC33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 exempel en bruten arm betraktas inte som en varaktig funktionsnedsättning.</w:t>
      </w:r>
    </w:p>
    <w:p w14:paraId="2E3674B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7A2752D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Samma lärandesmål gäller för alla studenter oavsett eventuella funktionsnedsättningar. Genom riktat pedagogiskt stöd och anpassningar i studiesituationen kan SLU försöka skapa lika möjligheter för alla att lyckas i studierna. Syftet med det riktade pedagogiska stödet är att studenten ska övervinna hinder i studierna orsakade av varaktiga funktionsnedsättningar. Pedagogiskt stöd ersätter aldrig studentens eget ansvar.</w:t>
      </w:r>
    </w:p>
    <w:p w14:paraId="51A1BFD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4549B51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Utbildningsanordnare omfattas av diskrimineringslagen, som har till syfte att motverka diskriminering och på andra sätt främja lika rättigheter och möjligheter oavsett bland annat funktionsnedsättning.</w:t>
      </w:r>
    </w:p>
    <w:p w14:paraId="37B4CAE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2DD81B4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har en varaktig (alltså inte tillfällig) funktionsnedsättning som begränsar studierna kan få riktat pedagogiskt stöd. Det ska vara individuellt utformat utifrån studentens funktionsnedsättning och studiesituation.</w:t>
      </w:r>
    </w:p>
    <w:p w14:paraId="569BC1E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06A4A2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ansvar</w:t>
      </w:r>
    </w:p>
    <w:p w14:paraId="78AAA8F4" w14:textId="77777777" w:rsidR="00DF5782" w:rsidRPr="00DF5782" w:rsidRDefault="00DF5782" w:rsidP="00DF5782">
      <w:pPr>
        <w:numPr>
          <w:ilvl w:val="0"/>
          <w:numId w:val="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Samordnare vid utbildningsavdelningen ger vägledning vid ansökan om riktat pedagogiskt stöd, beslutar om stöd och ger rekommendationer om anpassningar.</w:t>
      </w:r>
    </w:p>
    <w:p w14:paraId="46209818" w14:textId="77777777" w:rsidR="00DF5782" w:rsidRPr="00DF5782" w:rsidRDefault="00DF5782" w:rsidP="00DF5782">
      <w:pPr>
        <w:numPr>
          <w:ilvl w:val="0"/>
          <w:numId w:val="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beslutar om vilka rekommenderade anpassningar som är möjliga att genomföra i undervisning i relation till kursplanen och vad som är praktiskt genomförbart.</w:t>
      </w:r>
    </w:p>
    <w:p w14:paraId="6B77A982" w14:textId="77777777" w:rsidR="00DF5782" w:rsidRPr="00DF5782" w:rsidRDefault="00DF5782" w:rsidP="00DF5782">
      <w:pPr>
        <w:numPr>
          <w:ilvl w:val="0"/>
          <w:numId w:val="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beslutar om vilka rekommenderade anpassningar som är möjliga att genomföra i examinationer, i relation till kursplanen, betygskriterierna och vad som är praktiskt genomförbart.</w:t>
      </w:r>
    </w:p>
    <w:p w14:paraId="68AEC36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Studentens ansvar</w:t>
      </w:r>
    </w:p>
    <w:p w14:paraId="138C3FA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är alltid själv ansvarig för sina studier och studieresultat.</w:t>
      </w:r>
    </w:p>
    <w:p w14:paraId="0673E5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kunna få riktat pedagogiskt stöd behöver studenten ansöka om det, vilket görs via webben. Studenten ska då bifoga intyg om funktionsnedsättningen. Handläggningstiden varierar över året, men kan vara upp till tre veckor.</w:t>
      </w:r>
    </w:p>
    <w:p w14:paraId="273A4F4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avgör vem hen vill informera om sin funktionsnedsättning. En kursledare behöver dock information om särskilda behov inför kurser.</w:t>
      </w:r>
    </w:p>
    <w:p w14:paraId="030036B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har beslut och rekommendation från SLU om riktat pedagogiskt stöd och önskar anpassad examination ska kontakta kursledaren eller kursadministratören i god tid, helst vid kursstart men senast femton (15) vardagar före examinationen och visa sin rekommendation om anpassning.</w:t>
      </w:r>
    </w:p>
    <w:p w14:paraId="3A3F5E0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Instruktioner</w:t>
      </w:r>
    </w:p>
    <w:p w14:paraId="2C07D73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Kontaktuppgifter till samordnare finns på SLU:s webb. Där finns även instruktioner för ansökan om riktat pedagogiskt stöd, information om vilket stöd man kan få och vad som gäller kring anpassningar vid examinationer.</w:t>
      </w:r>
    </w:p>
    <w:p w14:paraId="43D8363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58A3CE24"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06" w:history="1">
        <w:r w:rsidR="00DF5782" w:rsidRPr="00DF5782">
          <w:rPr>
            <w:rFonts w:ascii="Times New Roman" w:eastAsia="Times New Roman" w:hAnsi="Times New Roman" w:cs="Times New Roman"/>
            <w:color w:val="3F41DC"/>
            <w:sz w:val="24"/>
            <w:szCs w:val="24"/>
            <w:u w:val="single"/>
            <w:lang w:eastAsia="sv-SE"/>
          </w:rPr>
          <w:t>Studera med funktionsnedsättning</w:t>
        </w:r>
      </w:hyperlink>
    </w:p>
    <w:p w14:paraId="1F281AD7"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07"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609A62D3"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3.6 Studenters upphovsrätt</w:t>
      </w:r>
    </w:p>
    <w:p w14:paraId="1DCE25C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088AFC3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immateriella rättigheter</w:t>
      </w:r>
      <w:r w:rsidRPr="00DF5782">
        <w:rPr>
          <w:rFonts w:ascii="Times New Roman" w:eastAsia="Times New Roman" w:hAnsi="Times New Roman" w:cs="Times New Roman"/>
          <w:sz w:val="24"/>
          <w:szCs w:val="24"/>
          <w:lang w:eastAsia="sv-SE"/>
        </w:rPr>
        <w:t> menas sådant som har eller kan ha immaterialrättsligt skydd enligt gällande lagstiftning, såsom patent, upphovsrätt, varumärkes- och mönsterskydd samt växtförädlarrätt.</w:t>
      </w:r>
    </w:p>
    <w:p w14:paraId="56FA65B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5F1C8C2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SLU:s policy för immateriella rättigheter är utgångspunkten att immateriella rättigheter som skapas inom universitetets undervisning och forskning ska tillfalla upphovsmannen. Såväl studenter som anställda vid SLU kan vara upphovsmän (det vill säga ha upphovsrätt) till litterära och konstnärliga verk, och ska behandlas lika i det avseendet. SLU har ingen rätt till eventuella uppfinningar eller liknande, vare sig de är patenterbara eller inte, som kommer ur studenternas arbeten.</w:t>
      </w:r>
    </w:p>
    <w:p w14:paraId="653A4F6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0904C69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Att återge andras texter, tabeller, bilder och andra illustrationer kan vara ett intrång i upphovsrätten. Det gäller även om citat är markerade och källan är angiven.</w:t>
      </w:r>
    </w:p>
    <w:p w14:paraId="17441E4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SLU:s regler</w:t>
      </w:r>
    </w:p>
    <w:p w14:paraId="2B492CF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studentarbeten som ska publiceras vid SLU gäller att tillstånd från upphovsrättsinnehavaren ska inhämtas för användandet av</w:t>
      </w:r>
    </w:p>
    <w:p w14:paraId="314F67B6" w14:textId="77777777" w:rsidR="00DF5782" w:rsidRPr="00DF5782" w:rsidRDefault="00DF5782" w:rsidP="00DF5782">
      <w:pPr>
        <w:numPr>
          <w:ilvl w:val="0"/>
          <w:numId w:val="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andras tabeller och figurer (bilder, diagram etc.),</w:t>
      </w:r>
    </w:p>
    <w:p w14:paraId="4E4A7261" w14:textId="77777777" w:rsidR="00DF5782" w:rsidRPr="00DF5782" w:rsidRDefault="00DF5782" w:rsidP="00DF5782">
      <w:pPr>
        <w:numPr>
          <w:ilvl w:val="0"/>
          <w:numId w:val="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längre textcitat (totalt &gt; 250 ord) från samma källa.</w:t>
      </w:r>
    </w:p>
    <w:p w14:paraId="1912D51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Undervisning</w:t>
      </w:r>
    </w:p>
    <w:p w14:paraId="0285DC1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Ljud-/filminspelning eller fotografering av undervisning är tillåten endast om det framgår av kursplanen att det ingår eller efter överenskommelse med berörd lärare. Detta gäller alla typer av undervisning, även exkursioner, studiebesök och liknande. Det är inte tillåtet att utan lärarens tillstånd publicera eller sprida foton, film- eller ljudupptagningar via exempelvis </w:t>
      </w:r>
      <w:r w:rsidRPr="00DF5782">
        <w:rPr>
          <w:rFonts w:ascii="Times New Roman" w:eastAsia="Times New Roman" w:hAnsi="Times New Roman" w:cs="Times New Roman"/>
          <w:sz w:val="24"/>
          <w:szCs w:val="24"/>
          <w:lang w:eastAsia="sv-SE"/>
        </w:rPr>
        <w:lastRenderedPageBreak/>
        <w:t>webb eller sociala medier från någon typ av undervisning. Det är inte heller tillåtet för studenter att publicera eller sprida lärarens undervisningsmaterial utan lärarens tillstånd.</w:t>
      </w:r>
    </w:p>
    <w:p w14:paraId="645997E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med funktionsnedsättning kan ha möjlighet till riktat pedagogiskt stöd, vilket kan omfatta till exempel ljud- eller filminspelning av undervisning, se avsnitt </w:t>
      </w:r>
      <w:hyperlink r:id="rId108" w:anchor="studenter35" w:history="1">
        <w:r w:rsidRPr="00DF5782">
          <w:rPr>
            <w:rFonts w:ascii="Times New Roman" w:eastAsia="Times New Roman" w:hAnsi="Times New Roman" w:cs="Times New Roman"/>
            <w:color w:val="3F41DC"/>
            <w:sz w:val="24"/>
            <w:szCs w:val="24"/>
            <w:u w:val="single"/>
            <w:lang w:eastAsia="sv-SE"/>
          </w:rPr>
          <w:t>3.5 Studera med funktionsnedsättning</w:t>
        </w:r>
      </w:hyperlink>
      <w:r w:rsidRPr="00DF5782">
        <w:rPr>
          <w:rFonts w:ascii="Times New Roman" w:eastAsia="Times New Roman" w:hAnsi="Times New Roman" w:cs="Times New Roman"/>
          <w:sz w:val="24"/>
          <w:szCs w:val="24"/>
          <w:lang w:eastAsia="sv-SE"/>
        </w:rPr>
        <w:t>. Det är endast avsett för eget bruk och även här krävs lärarens tillstånd.</w:t>
      </w:r>
    </w:p>
    <w:p w14:paraId="5C2462B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Studentens insamlade data</w:t>
      </w:r>
    </w:p>
    <w:p w14:paraId="7AEAE38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Data som en student samlat in är som regel inte föremål för upphovsrätt. Under pågående arbete måste alla insamlade data alltid vara tillgängliga för granskning av handledaren och examinatorn.</w:t>
      </w:r>
    </w:p>
    <w:p w14:paraId="2026EFC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väljer att genomföra ett självständigt arbete (examensarbete) inom ramen för ett pågående forskningsprojekt, är det projektledaren för forskningsprojektet som ansvarar för nödvändig lagring av insamlade data.</w:t>
      </w:r>
    </w:p>
    <w:p w14:paraId="10CA9C2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övrigt finns inte någon generell skyldighet för studenten att efter avslutad kurs överlämna sina egna insamlade data till institutionen.</w:t>
      </w:r>
    </w:p>
    <w:p w14:paraId="47D5A11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Studentens upphovsrätt</w:t>
      </w:r>
    </w:p>
    <w:p w14:paraId="6990F0A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upphovsrätt till sitt självständiga arbete och motsvarande. Handledarens medverkan leder inte till gemensam upphovsrätt.</w:t>
      </w:r>
    </w:p>
    <w:p w14:paraId="786D0A9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Uppgift om handledare ska framgå vid deponering och publicering av självständigt arbete, se kapitel </w:t>
      </w:r>
      <w:hyperlink r:id="rId109"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 Om resultaten från det självständiga arbetet används för publicering i annat sammanhang, ska den senare publikationen antingen referera till det självständiga arbetet eller ange studenten och handledaren som medförfattare.</w:t>
      </w:r>
    </w:p>
    <w:p w14:paraId="0A3C071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3BE9CFA8"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10" w:history="1">
        <w:r w:rsidR="00DF5782" w:rsidRPr="00DF5782">
          <w:rPr>
            <w:rFonts w:ascii="Times New Roman" w:eastAsia="Times New Roman" w:hAnsi="Times New Roman" w:cs="Times New Roman"/>
            <w:color w:val="3F41DC"/>
            <w:sz w:val="24"/>
            <w:szCs w:val="24"/>
            <w:u w:val="single"/>
            <w:lang w:eastAsia="sv-SE"/>
          </w:rPr>
          <w:t>Policy för immateriella rättigheter</w:t>
        </w:r>
      </w:hyperlink>
    </w:p>
    <w:p w14:paraId="13D03DFF"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11"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36E70A92"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3.7 Studenters försäkringar</w:t>
      </w:r>
    </w:p>
    <w:p w14:paraId="588D5FF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42A6D01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VFU = </w:t>
      </w:r>
      <w:r w:rsidRPr="00DF5782">
        <w:rPr>
          <w:rFonts w:ascii="Times New Roman" w:eastAsia="Times New Roman" w:hAnsi="Times New Roman" w:cs="Times New Roman"/>
          <w:i/>
          <w:iCs/>
          <w:sz w:val="24"/>
          <w:szCs w:val="24"/>
          <w:lang w:eastAsia="sv-SE"/>
        </w:rPr>
        <w:t>verksamhetsförlagd utbildning</w:t>
      </w:r>
    </w:p>
    <w:p w14:paraId="148A8C0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Kammarkollegiet</w:t>
      </w:r>
      <w:r w:rsidRPr="00DF5782">
        <w:rPr>
          <w:rFonts w:ascii="Times New Roman" w:eastAsia="Times New Roman" w:hAnsi="Times New Roman" w:cs="Times New Roman"/>
          <w:sz w:val="24"/>
          <w:szCs w:val="24"/>
          <w:lang w:eastAsia="sv-SE"/>
        </w:rPr>
        <w:t> ansvarar för statliga myndigheters försäkringar. Myndigheterna får inte teckna försäkringar någon annanstans än hos Kammarkollegiet.</w:t>
      </w:r>
    </w:p>
    <w:p w14:paraId="222BAC4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007E278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att studenterna får tillgång till relevant försäkringsinformation.</w:t>
      </w:r>
    </w:p>
    <w:p w14:paraId="02BEE47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Nationella regler</w:t>
      </w:r>
    </w:p>
    <w:p w14:paraId="704FB08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är student vid ett svenskt lärosäte är försäkrad genom Kammarkollegiets personskadeförsäkring för studenter. Enligt deras regler gäller försäkringen i Sverige under studietid och under direkt färd mellan bostaden och den plats där studietiden tillbringas.</w:t>
      </w:r>
    </w:p>
    <w:p w14:paraId="3C34F83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Försäkringen gäller </w:t>
      </w:r>
      <w:r w:rsidRPr="00DF5782">
        <w:rPr>
          <w:rFonts w:ascii="Times New Roman" w:eastAsia="Times New Roman" w:hAnsi="Times New Roman" w:cs="Times New Roman"/>
          <w:b/>
          <w:bCs/>
          <w:sz w:val="24"/>
          <w:szCs w:val="24"/>
          <w:lang w:eastAsia="sv-SE"/>
        </w:rPr>
        <w:t>inte </w:t>
      </w:r>
      <w:r w:rsidRPr="00DF5782">
        <w:rPr>
          <w:rFonts w:ascii="Times New Roman" w:eastAsia="Times New Roman" w:hAnsi="Times New Roman" w:cs="Times New Roman"/>
          <w:sz w:val="24"/>
          <w:szCs w:val="24"/>
          <w:lang w:eastAsia="sv-SE"/>
        </w:rPr>
        <w:t>under fritiden.</w:t>
      </w:r>
    </w:p>
    <w:p w14:paraId="5722F8D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fullständiga försäkringsvillkoren finns att läsa på Kammarkollegiets webbplats.</w:t>
      </w:r>
    </w:p>
    <w:p w14:paraId="73B07BE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Förordning (1982:1077) om ersättning av allmänna medel för skador orsakade av studerande vid statliga högskoleenheter under praktik på icke-statliga arbetsplatser reglerar personskada eller sakskada som student orsakar på VFU-/praktikplatsen. Förutsättningen är att VFU/praktik är föreskriven i en kursplan och studenten är registrerad på kursen i </w:t>
      </w:r>
      <w:proofErr w:type="spellStart"/>
      <w:r w:rsidRPr="00DF5782">
        <w:rPr>
          <w:rFonts w:ascii="Times New Roman" w:eastAsia="Times New Roman" w:hAnsi="Times New Roman" w:cs="Times New Roman"/>
          <w:i/>
          <w:iCs/>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548D870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48145F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Studenten behöver vara registrerad på en kurs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för att med säkerhet omfattas av Kammarkollegiets personskadeförsäkring för studenter. Det behövs dock inte göras omregistrering för att studenten ska delta i förnyad tentamen, men studenten ska anmäla sig till tentamen på vanligt sätt.</w:t>
      </w:r>
    </w:p>
    <w:p w14:paraId="7E6536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studenter som reser utomlands inom en kurs eller ett självständigt arbete gäller särskilda regler, liksom för inresande studenter – se nedan.</w:t>
      </w:r>
    </w:p>
    <w:p w14:paraId="0BDC06F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skador på djur eller utrustning som en student orsakar vid VFU/praktik räknas som sakskada.</w:t>
      </w:r>
    </w:p>
    <w:p w14:paraId="1304B2A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har en verksamhetsförsäkring som täcker SLU:s egen verksamhet. Den kan omfatta skador som orsakas av en student som till exempel deltar i djurambulansen eller på djursjukhuset. Ansvaret ligger hos kursansvarig institution.</w:t>
      </w:r>
    </w:p>
    <w:p w14:paraId="3646D15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5D8D4A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Försäkring för inresande studenter</w:t>
      </w:r>
    </w:p>
    <w:p w14:paraId="7A64299E" w14:textId="77777777"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administrerar försäkring för studenter som reser in via något av de utbytesavtal som ryms inom avdelningens uppdrag. Utbildningsavdelningen administrerar även försäkring för avgiftsbetalande studenter.</w:t>
      </w:r>
    </w:p>
    <w:p w14:paraId="6F9D8FC0" w14:textId="77777777"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Icke avgiftsbetalande utländska studenter omfattas, förutom av personskadeförsäkringen för studenter, av en försäkring för utländska besökare.</w:t>
      </w:r>
    </w:p>
    <w:p w14:paraId="0AA0B49C" w14:textId="77777777"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utländska personer som inte är studenter på SLU, men som gör praktik på SLU för kortare tid än ett år gäller en försäkring för utländska besökare.</w:t>
      </w:r>
    </w:p>
    <w:p w14:paraId="523D81E3" w14:textId="77777777"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Utbildningsavdelningen administrerar försäkring för studenter som reser ut via något av de utbytesavtal som ryms inom avdelningens uppdrag. </w:t>
      </w:r>
      <w:r w:rsidRPr="00DF5782">
        <w:rPr>
          <w:rFonts w:ascii="Times New Roman" w:eastAsia="Times New Roman" w:hAnsi="Times New Roman" w:cs="Times New Roman"/>
          <w:sz w:val="24"/>
          <w:szCs w:val="24"/>
          <w:lang w:eastAsia="sv-SE"/>
        </w:rPr>
        <w:lastRenderedPageBreak/>
        <w:t xml:space="preserve">Utbildningsavdelningen utfärdar försäkringsintyg och/eller Medical Insurance </w:t>
      </w:r>
      <w:proofErr w:type="spellStart"/>
      <w:r w:rsidRPr="00DF5782">
        <w:rPr>
          <w:rFonts w:ascii="Times New Roman" w:eastAsia="Times New Roman" w:hAnsi="Times New Roman" w:cs="Times New Roman"/>
          <w:sz w:val="24"/>
          <w:szCs w:val="24"/>
          <w:lang w:eastAsia="sv-SE"/>
        </w:rPr>
        <w:t>Card</w:t>
      </w:r>
      <w:proofErr w:type="spellEnd"/>
      <w:r w:rsidRPr="00DF5782">
        <w:rPr>
          <w:rFonts w:ascii="Times New Roman" w:eastAsia="Times New Roman" w:hAnsi="Times New Roman" w:cs="Times New Roman"/>
          <w:sz w:val="24"/>
          <w:szCs w:val="24"/>
          <w:lang w:eastAsia="sv-SE"/>
        </w:rPr>
        <w:t xml:space="preserve"> (MIC) till varje student som reser ut enligt sådana avtal.</w:t>
      </w:r>
    </w:p>
    <w:p w14:paraId="1CACCAAB" w14:textId="77777777" w:rsidR="00DF5782" w:rsidRPr="00DF5782" w:rsidRDefault="00DF5782" w:rsidP="00DF5782">
      <w:pPr>
        <w:numPr>
          <w:ilvl w:val="0"/>
          <w:numId w:val="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ansvarar för försäkring för övriga studenter som reser utomlands inom en kurs, inklusive praktik och självständigt arbete (examensarbete). Det kan ske på två olika sätt; båda förutsätter att institutionen godkänt att studenten studerar utomlands inom ramen för en kurs – se instruktioner nedan.</w:t>
      </w:r>
    </w:p>
    <w:p w14:paraId="2BE7B67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Försäkring för utresande studenter</w:t>
      </w:r>
    </w:p>
    <w:p w14:paraId="7350FEB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05480DB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finns två olika sätt att hantera försäkringar för studenter som reser utomlands inom ramen för utbildningen:</w:t>
      </w:r>
    </w:p>
    <w:p w14:paraId="38421219" w14:textId="77777777" w:rsidR="00DF5782" w:rsidRPr="00DF5782" w:rsidRDefault="00DF5782" w:rsidP="00DF5782">
      <w:pPr>
        <w:numPr>
          <w:ilvl w:val="0"/>
          <w:numId w:val="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Finns en skriftlig överenskommelse om utbyte eller mottagande mellan SLU och den mottagande parten gäller samlingsförsäkringen Student UT. Den mottagande parten kan exempelvis vara ett universitet, en praktikplats, ett företag eller en organisation. Kammarkollegiet ställer inga särskilda krav på institutionens skriftliga överenskommelse. Den kursansvariga institutionen utfärdar Medical Insurance </w:t>
      </w:r>
      <w:proofErr w:type="spellStart"/>
      <w:r w:rsidRPr="00DF5782">
        <w:rPr>
          <w:rFonts w:ascii="Times New Roman" w:eastAsia="Times New Roman" w:hAnsi="Times New Roman" w:cs="Times New Roman"/>
          <w:sz w:val="24"/>
          <w:szCs w:val="24"/>
          <w:lang w:eastAsia="sv-SE"/>
        </w:rPr>
        <w:t>Card</w:t>
      </w:r>
      <w:proofErr w:type="spellEnd"/>
      <w:r w:rsidRPr="00DF5782">
        <w:rPr>
          <w:rFonts w:ascii="Times New Roman" w:eastAsia="Times New Roman" w:hAnsi="Times New Roman" w:cs="Times New Roman"/>
          <w:sz w:val="24"/>
          <w:szCs w:val="24"/>
          <w:lang w:eastAsia="sv-SE"/>
        </w:rPr>
        <w:t xml:space="preserve"> (MIC) och/eller försäkringsintyg till de studenter som deltar i kursen/kursmomentet. MIC och mallar för försäkringsintyg beställs från Kammarkollegiet.</w:t>
      </w:r>
    </w:p>
    <w:p w14:paraId="59BD17E8" w14:textId="77777777" w:rsidR="00DF5782" w:rsidRPr="00DF5782" w:rsidRDefault="00DF5782" w:rsidP="00DF5782">
      <w:pPr>
        <w:numPr>
          <w:ilvl w:val="0"/>
          <w:numId w:val="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Finns ingen skriftlig överenskommelse mellan SLU och den mottagande parten ska den kursansvariga institutionen teckna och betala en enskild Student </w:t>
      </w:r>
      <w:proofErr w:type="spellStart"/>
      <w:r w:rsidRPr="00DF5782">
        <w:rPr>
          <w:rFonts w:ascii="Times New Roman" w:eastAsia="Times New Roman" w:hAnsi="Times New Roman" w:cs="Times New Roman"/>
          <w:sz w:val="24"/>
          <w:szCs w:val="24"/>
          <w:lang w:eastAsia="sv-SE"/>
        </w:rPr>
        <w:t>UT-försäkring</w:t>
      </w:r>
      <w:proofErr w:type="spellEnd"/>
      <w:r w:rsidRPr="00DF5782">
        <w:rPr>
          <w:rFonts w:ascii="Times New Roman" w:eastAsia="Times New Roman" w:hAnsi="Times New Roman" w:cs="Times New Roman"/>
          <w:sz w:val="24"/>
          <w:szCs w:val="24"/>
          <w:lang w:eastAsia="sv-SE"/>
        </w:rPr>
        <w:t xml:space="preserve"> för varje student som reser ut. I normalfallet gäller det om en kurs eller ett kursmoment genomförs utomlands, till exempel internationella studieresor. Institutionen beställer försäkringen via Kammarkollegiets webbplats. Kammarkollegiet utfärdar Medical Insurance </w:t>
      </w:r>
      <w:proofErr w:type="spellStart"/>
      <w:r w:rsidRPr="00DF5782">
        <w:rPr>
          <w:rFonts w:ascii="Times New Roman" w:eastAsia="Times New Roman" w:hAnsi="Times New Roman" w:cs="Times New Roman"/>
          <w:sz w:val="24"/>
          <w:szCs w:val="24"/>
          <w:lang w:eastAsia="sv-SE"/>
        </w:rPr>
        <w:t>Card</w:t>
      </w:r>
      <w:proofErr w:type="spellEnd"/>
      <w:r w:rsidRPr="00DF5782">
        <w:rPr>
          <w:rFonts w:ascii="Times New Roman" w:eastAsia="Times New Roman" w:hAnsi="Times New Roman" w:cs="Times New Roman"/>
          <w:sz w:val="24"/>
          <w:szCs w:val="24"/>
          <w:lang w:eastAsia="sv-SE"/>
        </w:rPr>
        <w:t xml:space="preserve"> (MIC) och/eller försäkringsintyg till varje student som deltar i kursen/kursmomentet. Dokumenten skickas till institutionen som sedan ger dessa vidare till respektive student.</w:t>
      </w:r>
    </w:p>
    <w:p w14:paraId="464AFC6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här sätten gäller också om en institution godkänner att en student själv väljer att studera utomlands inom ramen för en kurs och detta inte omfattas av utbytesavtal inom utbildningsavdelningens uppdrag.</w:t>
      </w:r>
    </w:p>
    <w:p w14:paraId="45C2663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4DD93C67"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12" w:history="1">
        <w:r w:rsidR="00DF5782" w:rsidRPr="00DF5782">
          <w:rPr>
            <w:rFonts w:ascii="Times New Roman" w:eastAsia="Times New Roman" w:hAnsi="Times New Roman" w:cs="Times New Roman"/>
            <w:color w:val="3F41DC"/>
            <w:sz w:val="24"/>
            <w:szCs w:val="24"/>
            <w:u w:val="single"/>
            <w:lang w:eastAsia="sv-SE"/>
          </w:rPr>
          <w:t>Studentförsäkringar och skadeanmälan</w:t>
        </w:r>
      </w:hyperlink>
    </w:p>
    <w:p w14:paraId="21EF1A21"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13" w:history="1">
        <w:r w:rsidR="00DF5782" w:rsidRPr="00DF5782">
          <w:rPr>
            <w:rFonts w:ascii="Times New Roman" w:eastAsia="Times New Roman" w:hAnsi="Times New Roman" w:cs="Times New Roman"/>
            <w:color w:val="3F41DC"/>
            <w:sz w:val="24"/>
            <w:szCs w:val="24"/>
            <w:u w:val="single"/>
            <w:lang w:eastAsia="sv-SE"/>
          </w:rPr>
          <w:t>Förordning (1982:1077) om ersättning av allmänna medel för skador orsakade av studerande vid statliga högskoleenheter under praktik på icke-statliga arbetsplatser</w:t>
        </w:r>
      </w:hyperlink>
    </w:p>
    <w:p w14:paraId="6CCA2E3D"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14" w:history="1">
        <w:r w:rsidR="00DF5782" w:rsidRPr="00DF5782">
          <w:rPr>
            <w:rFonts w:ascii="Times New Roman" w:eastAsia="Times New Roman" w:hAnsi="Times New Roman" w:cs="Times New Roman"/>
            <w:color w:val="3F41DC"/>
            <w:sz w:val="24"/>
            <w:szCs w:val="24"/>
            <w:u w:val="single"/>
            <w:lang w:eastAsia="sv-SE"/>
          </w:rPr>
          <w:t>Verksamhetsförsäkring</w:t>
        </w:r>
      </w:hyperlink>
    </w:p>
    <w:p w14:paraId="235CDA97"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15"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3C3A933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3.8 Studenters kostnader och ersättningar</w:t>
      </w:r>
    </w:p>
    <w:p w14:paraId="2E2EA64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4EAEEBC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med tidig och tydlig information till studenterna om vem som bekostar vad. SLU ska verka för att så långt som möjligt minimera studenternas kostnader för utbildningen.</w:t>
      </w:r>
    </w:p>
    <w:p w14:paraId="2799262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Kostnader för material för personligt bruk bekostas normalt av studenten. Det gäller även för studenter som inte betalar studieavgift.</w:t>
      </w:r>
    </w:p>
    <w:p w14:paraId="3958E0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resor inom utbildningen ska om möjligt kollektiva färdmedel prioriteras.</w:t>
      </w:r>
    </w:p>
    <w:p w14:paraId="21ABB19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52C9511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Generellt gäller följande:</w:t>
      </w:r>
    </w:p>
    <w:p w14:paraId="10399C28"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tillåtet för SLU att ta ut schablonbelopp för litteratur, material, utrustning, kost och logi vid studieresor, men det är viktigt att sambandet är tydligt mellan kostnaden och vad studenten får.</w:t>
      </w:r>
    </w:p>
    <w:p w14:paraId="0D285D1C"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Grundprincipen är att SLU aldrig får ta ut en större avgift än självkostnaden.</w:t>
      </w:r>
    </w:p>
    <w:p w14:paraId="6088C5F3"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alltid vara fri att skaffa motsvarande vara eller tjänst från annat håll.</w:t>
      </w:r>
    </w:p>
    <w:p w14:paraId="7A1EDFC1"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vissa fall får SLU lämna ersättning till studenten för utlägg för att täcka (en del av) studentens kostnader. Det är tillåtet att använda schablonbelopp, men det är viktigt att sambandet mellan ersättningen och kostnaden är tydligt.</w:t>
      </w:r>
    </w:p>
    <w:p w14:paraId="0D7ADF36"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Kurslitteratur (inklusive kompendier och kopierat material av större omfattning) betalas av studenten.</w:t>
      </w:r>
    </w:p>
    <w:p w14:paraId="3DD1C3E7"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Kopiering, utskrifter och minneskort (eller motsvarande) betalas av studenten. Uppsatser och självständiga arbeten (examensarbeten) betraktas som studiematerial och betalas av studenten, exempelvis utskrifter av egenproducerat material. De studenter som deltar i seminarier betalar sina exemplar, det vill säga utskrifter av andra studenters material.</w:t>
      </w:r>
    </w:p>
    <w:p w14:paraId="335551FB"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det fall studenternas uppsatser och självständiga arbeten (examensarbeten) ska finnas i ett obligatoriskt antal för arkivering, ansvarar den kursansvariga institutionen för kopiering av detta antal.</w:t>
      </w:r>
    </w:p>
    <w:p w14:paraId="6B36D496"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Studenter med funktionsnedsättning kan ha rätt till gratis kopiering, exempelvis vid behov av förstoringar.</w:t>
      </w:r>
    </w:p>
    <w:p w14:paraId="3186667E"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får ta ut en avgift (självkostnadspris) för kopiering av allmän handling. De första nio A4-sidorna är dock kostnadsfria för studenten. Detta gäller till exempel för frågor och studentens svar vid genomförda skriftliga prov.</w:t>
      </w:r>
    </w:p>
    <w:p w14:paraId="0C16CE1D"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Visst studiematerial, till exempel förbrukningsmaterial (såsom textila material, lera och färger), betalas av studenten om hen själv förfogar över resultatet.</w:t>
      </w:r>
    </w:p>
    <w:p w14:paraId="61EDD5F2"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Förbrukningsmaterial i laborationslokaler betalas av SLU.</w:t>
      </w:r>
    </w:p>
    <w:p w14:paraId="7C359394"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Skyddsutrustning som är nödvändig i utbildningen för att skydda mot ohälsa och olycksfall ska den kursansvariga institutionen eller fakulteten tillhandahålla kostnadsfritt eller mot depositionsavgift. Om fakulteten bedömer att personlig skyddsutrustning är att föredra, ska fakulteten ersätta studenten för utlägg för sådan utrustning. Kläder och annan personlig utrustning betalas dock av studenten.</w:t>
      </w:r>
    </w:p>
    <w:p w14:paraId="2E6B9FD5" w14:textId="77777777" w:rsidR="00DF5782" w:rsidRPr="00DF5782" w:rsidRDefault="00DF5782" w:rsidP="00DF5782">
      <w:pPr>
        <w:numPr>
          <w:ilvl w:val="0"/>
          <w:numId w:val="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Depositionsavgifter för nycklar och/eller kort för tillträde till bibliotek, datorsalar och liknande får förekomma. Det första kortet är kostnadsfritt för studenten.</w:t>
      </w:r>
    </w:p>
    <w:p w14:paraId="71DF8D0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283195B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Litteratur, kopiering</w:t>
      </w:r>
    </w:p>
    <w:p w14:paraId="114A5200" w14:textId="77777777"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Kurslitteratur (inklusive kompendier och kopierat material av större omfattning) betalas av studenten.</w:t>
      </w:r>
    </w:p>
    <w:p w14:paraId="6B387169" w14:textId="77777777"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Kopiering, utskrifter och minneskort (eller motsvarande) betalas av studenten. Uppsatser och självständiga arbeten (examensarbeten) betraktas som studiematerial och betalas av studenten, exempelvis utskrifter av egenproducerat material. De studenter som deltar i seminarier betalar sina exemplar, det vill säga utskrifter av andra studenters material.</w:t>
      </w:r>
    </w:p>
    <w:p w14:paraId="6F63B7D0" w14:textId="77777777"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det fall studenternas uppsatser och självständiga arbeten (examensarbeten) ska finnas i ett obligatoriskt antal för arkivering, ansvarar den kursansvariga institutionen för kopiering av detta antal.</w:t>
      </w:r>
    </w:p>
    <w:p w14:paraId="5F8F8B57" w14:textId="77777777"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med funktionsnedsättning kan ha rätt till gratis kopiering, exempelvis vid behov av förstoringar.</w:t>
      </w:r>
    </w:p>
    <w:p w14:paraId="20E16E49" w14:textId="77777777" w:rsidR="00DF5782" w:rsidRPr="00DF5782" w:rsidRDefault="00DF5782" w:rsidP="00DF5782">
      <w:pPr>
        <w:numPr>
          <w:ilvl w:val="0"/>
          <w:numId w:val="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får ta ut en avgift (självkostnadspris) för kopiering av allmän handling. De första nio A4-sidorna är dock kostnadsfria för studenten. Detta gäller till exempel för frågor och studentens svar vid genomförda skriftliga prov.</w:t>
      </w:r>
    </w:p>
    <w:p w14:paraId="0350ACA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Material, utrustning</w:t>
      </w:r>
    </w:p>
    <w:p w14:paraId="48FC5D1B" w14:textId="77777777" w:rsidR="00DF5782" w:rsidRPr="00DF5782" w:rsidRDefault="00DF5782" w:rsidP="00DF5782">
      <w:pPr>
        <w:numPr>
          <w:ilvl w:val="0"/>
          <w:numId w:val="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Visst studiematerial, till exempel förbrukningsmaterial (såsom textila material, lera och färger), betalas av studenten om hen själv förfogar över resultatet.</w:t>
      </w:r>
    </w:p>
    <w:p w14:paraId="148CB7DE" w14:textId="77777777" w:rsidR="00DF5782" w:rsidRPr="00DF5782" w:rsidRDefault="00DF5782" w:rsidP="00DF5782">
      <w:pPr>
        <w:numPr>
          <w:ilvl w:val="0"/>
          <w:numId w:val="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Förbrukningsmaterial i laborationslokaler betalas av SLU.</w:t>
      </w:r>
    </w:p>
    <w:p w14:paraId="75768F12" w14:textId="77777777" w:rsidR="00DF5782" w:rsidRPr="00DF5782" w:rsidRDefault="00DF5782" w:rsidP="00DF5782">
      <w:pPr>
        <w:numPr>
          <w:ilvl w:val="0"/>
          <w:numId w:val="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Skyddsutrustning som är nödvändig i utbildningen för att skydda mot ohälsa och olycksfall ska den kursansvariga institutionen eller fakulteten tillhandahålla kostnadsfritt eller mot depositionsavgift. Om fakulteten bedömer att personlig skyddsutrustning är att föredra, ska fakulteten ersätta studenten för utlägg för sådan utrustning. Kläder och annan personlig utrustning betalas dock av studenten.</w:t>
      </w:r>
    </w:p>
    <w:p w14:paraId="605B940F" w14:textId="77777777" w:rsidR="00DF5782" w:rsidRPr="00DF5782" w:rsidRDefault="00DF5782" w:rsidP="00DF5782">
      <w:pPr>
        <w:numPr>
          <w:ilvl w:val="0"/>
          <w:numId w:val="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Depositionsavgifter för nycklar och/eller kort för tillträde till bibliotek, datorsalar och liknande får förekomma. Det första kortet är kostnadsfritt för studenten.</w:t>
      </w:r>
    </w:p>
    <w:p w14:paraId="344BDA4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Studieresa i närområdet</w:t>
      </w:r>
    </w:p>
    <w:p w14:paraId="5D0236B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Allmänt gäller att resor inom studieorten och dess närområde betalas av studenten. Som närområde räknas platser som kan nås med lokaltrafik inom rimlig tid.</w:t>
      </w:r>
    </w:p>
    <w:p w14:paraId="38FA625A"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Studieresa med egen bil</w:t>
      </w:r>
    </w:p>
    <w:p w14:paraId="789BD5E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kan ges ersättning för egna utlägg i form av bilersättning i samband med studieresa, exkursion eller motsvarande inom utbildningen. SLU tillämpar då Skatteverkets norm för skattefri bilersättning per mil. Det är den kursansvariga institutionen som bestämmer om eventuell bilersättning ska utbetalas, och som ska informera om detta före resan.</w:t>
      </w:r>
    </w:p>
    <w:p w14:paraId="0D6B175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Studieresa – obligatorisk för examen</w:t>
      </w:r>
    </w:p>
    <w:p w14:paraId="606BB65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 medför kostnader för studieresa, ska det framgå i kursinformationen på kurssidan senast fyra veckor före kursstart.</w:t>
      </w:r>
    </w:p>
    <w:p w14:paraId="1F3E9E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studieresor utanför studieorten ska den kursansvariga institutionen lämna ersättning för utlägg med minst 50 procent av studentens kostnader för resor och logi. Övriga kostnader står studenten normalt själv för.</w:t>
      </w:r>
    </w:p>
    <w:p w14:paraId="40468F7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institutionen inte kan lämna ersättning för minst 50 procent av studentens kostnader för resor och logi ska den tillhandahålla ett kostnadsfritt alternativ till studieresan.</w:t>
      </w:r>
    </w:p>
    <w:p w14:paraId="6DF9C84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Studieresa – inte obligatorisk för examen</w:t>
      </w:r>
    </w:p>
    <w:p w14:paraId="2284362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 förväntas medföra större kostnader för studenten (vid till exempel internationella studieresor) ska det framgå under övriga upplysningar i anslutning till kursplanen. Om reskostnaderna är mindre (vid till exempel studieresor inom landet) ska det framgå i kursinformationen på kurssidan senast fyra veckor före kursstart.</w:t>
      </w:r>
    </w:p>
    <w:p w14:paraId="451EA6E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Praktik</w:t>
      </w:r>
    </w:p>
    <w:p w14:paraId="43F6986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undervisning som består av eller innehåller praktik (arbetsplatsförlagd eller verksamhetsförlagd utbildning) står studenten normalt för alla merkostnader. SLU kan dock lämna ersättning för fördyrande levnadskostnader. Finansiering av sådan ersättning hanteras av ansvarig programnämnd.</w:t>
      </w:r>
    </w:p>
    <w:p w14:paraId="6640A99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Tydlig information ska ges tidigt till studenter i utbildning med praktikkrav. Sådan information ska finnas i presentationer av utbildningen inför ansökan till programmet.</w:t>
      </w:r>
    </w:p>
    <w:p w14:paraId="59B7C6D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A54525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bedöma vad som är nödvändig skyddsutrustning för studenter gäller samma arbetsskyddsregler som för anställda. Exempel på skyddsutrustning är ögonskydd, hörselskydd, andningsskydd, skyddshandskar och skyddsskor. Även skyddsrockar (”labbrockar”) kan ses som skyddsutrustning vid arbete med djurmaterial, kemikalier och mikroorganismer.</w:t>
      </w:r>
    </w:p>
    <w:p w14:paraId="0FE8AA5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6BDB2BC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Blankett för bilersättning och utbetalning finns under 2. Utbetalningar, se </w:t>
      </w:r>
      <w:hyperlink r:id="rId116" w:history="1">
        <w:r w:rsidRPr="00DF5782">
          <w:rPr>
            <w:rFonts w:ascii="Times New Roman" w:eastAsia="Times New Roman" w:hAnsi="Times New Roman" w:cs="Times New Roman"/>
            <w:color w:val="3F41DC"/>
            <w:sz w:val="24"/>
            <w:szCs w:val="24"/>
            <w:u w:val="single"/>
            <w:lang w:eastAsia="sv-SE"/>
          </w:rPr>
          <w:t>Blanketter för ekonomihantering</w:t>
        </w:r>
      </w:hyperlink>
      <w:r w:rsidRPr="00DF5782">
        <w:rPr>
          <w:rFonts w:ascii="Times New Roman" w:eastAsia="Times New Roman" w:hAnsi="Times New Roman" w:cs="Times New Roman"/>
          <w:sz w:val="24"/>
          <w:szCs w:val="24"/>
          <w:lang w:eastAsia="sv-SE"/>
        </w:rPr>
        <w:t>.</w:t>
      </w:r>
    </w:p>
    <w:p w14:paraId="522AAA1C"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17"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49CCDF1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3.9 Studieavgifter</w:t>
      </w:r>
    </w:p>
    <w:p w14:paraId="53977D4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75ADD34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 är sådana avgifter för utbildning på grundnivå och avancerad nivå som tas ut av den som inte är medborgare i en stat inom EES eller i Schweiz (tredjelandsmedborgare) eller inte har uppehållstillstånd i Sverige för andra skäl än studier, och bedöms vara avgiftsskyldig enligt förordningen (2010:543) om anmälningsavgift och studieavgift vid universitet och högskolor.</w:t>
      </w:r>
    </w:p>
    <w:p w14:paraId="289007E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Studieavgifternas storlek ska beräknas ”så att full kostnadstäckning uppnås för den studieavgiftsfinansierade verksamheten i sin helhet”.</w:t>
      </w:r>
    </w:p>
    <w:p w14:paraId="388B844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B5E787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 följer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angående hantering av studieavgifter.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 (2018:2) om hantering av avgiftsskyldiga studenter)</w:t>
      </w:r>
    </w:p>
    <w:p w14:paraId="523FB9C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Studieavgifter generellt</w:t>
      </w:r>
    </w:p>
    <w:p w14:paraId="71C6031E" w14:textId="77777777" w:rsidR="00DF5782" w:rsidRPr="00DF5782" w:rsidRDefault="00DF5782" w:rsidP="00DF5782">
      <w:pPr>
        <w:numPr>
          <w:ilvl w:val="0"/>
          <w:numId w:val="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Studieavgifterna består av tre komponenter:</w:t>
      </w:r>
    </w:p>
    <w:p w14:paraId="54728637" w14:textId="77777777" w:rsidR="00DF5782" w:rsidRPr="00DF5782" w:rsidRDefault="00DF5782" w:rsidP="00DF5782">
      <w:pPr>
        <w:numPr>
          <w:ilvl w:val="0"/>
          <w:numId w:val="3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
    <w:p w14:paraId="4893D09C" w14:textId="77777777" w:rsidR="00DF5782" w:rsidRPr="00DF5782" w:rsidRDefault="00DF5782" w:rsidP="00DF5782">
      <w:pPr>
        <w:numPr>
          <w:ilvl w:val="1"/>
          <w:numId w:val="3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En grundavgift som beror på vilken typ av utbildning som avses, se nedan.</w:t>
      </w:r>
    </w:p>
    <w:p w14:paraId="69B6C856" w14:textId="77777777" w:rsidR="00DF5782" w:rsidRPr="00DF5782" w:rsidRDefault="00DF5782" w:rsidP="00DF5782">
      <w:pPr>
        <w:numPr>
          <w:ilvl w:val="1"/>
          <w:numId w:val="3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studieadministrativ avgift som avser täcka kostnader för mottagande och service, stipendie- och avgiftshantering, bostadsadministration samt marknadsföring för studieavgiftsskyldiga studenter.</w:t>
      </w:r>
    </w:p>
    <w:p w14:paraId="24307904" w14:textId="77777777" w:rsidR="00DF5782" w:rsidRPr="00DF5782" w:rsidRDefault="00DF5782" w:rsidP="00DF5782">
      <w:pPr>
        <w:numPr>
          <w:ilvl w:val="1"/>
          <w:numId w:val="36"/>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avgift för centrala avsättningar som avser bland annat gemensamt finansierade undervisningslokaler, strategiska medel samt omkostnader för Utbildningsnämnden.</w:t>
      </w:r>
    </w:p>
    <w:p w14:paraId="729F45E6" w14:textId="77777777" w:rsidR="00DF5782" w:rsidRPr="00DF5782" w:rsidRDefault="00DF5782" w:rsidP="00DF5782">
      <w:pPr>
        <w:numPr>
          <w:ilvl w:val="0"/>
          <w:numId w:val="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Avgiften för centrala avsättningar och den studieadministrativa avgiften lyfts av innan resterande del av studieavgiften fördelas via fakulteterna, på motsvarande sätt som anslagsmedel, till berörda institutioner.</w:t>
      </w:r>
    </w:p>
    <w:p w14:paraId="63497247" w14:textId="77777777" w:rsidR="00DF5782" w:rsidRPr="00DF5782" w:rsidRDefault="00DF5782" w:rsidP="00DF5782">
      <w:pPr>
        <w:numPr>
          <w:ilvl w:val="0"/>
          <w:numId w:val="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Uppgifter om studieavgifternas storlek ges på SLU:s webb per kurs, per termin på program samt för hela utbildningsprogram.</w:t>
      </w:r>
    </w:p>
    <w:p w14:paraId="13B1F306" w14:textId="77777777" w:rsidR="00DF5782" w:rsidRPr="00DF5782" w:rsidRDefault="00DF5782" w:rsidP="00DF5782">
      <w:pPr>
        <w:numPr>
          <w:ilvl w:val="0"/>
          <w:numId w:val="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Studieavgifterna ses över och uppdateras vid behov till gällande ersättningsnivåer med tre års intervall. (UNO-beslut 2018-10-30, SLU.ua.2018.1.1.</w:t>
      </w:r>
      <w:proofErr w:type="gramStart"/>
      <w:r w:rsidRPr="00DF5782">
        <w:rPr>
          <w:rFonts w:ascii="Times New Roman" w:eastAsia="Times New Roman" w:hAnsi="Times New Roman" w:cs="Times New Roman"/>
          <w:sz w:val="24"/>
          <w:szCs w:val="24"/>
          <w:lang w:eastAsia="sv-SE"/>
        </w:rPr>
        <w:t>1-3954</w:t>
      </w:r>
      <w:proofErr w:type="gramEnd"/>
      <w:r w:rsidRPr="00DF5782">
        <w:rPr>
          <w:rFonts w:ascii="Times New Roman" w:eastAsia="Times New Roman" w:hAnsi="Times New Roman" w:cs="Times New Roman"/>
          <w:sz w:val="24"/>
          <w:szCs w:val="24"/>
          <w:lang w:eastAsia="sv-SE"/>
        </w:rPr>
        <w:t>)</w:t>
      </w:r>
    </w:p>
    <w:p w14:paraId="2CC4EFDE" w14:textId="77777777" w:rsidR="00DF5782" w:rsidRPr="00DF5782" w:rsidRDefault="00DF5782" w:rsidP="00DF5782">
      <w:pPr>
        <w:numPr>
          <w:ilvl w:val="0"/>
          <w:numId w:val="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Hantering av studieavgifter mellan SLU och andra lärosäten samt på samarbets</w:t>
      </w:r>
      <w:r w:rsidRPr="00DF5782">
        <w:rPr>
          <w:rFonts w:ascii="Times New Roman" w:eastAsia="Times New Roman" w:hAnsi="Times New Roman" w:cs="Times New Roman"/>
          <w:sz w:val="24"/>
          <w:szCs w:val="24"/>
          <w:lang w:eastAsia="sv-SE"/>
        </w:rPr>
        <w:softHyphen/>
        <w:t>program regleras i avtal och särskild ordning.</w:t>
      </w:r>
    </w:p>
    <w:p w14:paraId="1A32E47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Studieavgifter för utbildningsprogram</w:t>
      </w:r>
    </w:p>
    <w:p w14:paraId="2D72F096" w14:textId="77777777"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Grundavgiften baserar sig på respektive programs uppdelning i utbildningsområden (se avsnitt </w:t>
      </w:r>
      <w:hyperlink r:id="rId118"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 och de ersättningsnivåer per utbildningsområde som gäller i anslagsfördelningen till fakulteterna när studieavgifterna fastställs. Det innebär att program inom samma kategori har samma avgift.</w:t>
      </w:r>
    </w:p>
    <w:p w14:paraId="2D84780B" w14:textId="77777777"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Studentens kostnad för en hel utbildning bestäms av den uppgift som anges vid antagningen till programmet.</w:t>
      </w:r>
    </w:p>
    <w:p w14:paraId="4DFE17C2" w14:textId="77777777"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programstudent betalar studieavgiften för det program som studenten är antagen till uppdelad per termin. Avgiften är beräknad på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kurser per termin.</w:t>
      </w:r>
    </w:p>
    <w:p w14:paraId="27E25E8C" w14:textId="77777777"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programstudent kan läsa andra kurser, upp till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än de programkurser studenten antagits till, antingen inom SLU eller vid ett av SLU:s partneruniversitet med utbytesavtal, utan förändrad studieavgift.</w:t>
      </w:r>
    </w:p>
    <w:p w14:paraId="3251D802" w14:textId="77777777"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är programstudent och genomför utbytesstudier i SLU:s regi ska betala studieavgiften till SLU även under utbytesstudietiden.</w:t>
      </w:r>
    </w:p>
    <w:p w14:paraId="08D89295" w14:textId="77777777"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programstudent som vill läsa mer än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en viss termin betalar utöver terminsavgiften ordinarie </w:t>
      </w:r>
      <w:r w:rsidRPr="00DF5782">
        <w:rPr>
          <w:rFonts w:ascii="Times New Roman" w:eastAsia="Times New Roman" w:hAnsi="Times New Roman" w:cs="Times New Roman"/>
          <w:sz w:val="24"/>
          <w:szCs w:val="24"/>
          <w:lang w:eastAsia="sv-SE"/>
        </w:rPr>
        <w:lastRenderedPageBreak/>
        <w:t xml:space="preserve">kursavgift för fristående kurs som läses utöver programkurserna. Gäller det endast programkurser betalar studenten utöver terminsavgiften ett tillägg i form av procentuell del av terminsavgiften som motsvarar det antal högskolepoäng som överskjuter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14:paraId="777C0709" w14:textId="77777777" w:rsidR="00DF5782" w:rsidRPr="00DF5782" w:rsidRDefault="00DF5782" w:rsidP="00DF5782">
      <w:pPr>
        <w:numPr>
          <w:ilvl w:val="0"/>
          <w:numId w:val="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får högskolepoäng tillgodoräknade för studier utanför SLU som bidrar till att studenten kan ta ut en examen från SLU, kan studieavgiften minskas i motsvarande omfattning på studentens begäran. Detsamma gäller om studenten läst kurser på andra svenska lärosäten som kan ingå i examen, utan beslut om tillgodoräknande. Avdraget görs vid betalning av den sista terminsavgiften på programmet. Detta gäller inte kurser inom ramen för utbytesstudier vid ett av SLU:s partneruniversitet med utbytesavtal.</w:t>
      </w:r>
    </w:p>
    <w:p w14:paraId="6C26EB3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Studieavgifter för kurs</w:t>
      </w:r>
    </w:p>
    <w:p w14:paraId="2C1A7C11" w14:textId="77777777" w:rsidR="00DF5782" w:rsidRPr="00DF5782" w:rsidRDefault="00DF5782" w:rsidP="00DF5782">
      <w:pPr>
        <w:numPr>
          <w:ilvl w:val="0"/>
          <w:numId w:val="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Grundavgiften för enskilda kurser baseras på de ersättningsnivåer per utbildningsområde som gäller i anslagsfördelningen till fakulteterna när studieavgifterna fastställs.</w:t>
      </w:r>
    </w:p>
    <w:p w14:paraId="0F165EFD" w14:textId="77777777" w:rsidR="00DF5782" w:rsidRPr="00DF5782" w:rsidRDefault="00DF5782" w:rsidP="00DF5782">
      <w:pPr>
        <w:numPr>
          <w:ilvl w:val="0"/>
          <w:numId w:val="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Klassificeringen av kurser i utbildningsområde baseras på respektive kurs ämnesklassificering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Om kursen är klassificerad i två ämnen, ligger det först angivna ämnet (som styr kurskoden) till grund för prissättningen. Ämnenas koppling till utbildningsområden framgår av </w:t>
      </w:r>
      <w:hyperlink r:id="rId119" w:history="1">
        <w:r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Pr="00DF5782">
        <w:rPr>
          <w:rFonts w:ascii="Times New Roman" w:eastAsia="Times New Roman" w:hAnsi="Times New Roman" w:cs="Times New Roman"/>
          <w:sz w:val="24"/>
          <w:szCs w:val="24"/>
          <w:lang w:eastAsia="sv-SE"/>
        </w:rPr>
        <w:t>.</w:t>
      </w:r>
    </w:p>
    <w:p w14:paraId="6846B5F9" w14:textId="77777777" w:rsidR="00DF5782" w:rsidRPr="00DF5782" w:rsidRDefault="00DF5782" w:rsidP="00DF5782">
      <w:pPr>
        <w:numPr>
          <w:ilvl w:val="0"/>
          <w:numId w:val="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läser en fristående kurs ska betala studieavgift beräknad på de kurspoäng som studenten är antagen till.</w:t>
      </w:r>
    </w:p>
    <w:p w14:paraId="7BBFF5C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När ska avgiften betalas?</w:t>
      </w:r>
    </w:p>
    <w:p w14:paraId="0E45022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Programstudenten ska betala studieavgift inför varje termin. SLU fastställer senaste tidpunkt för betalning enligt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Hela avgiften måste i normalfallet ha inkommit till SLU för att studenten ska få påbörja terminens kurser.</w:t>
      </w:r>
    </w:p>
    <w:p w14:paraId="0871506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student som sökt en fristående kurs och blivit sent antagen eller reservantagen ska betala studieavgiften inom </w:t>
      </w:r>
      <w:proofErr w:type="gramStart"/>
      <w:r w:rsidRPr="00DF5782">
        <w:rPr>
          <w:rFonts w:ascii="Times New Roman" w:eastAsia="Times New Roman" w:hAnsi="Times New Roman" w:cs="Times New Roman"/>
          <w:sz w:val="24"/>
          <w:szCs w:val="24"/>
          <w:lang w:eastAsia="sv-SE"/>
        </w:rPr>
        <w:t>en veckan</w:t>
      </w:r>
      <w:proofErr w:type="gramEnd"/>
      <w:r w:rsidRPr="00DF5782">
        <w:rPr>
          <w:rFonts w:ascii="Times New Roman" w:eastAsia="Times New Roman" w:hAnsi="Times New Roman" w:cs="Times New Roman"/>
          <w:sz w:val="24"/>
          <w:szCs w:val="24"/>
          <w:lang w:eastAsia="sv-SE"/>
        </w:rPr>
        <w:t xml:space="preserve"> från att studenten </w:t>
      </w:r>
      <w:proofErr w:type="spellStart"/>
      <w:r w:rsidRPr="00DF5782">
        <w:rPr>
          <w:rFonts w:ascii="Times New Roman" w:eastAsia="Times New Roman" w:hAnsi="Times New Roman" w:cs="Times New Roman"/>
          <w:sz w:val="24"/>
          <w:szCs w:val="24"/>
          <w:lang w:eastAsia="sv-SE"/>
        </w:rPr>
        <w:t>tagigt</w:t>
      </w:r>
      <w:proofErr w:type="spellEnd"/>
      <w:r w:rsidRPr="00DF5782">
        <w:rPr>
          <w:rFonts w:ascii="Times New Roman" w:eastAsia="Times New Roman" w:hAnsi="Times New Roman" w:cs="Times New Roman"/>
          <w:sz w:val="24"/>
          <w:szCs w:val="24"/>
          <w:lang w:eastAsia="sv-SE"/>
        </w:rPr>
        <w:t xml:space="preserve"> emot betalinstruktionerna.</w:t>
      </w:r>
    </w:p>
    <w:p w14:paraId="7E25D03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Studieavgiften omfattar erbjudande om bostad, men inte hyra eller övriga omkostnader förknippade med antagning till eller studier vid SLU, se avsnitt </w:t>
      </w:r>
      <w:hyperlink r:id="rId120" w:anchor="studenter38" w:history="1">
        <w:r w:rsidRPr="00DF5782">
          <w:rPr>
            <w:rFonts w:ascii="Times New Roman" w:eastAsia="Times New Roman" w:hAnsi="Times New Roman" w:cs="Times New Roman"/>
            <w:color w:val="3F41DC"/>
            <w:sz w:val="24"/>
            <w:szCs w:val="24"/>
            <w:u w:val="single"/>
            <w:lang w:eastAsia="sv-SE"/>
          </w:rPr>
          <w:t>3.8 Studenters kostnader och ersättningar</w:t>
        </w:r>
      </w:hyperlink>
      <w:r w:rsidRPr="00DF5782">
        <w:rPr>
          <w:rFonts w:ascii="Times New Roman" w:eastAsia="Times New Roman" w:hAnsi="Times New Roman" w:cs="Times New Roman"/>
          <w:sz w:val="24"/>
          <w:szCs w:val="24"/>
          <w:lang w:eastAsia="sv-SE"/>
        </w:rPr>
        <w:t>.</w:t>
      </w:r>
    </w:p>
    <w:p w14:paraId="0BB1973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inte är klar med sina kurser får avsluta kurserna vid senare tillfälle utan extra studieavgift i enlighet med avsnitten </w:t>
      </w:r>
      <w:hyperlink r:id="rId121"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 och </w:t>
      </w:r>
      <w:hyperlink r:id="rId122" w:anchor="examination811" w:history="1">
        <w:r w:rsidRPr="00DF5782">
          <w:rPr>
            <w:rFonts w:ascii="Times New Roman" w:eastAsia="Times New Roman" w:hAnsi="Times New Roman" w:cs="Times New Roman"/>
            <w:color w:val="3F41DC"/>
            <w:sz w:val="24"/>
            <w:szCs w:val="24"/>
            <w:u w:val="single"/>
            <w:lang w:eastAsia="sv-SE"/>
          </w:rPr>
          <w:t>8.11 Förnyad examination (omprov)</w:t>
        </w:r>
      </w:hyperlink>
      <w:r w:rsidRPr="00DF5782">
        <w:rPr>
          <w:rFonts w:ascii="Times New Roman" w:eastAsia="Times New Roman" w:hAnsi="Times New Roman" w:cs="Times New Roman"/>
          <w:sz w:val="24"/>
          <w:szCs w:val="24"/>
          <w:lang w:eastAsia="sv-SE"/>
        </w:rPr>
        <w:t xml:space="preserve">. Studenten har möjlighet att bli omregistrerad på kursen utan ny avgift. Det gäller </w:t>
      </w:r>
      <w:r w:rsidRPr="00DF5782">
        <w:rPr>
          <w:rFonts w:ascii="Times New Roman" w:eastAsia="Times New Roman" w:hAnsi="Times New Roman" w:cs="Times New Roman"/>
          <w:sz w:val="24"/>
          <w:szCs w:val="24"/>
          <w:lang w:eastAsia="sv-SE"/>
        </w:rPr>
        <w:lastRenderedPageBreak/>
        <w:t>under förutsättning att det finns plats på kursen. Omregistreringen hanteras på samma sätt som för anslagsfinansierade studenter.</w:t>
      </w:r>
    </w:p>
    <w:p w14:paraId="3701D1B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studieavgiften inte betalas inom angiven tid, ska SLU påminna studenten om att betala avgiften inom en viss tid. Betalas inte avgiften inom den tid som anges i påminnelsen, ska SLU stänga av studenten från utbildningen till dess att avgiften har betalats. Det finns dock begränsningar för hur sent studenten kan ansluta till en pågående kurs. Studenten ska upplysas om detta i påminnelsen. Beslut om avstängning fattas av chefen för utbildningsavdelningen.</w:t>
      </w:r>
    </w:p>
    <w:p w14:paraId="5BD866E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7F06F9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Generellt</w:t>
      </w:r>
    </w:p>
    <w:p w14:paraId="7DF55B6D" w14:textId="77777777" w:rsidR="00DF5782" w:rsidRPr="00DF5782" w:rsidRDefault="00DF5782" w:rsidP="00DF5782">
      <w:pPr>
        <w:numPr>
          <w:ilvl w:val="0"/>
          <w:numId w:val="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styrelse beslutar om grundavgiften som baseras på de ersättningsnivåer per utbildningsområde som gäller i anslagsfördelningen till fakulteterna.</w:t>
      </w:r>
    </w:p>
    <w:p w14:paraId="48C15C8F" w14:textId="77777777" w:rsidR="00DF5782" w:rsidRPr="00DF5782" w:rsidRDefault="00DF5782" w:rsidP="00DF5782">
      <w:pPr>
        <w:numPr>
          <w:ilvl w:val="0"/>
          <w:numId w:val="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Universitetsdirektören beslutar om den studieadministrativa avgiften och avgiften för centrala avsättningar.</w:t>
      </w:r>
    </w:p>
    <w:p w14:paraId="3D08AC72" w14:textId="77777777" w:rsidR="00DF5782" w:rsidRPr="00DF5782" w:rsidRDefault="00DF5782" w:rsidP="00DF5782">
      <w:pPr>
        <w:numPr>
          <w:ilvl w:val="0"/>
          <w:numId w:val="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beräknar och uppdaterar vid behov nivån på studieavgifterna med tre års intervall.</w:t>
      </w:r>
    </w:p>
    <w:p w14:paraId="10CC6AB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Enskilda studenter</w:t>
      </w:r>
    </w:p>
    <w:p w14:paraId="0D274F32" w14:textId="77777777" w:rsidR="00DF5782" w:rsidRPr="00DF5782" w:rsidRDefault="00DF5782" w:rsidP="00DF5782">
      <w:pPr>
        <w:numPr>
          <w:ilvl w:val="0"/>
          <w:numId w:val="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mycket en student ska betala för kommande termin beräknas av utbildnings</w:t>
      </w:r>
      <w:r w:rsidRPr="00DF5782">
        <w:rPr>
          <w:rFonts w:ascii="Times New Roman" w:eastAsia="Times New Roman" w:hAnsi="Times New Roman" w:cs="Times New Roman"/>
          <w:sz w:val="24"/>
          <w:szCs w:val="24"/>
          <w:lang w:eastAsia="sv-SE"/>
        </w:rPr>
        <w:softHyphen/>
        <w:t>avdelningen.</w:t>
      </w:r>
    </w:p>
    <w:p w14:paraId="3815DAAD" w14:textId="77777777" w:rsidR="00DF5782" w:rsidRPr="00DF5782" w:rsidRDefault="00DF5782" w:rsidP="00DF5782">
      <w:pPr>
        <w:numPr>
          <w:ilvl w:val="0"/>
          <w:numId w:val="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fattar beslut i alla individuella frågor om studieavgifter.</w:t>
      </w:r>
    </w:p>
    <w:p w14:paraId="3972EA73"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23"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899222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3.10 Återbetalning av studieavgifter</w:t>
      </w:r>
    </w:p>
    <w:p w14:paraId="75C127D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12 § i förordningen (2010:543) om anmälningsavgift och studieavgift vid universitet och högskolor får högskolan betala tillbaka hela eller del av studieavgift om studenten av särskilda skäl är förhindrad att delta i utbildningen. Återbetalning av erlagd studieavgift till Sveriges lantbruksuniversitet (SLU) kan ske i följande fall:</w:t>
      </w:r>
    </w:p>
    <w:tbl>
      <w:tblPr>
        <w:tblW w:w="1258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96"/>
        <w:gridCol w:w="5589"/>
      </w:tblGrid>
      <w:tr w:rsidR="00DF5782" w:rsidRPr="00DF5782" w14:paraId="772D8775" w14:textId="77777777" w:rsidTr="00DF5782">
        <w:trPr>
          <w:trHeight w:val="270"/>
          <w:tblHeader/>
        </w:trPr>
        <w:tc>
          <w:tcPr>
            <w:tcW w:w="6863" w:type="dxa"/>
            <w:tcBorders>
              <w:top w:val="single" w:sz="2" w:space="0" w:color="auto"/>
              <w:left w:val="single" w:sz="2" w:space="0" w:color="auto"/>
              <w:bottom w:val="single" w:sz="2" w:space="0" w:color="auto"/>
              <w:right w:val="single" w:sz="2" w:space="0" w:color="auto"/>
            </w:tcBorders>
            <w:hideMark/>
          </w:tcPr>
          <w:p w14:paraId="0E221084"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Omständighet</w:t>
            </w:r>
          </w:p>
        </w:tc>
        <w:tc>
          <w:tcPr>
            <w:tcW w:w="5482" w:type="dxa"/>
            <w:tcBorders>
              <w:top w:val="single" w:sz="2" w:space="0" w:color="auto"/>
              <w:left w:val="single" w:sz="2" w:space="0" w:color="auto"/>
              <w:bottom w:val="single" w:sz="2" w:space="0" w:color="auto"/>
              <w:right w:val="single" w:sz="2" w:space="0" w:color="auto"/>
            </w:tcBorders>
            <w:hideMark/>
          </w:tcPr>
          <w:p w14:paraId="4BE04E6D"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Återbetalning</w:t>
            </w:r>
            <w:r w:rsidRPr="00DF5782">
              <w:rPr>
                <w:rFonts w:ascii="Times New Roman" w:eastAsia="Times New Roman" w:hAnsi="Times New Roman" w:cs="Times New Roman"/>
                <w:sz w:val="24"/>
                <w:szCs w:val="24"/>
                <w:lang w:eastAsia="sv-SE"/>
              </w:rPr>
              <w:t>  </w:t>
            </w:r>
          </w:p>
        </w:tc>
      </w:tr>
      <w:tr w:rsidR="00DF5782" w:rsidRPr="00DF5782" w14:paraId="4EAFAC22" w14:textId="77777777" w:rsidTr="00DF5782">
        <w:trPr>
          <w:trHeight w:val="960"/>
        </w:trPr>
        <w:tc>
          <w:tcPr>
            <w:tcW w:w="6863" w:type="dxa"/>
            <w:tcBorders>
              <w:top w:val="single" w:sz="2" w:space="0" w:color="auto"/>
              <w:left w:val="single" w:sz="2" w:space="0" w:color="auto"/>
              <w:bottom w:val="single" w:sz="2" w:space="0" w:color="auto"/>
              <w:right w:val="single" w:sz="2" w:space="0" w:color="auto"/>
            </w:tcBorders>
            <w:hideMark/>
          </w:tcPr>
          <w:p w14:paraId="28B287D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 beviljas inte uppehållstillstånd i Sverige.</w:t>
            </w:r>
          </w:p>
        </w:tc>
        <w:tc>
          <w:tcPr>
            <w:tcW w:w="5482" w:type="dxa"/>
            <w:tcBorders>
              <w:top w:val="single" w:sz="2" w:space="0" w:color="auto"/>
              <w:left w:val="single" w:sz="2" w:space="0" w:color="auto"/>
              <w:bottom w:val="single" w:sz="2" w:space="0" w:color="auto"/>
              <w:right w:val="single" w:sz="2" w:space="0" w:color="auto"/>
            </w:tcBorders>
            <w:hideMark/>
          </w:tcPr>
          <w:p w14:paraId="64132CE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Antagningsförfarandet avbryts och studieavgiften återbetalas</w:t>
            </w:r>
          </w:p>
        </w:tc>
      </w:tr>
      <w:tr w:rsidR="00DF5782" w:rsidRPr="00DF5782" w14:paraId="60B12BB9" w14:textId="77777777" w:rsidTr="00DF5782">
        <w:trPr>
          <w:trHeight w:val="1230"/>
        </w:trPr>
        <w:tc>
          <w:tcPr>
            <w:tcW w:w="6863" w:type="dxa"/>
            <w:tcBorders>
              <w:top w:val="single" w:sz="2" w:space="0" w:color="auto"/>
              <w:left w:val="single" w:sz="2" w:space="0" w:color="auto"/>
              <w:bottom w:val="single" w:sz="2" w:space="0" w:color="auto"/>
              <w:right w:val="single" w:sz="2" w:space="0" w:color="auto"/>
            </w:tcBorders>
            <w:hideMark/>
          </w:tcPr>
          <w:p w14:paraId="446B6FF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 har fått en antagning till ett program villkorad, men uppnår inte villkoret inom tre veckor efter terminsstart och får därför inte påbörja utbildningen.</w:t>
            </w:r>
          </w:p>
        </w:tc>
        <w:tc>
          <w:tcPr>
            <w:tcW w:w="5482" w:type="dxa"/>
            <w:tcBorders>
              <w:top w:val="single" w:sz="2" w:space="0" w:color="auto"/>
              <w:left w:val="single" w:sz="2" w:space="0" w:color="auto"/>
              <w:bottom w:val="single" w:sz="2" w:space="0" w:color="auto"/>
              <w:right w:val="single" w:sz="2" w:space="0" w:color="auto"/>
            </w:tcBorders>
            <w:hideMark/>
          </w:tcPr>
          <w:p w14:paraId="68B41C5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Antagningsförfarandet avbryts och studieavgiften återbetalas</w:t>
            </w:r>
          </w:p>
        </w:tc>
      </w:tr>
      <w:tr w:rsidR="00DF5782" w:rsidRPr="00DF5782" w14:paraId="39A13A20" w14:textId="77777777" w:rsidTr="00DF5782">
        <w:trPr>
          <w:trHeight w:val="960"/>
        </w:trPr>
        <w:tc>
          <w:tcPr>
            <w:tcW w:w="6863" w:type="dxa"/>
            <w:tcBorders>
              <w:top w:val="single" w:sz="2" w:space="0" w:color="auto"/>
              <w:left w:val="single" w:sz="2" w:space="0" w:color="auto"/>
              <w:bottom w:val="single" w:sz="2" w:space="0" w:color="auto"/>
              <w:right w:val="single" w:sz="2" w:space="0" w:color="auto"/>
            </w:tcBorders>
            <w:hideMark/>
          </w:tcPr>
          <w:p w14:paraId="07E72F6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Studenten får ändrad avgiftsstatus, till exempel genom medborgarskap.</w:t>
            </w:r>
          </w:p>
        </w:tc>
        <w:tc>
          <w:tcPr>
            <w:tcW w:w="5482" w:type="dxa"/>
            <w:tcBorders>
              <w:top w:val="single" w:sz="2" w:space="0" w:color="auto"/>
              <w:left w:val="single" w:sz="2" w:space="0" w:color="auto"/>
              <w:bottom w:val="single" w:sz="2" w:space="0" w:color="auto"/>
              <w:right w:val="single" w:sz="2" w:space="0" w:color="auto"/>
            </w:tcBorders>
            <w:hideMark/>
          </w:tcPr>
          <w:p w14:paraId="4B132C8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Studieavgiften återbetalas, från den dagen då uppehållstillståndet för andra skäl än studier börjar gälla.</w:t>
            </w:r>
          </w:p>
        </w:tc>
      </w:tr>
      <w:tr w:rsidR="00DF5782" w:rsidRPr="00DF5782" w14:paraId="2152F464" w14:textId="77777777" w:rsidTr="00DF5782">
        <w:trPr>
          <w:trHeight w:val="960"/>
        </w:trPr>
        <w:tc>
          <w:tcPr>
            <w:tcW w:w="6863" w:type="dxa"/>
            <w:tcBorders>
              <w:top w:val="single" w:sz="2" w:space="0" w:color="auto"/>
              <w:left w:val="single" w:sz="2" w:space="0" w:color="auto"/>
              <w:bottom w:val="single" w:sz="2" w:space="0" w:color="auto"/>
              <w:right w:val="single" w:sz="2" w:space="0" w:color="auto"/>
            </w:tcBorders>
            <w:hideMark/>
          </w:tcPr>
          <w:p w14:paraId="793F9EB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ansöker om anstånd med studiestarten innan utbildningen startar. (Nekat uppehållstillstånd är inte skäl för anstånd med studiestarten.)</w:t>
            </w:r>
          </w:p>
        </w:tc>
        <w:tc>
          <w:tcPr>
            <w:tcW w:w="5482" w:type="dxa"/>
            <w:tcBorders>
              <w:top w:val="single" w:sz="2" w:space="0" w:color="auto"/>
              <w:left w:val="single" w:sz="2" w:space="0" w:color="auto"/>
              <w:bottom w:val="single" w:sz="2" w:space="0" w:color="auto"/>
              <w:right w:val="single" w:sz="2" w:space="0" w:color="auto"/>
            </w:tcBorders>
            <w:hideMark/>
          </w:tcPr>
          <w:p w14:paraId="18B98C9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återbetalning av studieavgiften om anståndet beviljas. SLU behåller avgiften till nästa tillfälle.</w:t>
            </w:r>
          </w:p>
        </w:tc>
      </w:tr>
      <w:tr w:rsidR="00DF5782" w:rsidRPr="00DF5782" w14:paraId="7E23F30B" w14:textId="77777777" w:rsidTr="00DF5782">
        <w:trPr>
          <w:trHeight w:val="1230"/>
        </w:trPr>
        <w:tc>
          <w:tcPr>
            <w:tcW w:w="6863" w:type="dxa"/>
            <w:tcBorders>
              <w:top w:val="single" w:sz="2" w:space="0" w:color="auto"/>
              <w:left w:val="single" w:sz="2" w:space="0" w:color="auto"/>
              <w:bottom w:val="single" w:sz="2" w:space="0" w:color="auto"/>
              <w:right w:val="single" w:sz="2" w:space="0" w:color="auto"/>
            </w:tcBorders>
            <w:hideMark/>
          </w:tcPr>
          <w:p w14:paraId="0676660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avstängs från undervisning av SLU:s disciplinnämnd eller avskiljs från utbildning av Högskolans avskiljandenämnd.</w:t>
            </w:r>
          </w:p>
        </w:tc>
        <w:tc>
          <w:tcPr>
            <w:tcW w:w="5482" w:type="dxa"/>
            <w:tcBorders>
              <w:top w:val="single" w:sz="2" w:space="0" w:color="auto"/>
              <w:left w:val="single" w:sz="2" w:space="0" w:color="auto"/>
              <w:bottom w:val="single" w:sz="2" w:space="0" w:color="auto"/>
              <w:right w:val="single" w:sz="2" w:space="0" w:color="auto"/>
            </w:tcBorders>
            <w:hideMark/>
          </w:tcPr>
          <w:p w14:paraId="07345816"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återbetalning av studieavgiften.</w:t>
            </w:r>
          </w:p>
        </w:tc>
      </w:tr>
      <w:tr w:rsidR="00DF5782" w:rsidRPr="00DF5782" w14:paraId="3B8B34DA" w14:textId="77777777" w:rsidTr="00DF5782">
        <w:trPr>
          <w:trHeight w:val="960"/>
        </w:trPr>
        <w:tc>
          <w:tcPr>
            <w:tcW w:w="6863" w:type="dxa"/>
            <w:tcBorders>
              <w:top w:val="single" w:sz="2" w:space="0" w:color="auto"/>
              <w:left w:val="single" w:sz="2" w:space="0" w:color="auto"/>
              <w:bottom w:val="single" w:sz="2" w:space="0" w:color="auto"/>
              <w:right w:val="single" w:sz="2" w:space="0" w:color="auto"/>
            </w:tcBorders>
            <w:hideMark/>
          </w:tcPr>
          <w:p w14:paraId="442FEFE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antagning har upphävts för student som antagits på falska meriter.</w:t>
            </w:r>
          </w:p>
        </w:tc>
        <w:tc>
          <w:tcPr>
            <w:tcW w:w="5482" w:type="dxa"/>
            <w:tcBorders>
              <w:top w:val="single" w:sz="2" w:space="0" w:color="auto"/>
              <w:left w:val="single" w:sz="2" w:space="0" w:color="auto"/>
              <w:bottom w:val="single" w:sz="2" w:space="0" w:color="auto"/>
              <w:right w:val="single" w:sz="2" w:space="0" w:color="auto"/>
            </w:tcBorders>
            <w:hideMark/>
          </w:tcPr>
          <w:p w14:paraId="7E130A9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återbetalning av studieavgiften.</w:t>
            </w:r>
          </w:p>
        </w:tc>
      </w:tr>
      <w:tr w:rsidR="00DF5782" w:rsidRPr="00DF5782" w14:paraId="6D251500" w14:textId="77777777" w:rsidTr="00DF5782">
        <w:trPr>
          <w:trHeight w:val="690"/>
        </w:trPr>
        <w:tc>
          <w:tcPr>
            <w:tcW w:w="6863" w:type="dxa"/>
            <w:tcBorders>
              <w:top w:val="single" w:sz="2" w:space="0" w:color="auto"/>
              <w:left w:val="single" w:sz="2" w:space="0" w:color="auto"/>
              <w:bottom w:val="single" w:sz="2" w:space="0" w:color="auto"/>
              <w:right w:val="single" w:sz="2" w:space="0" w:color="auto"/>
            </w:tcBorders>
            <w:hideMark/>
          </w:tcPr>
          <w:p w14:paraId="667766E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Studentens uppehållstillstånd återkallas.</w:t>
            </w:r>
          </w:p>
        </w:tc>
        <w:tc>
          <w:tcPr>
            <w:tcW w:w="5482" w:type="dxa"/>
            <w:tcBorders>
              <w:top w:val="single" w:sz="2" w:space="0" w:color="auto"/>
              <w:left w:val="single" w:sz="2" w:space="0" w:color="auto"/>
              <w:bottom w:val="single" w:sz="2" w:space="0" w:color="auto"/>
              <w:right w:val="single" w:sz="2" w:space="0" w:color="auto"/>
            </w:tcBorders>
            <w:hideMark/>
          </w:tcPr>
          <w:p w14:paraId="0DB4D391"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återbetalning av studieavgiften.</w:t>
            </w:r>
          </w:p>
        </w:tc>
      </w:tr>
    </w:tbl>
    <w:p w14:paraId="42A38B1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Studieavgiften kan återbetalas även då andra särskilda skäl finns som gör att studenten är förhindrad att delta i utbildningen. Skälen ska styrkas med intyg. Studieavgiften återbetalas från den dag då studenten av särskilda skäl blev förhindrad att delta i utbildningen.</w:t>
      </w:r>
    </w:p>
    <w:p w14:paraId="171C1FB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tillkommer ingen ränta på återbetalade belopp och återbetalning görs i normalfallet endast till samma konto som inbetalningen gjordes från. En student som har fått en återbetalning för en viss kurs eller för första terminen på ett program förlorar sin plats på kursen.</w:t>
      </w:r>
    </w:p>
    <w:p w14:paraId="2CF97CF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7A3B95C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begära återbetalning måste studenten själv styrka de skäl som åberopas. Begäran om återbetalning ska studenten skicka till SLU:s utbildningsavdelning.</w:t>
      </w:r>
    </w:p>
    <w:p w14:paraId="5AEEA84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Chefen för utbildningsavdelningen beslutar (verksamhetsstödets delegationsordning) om återbetalning av redan inbetald studieavgift.</w:t>
      </w:r>
    </w:p>
    <w:p w14:paraId="10BB48C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avsnitt </w:t>
      </w:r>
      <w:hyperlink r:id="rId124" w:anchor="studenter311" w:history="1">
        <w:r w:rsidRPr="00DF5782">
          <w:rPr>
            <w:rFonts w:ascii="Times New Roman" w:eastAsia="Times New Roman" w:hAnsi="Times New Roman" w:cs="Times New Roman"/>
            <w:color w:val="3F41DC"/>
            <w:sz w:val="24"/>
            <w:szCs w:val="24"/>
            <w:u w:val="single"/>
            <w:lang w:eastAsia="sv-SE"/>
          </w:rPr>
          <w:t>3.11 Studenters skuldförhållanden</w:t>
        </w:r>
      </w:hyperlink>
      <w:r w:rsidRPr="00DF5782">
        <w:rPr>
          <w:rFonts w:ascii="Times New Roman" w:eastAsia="Times New Roman" w:hAnsi="Times New Roman" w:cs="Times New Roman"/>
          <w:sz w:val="24"/>
          <w:szCs w:val="24"/>
          <w:lang w:eastAsia="sv-SE"/>
        </w:rPr>
        <w:t> beskrivs konsekvenserna av att studieavgiften inte betalas.</w:t>
      </w:r>
    </w:p>
    <w:p w14:paraId="7BE298C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3F0B2E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Läs mer om anmälnings- och studieavgifter på </w:t>
      </w:r>
      <w:hyperlink r:id="rId125"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w:t>
      </w:r>
    </w:p>
    <w:p w14:paraId="2AFE37D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den som är utländsk medborgare utanför EU/EEA/Schweiz finns det </w:t>
      </w:r>
      <w:hyperlink r:id="rId126" w:history="1">
        <w:r w:rsidRPr="00DF5782">
          <w:rPr>
            <w:rFonts w:ascii="Times New Roman" w:eastAsia="Times New Roman" w:hAnsi="Times New Roman" w:cs="Times New Roman"/>
            <w:color w:val="3F41DC"/>
            <w:sz w:val="24"/>
            <w:szCs w:val="24"/>
            <w:u w:val="single"/>
            <w:lang w:eastAsia="sv-SE"/>
          </w:rPr>
          <w:t>undantag för studieavgifterna</w:t>
        </w:r>
      </w:hyperlink>
      <w:r w:rsidRPr="00DF5782">
        <w:rPr>
          <w:rFonts w:ascii="Times New Roman" w:eastAsia="Times New Roman" w:hAnsi="Times New Roman" w:cs="Times New Roman"/>
          <w:sz w:val="24"/>
          <w:szCs w:val="24"/>
          <w:lang w:eastAsia="sv-SE"/>
        </w:rPr>
        <w:t>.</w:t>
      </w:r>
    </w:p>
    <w:p w14:paraId="75B12AB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27"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28BF9E3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3.11 Studenters skuldförhållanden</w:t>
      </w:r>
    </w:p>
    <w:p w14:paraId="5A26978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Detta avsnitt gäller såväl skulder orsakade av obetalda studieavgifter som andra typer av skulder där en student är skyldig SLU pengar.</w:t>
      </w:r>
    </w:p>
    <w:p w14:paraId="1590CCB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6F09A5A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ska betala studieavgift och inte gör det inom angiven tid och efter på</w:t>
      </w:r>
      <w:r w:rsidRPr="00DF5782">
        <w:rPr>
          <w:rFonts w:ascii="Times New Roman" w:eastAsia="Times New Roman" w:hAnsi="Times New Roman" w:cs="Times New Roman"/>
          <w:sz w:val="24"/>
          <w:szCs w:val="24"/>
          <w:lang w:eastAsia="sv-SE"/>
        </w:rPr>
        <w:softHyphen/>
        <w:t>minnelse från högskolan ska stängas av från utbildningen till dess att avgiften har betalats. ”Ett beslut om avstängning innebär att studenten inte får delta i undervisning, prov eller annan verksamhet inom ramen för utbildningen vid högskolan. Högskolan får även i ett enskilt fall besluta att examens- och kursbevis inte får lämnas ut förrän avgiften har betalats.” (Förordning (2010:543) om anmälningsavgift och studieavgift vid universitet och högskolor)</w:t>
      </w:r>
    </w:p>
    <w:p w14:paraId="6024BB1A"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Avgiftsbefriad student</w:t>
      </w:r>
    </w:p>
    <w:p w14:paraId="7C2AC09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skuldförhållanden mellan en avgiftsbefriad student och en kursansvarig institution påverkar inte studentens rätt till undervisning, examination, rapportering av studieresultat eller rätten att få ut kurs- och examensbevis.</w:t>
      </w:r>
    </w:p>
    <w:p w14:paraId="0F2A58A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Avgiftsskyldig student</w:t>
      </w:r>
    </w:p>
    <w:p w14:paraId="669736A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Studieavgifter ska betalas terminsvis i förväg. Om en student ändå inte har betalat full studieavgift för ett utbildningsprogram eller en kurs som hen har registrerats på, ska studenten betala återstående belopp innan kurs- eller examensbevis utfärdas.</w:t>
      </w:r>
    </w:p>
    <w:p w14:paraId="5218DC3E"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28"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EC6111D"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3.12 Stipendier</w:t>
      </w:r>
    </w:p>
    <w:p w14:paraId="2F8B502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0E8F31C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får, i mån av anvisade medel, dela ut stipendier till avgiftsskyldiga studenter. (Förordning (2010:718) om stipendier till avgiftsskyldiga studenter) Dessa stipendier får avse hela eller delar av studieavgiften och ska tilldelas särskilt kvalificerade avgiftsskyldiga studenter.</w:t>
      </w:r>
    </w:p>
    <w:p w14:paraId="2676577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Regler</w:t>
      </w:r>
    </w:p>
    <w:p w14:paraId="25057F5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gäller för utdelning av sådana stipendier vid SLU:</w:t>
      </w:r>
    </w:p>
    <w:p w14:paraId="5EF2042A" w14:textId="77777777"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Stipendiesumman betalas inte ut till studenten utan istället sätts stipendiatens studieavgift ner varje termin så länge stipendiaten bedriver studier inom ett program under programmets ordinarie längd, normalt 4 terminer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för ett </w:t>
      </w: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w:t>
      </w:r>
    </w:p>
    <w:p w14:paraId="0596B2E0" w14:textId="77777777"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Studenten ska ha godkänts på genomsnittligt minst 20 högskolepoäng per termin under tidigare terminer inom programmet för att erhålla fortsatt stipendium. Studenten måste dock genomföra studierna på </w:t>
      </w:r>
      <w:proofErr w:type="spellStart"/>
      <w:r w:rsidRPr="00DF5782">
        <w:rPr>
          <w:rFonts w:ascii="Times New Roman" w:eastAsia="Times New Roman" w:hAnsi="Times New Roman" w:cs="Times New Roman"/>
          <w:sz w:val="24"/>
          <w:szCs w:val="24"/>
          <w:lang w:eastAsia="sv-SE"/>
        </w:rPr>
        <w:t>masterprogrammet</w:t>
      </w:r>
      <w:proofErr w:type="spellEnd"/>
      <w:r w:rsidRPr="00DF5782">
        <w:rPr>
          <w:rFonts w:ascii="Times New Roman" w:eastAsia="Times New Roman" w:hAnsi="Times New Roman" w:cs="Times New Roman"/>
          <w:sz w:val="24"/>
          <w:szCs w:val="24"/>
          <w:lang w:eastAsia="sv-SE"/>
        </w:rPr>
        <w:t xml:space="preserve"> under programmets ordinarie längd, det vill säga 4 </w:t>
      </w:r>
      <w:r w:rsidRPr="00DF5782">
        <w:rPr>
          <w:rFonts w:ascii="Times New Roman" w:eastAsia="Times New Roman" w:hAnsi="Times New Roman" w:cs="Times New Roman"/>
          <w:sz w:val="24"/>
          <w:szCs w:val="24"/>
          <w:lang w:eastAsia="sv-SE"/>
        </w:rPr>
        <w:lastRenderedPageBreak/>
        <w:t xml:space="preserve">terminer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Lägre studietakt, om minst 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under en termin, förutsätter därför en studietakt som är högre än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en annan termin/terminer.</w:t>
      </w:r>
    </w:p>
    <w:p w14:paraId="0158F945" w14:textId="77777777"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Erbjudandet om stipendium gäller endast det år och det program som anges i stipendiebeskedet. Om studenten beviljas anstånd med studiestarten till nästkommande läsår kan stipendieerbjudandet komma att omprövas.</w:t>
      </w:r>
    </w:p>
    <w:p w14:paraId="4D5F80E4" w14:textId="77777777"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byte av utbildning kan stipendiebeslutet komma att omprövas.</w:t>
      </w:r>
    </w:p>
    <w:p w14:paraId="63E086D7" w14:textId="77777777" w:rsidR="00DF5782" w:rsidRPr="00DF5782" w:rsidRDefault="00DF5782" w:rsidP="00DF5782">
      <w:pPr>
        <w:numPr>
          <w:ilvl w:val="0"/>
          <w:numId w:val="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stipendieerbjudandet omfattar endast en del av studieavgiften måste studenten betala resterade del av studieavgiften vid angivet datum.</w:t>
      </w:r>
    </w:p>
    <w:p w14:paraId="37A1CD8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bestämmelser gäller för stipendier som utdelas av stiftelser och donationsfonder som förvaltas av SLU.</w:t>
      </w:r>
    </w:p>
    <w:p w14:paraId="5555C12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5E0CA1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Inom SLU hanteras stipendier till avgiftsskyldiga studenter av utbildningsavdelningen. Chefen för utbildningsavdelningen beslutar om närmare principer och kriterier vid fördelning av SLU:s stipendier av medel från UHR. Beslut om tilldelning av stipendier till berörda studenter fattas av chefen för utbildningsavdelningen.</w:t>
      </w:r>
    </w:p>
    <w:p w14:paraId="2BB5C00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7694A70E"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29" w:history="1">
        <w:r w:rsidR="00DF5782" w:rsidRPr="00DF5782">
          <w:rPr>
            <w:rFonts w:ascii="Times New Roman" w:eastAsia="Times New Roman" w:hAnsi="Times New Roman" w:cs="Times New Roman"/>
            <w:color w:val="3F41DC"/>
            <w:sz w:val="24"/>
            <w:szCs w:val="24"/>
            <w:u w:val="single"/>
            <w:lang w:eastAsia="sv-SE"/>
          </w:rPr>
          <w:t>Stipendier</w:t>
        </w:r>
      </w:hyperlink>
    </w:p>
    <w:p w14:paraId="3FD9AE1C"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30"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CF942EA"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3.13 Studieuppehåll och -avbrott</w:t>
      </w:r>
    </w:p>
    <w:p w14:paraId="2188BD3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15CF8E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Anstånd</w:t>
      </w:r>
      <w:r w:rsidRPr="00DF5782">
        <w:rPr>
          <w:rFonts w:ascii="Times New Roman" w:eastAsia="Times New Roman" w:hAnsi="Times New Roman" w:cs="Times New Roman"/>
          <w:sz w:val="24"/>
          <w:szCs w:val="24"/>
          <w:lang w:eastAsia="sv-SE"/>
        </w:rPr>
        <w:t> – Studenten behåller sin studieplats, men får skjuta upp studiestarten.</w:t>
      </w:r>
    </w:p>
    <w:p w14:paraId="56AAA01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Uppehåll med särskilda skäl</w:t>
      </w:r>
      <w:r w:rsidRPr="00DF5782">
        <w:rPr>
          <w:rFonts w:ascii="Times New Roman" w:eastAsia="Times New Roman" w:hAnsi="Times New Roman" w:cs="Times New Roman"/>
          <w:sz w:val="24"/>
          <w:szCs w:val="24"/>
          <w:lang w:eastAsia="sv-SE"/>
        </w:rPr>
        <w:t> – Studenten gör uppehåll i studierna och har garanterad plats på utbildningen efter uppehållets slut.</w:t>
      </w:r>
    </w:p>
    <w:p w14:paraId="6ACC809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Uppehåll utan särskilda skäl</w:t>
      </w:r>
      <w:r w:rsidRPr="00DF5782">
        <w:rPr>
          <w:rFonts w:ascii="Times New Roman" w:eastAsia="Times New Roman" w:hAnsi="Times New Roman" w:cs="Times New Roman"/>
          <w:sz w:val="24"/>
          <w:szCs w:val="24"/>
          <w:lang w:eastAsia="sv-SE"/>
        </w:rPr>
        <w:t> – Studenten gör uppehåll i sina studier utan ansökan eller utan särskilda skäl.</w:t>
      </w:r>
    </w:p>
    <w:p w14:paraId="426D68A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Definitivt avbrott på program</w:t>
      </w:r>
      <w:r w:rsidRPr="00DF5782">
        <w:rPr>
          <w:rFonts w:ascii="Times New Roman" w:eastAsia="Times New Roman" w:hAnsi="Times New Roman" w:cs="Times New Roman"/>
          <w:sz w:val="24"/>
          <w:szCs w:val="24"/>
          <w:lang w:eastAsia="sv-SE"/>
        </w:rPr>
        <w:t> – Studenten avbryter definitivt sina programstudier och upphör att vara </w:t>
      </w:r>
      <w:r w:rsidRPr="00DF5782">
        <w:rPr>
          <w:rFonts w:ascii="Times New Roman" w:eastAsia="Times New Roman" w:hAnsi="Times New Roman" w:cs="Times New Roman"/>
          <w:i/>
          <w:iCs/>
          <w:sz w:val="24"/>
          <w:szCs w:val="24"/>
          <w:lang w:eastAsia="sv-SE"/>
        </w:rPr>
        <w:t>programstudent</w:t>
      </w:r>
      <w:r w:rsidRPr="00DF5782">
        <w:rPr>
          <w:rFonts w:ascii="Times New Roman" w:eastAsia="Times New Roman" w:hAnsi="Times New Roman" w:cs="Times New Roman"/>
          <w:sz w:val="24"/>
          <w:szCs w:val="24"/>
          <w:lang w:eastAsia="sv-SE"/>
        </w:rPr>
        <w:t>.</w:t>
      </w:r>
    </w:p>
    <w:p w14:paraId="7A54EC8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Avbrott på kurs</w:t>
      </w:r>
      <w:r w:rsidRPr="00DF5782">
        <w:rPr>
          <w:rFonts w:ascii="Times New Roman" w:eastAsia="Times New Roman" w:hAnsi="Times New Roman" w:cs="Times New Roman"/>
          <w:sz w:val="24"/>
          <w:szCs w:val="24"/>
          <w:lang w:eastAsia="sv-SE"/>
        </w:rPr>
        <w:t> – Studenten avbryter sina studier på en kurs.</w:t>
      </w:r>
    </w:p>
    <w:p w14:paraId="27035F7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477269D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”Om det finns särskilda skäl, får en högskola i enskilda fall besluta att den som är antagen till utbildning på grundnivå eller avancerad nivå vid högskolan</w:t>
      </w:r>
    </w:p>
    <w:p w14:paraId="0B524DFF" w14:textId="77777777" w:rsidR="00DF5782" w:rsidRPr="00DF5782" w:rsidRDefault="00DF5782" w:rsidP="00DF5782">
      <w:pPr>
        <w:numPr>
          <w:ilvl w:val="0"/>
          <w:numId w:val="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får anstånd med att påbörja studierna, eller</w:t>
      </w:r>
    </w:p>
    <w:p w14:paraId="6F86E5A8" w14:textId="77777777" w:rsidR="00DF5782" w:rsidRPr="00DF5782" w:rsidRDefault="00DF5782" w:rsidP="00DF5782">
      <w:pPr>
        <w:numPr>
          <w:ilvl w:val="0"/>
          <w:numId w:val="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får fortsätta sina studier efter studieuppehåll.” (Högskoleförordningen (1993:100) 7 kap.)</w:t>
      </w:r>
    </w:p>
    <w:p w14:paraId="25255CD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Anstånd</w:t>
      </w:r>
    </w:p>
    <w:p w14:paraId="256657E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skäl för anstånd med att påbörja studierna kan vara sociala, medicinska eller andra särskilda omständigheter som t.ex. vård av barn, värnplikts- eller civilpliktstjänstgöring, studentfackliga uppdrag, militär grundutbildning enligt förordningen (2015:613) om militär grundutbildning eller uppskjuten ledighet enligt lagen (1974:981) om arbetstagares rätt till ledighet för utbildning.</w:t>
      </w:r>
    </w:p>
    <w:p w14:paraId="6247FA0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skäl kan också vara tidsbegränsad provanställning enligt 12 § lagen (2012:332) om vissa försvarsmaktsanställningar eller tjänstgöring i Försvarsmakten för den som är anställd som tidvis tjänstgörande gruppbefäl, soldat eller sjöman enligt denna lag.”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föreskrifter 2016:1)</w:t>
      </w:r>
    </w:p>
    <w:p w14:paraId="7E50FEE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Anståndstiden är maximalt 18 månader om det inte finns synnerliga skäl för en längre tid.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föreskrifter 2013:3)</w:t>
      </w:r>
    </w:p>
    <w:p w14:paraId="045065A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Studieuppehåll</w:t>
      </w:r>
    </w:p>
    <w:p w14:paraId="1B594B5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skäl för att få fortsätta studierna efter studieuppehåll kan vara sociala, medicinska eller andra särskilda omständigheter som t.ex. vård av barn, värnplikts- eller civilpliktstjänstgöring, militär grundutbildning enligt förordningen (2015:613) om militär grundutbildning eller studentfackliga uppdrag.</w:t>
      </w:r>
    </w:p>
    <w:p w14:paraId="4BABB9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skäl kan också vara tidsbegränsad provanställning enligt 12 § lagen (2012:332) om vissa försvarsmaktsanställningar eller tjänstgöring i Försvarsmakten för den som är anställd som tidvis tjänstgörande gruppbefäl, soldat eller sjöman enligt denna lag.”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föreskrifter 2016:1)</w:t>
      </w:r>
    </w:p>
    <w:p w14:paraId="15EB96C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med intyg kan styrka särskilda skäl, har möjlighet att bli beviljad studieuppehåll med garanterad rätt att återta sin studieplats i utbildningen vid viss termin efter studieuppehållet.(</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föreskrifter 2013:3)​</w:t>
      </w:r>
    </w:p>
    <w:p w14:paraId="0A049A0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6D94CAF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Studieuppehåll</w:t>
      </w:r>
    </w:p>
    <w:p w14:paraId="003A4A55" w14:textId="77777777"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Studieuppehåll från program går tidigast att söka från och med termin två. Ansökan om studieuppehåll under programmets första termin hanteras som anstånd.</w:t>
      </w:r>
    </w:p>
    <w:p w14:paraId="57425D25" w14:textId="77777777"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Rätten att få återgå till studierna gäller om det görs inom den beviljade tiden.</w:t>
      </w:r>
    </w:p>
    <w:p w14:paraId="27FC2C1C" w14:textId="77777777"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endast uppehåll som beviljats av SLU som ger rätt att återgå till studierna vid SLU.</w:t>
      </w:r>
    </w:p>
    <w:p w14:paraId="103503F8" w14:textId="77777777"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Under studieuppehållet får studenten göra examinationer.</w:t>
      </w:r>
    </w:p>
    <w:p w14:paraId="5CE5F3BE" w14:textId="77777777"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Studieuppehåll utan särskilda skäl är oreglerat och innebär i princip att rätten att bedriva de studier man tidigare antagits till har upphört. Det saknar betydelse om studenten anmäler sitt studieuppehåll eller inte.</w:t>
      </w:r>
    </w:p>
    <w:p w14:paraId="7CC4B821" w14:textId="77777777"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plats, får studenten återkomma till studierna även efter ett studieuppehåll utan särskilda skäl. Studenten får räkna med att det kan ha skett förändringar av utbildningsprogrammet vad gäller kursutbudet. Se avsnitt </w:t>
      </w:r>
      <w:hyperlink r:id="rId131" w:anchor="programstudierna136" w:history="1">
        <w:r w:rsidRPr="00DF5782">
          <w:rPr>
            <w:rFonts w:ascii="Times New Roman" w:eastAsia="Times New Roman" w:hAnsi="Times New Roman" w:cs="Times New Roman"/>
            <w:color w:val="3F41DC"/>
            <w:sz w:val="24"/>
            <w:szCs w:val="24"/>
            <w:u w:val="single"/>
            <w:lang w:eastAsia="sv-SE"/>
          </w:rPr>
          <w:t>13.6 Förändringar i kursutbudet inom program</w:t>
        </w:r>
      </w:hyperlink>
      <w:r w:rsidRPr="00DF5782">
        <w:rPr>
          <w:rFonts w:ascii="Times New Roman" w:eastAsia="Times New Roman" w:hAnsi="Times New Roman" w:cs="Times New Roman"/>
          <w:sz w:val="24"/>
          <w:szCs w:val="24"/>
          <w:lang w:eastAsia="sv-SE"/>
        </w:rPr>
        <w:t>.</w:t>
      </w:r>
    </w:p>
    <w:p w14:paraId="21D8D0B6" w14:textId="77777777" w:rsidR="00DF5782" w:rsidRPr="00DF5782" w:rsidRDefault="00DF5782" w:rsidP="00DF5782">
      <w:pPr>
        <w:numPr>
          <w:ilvl w:val="0"/>
          <w:numId w:val="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Utbytesstudier inom SLU:s samarbeten räknas som programstudier. Därför ska en programstudent som avser resa ut för utbytesstudier inte ansöka om studieuppehåll.</w:t>
      </w:r>
    </w:p>
    <w:p w14:paraId="15CBA06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Studieavbrott</w:t>
      </w:r>
    </w:p>
    <w:p w14:paraId="3FD43693" w14:textId="77777777" w:rsidR="00DF5782" w:rsidRPr="00DF5782" w:rsidRDefault="00DF5782" w:rsidP="00DF5782">
      <w:pPr>
        <w:numPr>
          <w:ilvl w:val="0"/>
          <w:numId w:val="4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Definitivt avbrott på program kräver ett skriftligt besked från studenten, som därefter upphör att vara programstudent. Studenten kan slutföra påbörjade kurser även efter beslutat avbrott.</w:t>
      </w:r>
    </w:p>
    <w:p w14:paraId="4B3E8BFB" w14:textId="77777777" w:rsidR="00DF5782" w:rsidRPr="00DF5782" w:rsidRDefault="00DF5782" w:rsidP="00DF5782">
      <w:pPr>
        <w:numPr>
          <w:ilvl w:val="0"/>
          <w:numId w:val="4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Om personen senare vill återuppta sina programstudier behövs ett nytt </w:t>
      </w:r>
      <w:proofErr w:type="spellStart"/>
      <w:r w:rsidRPr="00DF5782">
        <w:rPr>
          <w:rFonts w:ascii="Times New Roman" w:eastAsia="Times New Roman" w:hAnsi="Times New Roman" w:cs="Times New Roman"/>
          <w:sz w:val="24"/>
          <w:szCs w:val="24"/>
          <w:lang w:eastAsia="sv-SE"/>
        </w:rPr>
        <w:t>antagningsbeslut</w:t>
      </w:r>
      <w:proofErr w:type="spellEnd"/>
      <w:r w:rsidRPr="00DF5782">
        <w:rPr>
          <w:rFonts w:ascii="Times New Roman" w:eastAsia="Times New Roman" w:hAnsi="Times New Roman" w:cs="Times New Roman"/>
          <w:sz w:val="24"/>
          <w:szCs w:val="24"/>
          <w:lang w:eastAsia="sv-SE"/>
        </w:rPr>
        <w:t>. Antagningen kan eventuellt ske till senare del av program och då till den utbildningsplan som gäller vid återinträdet.</w:t>
      </w:r>
    </w:p>
    <w:p w14:paraId="398CE936" w14:textId="77777777" w:rsidR="00DF5782" w:rsidRPr="00DF5782" w:rsidRDefault="00DF5782" w:rsidP="00DF5782">
      <w:pPr>
        <w:numPr>
          <w:ilvl w:val="0"/>
          <w:numId w:val="4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Avbrott på kurs kräver ett besked från studenten – se avsnitt </w:t>
      </w:r>
      <w:hyperlink r:id="rId132" w:anchor="kursstart76" w:history="1">
        <w:r w:rsidRPr="00DF5782">
          <w:rPr>
            <w:rFonts w:ascii="Times New Roman" w:eastAsia="Times New Roman" w:hAnsi="Times New Roman" w:cs="Times New Roman"/>
            <w:color w:val="3F41DC"/>
            <w:sz w:val="24"/>
            <w:szCs w:val="24"/>
            <w:u w:val="single"/>
            <w:lang w:eastAsia="sv-SE"/>
          </w:rPr>
          <w:t>7.6 Avbrott på kurstillfälle</w:t>
        </w:r>
      </w:hyperlink>
      <w:r w:rsidRPr="00DF5782">
        <w:rPr>
          <w:rFonts w:ascii="Times New Roman" w:eastAsia="Times New Roman" w:hAnsi="Times New Roman" w:cs="Times New Roman"/>
          <w:sz w:val="24"/>
          <w:szCs w:val="24"/>
          <w:lang w:eastAsia="sv-SE"/>
        </w:rPr>
        <w:t>.</w:t>
      </w:r>
    </w:p>
    <w:p w14:paraId="6DDB8BF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A956A4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i förekommande fall</w:t>
      </w:r>
    </w:p>
    <w:p w14:paraId="711B2731" w14:textId="77777777"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ansöka om anstånd,</w:t>
      </w:r>
    </w:p>
    <w:p w14:paraId="39BB773D" w14:textId="77777777"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ansöka om studieuppehåll med särskilda skäl,</w:t>
      </w:r>
    </w:p>
    <w:p w14:paraId="67DA437D" w14:textId="77777777"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lämna besked om definitivt avbrott på program; studenten uppmanas att kontakta programstudierektor eller studievägledare före definitivt avbrott på program,</w:t>
      </w:r>
    </w:p>
    <w:p w14:paraId="3B5BF491" w14:textId="77777777"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Instruktioner och länkar nedan,</w:t>
      </w:r>
    </w:p>
    <w:p w14:paraId="51C23691" w14:textId="77777777" w:rsidR="00DF5782" w:rsidRPr="00DF5782" w:rsidRDefault="00DF5782" w:rsidP="00DF5782">
      <w:pPr>
        <w:numPr>
          <w:ilvl w:val="0"/>
          <w:numId w:val="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även avsnitt </w:t>
      </w:r>
      <w:hyperlink r:id="rId133" w:anchor="kursstart76" w:history="1">
        <w:r w:rsidRPr="00DF5782">
          <w:rPr>
            <w:rFonts w:ascii="Times New Roman" w:eastAsia="Times New Roman" w:hAnsi="Times New Roman" w:cs="Times New Roman"/>
            <w:color w:val="3F41DC"/>
            <w:sz w:val="24"/>
            <w:szCs w:val="24"/>
            <w:u w:val="single"/>
            <w:lang w:eastAsia="sv-SE"/>
          </w:rPr>
          <w:t>7.6 Avbrott på kurstillfälle</w:t>
        </w:r>
      </w:hyperlink>
      <w:r w:rsidRPr="00DF5782">
        <w:rPr>
          <w:rFonts w:ascii="Times New Roman" w:eastAsia="Times New Roman" w:hAnsi="Times New Roman" w:cs="Times New Roman"/>
          <w:sz w:val="24"/>
          <w:szCs w:val="24"/>
          <w:lang w:eastAsia="sv-SE"/>
        </w:rPr>
        <w:t>.</w:t>
      </w:r>
    </w:p>
    <w:p w14:paraId="22B434F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Utbildningsavdelningen hanterar anstånd, studieuppehåll på program och avbrott på program. Studieuppehåll dokumenteras i studiedokumentationssystemet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och beslut om studieuppehåll skickas till studenten.</w:t>
      </w:r>
    </w:p>
    <w:p w14:paraId="76619F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ansvarar för att ansökningar om anstånd, studieuppehåll och avbrott på program lämnas till arkivering, liksom besluten i dessa ärenden.</w:t>
      </w:r>
    </w:p>
    <w:p w14:paraId="1A2B50E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hanterar avbrott på kurs, se avsnitt </w:t>
      </w:r>
      <w:hyperlink r:id="rId134" w:anchor="kursstart76" w:history="1">
        <w:r w:rsidRPr="00DF5782">
          <w:rPr>
            <w:rFonts w:ascii="Times New Roman" w:eastAsia="Times New Roman" w:hAnsi="Times New Roman" w:cs="Times New Roman"/>
            <w:color w:val="3F41DC"/>
            <w:sz w:val="24"/>
            <w:szCs w:val="24"/>
            <w:u w:val="single"/>
            <w:lang w:eastAsia="sv-SE"/>
          </w:rPr>
          <w:t>7.6 Avbrott på kurstillfälle</w:t>
        </w:r>
      </w:hyperlink>
      <w:r w:rsidRPr="00DF5782">
        <w:rPr>
          <w:rFonts w:ascii="Times New Roman" w:eastAsia="Times New Roman" w:hAnsi="Times New Roman" w:cs="Times New Roman"/>
          <w:sz w:val="24"/>
          <w:szCs w:val="24"/>
          <w:lang w:eastAsia="sv-SE"/>
        </w:rPr>
        <w:t>.</w:t>
      </w:r>
    </w:p>
    <w:p w14:paraId="0ACBAF0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Instruktioner</w:t>
      </w:r>
    </w:p>
    <w:p w14:paraId="43062B6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På SLU:s webb finns</w:t>
      </w:r>
    </w:p>
    <w:p w14:paraId="5EBB1CE6" w14:textId="77777777" w:rsidR="00DF5782" w:rsidRPr="00DF5782" w:rsidRDefault="00DF5782" w:rsidP="00DF5782">
      <w:pPr>
        <w:numPr>
          <w:ilvl w:val="0"/>
          <w:numId w:val="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hur man ansöker om anstånd – det är dock viktigt att först tacka ja till erbjuden plats via </w:t>
      </w:r>
      <w:hyperlink r:id="rId135"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w:t>
      </w:r>
    </w:p>
    <w:p w14:paraId="4B509CA3" w14:textId="77777777" w:rsidR="00DF5782" w:rsidRPr="00DF5782" w:rsidRDefault="00DF5782" w:rsidP="00DF5782">
      <w:pPr>
        <w:numPr>
          <w:ilvl w:val="0"/>
          <w:numId w:val="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blankett för att ansöka om studieuppehåll med särskilda skäl,</w:t>
      </w:r>
    </w:p>
    <w:p w14:paraId="6E96076F" w14:textId="77777777" w:rsidR="00DF5782" w:rsidRPr="00DF5782" w:rsidRDefault="00DF5782" w:rsidP="00DF5782">
      <w:pPr>
        <w:numPr>
          <w:ilvl w:val="0"/>
          <w:numId w:val="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blankett för ett definitivt avbrott på program.</w:t>
      </w:r>
    </w:p>
    <w:p w14:paraId="0CA80E9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vill överklaga avslag på begäran om anstånd om att påbörja studierna, eller avslag på ansökan om att göra studieuppehåll, ska vända sig till Överklagandenämnden för högskolan, se avsnitt </w:t>
      </w:r>
      <w:hyperlink r:id="rId136" w:anchor="studenter316" w:history="1">
        <w:r w:rsidRPr="00DF5782">
          <w:rPr>
            <w:rFonts w:ascii="Times New Roman" w:eastAsia="Times New Roman" w:hAnsi="Times New Roman" w:cs="Times New Roman"/>
            <w:color w:val="3F41DC"/>
            <w:sz w:val="24"/>
            <w:szCs w:val="24"/>
            <w:u w:val="single"/>
            <w:lang w:eastAsia="sv-SE"/>
          </w:rPr>
          <w:t>3.16 Överklaga beslut</w:t>
        </w:r>
      </w:hyperlink>
      <w:r w:rsidRPr="00DF5782">
        <w:rPr>
          <w:rFonts w:ascii="Times New Roman" w:eastAsia="Times New Roman" w:hAnsi="Times New Roman" w:cs="Times New Roman"/>
          <w:sz w:val="24"/>
          <w:szCs w:val="24"/>
          <w:lang w:eastAsia="sv-SE"/>
        </w:rPr>
        <w:t>.</w:t>
      </w:r>
    </w:p>
    <w:p w14:paraId="26443B4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22A2E1C5"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37" w:history="1">
        <w:r w:rsidR="00DF5782" w:rsidRPr="00DF5782">
          <w:rPr>
            <w:rFonts w:ascii="Times New Roman" w:eastAsia="Times New Roman" w:hAnsi="Times New Roman" w:cs="Times New Roman"/>
            <w:color w:val="3F41DC"/>
            <w:sz w:val="24"/>
            <w:szCs w:val="24"/>
            <w:u w:val="single"/>
            <w:lang w:eastAsia="sv-SE"/>
          </w:rPr>
          <w:t>Studieuppehåll och studieavbrott</w:t>
        </w:r>
      </w:hyperlink>
    </w:p>
    <w:p w14:paraId="5DBC0746"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38"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16FF7ED"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3.14 Studentinflytande</w:t>
      </w:r>
    </w:p>
    <w:p w14:paraId="0F86FD5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48B2B07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uppfattning är att all verksamhet som rör utbildningen och dess stödverksamhet ska utgå från ett ömsesidigt förtroende och ansvarstagande mellan studenter och lärare. Ett sådant förhållningssätt ligger såväl i studenternas som i universitetets intresse då det är en förutsättning för att uppnå en utbildning av högsta möjliga kvalitet.</w:t>
      </w:r>
    </w:p>
    <w:p w14:paraId="0A28198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Lagstiftningen innebär ett krav på att SLU ska verka för att studenterna tar en aktiv del i utbildningarnas utveckling. Det är en stark formulering, som omfattar allt som har med utbildningen att göra.</w:t>
      </w:r>
    </w:p>
    <w:p w14:paraId="3F68EDA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Syftet med det här avsnittet är att tydliggöra hur ömsesidighet och ansvarstagande kan se ut, att vara en hjälp att bedöma om lagkraven uppfylls samt att vara ett diskussionsunderlag och en gemensam utgångspunkt för frågor om studentinflytande vid SLU. Hur detta implementeras på olika nivåer inom SLU måste få variera då förutsättningarna varierar mellan utbildningar och orter.</w:t>
      </w:r>
    </w:p>
    <w:p w14:paraId="3772A2D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43DE1D9F" w14:textId="77777777"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ha rätt att utöva inflytande över utbildningen vid högskolorna. Högskolorna skall verka för att studenterna tar en aktiv del i arbetet med att vidareutveckla utbildningen.” (Högskolelagen (1992:1434) 1 kap.)</w:t>
      </w:r>
    </w:p>
    <w:p w14:paraId="3B233ED8" w14:textId="77777777"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”Studenterna har rätt att vara representerade när beslut fattas eller beredning sker som har betydelse för </w:t>
      </w:r>
      <w:r w:rsidRPr="00DF5782">
        <w:rPr>
          <w:rFonts w:ascii="Times New Roman" w:eastAsia="Times New Roman" w:hAnsi="Times New Roman" w:cs="Times New Roman"/>
          <w:sz w:val="24"/>
          <w:szCs w:val="24"/>
          <w:lang w:eastAsia="sv-SE"/>
        </w:rPr>
        <w:lastRenderedPageBreak/>
        <w:t>utbildningen eller studenternas situation.” (Högskolelagen (1992:1434) 2 kap.)</w:t>
      </w:r>
    </w:p>
    <w:p w14:paraId="522EB564" w14:textId="77777777"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beslut ska fattas eller beredning ska genomföras av en enda person, ska information lämnas till och samråd ske med en studentrepresentant i god tid före beslutet eller slutförandet av beredningen.” (Högskoleförordningen (1993:100) 2 kap.)</w:t>
      </w:r>
    </w:p>
    <w:p w14:paraId="64F19DC2" w14:textId="77777777"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”Om beslut ska fattas av en grupp av </w:t>
      </w:r>
      <w:proofErr w:type="gramStart"/>
      <w:r w:rsidRPr="00DF5782">
        <w:rPr>
          <w:rFonts w:ascii="Times New Roman" w:eastAsia="Times New Roman" w:hAnsi="Times New Roman" w:cs="Times New Roman"/>
          <w:sz w:val="24"/>
          <w:szCs w:val="24"/>
          <w:lang w:eastAsia="sv-SE"/>
        </w:rPr>
        <w:t>personer  …</w:t>
      </w:r>
      <w:proofErr w:type="gramEnd"/>
      <w:r w:rsidRPr="00DF5782">
        <w:rPr>
          <w:rFonts w:ascii="Times New Roman" w:eastAsia="Times New Roman" w:hAnsi="Times New Roman" w:cs="Times New Roman"/>
          <w:sz w:val="24"/>
          <w:szCs w:val="24"/>
          <w:lang w:eastAsia="sv-SE"/>
        </w:rPr>
        <w:t xml:space="preserve"> har studenterna rätt att vara representerade med minst tre ledamöter. Antalet studentrepresentanter i en sådan grupp får dock vara färre om det finns särskilda skäl med hänsyn till det totala antalet ledamöter i gruppen.” (Högskoleförordningen (1993:100) 2 kap.)</w:t>
      </w:r>
    </w:p>
    <w:p w14:paraId="243E12EA" w14:textId="77777777"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har rätt att utse tre ledamöter i styrelsen.” (Förordningen (1993:221) för SLU 2 kap.)</w:t>
      </w:r>
    </w:p>
    <w:p w14:paraId="7C686303" w14:textId="77777777"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 har rätt att vara representerade i [disciplin]nämnden med två ledamöter.” (Högskoleförordningen (1993:100) 10 kap.)</w:t>
      </w:r>
    </w:p>
    <w:p w14:paraId="4BAB5948" w14:textId="77777777"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Regeringen eller den myndighet som regeringen bestämmer kan meddela föreskrifter om vem som utser representanter för studenterna. (Högskolelagen (1992:1434) 2 kap.)</w:t>
      </w:r>
    </w:p>
    <w:p w14:paraId="078D0E47" w14:textId="77777777" w:rsidR="00DF5782" w:rsidRPr="00DF5782" w:rsidRDefault="00DF5782" w:rsidP="00DF5782">
      <w:pPr>
        <w:numPr>
          <w:ilvl w:val="0"/>
          <w:numId w:val="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kåren/kårerna som utser och entledigar studenter i högskolans organ. (Studentkårsförordningen (2009:769))</w:t>
      </w:r>
    </w:p>
    <w:p w14:paraId="49697B9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Formella inflytandet genom representation i SLU:s organ</w:t>
      </w:r>
    </w:p>
    <w:p w14:paraId="6EB6C90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vid SLU har rätt att vara representerade i alla beslutande och beredande organ vars verksamhet har betydelse för utbildningen och studenternas situation.</w:t>
      </w:r>
    </w:p>
    <w:p w14:paraId="754B4A2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Studentinflytandet utgår från studentkårerna, som har en fristående roll. Dessa regleras i sin tur i studentkårsförordningen (SFS 2009:769). Där fastställs bland annat att kårerna har ett ansvar att representera alla studenter, även de som väljer att stå utanför kåren.</w:t>
      </w:r>
    </w:p>
    <w:p w14:paraId="64691CA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har rätt att bli lyssnade på och studenternas åsikter ska vara viktiga underlag för beslut i frågor som har med utbildningen att göra. Utbildningen är till för studenterna men inte bara de studenter som går utbildningen just nu. Universitetet har ansvar även för att morgondagens studenter får en utbildning av högsta kvalitet, och ska ta hänsyn till förväntningar och krav som kan vara motstridiga. Om universitetet fattar beslut som inte stämmer överens med studenternas åsikt, är det i sig inte ett tecken på avsaknad av studentinflytande.</w:t>
      </w:r>
    </w:p>
    <w:p w14:paraId="2F7DF69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Universitetet ska underlätta för studentrepresentanter att fullgöra de uppdrag inom kåren som har studiebevakande syfte. Det kan ske antingen parallellt med studierna eller genom beviljande av studieuppehåll för mer omfattande uppdrag.</w:t>
      </w:r>
    </w:p>
    <w:p w14:paraId="0E6994E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Utgångspunkten är att ärenden handläggs och bereds så att studenterna kan involveras i god tid innan beslut. I normalfallet ska berörda studentrepresentanter få tillgång till relevanta underlag fem vardagar innan beslut. Komplexa ärenden kräver längre framförhållning än enkla och rutinartade. Vid akuta frågor kan kortare framförhållning vara nödvändig. </w:t>
      </w:r>
      <w:r w:rsidRPr="00DF5782">
        <w:rPr>
          <w:rFonts w:ascii="Times New Roman" w:eastAsia="Times New Roman" w:hAnsi="Times New Roman" w:cs="Times New Roman"/>
          <w:sz w:val="24"/>
          <w:szCs w:val="24"/>
          <w:lang w:eastAsia="sv-SE"/>
        </w:rPr>
        <w:lastRenderedPageBreak/>
        <w:t>Sammanträden i beslutande organ med ledamöter utsedda av studenterna hålls i normalfallet inte under sommarterminen.</w:t>
      </w:r>
    </w:p>
    <w:p w14:paraId="03818B6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Samråd vid beredning och beslut av enskild tjänsteman inom SLU</w:t>
      </w:r>
    </w:p>
    <w:p w14:paraId="1BCCC39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Lagstiftningen ställer också långtgående krav på samråd med studenter i andra ärenden som berör dem, vad gäller både utbildningens innehåll och studenternas situation. Där ingår beslut som fattas inom administrationen, ofta av en enskild tjänsteman. De kan avse exempelvis tillgänglighet, Lika villkor, IT-stöd och bibliotek.</w:t>
      </w:r>
    </w:p>
    <w:p w14:paraId="1977FF9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Även arbetsgrupper och andra beredande organ som ska lämna beslutsunderlag i frågor som rör utbildningen eller studenternas situation måste samråda med studenterna. Skyldigheten att samråda med studenterna gäller även när en enskild tjänsteman är den som beslutar. Utgångspunkten är att ärenden handläggs och bereds så att studenterna kan involveras i god tid. I normalfallet ska berörda studentrepresentanter få tillgång till relevanta underlag fem vardagar innan slutförandet av beredningen.</w:t>
      </w:r>
    </w:p>
    <w:p w14:paraId="2B94791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Rätten till studentinflytande innefattar inte beslut som rör en enskild student. Studentrepresentanterna har däremot möjlighet att påverka principerna för sådana beslut och följa upp hur dessa principer tillämpas.</w:t>
      </w:r>
    </w:p>
    <w:p w14:paraId="79F5C37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45885D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Hos SLU</w:t>
      </w:r>
    </w:p>
    <w:p w14:paraId="3313929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Hela SLU, inte bara de som undervisar, ska eftersträva ett engagemang från studenternas sida i den del av verksamheten som rör utbildningen. Det betyder att prefekter, utbildningsansvariga och chefer på alla nivåer har ett ansvar för att säkerställa att universitetet lever upp till detta krav. Programstudierektorerna har ett uttalat ansvar för att säkerställa studentinflytandet inom sina program.</w:t>
      </w:r>
    </w:p>
    <w:p w14:paraId="10EBDD5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Ytterst är det rektors ansvar att det finns rutiner för studenternas inflytande i beredande organ och när beslut ska fattas av en enskild tjänsteman. Hur det dagliga arbetet ska organiseras i detalj så att studentinflytandet säkerställs är något som måste beslutas i nämnder, av programstudierektorer och chefer i dialog med studentrepresentanterna.</w:t>
      </w:r>
    </w:p>
    <w:p w14:paraId="4396F95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Hos studenterna</w:t>
      </w:r>
    </w:p>
    <w:p w14:paraId="11E87B4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är det SLU:s samlade studentkårer, SLUSS, som utser studenter till universitetsgemensamma organ samt till fakultets- respektive programnämnder. Det är en självklarhet att studenterna utser sina representanter utan inblandning från universitetet avseende såväl platsers fördelning som personfrågor.</w:t>
      </w:r>
    </w:p>
    <w:p w14:paraId="1ECE82F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Samverkan och information</w:t>
      </w:r>
    </w:p>
    <w:p w14:paraId="73827F8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underlätta studentinflytande ska SLU kontinuerligt hålla SLUSS informerat om de beslutande organ som finns vid universitetet, och studenterna ska erbjudas plats i alla beredande och beslutande organ som berör utbildningen. Det kan vara svårt att på förhand avgöra vilka dessa är, men utgångspunkten är att det är studenterna som avgör om de vill vara representerade, inte universitetet.</w:t>
      </w:r>
    </w:p>
    <w:p w14:paraId="7063B41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Det åligger SLU att tillhandahålla samlade förteckningar över de organ som finns och vilket syfte de har, men det är studentkårerna som prioriterar vilka organ de vill delta i. Studentkårerna har ett ansvar att meddela vilka organ de kommer delta i och vilka personer de har utsett. SLU har ett ansvar att påminna studenterna om organ där representation saknas, samt att snarast informera studenterna när nya organ/arbetsgrupper med mera inrättas. Det ansvaret åligger den instans där beslutet om inrättande tas.</w:t>
      </w:r>
    </w:p>
    <w:p w14:paraId="3C0194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har studenterna av tradition inte varit representerade i exempelvis beslutande organ inom fortlöpande miljöanalys och kommittéer för forskningsfrågor. Det finns enstaka organ där studenter inte har rätt att vara representerade, till exempel personalansvarsnämnden, som hanterar disciplinärenden avseende anställda. Av respektive delegationsordning framgår alla inrättade organ och hur många studentrepresentanter som ingår, se avsnitt </w:t>
      </w:r>
      <w:hyperlink r:id="rId139" w:anchor="ramverk23" w:history="1">
        <w:r w:rsidRPr="00DF5782">
          <w:rPr>
            <w:rFonts w:ascii="Times New Roman" w:eastAsia="Times New Roman" w:hAnsi="Times New Roman" w:cs="Times New Roman"/>
            <w:color w:val="3F41DC"/>
            <w:sz w:val="24"/>
            <w:szCs w:val="24"/>
            <w:u w:val="single"/>
            <w:lang w:eastAsia="sv-SE"/>
          </w:rPr>
          <w:t>2.3 Organisatoriska förutsättningar</w:t>
        </w:r>
      </w:hyperlink>
      <w:r w:rsidRPr="00DF5782">
        <w:rPr>
          <w:rFonts w:ascii="Times New Roman" w:eastAsia="Times New Roman" w:hAnsi="Times New Roman" w:cs="Times New Roman"/>
          <w:sz w:val="24"/>
          <w:szCs w:val="24"/>
          <w:lang w:eastAsia="sv-SE"/>
        </w:rPr>
        <w:t>.</w:t>
      </w:r>
    </w:p>
    <w:p w14:paraId="23A7F5F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D949CF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SLU:s delegationsordningar anges i vilka organ det ingår studenter och hur många ledamöter som SLUSS utser i dessa organ.</w:t>
      </w:r>
    </w:p>
    <w:p w14:paraId="4956701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Sammanträdesarvode till ledamöter utsedda av studenterna. (SLU:s regler för uppdragstillägg, arvoden och ersättningar) Den student som inte är anställd vid SLU och som är ordinarie ledamot (suppleanter har rätt till arvode när de ersätter en ordinarie ledamot) i en av rektor, dekan eller universitetsdirektör inrättad nämnd, kommitté, arbetsgrupp, referensgrupp eller motsvarande har rätt till ett arvode om 600 kr per sammanträde. Om så begärs lämnas också ersättning för förlorad arbetsinkomst. Arvodet inkluderar normalt för- och efterarbete.</w:t>
      </w:r>
    </w:p>
    <w:p w14:paraId="141723C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Suppleanter har rätt till arvode när de tjänstgör, det vill säga när de ersätter en ordinarie ledamot. Studentrepresentanter bör vända sig till sekreteraren i respektive organ för den praktiska hanteringen av arvoden.</w:t>
      </w:r>
    </w:p>
    <w:p w14:paraId="56C3978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40"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2899E067"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3.15 Klagomålsrutiner</w:t>
      </w:r>
    </w:p>
    <w:p w14:paraId="3242A3A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418C845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utbildningen inte följer denna utbildningshandbok, kursplanen eller utbildningsplanen ska studenterna kunna framföra </w:t>
      </w:r>
      <w:r w:rsidRPr="00DF5782">
        <w:rPr>
          <w:rFonts w:ascii="Times New Roman" w:eastAsia="Times New Roman" w:hAnsi="Times New Roman" w:cs="Times New Roman"/>
          <w:i/>
          <w:iCs/>
          <w:sz w:val="24"/>
          <w:szCs w:val="24"/>
          <w:lang w:eastAsia="sv-SE"/>
        </w:rPr>
        <w:t>klagomål</w:t>
      </w:r>
      <w:r w:rsidRPr="00DF5782">
        <w:rPr>
          <w:rFonts w:ascii="Times New Roman" w:eastAsia="Times New Roman" w:hAnsi="Times New Roman" w:cs="Times New Roman"/>
          <w:sz w:val="24"/>
          <w:szCs w:val="24"/>
          <w:lang w:eastAsia="sv-SE"/>
        </w:rPr>
        <w:t>, men även ställa frågor och lämna synpunkter och förslag kring utbildningen. Klagomål kan även gälla att SLU inte följer lagar eller andra författningar.</w:t>
      </w:r>
    </w:p>
    <w:p w14:paraId="46BE25E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07C09AA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(eller grupp av studenter) som är missnöjd med något ska först och främst vända sig till den närmast ansvariga för att finna en lösning på problemet. Det enklaste sättet att påverka utbildningen är att delta i de kurs- och programvärderingar som genomförs.</w:t>
      </w:r>
    </w:p>
    <w:p w14:paraId="02FAF2E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anser att SLU har brutit mot någon lag eller regel inom högskoleområdet kan anmäla det till UKÄ</w:t>
      </w:r>
      <w:r w:rsidRPr="00DF5782">
        <w:rPr>
          <w:rFonts w:ascii="Times New Roman" w:eastAsia="Times New Roman" w:hAnsi="Times New Roman" w:cs="Times New Roman"/>
          <w:i/>
          <w:iCs/>
          <w:sz w:val="24"/>
          <w:szCs w:val="24"/>
          <w:lang w:eastAsia="sv-SE"/>
        </w:rPr>
        <w:t> (</w:t>
      </w:r>
      <w:hyperlink r:id="rId141" w:history="1">
        <w:r w:rsidRPr="00DF5782">
          <w:rPr>
            <w:rFonts w:ascii="Times New Roman" w:eastAsia="Times New Roman" w:hAnsi="Times New Roman" w:cs="Times New Roman"/>
            <w:color w:val="3F41DC"/>
            <w:sz w:val="24"/>
            <w:szCs w:val="24"/>
            <w:u w:val="single"/>
            <w:lang w:eastAsia="sv-SE"/>
          </w:rPr>
          <w:t>http://www.uka.se/</w:t>
        </w:r>
      </w:hyperlink>
      <w:r w:rsidRPr="00DF5782">
        <w:rPr>
          <w:rFonts w:ascii="Times New Roman" w:eastAsia="Times New Roman" w:hAnsi="Times New Roman" w:cs="Times New Roman"/>
          <w:sz w:val="24"/>
          <w:szCs w:val="24"/>
          <w:lang w:eastAsia="sv-SE"/>
        </w:rPr>
        <w:t>).</w:t>
      </w:r>
    </w:p>
    <w:p w14:paraId="7045851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Om det finns klagomål på utbildningen rekommenderas följande hantering:</w:t>
      </w:r>
    </w:p>
    <w:tbl>
      <w:tblPr>
        <w:tblW w:w="13995" w:type="dxa"/>
        <w:tblCellMar>
          <w:top w:w="15" w:type="dxa"/>
          <w:left w:w="15" w:type="dxa"/>
          <w:bottom w:w="15" w:type="dxa"/>
          <w:right w:w="15" w:type="dxa"/>
        </w:tblCellMar>
        <w:tblLook w:val="04A0" w:firstRow="1" w:lastRow="0" w:firstColumn="1" w:lastColumn="0" w:noHBand="0" w:noVBand="1"/>
      </w:tblPr>
      <w:tblGrid>
        <w:gridCol w:w="1050"/>
        <w:gridCol w:w="3004"/>
        <w:gridCol w:w="3596"/>
        <w:gridCol w:w="3352"/>
        <w:gridCol w:w="2993"/>
      </w:tblGrid>
      <w:tr w:rsidR="00DF5782" w:rsidRPr="00DF5782" w14:paraId="4B997A9E" w14:textId="77777777" w:rsidTr="00DF5782">
        <w:tc>
          <w:tcPr>
            <w:tcW w:w="705" w:type="dxa"/>
            <w:tcBorders>
              <w:top w:val="single" w:sz="2" w:space="0" w:color="auto"/>
              <w:left w:val="single" w:sz="2" w:space="0" w:color="auto"/>
              <w:bottom w:val="single" w:sz="2" w:space="0" w:color="auto"/>
              <w:right w:val="single" w:sz="2" w:space="0" w:color="auto"/>
            </w:tcBorders>
            <w:hideMark/>
          </w:tcPr>
          <w:p w14:paraId="3610E41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 </w:t>
            </w:r>
          </w:p>
        </w:tc>
        <w:tc>
          <w:tcPr>
            <w:tcW w:w="1980" w:type="dxa"/>
            <w:tcBorders>
              <w:top w:val="single" w:sz="2" w:space="0" w:color="auto"/>
              <w:left w:val="single" w:sz="2" w:space="0" w:color="auto"/>
              <w:bottom w:val="single" w:sz="2" w:space="0" w:color="auto"/>
              <w:right w:val="single" w:sz="2" w:space="0" w:color="auto"/>
            </w:tcBorders>
            <w:hideMark/>
          </w:tcPr>
          <w:p w14:paraId="410BDBA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Kurser</w:t>
            </w:r>
          </w:p>
        </w:tc>
        <w:tc>
          <w:tcPr>
            <w:tcW w:w="2415" w:type="dxa"/>
            <w:tcBorders>
              <w:top w:val="single" w:sz="2" w:space="0" w:color="auto"/>
              <w:left w:val="single" w:sz="2" w:space="0" w:color="auto"/>
              <w:bottom w:val="single" w:sz="2" w:space="0" w:color="auto"/>
              <w:right w:val="single" w:sz="2" w:space="0" w:color="auto"/>
            </w:tcBorders>
            <w:hideMark/>
          </w:tcPr>
          <w:p w14:paraId="7EF6EC42"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Program</w:t>
            </w:r>
          </w:p>
        </w:tc>
        <w:tc>
          <w:tcPr>
            <w:tcW w:w="2130" w:type="dxa"/>
            <w:tcBorders>
              <w:top w:val="single" w:sz="2" w:space="0" w:color="auto"/>
              <w:left w:val="single" w:sz="2" w:space="0" w:color="auto"/>
              <w:bottom w:val="single" w:sz="2" w:space="0" w:color="auto"/>
              <w:right w:val="single" w:sz="2" w:space="0" w:color="auto"/>
            </w:tcBorders>
            <w:hideMark/>
          </w:tcPr>
          <w:p w14:paraId="61D2A892"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Handläggning av ett   utbildningsärende</w:t>
            </w:r>
          </w:p>
        </w:tc>
        <w:tc>
          <w:tcPr>
            <w:tcW w:w="2010" w:type="dxa"/>
            <w:tcBorders>
              <w:top w:val="single" w:sz="2" w:space="0" w:color="auto"/>
              <w:left w:val="single" w:sz="2" w:space="0" w:color="auto"/>
              <w:bottom w:val="single" w:sz="2" w:space="0" w:color="auto"/>
              <w:right w:val="single" w:sz="2" w:space="0" w:color="auto"/>
            </w:tcBorders>
            <w:hideMark/>
          </w:tcPr>
          <w:p w14:paraId="6999C7F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Beslut i ett utbildningsärende</w:t>
            </w:r>
          </w:p>
        </w:tc>
      </w:tr>
      <w:tr w:rsidR="00DF5782" w:rsidRPr="00DF5782" w14:paraId="16EB708B" w14:textId="77777777" w:rsidTr="00DF5782">
        <w:tc>
          <w:tcPr>
            <w:tcW w:w="705" w:type="dxa"/>
            <w:tcBorders>
              <w:top w:val="single" w:sz="2" w:space="0" w:color="auto"/>
              <w:left w:val="single" w:sz="2" w:space="0" w:color="auto"/>
              <w:bottom w:val="single" w:sz="2" w:space="0" w:color="auto"/>
              <w:right w:val="single" w:sz="2" w:space="0" w:color="auto"/>
            </w:tcBorders>
            <w:hideMark/>
          </w:tcPr>
          <w:p w14:paraId="5A01CD1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första hand</w:t>
            </w:r>
          </w:p>
        </w:tc>
        <w:tc>
          <w:tcPr>
            <w:tcW w:w="1980" w:type="dxa"/>
            <w:tcBorders>
              <w:top w:val="single" w:sz="2" w:space="0" w:color="auto"/>
              <w:left w:val="single" w:sz="2" w:space="0" w:color="auto"/>
              <w:bottom w:val="single" w:sz="2" w:space="0" w:color="auto"/>
              <w:right w:val="single" w:sz="2" w:space="0" w:color="auto"/>
            </w:tcBorders>
            <w:hideMark/>
          </w:tcPr>
          <w:p w14:paraId="12261FC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berörd lärare, kursledare eller examinator</w:t>
            </w:r>
          </w:p>
          <w:p w14:paraId="5B9E247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2415" w:type="dxa"/>
            <w:tcBorders>
              <w:top w:val="single" w:sz="2" w:space="0" w:color="auto"/>
              <w:left w:val="single" w:sz="2" w:space="0" w:color="auto"/>
              <w:bottom w:val="single" w:sz="2" w:space="0" w:color="auto"/>
              <w:right w:val="single" w:sz="2" w:space="0" w:color="auto"/>
            </w:tcBorders>
            <w:hideMark/>
          </w:tcPr>
          <w:p w14:paraId="5CEA60F1"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berörd program</w:t>
            </w:r>
            <w:r w:rsidRPr="00DF5782">
              <w:rPr>
                <w:rFonts w:ascii="Times New Roman" w:eastAsia="Times New Roman" w:hAnsi="Times New Roman" w:cs="Times New Roman"/>
                <w:sz w:val="24"/>
                <w:szCs w:val="24"/>
                <w:lang w:eastAsia="sv-SE"/>
              </w:rPr>
              <w:softHyphen/>
              <w:t>studierektor.</w:t>
            </w:r>
          </w:p>
        </w:tc>
        <w:tc>
          <w:tcPr>
            <w:tcW w:w="2130" w:type="dxa"/>
            <w:tcBorders>
              <w:top w:val="single" w:sz="2" w:space="0" w:color="auto"/>
              <w:left w:val="single" w:sz="2" w:space="0" w:color="auto"/>
              <w:bottom w:val="single" w:sz="2" w:space="0" w:color="auto"/>
              <w:right w:val="single" w:sz="2" w:space="0" w:color="auto"/>
            </w:tcBorders>
            <w:hideMark/>
          </w:tcPr>
          <w:p w14:paraId="2695EAB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berörd handläggare för det enskilda ärendet.</w:t>
            </w:r>
          </w:p>
          <w:p w14:paraId="605A87A2"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2010" w:type="dxa"/>
            <w:tcBorders>
              <w:top w:val="single" w:sz="2" w:space="0" w:color="auto"/>
              <w:left w:val="single" w:sz="2" w:space="0" w:color="auto"/>
              <w:bottom w:val="single" w:sz="2" w:space="0" w:color="auto"/>
              <w:right w:val="single" w:sz="2" w:space="0" w:color="auto"/>
            </w:tcBorders>
            <w:hideMark/>
          </w:tcPr>
          <w:p w14:paraId="0C12362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besluts</w:t>
            </w:r>
            <w:r w:rsidRPr="00DF5782">
              <w:rPr>
                <w:rFonts w:ascii="Times New Roman" w:eastAsia="Times New Roman" w:hAnsi="Times New Roman" w:cs="Times New Roman"/>
                <w:sz w:val="24"/>
                <w:szCs w:val="24"/>
                <w:lang w:eastAsia="sv-SE"/>
              </w:rPr>
              <w:softHyphen/>
              <w:t>fattaren om skälen för beslutet   behöver förtydligas.</w:t>
            </w:r>
          </w:p>
          <w:p w14:paraId="31B564D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14:paraId="077D94AA" w14:textId="77777777" w:rsidTr="00DF5782">
        <w:tc>
          <w:tcPr>
            <w:tcW w:w="705" w:type="dxa"/>
            <w:tcBorders>
              <w:top w:val="single" w:sz="2" w:space="0" w:color="auto"/>
              <w:left w:val="single" w:sz="2" w:space="0" w:color="auto"/>
              <w:bottom w:val="single" w:sz="2" w:space="0" w:color="auto"/>
              <w:right w:val="single" w:sz="2" w:space="0" w:color="auto"/>
            </w:tcBorders>
            <w:hideMark/>
          </w:tcPr>
          <w:p w14:paraId="61493A71"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andra hand</w:t>
            </w:r>
          </w:p>
        </w:tc>
        <w:tc>
          <w:tcPr>
            <w:tcW w:w="1980" w:type="dxa"/>
            <w:tcBorders>
              <w:top w:val="single" w:sz="2" w:space="0" w:color="auto"/>
              <w:left w:val="single" w:sz="2" w:space="0" w:color="auto"/>
              <w:bottom w:val="single" w:sz="2" w:space="0" w:color="auto"/>
              <w:right w:val="single" w:sz="2" w:space="0" w:color="auto"/>
            </w:tcBorders>
            <w:hideMark/>
          </w:tcPr>
          <w:p w14:paraId="5153F8D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institutions</w:t>
            </w:r>
            <w:r w:rsidRPr="00DF5782">
              <w:rPr>
                <w:rFonts w:ascii="Times New Roman" w:eastAsia="Times New Roman" w:hAnsi="Times New Roman" w:cs="Times New Roman"/>
                <w:sz w:val="24"/>
                <w:szCs w:val="24"/>
                <w:lang w:eastAsia="sv-SE"/>
              </w:rPr>
              <w:softHyphen/>
              <w:t>studierektor (eller motsvarande) eller prefekt på kurs</w:t>
            </w:r>
            <w:r w:rsidRPr="00DF5782">
              <w:rPr>
                <w:rFonts w:ascii="Times New Roman" w:eastAsia="Times New Roman" w:hAnsi="Times New Roman" w:cs="Times New Roman"/>
                <w:sz w:val="24"/>
                <w:szCs w:val="24"/>
                <w:lang w:eastAsia="sv-SE"/>
              </w:rPr>
              <w:softHyphen/>
              <w:t>ansvarig institution</w:t>
            </w:r>
          </w:p>
        </w:tc>
        <w:tc>
          <w:tcPr>
            <w:tcW w:w="2415" w:type="dxa"/>
            <w:tcBorders>
              <w:top w:val="single" w:sz="2" w:space="0" w:color="auto"/>
              <w:left w:val="single" w:sz="2" w:space="0" w:color="auto"/>
              <w:bottom w:val="single" w:sz="2" w:space="0" w:color="auto"/>
              <w:right w:val="single" w:sz="2" w:space="0" w:color="auto"/>
            </w:tcBorders>
            <w:hideMark/>
          </w:tcPr>
          <w:p w14:paraId="1D7EFAC6"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utbildnings</w:t>
            </w:r>
            <w:r w:rsidRPr="00DF5782">
              <w:rPr>
                <w:rFonts w:ascii="Times New Roman" w:eastAsia="Times New Roman" w:hAnsi="Times New Roman" w:cs="Times New Roman"/>
                <w:sz w:val="24"/>
                <w:szCs w:val="24"/>
                <w:lang w:eastAsia="sv-SE"/>
              </w:rPr>
              <w:softHyphen/>
              <w:t>ledaren vid respektive fakultetskansli, som kan ge besked om vilket organ som är relevant att vända sig till.</w:t>
            </w:r>
          </w:p>
          <w:p w14:paraId="2B67322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2130" w:type="dxa"/>
            <w:tcBorders>
              <w:top w:val="single" w:sz="2" w:space="0" w:color="auto"/>
              <w:left w:val="single" w:sz="2" w:space="0" w:color="auto"/>
              <w:bottom w:val="single" w:sz="2" w:space="0" w:color="auto"/>
              <w:right w:val="single" w:sz="2" w:space="0" w:color="auto"/>
            </w:tcBorders>
            <w:hideMark/>
          </w:tcPr>
          <w:p w14:paraId="30FBF32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Kontakta chefen på handläggarens avdelning.</w:t>
            </w:r>
          </w:p>
        </w:tc>
        <w:tc>
          <w:tcPr>
            <w:tcW w:w="2010" w:type="dxa"/>
            <w:tcBorders>
              <w:top w:val="single" w:sz="2" w:space="0" w:color="auto"/>
              <w:left w:val="single" w:sz="2" w:space="0" w:color="auto"/>
              <w:bottom w:val="single" w:sz="2" w:space="0" w:color="auto"/>
              <w:right w:val="single" w:sz="2" w:space="0" w:color="auto"/>
            </w:tcBorders>
            <w:hideMark/>
          </w:tcPr>
          <w:p w14:paraId="4CAC427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Vissa beslut kan överklagas – se nedan.</w:t>
            </w:r>
          </w:p>
        </w:tc>
      </w:tr>
      <w:tr w:rsidR="00DF5782" w:rsidRPr="00DF5782" w14:paraId="60E53136" w14:textId="77777777" w:rsidTr="00DF5782">
        <w:tc>
          <w:tcPr>
            <w:tcW w:w="705" w:type="dxa"/>
            <w:tcBorders>
              <w:top w:val="single" w:sz="2" w:space="0" w:color="auto"/>
              <w:left w:val="single" w:sz="2" w:space="0" w:color="auto"/>
              <w:bottom w:val="single" w:sz="2" w:space="0" w:color="auto"/>
              <w:right w:val="single" w:sz="2" w:space="0" w:color="auto"/>
            </w:tcBorders>
            <w:hideMark/>
          </w:tcPr>
          <w:p w14:paraId="77BCE64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w:t>
            </w:r>
            <w:r w:rsidRPr="00DF5782">
              <w:rPr>
                <w:rFonts w:ascii="Times New Roman" w:eastAsia="Times New Roman" w:hAnsi="Times New Roman" w:cs="Times New Roman"/>
                <w:sz w:val="24"/>
                <w:szCs w:val="24"/>
                <w:lang w:eastAsia="sv-SE"/>
              </w:rPr>
              <w:softHyphen/>
              <w:t>takt</w:t>
            </w:r>
            <w:r w:rsidRPr="00DF5782">
              <w:rPr>
                <w:rFonts w:ascii="Times New Roman" w:eastAsia="Times New Roman" w:hAnsi="Times New Roman" w:cs="Times New Roman"/>
                <w:sz w:val="24"/>
                <w:szCs w:val="24"/>
                <w:lang w:eastAsia="sv-SE"/>
              </w:rPr>
              <w:softHyphen/>
              <w:t>upp</w:t>
            </w:r>
            <w:r w:rsidRPr="00DF5782">
              <w:rPr>
                <w:rFonts w:ascii="Times New Roman" w:eastAsia="Times New Roman" w:hAnsi="Times New Roman" w:cs="Times New Roman"/>
                <w:sz w:val="24"/>
                <w:szCs w:val="24"/>
                <w:lang w:eastAsia="sv-SE"/>
              </w:rPr>
              <w:softHyphen/>
              <w:t>gifter</w:t>
            </w:r>
          </w:p>
        </w:tc>
        <w:tc>
          <w:tcPr>
            <w:tcW w:w="1980" w:type="dxa"/>
            <w:tcBorders>
              <w:top w:val="single" w:sz="2" w:space="0" w:color="auto"/>
              <w:left w:val="single" w:sz="2" w:space="0" w:color="auto"/>
              <w:bottom w:val="single" w:sz="2" w:space="0" w:color="auto"/>
              <w:right w:val="single" w:sz="2" w:space="0" w:color="auto"/>
            </w:tcBorders>
            <w:hideMark/>
          </w:tcPr>
          <w:p w14:paraId="24DBAF5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som är insti</w:t>
            </w:r>
            <w:r w:rsidRPr="00DF5782">
              <w:rPr>
                <w:rFonts w:ascii="Times New Roman" w:eastAsia="Times New Roman" w:hAnsi="Times New Roman" w:cs="Times New Roman"/>
                <w:sz w:val="24"/>
                <w:szCs w:val="24"/>
                <w:lang w:eastAsia="sv-SE"/>
              </w:rPr>
              <w:softHyphen/>
              <w:t>tutionsstudierektorer och prefekter ska framgå av SLU:s webb.</w:t>
            </w:r>
          </w:p>
        </w:tc>
        <w:tc>
          <w:tcPr>
            <w:tcW w:w="2415" w:type="dxa"/>
            <w:tcBorders>
              <w:top w:val="single" w:sz="2" w:space="0" w:color="auto"/>
              <w:left w:val="single" w:sz="2" w:space="0" w:color="auto"/>
              <w:bottom w:val="single" w:sz="2" w:space="0" w:color="auto"/>
              <w:right w:val="single" w:sz="2" w:space="0" w:color="auto"/>
            </w:tcBorders>
            <w:hideMark/>
          </w:tcPr>
          <w:p w14:paraId="1AE2DCF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som är program</w:t>
            </w:r>
            <w:r w:rsidRPr="00DF5782">
              <w:rPr>
                <w:rFonts w:ascii="Times New Roman" w:eastAsia="Times New Roman" w:hAnsi="Times New Roman" w:cs="Times New Roman"/>
                <w:sz w:val="24"/>
                <w:szCs w:val="24"/>
                <w:lang w:eastAsia="sv-SE"/>
              </w:rPr>
              <w:softHyphen/>
              <w:t>studierektorer och utbildningsledare ska framgå av SLU:s webb.</w:t>
            </w:r>
          </w:p>
        </w:tc>
        <w:tc>
          <w:tcPr>
            <w:tcW w:w="2130" w:type="dxa"/>
            <w:tcBorders>
              <w:top w:val="single" w:sz="2" w:space="0" w:color="auto"/>
              <w:left w:val="single" w:sz="2" w:space="0" w:color="auto"/>
              <w:bottom w:val="single" w:sz="2" w:space="0" w:color="auto"/>
              <w:right w:val="single" w:sz="2" w:space="0" w:color="auto"/>
            </w:tcBorders>
            <w:hideMark/>
          </w:tcPr>
          <w:p w14:paraId="0C43142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som är chefer inom verksamhetsstödet ska framgå av SLU:s webb.</w:t>
            </w:r>
          </w:p>
        </w:tc>
        <w:tc>
          <w:tcPr>
            <w:tcW w:w="2010" w:type="dxa"/>
            <w:tcBorders>
              <w:top w:val="single" w:sz="2" w:space="0" w:color="auto"/>
              <w:left w:val="single" w:sz="2" w:space="0" w:color="auto"/>
              <w:bottom w:val="single" w:sz="2" w:space="0" w:color="auto"/>
              <w:right w:val="single" w:sz="2" w:space="0" w:color="auto"/>
            </w:tcBorders>
            <w:hideMark/>
          </w:tcPr>
          <w:p w14:paraId="046990D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nedan.</w:t>
            </w:r>
          </w:p>
        </w:tc>
      </w:tr>
    </w:tbl>
    <w:p w14:paraId="539DC08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utbildningsärenden avses här antagning, tillgodoräknande, utfärdande av examen och liknande beslut som rör en enskild student. Betygsbeslut kan inte överklagas.</w:t>
      </w:r>
    </w:p>
    <w:p w14:paraId="65F0DC8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kan även vända sig till sin studentkår, som i viss mån kan ge stöd i dessa frågor.</w:t>
      </w:r>
    </w:p>
    <w:p w14:paraId="644A0CAC"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42"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7D52191"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3.16 Överklaga beslut</w:t>
      </w:r>
    </w:p>
    <w:p w14:paraId="16756D8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31F884B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är några av de beslut som kan överklagas till Överklagandenämnden för högskolan: (Högskoleförordningen (1993:100) 12 kap.)</w:t>
      </w:r>
    </w:p>
    <w:p w14:paraId="2607B600" w14:textId="77777777"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att en sökande inte uppfyller kraven på behörighet för att bli antagen till utbildning på grundnivå eller avancerad nivå och beslut att inte göra undantag från behörighetsvillkoren,</w:t>
      </w:r>
    </w:p>
    <w:p w14:paraId="10DDD1DB" w14:textId="77777777"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tillgodoräknande av utbildning eller yrkesverksamhet,</w:t>
      </w:r>
    </w:p>
    <w:p w14:paraId="28C86659" w14:textId="77777777"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avslag på en students begäran om befrielse från ett obligatoriskt utbildningsmoment,</w:t>
      </w:r>
    </w:p>
    <w:p w14:paraId="2B0B291E" w14:textId="77777777"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avslag på en students begäran att få examensbevis eller kursbevis,</w:t>
      </w:r>
    </w:p>
    <w:p w14:paraId="663533FF" w14:textId="77777777" w:rsidR="00DF5782" w:rsidRPr="00DF5782" w:rsidRDefault="00DF5782" w:rsidP="00DF5782">
      <w:pPr>
        <w:numPr>
          <w:ilvl w:val="0"/>
          <w:numId w:val="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beslut att inte bevilja den som är antagen till utbildning på grundnivå eller avancerad </w:t>
      </w:r>
      <w:proofErr w:type="gramStart"/>
      <w:r w:rsidRPr="00DF5782">
        <w:rPr>
          <w:rFonts w:ascii="Times New Roman" w:eastAsia="Times New Roman" w:hAnsi="Times New Roman" w:cs="Times New Roman"/>
          <w:sz w:val="24"/>
          <w:szCs w:val="24"/>
          <w:lang w:eastAsia="sv-SE"/>
        </w:rPr>
        <w:t>nivå anstånd</w:t>
      </w:r>
      <w:proofErr w:type="gramEnd"/>
      <w:r w:rsidRPr="00DF5782">
        <w:rPr>
          <w:rFonts w:ascii="Times New Roman" w:eastAsia="Times New Roman" w:hAnsi="Times New Roman" w:cs="Times New Roman"/>
          <w:sz w:val="24"/>
          <w:szCs w:val="24"/>
          <w:lang w:eastAsia="sv-SE"/>
        </w:rPr>
        <w:t xml:space="preserve"> med att påbörja studierna eller att få fortsätta sina studier efter studieuppehåll.</w:t>
      </w:r>
    </w:p>
    <w:p w14:paraId="22189E2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2577C97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Hur du överklagar ett beslut som rör dig</w:t>
      </w:r>
    </w:p>
    <w:p w14:paraId="7F795DE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du anser att beslutet är felaktigt kan du överklaga det.</w:t>
      </w:r>
    </w:p>
    <w:p w14:paraId="6E15630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Överklagandet ska vara skriftligt och du ska </w:t>
      </w:r>
      <w:r w:rsidRPr="00DF5782">
        <w:rPr>
          <w:rFonts w:ascii="Times New Roman" w:eastAsia="Times New Roman" w:hAnsi="Times New Roman" w:cs="Times New Roman"/>
          <w:b/>
          <w:bCs/>
          <w:sz w:val="24"/>
          <w:szCs w:val="24"/>
          <w:lang w:eastAsia="sv-SE"/>
        </w:rPr>
        <w:t>adressera</w:t>
      </w:r>
      <w:r w:rsidRPr="00DF5782">
        <w:rPr>
          <w:rFonts w:ascii="Times New Roman" w:eastAsia="Times New Roman" w:hAnsi="Times New Roman" w:cs="Times New Roman"/>
          <w:sz w:val="24"/>
          <w:szCs w:val="24"/>
          <w:lang w:eastAsia="sv-SE"/>
        </w:rPr>
        <w:t> det till Överklagandenämnden för högskolan. Du ska </w:t>
      </w:r>
      <w:r w:rsidRPr="00DF5782">
        <w:rPr>
          <w:rFonts w:ascii="Times New Roman" w:eastAsia="Times New Roman" w:hAnsi="Times New Roman" w:cs="Times New Roman"/>
          <w:b/>
          <w:bCs/>
          <w:sz w:val="24"/>
          <w:szCs w:val="24"/>
          <w:lang w:eastAsia="sv-SE"/>
        </w:rPr>
        <w:t>skicka</w:t>
      </w:r>
      <w:r w:rsidRPr="00DF5782">
        <w:rPr>
          <w:rFonts w:ascii="Times New Roman" w:eastAsia="Times New Roman" w:hAnsi="Times New Roman" w:cs="Times New Roman"/>
          <w:sz w:val="24"/>
          <w:szCs w:val="24"/>
          <w:lang w:eastAsia="sv-SE"/>
        </w:rPr>
        <w:t> överklagandet till </w:t>
      </w:r>
      <w:r w:rsidRPr="00DF5782">
        <w:rPr>
          <w:rFonts w:ascii="Times New Roman" w:eastAsia="Times New Roman" w:hAnsi="Times New Roman" w:cs="Times New Roman"/>
          <w:b/>
          <w:bCs/>
          <w:sz w:val="24"/>
          <w:szCs w:val="24"/>
          <w:lang w:eastAsia="sv-SE"/>
        </w:rPr>
        <w:t>Registrator SLU, Box 7070, 750 07 Uppsala.</w:t>
      </w:r>
    </w:p>
    <w:p w14:paraId="4584EF3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Du ska alltså inte skicka överklagandet direkt till Överklagandenämnden för högskolan utan till SLU. Du måste se till att SLU får ditt överklagande senast tre veckor från den dag du fick beslutet.</w:t>
      </w:r>
    </w:p>
    <w:p w14:paraId="17D9EB9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ditt överklagande ska innehålla</w:t>
      </w:r>
    </w:p>
    <w:p w14:paraId="1E2F0AA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överklagandet ska du ange vilket beslut du vill överklaga och hur du vill att det ska ändras. Skicka också med själva beslutet, då går handläggningen smidigare. Om du har handlingar som styrker din ståndpunkt skickar du med dem också.</w:t>
      </w:r>
    </w:p>
    <w:p w14:paraId="0DB918A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Underteckna överklagandet med namnteckning och namnförtydligande. Se också till att överklagandet innehåller din postadress, e-postadress och telefonnummer.</w:t>
      </w:r>
    </w:p>
    <w:p w14:paraId="10F403B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När du har överklagat</w:t>
      </w:r>
    </w:p>
    <w:p w14:paraId="7C3FEBD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ditt överklagande kommer till SLU i rätt tid utreder SLU om beslutet ska ändras. Om beslutet ändras får du meddelande om detta. Ditt överklagande anses då istället gälla det nya beslutet. SLU skickar det nya beslutet till Överklagandenämnden för högskolan tillsammans med det gamla beslutet, för att säkerställa att nämnden får överblick över hela ärendet.</w:t>
      </w:r>
    </w:p>
    <w:p w14:paraId="3B472E7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SLU inte ändrar beslutet skickas ditt överklagande till Överklagandenämnden för högskolan tillsammans med beslutet, alla handlingar som hör till beslutet och ett yttrande från SLU.</w:t>
      </w:r>
    </w:p>
    <w:p w14:paraId="34CF184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43" w:anchor="studentstod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7E3FFDE"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44"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50DB9C79"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 Lärare och examinatorer</w:t>
      </w:r>
    </w:p>
    <w:p w14:paraId="140EA9F9"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45" w:anchor="larare41" w:history="1">
        <w:r w:rsidR="00DF5782" w:rsidRPr="00DF5782">
          <w:rPr>
            <w:rFonts w:ascii="Times New Roman" w:eastAsia="Times New Roman" w:hAnsi="Times New Roman" w:cs="Times New Roman"/>
            <w:color w:val="3F41DC"/>
            <w:sz w:val="24"/>
            <w:szCs w:val="24"/>
            <w:u w:val="single"/>
            <w:lang w:eastAsia="sv-SE"/>
          </w:rPr>
          <w:t>4.1 Utgångspunkter</w:t>
        </w:r>
      </w:hyperlink>
      <w:r w:rsidR="00DF5782" w:rsidRPr="00DF5782">
        <w:rPr>
          <w:rFonts w:ascii="Times New Roman" w:eastAsia="Times New Roman" w:hAnsi="Times New Roman" w:cs="Times New Roman"/>
          <w:sz w:val="24"/>
          <w:szCs w:val="24"/>
          <w:lang w:eastAsia="sv-SE"/>
        </w:rPr>
        <w:br/>
      </w:r>
      <w:hyperlink r:id="rId146" w:anchor="larare42" w:history="1">
        <w:r w:rsidR="00DF5782" w:rsidRPr="00DF5782">
          <w:rPr>
            <w:rFonts w:ascii="Times New Roman" w:eastAsia="Times New Roman" w:hAnsi="Times New Roman" w:cs="Times New Roman"/>
            <w:color w:val="3F41DC"/>
            <w:sz w:val="24"/>
            <w:szCs w:val="24"/>
            <w:u w:val="single"/>
            <w:lang w:eastAsia="sv-SE"/>
          </w:rPr>
          <w:t>4.2 Pedagogisk utveckling</w:t>
        </w:r>
      </w:hyperlink>
      <w:r w:rsidR="00DF5782" w:rsidRPr="00DF5782">
        <w:rPr>
          <w:rFonts w:ascii="Times New Roman" w:eastAsia="Times New Roman" w:hAnsi="Times New Roman" w:cs="Times New Roman"/>
          <w:sz w:val="24"/>
          <w:szCs w:val="24"/>
          <w:lang w:eastAsia="sv-SE"/>
        </w:rPr>
        <w:br/>
      </w:r>
      <w:hyperlink r:id="rId147" w:anchor="larare43" w:history="1">
        <w:r w:rsidR="00DF5782" w:rsidRPr="00DF5782">
          <w:rPr>
            <w:rFonts w:ascii="Times New Roman" w:eastAsia="Times New Roman" w:hAnsi="Times New Roman" w:cs="Times New Roman"/>
            <w:color w:val="3F41DC"/>
            <w:sz w:val="24"/>
            <w:szCs w:val="24"/>
            <w:u w:val="single"/>
            <w:lang w:eastAsia="sv-SE"/>
          </w:rPr>
          <w:t>4.3 Excellent lärare</w:t>
        </w:r>
      </w:hyperlink>
      <w:r w:rsidR="00DF5782" w:rsidRPr="00DF5782">
        <w:rPr>
          <w:rFonts w:ascii="Times New Roman" w:eastAsia="Times New Roman" w:hAnsi="Times New Roman" w:cs="Times New Roman"/>
          <w:sz w:val="24"/>
          <w:szCs w:val="24"/>
          <w:lang w:eastAsia="sv-SE"/>
        </w:rPr>
        <w:br/>
      </w:r>
      <w:hyperlink r:id="rId148" w:anchor="larare44" w:history="1">
        <w:r w:rsidR="00DF5782" w:rsidRPr="00DF5782">
          <w:rPr>
            <w:rFonts w:ascii="Times New Roman" w:eastAsia="Times New Roman" w:hAnsi="Times New Roman" w:cs="Times New Roman"/>
            <w:color w:val="3F41DC"/>
            <w:sz w:val="24"/>
            <w:szCs w:val="24"/>
            <w:u w:val="single"/>
            <w:lang w:eastAsia="sv-SE"/>
          </w:rPr>
          <w:t>4.4 Examinationsrätt på institutionsnivå</w:t>
        </w:r>
      </w:hyperlink>
      <w:r w:rsidR="00DF5782" w:rsidRPr="00DF5782">
        <w:rPr>
          <w:rFonts w:ascii="Times New Roman" w:eastAsia="Times New Roman" w:hAnsi="Times New Roman" w:cs="Times New Roman"/>
          <w:sz w:val="24"/>
          <w:szCs w:val="24"/>
          <w:lang w:eastAsia="sv-SE"/>
        </w:rPr>
        <w:br/>
      </w:r>
      <w:hyperlink r:id="rId149" w:anchor="larare45" w:history="1">
        <w:r w:rsidR="00DF5782" w:rsidRPr="00DF5782">
          <w:rPr>
            <w:rFonts w:ascii="Times New Roman" w:eastAsia="Times New Roman" w:hAnsi="Times New Roman" w:cs="Times New Roman"/>
            <w:color w:val="3F41DC"/>
            <w:sz w:val="24"/>
            <w:szCs w:val="24"/>
            <w:u w:val="single"/>
            <w:lang w:eastAsia="sv-SE"/>
          </w:rPr>
          <w:t>4.5 Examinator</w:t>
        </w:r>
      </w:hyperlink>
      <w:r w:rsidR="00DF5782" w:rsidRPr="00DF5782">
        <w:rPr>
          <w:rFonts w:ascii="Times New Roman" w:eastAsia="Times New Roman" w:hAnsi="Times New Roman" w:cs="Times New Roman"/>
          <w:sz w:val="24"/>
          <w:szCs w:val="24"/>
          <w:lang w:eastAsia="sv-SE"/>
        </w:rPr>
        <w:br/>
      </w:r>
      <w:hyperlink r:id="rId150" w:anchor="larare46" w:history="1">
        <w:r w:rsidR="00DF5782" w:rsidRPr="00DF5782">
          <w:rPr>
            <w:rFonts w:ascii="Times New Roman" w:eastAsia="Times New Roman" w:hAnsi="Times New Roman" w:cs="Times New Roman"/>
            <w:color w:val="3F41DC"/>
            <w:sz w:val="24"/>
            <w:szCs w:val="24"/>
            <w:u w:val="single"/>
            <w:lang w:eastAsia="sv-SE"/>
          </w:rPr>
          <w:t>4.6 Kompetenskrav för examinatorer</w:t>
        </w:r>
      </w:hyperlink>
      <w:r w:rsidR="00DF5782" w:rsidRPr="00DF5782">
        <w:rPr>
          <w:rFonts w:ascii="Times New Roman" w:eastAsia="Times New Roman" w:hAnsi="Times New Roman" w:cs="Times New Roman"/>
          <w:sz w:val="24"/>
          <w:szCs w:val="24"/>
          <w:lang w:eastAsia="sv-SE"/>
        </w:rPr>
        <w:br/>
      </w:r>
      <w:hyperlink r:id="rId151" w:anchor="larare47" w:history="1">
        <w:r w:rsidR="00DF5782" w:rsidRPr="00DF5782">
          <w:rPr>
            <w:rFonts w:ascii="Times New Roman" w:eastAsia="Times New Roman" w:hAnsi="Times New Roman" w:cs="Times New Roman"/>
            <w:color w:val="3F41DC"/>
            <w:sz w:val="24"/>
            <w:szCs w:val="24"/>
            <w:u w:val="single"/>
            <w:lang w:eastAsia="sv-SE"/>
          </w:rPr>
          <w:t>4.7 Byte av examinator</w:t>
        </w:r>
      </w:hyperlink>
      <w:r w:rsidR="00DF5782" w:rsidRPr="00DF5782">
        <w:rPr>
          <w:rFonts w:ascii="Times New Roman" w:eastAsia="Times New Roman" w:hAnsi="Times New Roman" w:cs="Times New Roman"/>
          <w:sz w:val="24"/>
          <w:szCs w:val="24"/>
          <w:lang w:eastAsia="sv-SE"/>
        </w:rPr>
        <w:br/>
      </w:r>
      <w:hyperlink r:id="rId152" w:anchor="larare48" w:history="1">
        <w:r w:rsidR="00DF5782" w:rsidRPr="00DF5782">
          <w:rPr>
            <w:rFonts w:ascii="Times New Roman" w:eastAsia="Times New Roman" w:hAnsi="Times New Roman" w:cs="Times New Roman"/>
            <w:color w:val="3F41DC"/>
            <w:sz w:val="24"/>
            <w:szCs w:val="24"/>
            <w:u w:val="single"/>
            <w:lang w:eastAsia="sv-SE"/>
          </w:rPr>
          <w:t>4.8 Lärares upphovsrätt</w:t>
        </w:r>
      </w:hyperlink>
      <w:r w:rsidR="00DF5782" w:rsidRPr="00DF5782">
        <w:rPr>
          <w:rFonts w:ascii="Times New Roman" w:eastAsia="Times New Roman" w:hAnsi="Times New Roman" w:cs="Times New Roman"/>
          <w:sz w:val="24"/>
          <w:szCs w:val="24"/>
          <w:lang w:eastAsia="sv-SE"/>
        </w:rPr>
        <w:br/>
      </w:r>
      <w:hyperlink r:id="rId153" w:anchor="larare49" w:history="1">
        <w:r w:rsidR="00DF5782" w:rsidRPr="00DF5782">
          <w:rPr>
            <w:rFonts w:ascii="Times New Roman" w:eastAsia="Times New Roman" w:hAnsi="Times New Roman" w:cs="Times New Roman"/>
            <w:color w:val="3F41DC"/>
            <w:sz w:val="24"/>
            <w:szCs w:val="24"/>
            <w:u w:val="single"/>
            <w:lang w:eastAsia="sv-SE"/>
          </w:rPr>
          <w:t>4.9 Personalansvarsärenden</w:t>
        </w:r>
      </w:hyperlink>
    </w:p>
    <w:p w14:paraId="119B6B09"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4.1 Utgångspunkter</w:t>
      </w:r>
    </w:p>
    <w:p w14:paraId="1265E6E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Viktiga begrepp</w:t>
      </w:r>
    </w:p>
    <w:p w14:paraId="6A56F876"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Lärare</w:t>
      </w:r>
    </w:p>
    <w:p w14:paraId="2586C5F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kategorier av </w:t>
      </w:r>
      <w:r w:rsidRPr="00DF5782">
        <w:rPr>
          <w:rFonts w:ascii="Times New Roman" w:eastAsia="Times New Roman" w:hAnsi="Times New Roman" w:cs="Times New Roman"/>
          <w:i/>
          <w:iCs/>
          <w:sz w:val="24"/>
          <w:szCs w:val="24"/>
          <w:lang w:eastAsia="sv-SE"/>
        </w:rPr>
        <w:t>lärare</w:t>
      </w:r>
      <w:r w:rsidRPr="00DF5782">
        <w:rPr>
          <w:rFonts w:ascii="Times New Roman" w:eastAsia="Times New Roman" w:hAnsi="Times New Roman" w:cs="Times New Roman"/>
          <w:sz w:val="24"/>
          <w:szCs w:val="24"/>
          <w:lang w:eastAsia="sv-SE"/>
        </w:rPr>
        <w:t> finns vid SLU: (Anställningsordning för SLU)</w:t>
      </w:r>
    </w:p>
    <w:p w14:paraId="3E64B127" w14:textId="77777777"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professor</w:t>
      </w:r>
    </w:p>
    <w:p w14:paraId="37ECEFA6" w14:textId="77777777"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gästprofessor</w:t>
      </w:r>
    </w:p>
    <w:p w14:paraId="17B27BEA" w14:textId="77777777"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adjungerad professor</w:t>
      </w:r>
    </w:p>
    <w:p w14:paraId="354873DC" w14:textId="77777777"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universitetslektor</w:t>
      </w:r>
    </w:p>
    <w:p w14:paraId="37918D13" w14:textId="77777777"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biträdande universitetslektor</w:t>
      </w:r>
    </w:p>
    <w:p w14:paraId="65DDD6AF" w14:textId="77777777"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adjungerad universitetslektor</w:t>
      </w:r>
    </w:p>
    <w:p w14:paraId="0A81EE0A" w14:textId="77777777"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universitetsadjunkt</w:t>
      </w:r>
    </w:p>
    <w:p w14:paraId="3595AFC7" w14:textId="77777777" w:rsidR="00DF5782" w:rsidRPr="00DF5782" w:rsidRDefault="00DF5782" w:rsidP="00DF5782">
      <w:pPr>
        <w:numPr>
          <w:ilvl w:val="0"/>
          <w:numId w:val="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adjungerad universitetsadjunkt</w:t>
      </w:r>
    </w:p>
    <w:p w14:paraId="4A853D5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dagligt tal används begreppet </w:t>
      </w:r>
      <w:r w:rsidRPr="00DF5782">
        <w:rPr>
          <w:rFonts w:ascii="Times New Roman" w:eastAsia="Times New Roman" w:hAnsi="Times New Roman" w:cs="Times New Roman"/>
          <w:i/>
          <w:iCs/>
          <w:sz w:val="24"/>
          <w:szCs w:val="24"/>
          <w:lang w:eastAsia="sv-SE"/>
        </w:rPr>
        <w:t>lärare</w:t>
      </w:r>
      <w:r w:rsidRPr="00DF5782">
        <w:rPr>
          <w:rFonts w:ascii="Times New Roman" w:eastAsia="Times New Roman" w:hAnsi="Times New Roman" w:cs="Times New Roman"/>
          <w:sz w:val="24"/>
          <w:szCs w:val="24"/>
          <w:lang w:eastAsia="sv-SE"/>
        </w:rPr>
        <w:t> för all undervisande personal, det vill säga även för de som inte tillhör någon av kategorierna ovan.</w:t>
      </w:r>
    </w:p>
    <w:p w14:paraId="748ED02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Examinator</w:t>
      </w:r>
    </w:p>
    <w:p w14:paraId="25D34B3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hyperlink r:id="rId154"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w:t>
      </w:r>
    </w:p>
    <w:p w14:paraId="35F8827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Kursledare</w:t>
      </w:r>
    </w:p>
    <w:p w14:paraId="19B2367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Kursledare</w:t>
      </w:r>
      <w:r w:rsidRPr="00DF5782">
        <w:rPr>
          <w:rFonts w:ascii="Times New Roman" w:eastAsia="Times New Roman" w:hAnsi="Times New Roman" w:cs="Times New Roman"/>
          <w:sz w:val="24"/>
          <w:szCs w:val="24"/>
          <w:lang w:eastAsia="sv-SE"/>
        </w:rPr>
        <w:t> är den lärare eller annan anställd inom SLU som är operativt ansvarig för kursens genomförande. Vid beställd utbildning kan kursledaren vara en lärare eller annan anställd inom annat lärosäte. Kursledaren och examinatorn kan vara samma person.</w:t>
      </w:r>
    </w:p>
    <w:p w14:paraId="64E0839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14261F1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vision, mål och strategi för att kunna attrahera, rekrytera och behålla lärarkompetens beskrivs i andra styrande dokument. Se bland annat SLU:s strategi- och inriktningsdokument.</w:t>
      </w:r>
    </w:p>
    <w:p w14:paraId="15827A6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Regler</w:t>
      </w:r>
    </w:p>
    <w:p w14:paraId="499EE09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Regler avseende anställning på SLU finns i andra styrande dokument. Se bland annat SLU:s anställningsordning.</w:t>
      </w:r>
    </w:p>
    <w:p w14:paraId="6F19ED0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0A6CA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fakultetsnämnderna (styrelsens delegationsordning) som genom planering av läraranställningar ger utbildningen förutsättningar för hög kvalitet på vetenskaplig eller konstnärlig grund samt på beprövad erfarenhet.</w:t>
      </w:r>
    </w:p>
    <w:p w14:paraId="29B59F9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ansvarar för att studenterna får tillgång till kontaktuppgifter till</w:t>
      </w:r>
    </w:p>
    <w:p w14:paraId="37B88DA5" w14:textId="77777777" w:rsidR="00DF5782" w:rsidRPr="00DF5782" w:rsidRDefault="00DF5782" w:rsidP="00DF5782">
      <w:pPr>
        <w:numPr>
          <w:ilvl w:val="0"/>
          <w:numId w:val="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 på kurssida,</w:t>
      </w:r>
    </w:p>
    <w:p w14:paraId="3E1EBD58" w14:textId="77777777" w:rsidR="00DF5782" w:rsidRPr="00DF5782" w:rsidRDefault="00DF5782" w:rsidP="00DF5782">
      <w:pPr>
        <w:numPr>
          <w:ilvl w:val="0"/>
          <w:numId w:val="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 på kurssida,</w:t>
      </w:r>
    </w:p>
    <w:p w14:paraId="3C52C0F8" w14:textId="77777777" w:rsidR="00DF5782" w:rsidRPr="00DF5782" w:rsidRDefault="00DF5782" w:rsidP="00DF5782">
      <w:pPr>
        <w:numPr>
          <w:ilvl w:val="0"/>
          <w:numId w:val="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prefekt på </w:t>
      </w:r>
      <w:r w:rsidRPr="00DF5782">
        <w:rPr>
          <w:rFonts w:ascii="Times New Roman" w:eastAsia="Times New Roman" w:hAnsi="Times New Roman" w:cs="Times New Roman"/>
          <w:i/>
          <w:iCs/>
          <w:sz w:val="24"/>
          <w:szCs w:val="24"/>
          <w:lang w:eastAsia="sv-SE"/>
        </w:rPr>
        <w:t>institutionens</w:t>
      </w:r>
      <w:r w:rsidRPr="00DF5782">
        <w:rPr>
          <w:rFonts w:ascii="Times New Roman" w:eastAsia="Times New Roman" w:hAnsi="Times New Roman" w:cs="Times New Roman"/>
          <w:sz w:val="24"/>
          <w:szCs w:val="24"/>
          <w:lang w:eastAsia="sv-SE"/>
        </w:rPr>
        <w:t> webbsida och</w:t>
      </w:r>
    </w:p>
    <w:p w14:paraId="4DC1C86E" w14:textId="77777777" w:rsidR="00DF5782" w:rsidRPr="00DF5782" w:rsidRDefault="00DF5782" w:rsidP="00DF5782">
      <w:pPr>
        <w:numPr>
          <w:ilvl w:val="0"/>
          <w:numId w:val="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institutionsstudierektor (eller motsvarande) på institutionens webbsida.</w:t>
      </w:r>
    </w:p>
    <w:p w14:paraId="1E32F1B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Fakultetskanslierna ansvarar för att kontaktuppgifter till programstudierektorer finns på studentwebbens programsidor.</w:t>
      </w:r>
    </w:p>
    <w:p w14:paraId="2370A7F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33E8936F"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55" w:history="1">
        <w:r w:rsidR="00DF5782" w:rsidRPr="00DF5782">
          <w:rPr>
            <w:rFonts w:ascii="Times New Roman" w:eastAsia="Times New Roman" w:hAnsi="Times New Roman" w:cs="Times New Roman"/>
            <w:color w:val="3F41DC"/>
            <w:sz w:val="24"/>
            <w:szCs w:val="24"/>
            <w:u w:val="single"/>
            <w:lang w:eastAsia="sv-SE"/>
          </w:rPr>
          <w:t>Anställningsordning för lärare vid SLU</w:t>
        </w:r>
        <w:r w:rsidR="00DF5782" w:rsidRPr="00DF5782">
          <w:rPr>
            <w:rFonts w:ascii="Times New Roman" w:eastAsia="Times New Roman" w:hAnsi="Times New Roman" w:cs="Times New Roman"/>
            <w:color w:val="3F41DC"/>
            <w:sz w:val="24"/>
            <w:szCs w:val="24"/>
            <w:lang w:eastAsia="sv-SE"/>
          </w:rPr>
          <w:br/>
        </w:r>
      </w:hyperlink>
      <w:hyperlink r:id="rId156" w:history="1">
        <w:r w:rsidR="00DF5782" w:rsidRPr="00DF5782">
          <w:rPr>
            <w:rFonts w:ascii="Times New Roman" w:eastAsia="Times New Roman" w:hAnsi="Times New Roman" w:cs="Times New Roman"/>
            <w:color w:val="3F41DC"/>
            <w:sz w:val="24"/>
            <w:szCs w:val="24"/>
            <w:u w:val="single"/>
            <w:lang w:eastAsia="sv-SE"/>
          </w:rPr>
          <w:t>Övergripande strategier och inriktningsdokument</w:t>
        </w:r>
        <w:r w:rsidR="00DF5782" w:rsidRPr="00DF5782">
          <w:rPr>
            <w:rFonts w:ascii="Times New Roman" w:eastAsia="Times New Roman" w:hAnsi="Times New Roman" w:cs="Times New Roman"/>
            <w:color w:val="3F41DC"/>
            <w:sz w:val="24"/>
            <w:szCs w:val="24"/>
            <w:lang w:eastAsia="sv-SE"/>
          </w:rPr>
          <w:br/>
        </w:r>
      </w:hyperlink>
      <w:hyperlink r:id="rId157" w:history="1">
        <w:r w:rsidR="00DF5782" w:rsidRPr="00DF5782">
          <w:rPr>
            <w:rFonts w:ascii="Times New Roman" w:eastAsia="Times New Roman" w:hAnsi="Times New Roman" w:cs="Times New Roman"/>
            <w:color w:val="3F41DC"/>
            <w:sz w:val="24"/>
            <w:szCs w:val="24"/>
            <w:u w:val="single"/>
            <w:lang w:eastAsia="sv-SE"/>
          </w:rPr>
          <w:t>Min anställning</w:t>
        </w:r>
      </w:hyperlink>
    </w:p>
    <w:p w14:paraId="7C6CE7F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58"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90B8BA6"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4.2 Pedagogisk utveckling</w:t>
      </w:r>
    </w:p>
    <w:p w14:paraId="4AF9640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5C7E483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 ska uppfylla högt ställda vetenskapliga och pedagogiska kvalitetskrav, så därför lägger SLU stor vikt vid sådana kvalifikationer vid anställning och befordran. Möjligheter till pedagogisk och annan kompetensutveckling ska finnas eftersom det bidrar till pedagogiskt nytänkande och kursutveckling samt fördjupad ämneskunskap och forskningsanknytning.</w:t>
      </w:r>
    </w:p>
    <w:p w14:paraId="73A5354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23F8DF3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anställningsordning reglerar vilka kompetenskrav som ställs för olika anställningar.</w:t>
      </w:r>
    </w:p>
    <w:p w14:paraId="1D97604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3543DF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Enheten för pedagogisk utveckling (EPU) inom avdelningen för lärande och digitalisering arbetar för att främja den högskolepedagogiska utvecklingen inom SLU. Enheten ansvarar för den behörighetsgivande högskolepedagogiska utbildningen.</w:t>
      </w:r>
    </w:p>
    <w:p w14:paraId="61DAB20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1DEBB8D1"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59" w:history="1">
        <w:r w:rsidR="00DF5782" w:rsidRPr="00DF5782">
          <w:rPr>
            <w:rFonts w:ascii="Times New Roman" w:eastAsia="Times New Roman" w:hAnsi="Times New Roman" w:cs="Times New Roman"/>
            <w:color w:val="3F41DC"/>
            <w:sz w:val="24"/>
            <w:szCs w:val="24"/>
            <w:u w:val="single"/>
            <w:lang w:eastAsia="sv-SE"/>
          </w:rPr>
          <w:t>Pedagogisk utveckling</w:t>
        </w:r>
      </w:hyperlink>
    </w:p>
    <w:p w14:paraId="771DE557"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60"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0F43C61"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4.3 Excellent lärare</w:t>
      </w:r>
    </w:p>
    <w:p w14:paraId="44BD462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2C393C1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Titeln </w:t>
      </w:r>
      <w:r w:rsidRPr="00DF5782">
        <w:rPr>
          <w:rFonts w:ascii="Times New Roman" w:eastAsia="Times New Roman" w:hAnsi="Times New Roman" w:cs="Times New Roman"/>
          <w:i/>
          <w:iCs/>
          <w:sz w:val="24"/>
          <w:szCs w:val="24"/>
          <w:lang w:eastAsia="sv-SE"/>
        </w:rPr>
        <w:t>excellent lärare</w:t>
      </w:r>
      <w:r w:rsidRPr="00DF5782">
        <w:rPr>
          <w:rFonts w:ascii="Times New Roman" w:eastAsia="Times New Roman" w:hAnsi="Times New Roman" w:cs="Times New Roman"/>
          <w:sz w:val="24"/>
          <w:szCs w:val="24"/>
          <w:lang w:eastAsia="sv-SE"/>
        </w:rPr>
        <w:t> ger SLU en möjlighet att belöna och synliggöra skickliga och pedagogiskt medvetna lärare. Excellenta lärare förväntas att aktivt delta i ämnesområdets och universitetets kvalitetsarbete avseende utbildning och lärande.</w:t>
      </w:r>
    </w:p>
    <w:p w14:paraId="2AC3ADE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2FF3457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Titeln excellent lärare ger SLU en möjlighet att belöna och synliggöra skickliga och pedagogiskt medvetna lärare. Den som är excellent lärare förväntas delta aktivt i ämnesområdets och universitetets kvalitetsarbete.</w:t>
      </w:r>
    </w:p>
    <w:p w14:paraId="22BBE7A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DB3B9B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 beslutar om de särskilda regler och anvisningar som gäller för utnämning till excellent lärare. Behörig att antas till titeln excellent lärare är vid SLU tillsvidareanställd lärare (universitetsadjunkt, universitetslektor och professor), eller tillsvidareanställda med motsvarande kompetens och arbetsuppgifter.</w:t>
      </w:r>
    </w:p>
    <w:p w14:paraId="12E810C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antas som excellent lärare vid SLU behöver den sökande visa upp en bred pedagogisk skicklighet. För att erhålla titeln excellent lärare ska skicklighet ha visats mot samtliga fem kriterier eller kunskapsområden:</w:t>
      </w:r>
    </w:p>
    <w:p w14:paraId="6BD8425C" w14:textId="77777777"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Undervisningsskicklighet</w:t>
      </w:r>
    </w:p>
    <w:p w14:paraId="6276B9BB" w14:textId="77777777"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Vetenskapligt och utvecklande förhållningssätt</w:t>
      </w:r>
    </w:p>
    <w:p w14:paraId="7FC033F0" w14:textId="77777777"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Samverkan med kollegor och pedagogiskt ledarskap</w:t>
      </w:r>
    </w:p>
    <w:p w14:paraId="0B958BCE" w14:textId="77777777"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Helhetsperspektiv och samverkan inom universitet och samhälle</w:t>
      </w:r>
    </w:p>
    <w:p w14:paraId="03211D01" w14:textId="77777777" w:rsidR="00DF5782" w:rsidRPr="00DF5782" w:rsidRDefault="00DF5782" w:rsidP="00DF5782">
      <w:pPr>
        <w:numPr>
          <w:ilvl w:val="0"/>
          <w:numId w:val="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Kritisk förankring i ämnet</w:t>
      </w:r>
    </w:p>
    <w:p w14:paraId="2862679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22BBBA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Nämnden för antagning av excellenta lärare (</w:t>
      </w:r>
      <w:proofErr w:type="spellStart"/>
      <w:r w:rsidRPr="00DF5782">
        <w:rPr>
          <w:rFonts w:ascii="Times New Roman" w:eastAsia="Times New Roman" w:hAnsi="Times New Roman" w:cs="Times New Roman"/>
          <w:sz w:val="24"/>
          <w:szCs w:val="24"/>
          <w:lang w:eastAsia="sv-SE"/>
        </w:rPr>
        <w:t>Nex</w:t>
      </w:r>
      <w:proofErr w:type="spellEnd"/>
      <w:r w:rsidRPr="00DF5782">
        <w:rPr>
          <w:rFonts w:ascii="Times New Roman" w:eastAsia="Times New Roman" w:hAnsi="Times New Roman" w:cs="Times New Roman"/>
          <w:sz w:val="24"/>
          <w:szCs w:val="24"/>
          <w:lang w:eastAsia="sv-SE"/>
        </w:rPr>
        <w:t>) hanterar utlysningar och ansökningar om titeln excellent lärare.</w:t>
      </w:r>
    </w:p>
    <w:p w14:paraId="42CA08C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5BC056D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Fullständig information med instruktion för sökande till titeln excellent lärare vid SLU, se länk nedan.</w:t>
      </w:r>
    </w:p>
    <w:p w14:paraId="7CD17DE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0BD7FF68"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61" w:history="1">
        <w:r w:rsidR="00DF5782" w:rsidRPr="00DF5782">
          <w:rPr>
            <w:rFonts w:ascii="Times New Roman" w:eastAsia="Times New Roman" w:hAnsi="Times New Roman" w:cs="Times New Roman"/>
            <w:color w:val="3F41DC"/>
            <w:sz w:val="24"/>
            <w:szCs w:val="24"/>
            <w:u w:val="single"/>
            <w:lang w:eastAsia="sv-SE"/>
          </w:rPr>
          <w:t>Enheten för pedagogisk utveckling (EPU)</w:t>
        </w:r>
      </w:hyperlink>
      <w:hyperlink r:id="rId162" w:history="1">
        <w:r w:rsidR="00DF5782" w:rsidRPr="00DF5782">
          <w:rPr>
            <w:rFonts w:ascii="Times New Roman" w:eastAsia="Times New Roman" w:hAnsi="Times New Roman" w:cs="Times New Roman"/>
            <w:color w:val="3F41DC"/>
            <w:sz w:val="24"/>
            <w:szCs w:val="24"/>
            <w:lang w:eastAsia="sv-SE"/>
          </w:rPr>
          <w:br/>
        </w:r>
      </w:hyperlink>
      <w:hyperlink r:id="rId163" w:history="1">
        <w:r w:rsidR="00DF5782" w:rsidRPr="00DF5782">
          <w:rPr>
            <w:rFonts w:ascii="Times New Roman" w:eastAsia="Times New Roman" w:hAnsi="Times New Roman" w:cs="Times New Roman"/>
            <w:color w:val="3F41DC"/>
            <w:sz w:val="24"/>
            <w:szCs w:val="24"/>
            <w:u w:val="single"/>
            <w:lang w:eastAsia="sv-SE"/>
          </w:rPr>
          <w:t>Excellenta lärare</w:t>
        </w:r>
      </w:hyperlink>
    </w:p>
    <w:p w14:paraId="786DEF4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64"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2C806C7A"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4.4 Examinationsrätt på institutionsnivå</w:t>
      </w:r>
    </w:p>
    <w:p w14:paraId="55CE527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673EB0B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Ämne</w:t>
      </w:r>
    </w:p>
    <w:p w14:paraId="6B0F391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inom utbildning på grundnivå och avancerad nivå vid SLU klassificeras bland annat efter sitt ämnesmässiga innehåll. SLU:s </w:t>
      </w:r>
      <w:r w:rsidRPr="00DF5782">
        <w:rPr>
          <w:rFonts w:ascii="Times New Roman" w:eastAsia="Times New Roman" w:hAnsi="Times New Roman" w:cs="Times New Roman"/>
          <w:i/>
          <w:iCs/>
          <w:sz w:val="24"/>
          <w:szCs w:val="24"/>
          <w:lang w:eastAsia="sv-SE"/>
        </w:rPr>
        <w:t>ämnen</w:t>
      </w:r>
      <w:r w:rsidRPr="00DF5782">
        <w:rPr>
          <w:rFonts w:ascii="Times New Roman" w:eastAsia="Times New Roman" w:hAnsi="Times New Roman" w:cs="Times New Roman"/>
          <w:sz w:val="24"/>
          <w:szCs w:val="24"/>
          <w:lang w:eastAsia="sv-SE"/>
        </w:rPr>
        <w:t> anges i </w:t>
      </w:r>
      <w:hyperlink r:id="rId165" w:history="1">
        <w:r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Pr="00DF5782">
        <w:rPr>
          <w:rFonts w:ascii="Times New Roman" w:eastAsia="Times New Roman" w:hAnsi="Times New Roman" w:cs="Times New Roman"/>
          <w:sz w:val="24"/>
          <w:szCs w:val="24"/>
          <w:lang w:eastAsia="sv-SE"/>
        </w:rPr>
        <w:t>.</w:t>
      </w:r>
    </w:p>
    <w:p w14:paraId="420F3AC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Huvudområde</w:t>
      </w:r>
    </w:p>
    <w:p w14:paraId="5D4E6F9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Vissa ämnen utgör </w:t>
      </w:r>
      <w:r w:rsidRPr="00DF5782">
        <w:rPr>
          <w:rFonts w:ascii="Times New Roman" w:eastAsia="Times New Roman" w:hAnsi="Times New Roman" w:cs="Times New Roman"/>
          <w:i/>
          <w:iCs/>
          <w:sz w:val="24"/>
          <w:szCs w:val="24"/>
          <w:lang w:eastAsia="sv-SE"/>
        </w:rPr>
        <w:t>huvudområden</w:t>
      </w:r>
      <w:r w:rsidRPr="00DF5782">
        <w:rPr>
          <w:rFonts w:ascii="Times New Roman" w:eastAsia="Times New Roman" w:hAnsi="Times New Roman" w:cs="Times New Roman"/>
          <w:sz w:val="24"/>
          <w:szCs w:val="24"/>
          <w:lang w:eastAsia="sv-SE"/>
        </w:rPr>
        <w:t>, som bland annat ligger till grund för generella examina. SLU:s huvudområden anges också i </w:t>
      </w:r>
      <w:hyperlink r:id="rId166" w:history="1">
        <w:r w:rsidRPr="00DF5782">
          <w:rPr>
            <w:rFonts w:ascii="Times New Roman" w:eastAsia="Times New Roman" w:hAnsi="Times New Roman" w:cs="Times New Roman"/>
            <w:color w:val="3F41DC"/>
            <w:sz w:val="24"/>
            <w:szCs w:val="24"/>
            <w:u w:val="single"/>
            <w:lang w:eastAsia="sv-SE"/>
          </w:rPr>
          <w:t>Bilaga 3b: Ämnesbeskrivningar för SLU:s huvudområden</w:t>
        </w:r>
      </w:hyperlink>
      <w:r w:rsidRPr="00DF5782">
        <w:rPr>
          <w:rFonts w:ascii="Times New Roman" w:eastAsia="Times New Roman" w:hAnsi="Times New Roman" w:cs="Times New Roman"/>
          <w:sz w:val="24"/>
          <w:szCs w:val="24"/>
          <w:lang w:eastAsia="sv-SE"/>
        </w:rPr>
        <w:t>.</w:t>
      </w:r>
    </w:p>
    <w:p w14:paraId="251C778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023722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institution ska ha rätt att examinera på grundnivå inom något av SLU:s huvudområden krävs disputerade och tillsvidareanställd lärare med relevant ämneskompetens och/eller tillsvidareanställda forskare med docentkompetens inom relevant område.</w:t>
      </w:r>
    </w:p>
    <w:p w14:paraId="7ADF2DC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institution ska ha rätt att examinera på avancerad nivå inom något av SLU:s huvudområden krävs minst en professor med relevant ämneskompetens.</w:t>
      </w:r>
    </w:p>
    <w:p w14:paraId="5EEB8BB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institution ska ha rätt att examinera inom något ämne som inte utgör huvudområde krävs anställd lärare inom relevant ämnesområde.</w:t>
      </w:r>
    </w:p>
    <w:p w14:paraId="0D5D0C9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institution ska ha rätt att examinera kurser som tillhör två huvudområden eller ämnen (dubbelklassade kurser) ska institutionen ha examinationsrätt i båda huvudområdena/ämnena. I annat fall krävs en medansvarig institution med examinationsrätt i det huvudområde eller ämne som saknas vid den kursansvariga institutionen. Den medansvariga institutionen ska framgå av kursplanen.</w:t>
      </w:r>
    </w:p>
    <w:p w14:paraId="45B9779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beställd utbildning från annat lärosäte gäller det lärosätets kompetenskrav för examinatorn.</w:t>
      </w:r>
    </w:p>
    <w:p w14:paraId="772CC6A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ansvariga fakulteten kan besluta om eventuella tidsbegränsade dispenser angående examinationsrätt för en institution avseende ett ämne eller huvudområde.</w:t>
      </w:r>
    </w:p>
    <w:p w14:paraId="0BCE9BE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03F206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fakultet ska definiera inom vilka av SLU:s huvudområden som fakultetens institutioner och eventuella enheter har rätt att examinera. Det ska även göras för ämnen som inte utgör huvudområden vid SLU.</w:t>
      </w:r>
    </w:p>
    <w:p w14:paraId="60CB714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Fakultetsnämnden bestämmer vilket organ inom fakultetens organisation som ska besluta om examinationsrätt för varje institution.</w:t>
      </w:r>
    </w:p>
    <w:p w14:paraId="77C48FEB"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67"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4AD22B3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4.5 Examinator</w:t>
      </w:r>
    </w:p>
    <w:p w14:paraId="7BD1F9E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416D3A4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Examinatorn</w:t>
      </w:r>
      <w:r w:rsidRPr="00DF5782">
        <w:rPr>
          <w:rFonts w:ascii="Times New Roman" w:eastAsia="Times New Roman" w:hAnsi="Times New Roman" w:cs="Times New Roman"/>
          <w:sz w:val="24"/>
          <w:szCs w:val="24"/>
          <w:lang w:eastAsia="sv-SE"/>
        </w:rPr>
        <w:t> är den person som betygsätter studenternas prestationer på en kurs.</w:t>
      </w:r>
    </w:p>
    <w:p w14:paraId="1662BA7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Betygskriterier</w:t>
      </w:r>
      <w:r w:rsidRPr="00DF5782">
        <w:rPr>
          <w:rFonts w:ascii="Times New Roman" w:eastAsia="Times New Roman" w:hAnsi="Times New Roman" w:cs="Times New Roman"/>
          <w:sz w:val="24"/>
          <w:szCs w:val="24"/>
          <w:lang w:eastAsia="sv-SE"/>
        </w:rPr>
        <w:t> kopplar betygsgraderna till nivåer av uppfyllelse av kursens lärandemål, där godkänt betyg innebära en grundläggande uppfyllelse av målen i kursplanen.</w:t>
      </w:r>
    </w:p>
    <w:p w14:paraId="649787C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Nationella regler</w:t>
      </w:r>
    </w:p>
    <w:p w14:paraId="2440810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 ska sättas på en genomgången kurs om inte högskolan föreskriver något annat. [− − −] Betyget ska beslutas av en av högskolan särskilt utsedd lärare (examinator).” (Högskoleförordningen (1993:100) 6 kap.)</w:t>
      </w:r>
    </w:p>
    <w:p w14:paraId="59A3026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”Lantbruksuniversitetet kan utse även den som inte har anställning som lärare till examinator på grundnivå, avancerad nivå och forskarnivå.” (Förordningen (1993:221) för SLU 5 kap.)</w:t>
      </w:r>
    </w:p>
    <w:p w14:paraId="5D9FCB8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64F2CD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ska varje kurstillfälle ha en examinator. Vem som är examinator för respektive kurstillfälle ska meddelas på kurssida senast vid kursstart.</w:t>
      </w:r>
    </w:p>
    <w:p w14:paraId="3679170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självständiga arbeten gäller särskilda regler, se kapitel </w:t>
      </w:r>
      <w:hyperlink r:id="rId168"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5E75C50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beställd utbildning eller annan form av samarbete med annat lärosäte kan examinatorn vara anställd vid det andra lärosätet. Då gäller det lärosätets regler för examinatorer.</w:t>
      </w:r>
    </w:p>
    <w:p w14:paraId="67149B0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C8CFEB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prefekten (rektors delegationsordning) på den kursansvariga institutionen som utser examinatorer. Se avsnitt </w:t>
      </w:r>
      <w:hyperlink r:id="rId169" w:anchor="larare44" w:history="1">
        <w:r w:rsidRPr="00DF5782">
          <w:rPr>
            <w:rFonts w:ascii="Times New Roman" w:eastAsia="Times New Roman" w:hAnsi="Times New Roman" w:cs="Times New Roman"/>
            <w:color w:val="3F41DC"/>
            <w:sz w:val="24"/>
            <w:szCs w:val="24"/>
            <w:u w:val="single"/>
            <w:lang w:eastAsia="sv-SE"/>
          </w:rPr>
          <w:t>4.4 Examinationsrätt på institutionsnivå</w:t>
        </w:r>
      </w:hyperlink>
      <w:r w:rsidRPr="00DF5782">
        <w:rPr>
          <w:rFonts w:ascii="Times New Roman" w:eastAsia="Times New Roman" w:hAnsi="Times New Roman" w:cs="Times New Roman"/>
          <w:sz w:val="24"/>
          <w:szCs w:val="24"/>
          <w:lang w:eastAsia="sv-SE"/>
        </w:rPr>
        <w:t>, </w:t>
      </w:r>
      <w:hyperlink r:id="rId170" w:anchor="larare46" w:history="1">
        <w:r w:rsidRPr="00DF5782">
          <w:rPr>
            <w:rFonts w:ascii="Times New Roman" w:eastAsia="Times New Roman" w:hAnsi="Times New Roman" w:cs="Times New Roman"/>
            <w:color w:val="3F41DC"/>
            <w:sz w:val="24"/>
            <w:szCs w:val="24"/>
            <w:u w:val="single"/>
            <w:lang w:eastAsia="sv-SE"/>
          </w:rPr>
          <w:t>4.6 Kompetenskrav för examinatorer</w:t>
        </w:r>
      </w:hyperlink>
      <w:r w:rsidRPr="00DF5782">
        <w:rPr>
          <w:rFonts w:ascii="Times New Roman" w:eastAsia="Times New Roman" w:hAnsi="Times New Roman" w:cs="Times New Roman"/>
          <w:sz w:val="24"/>
          <w:szCs w:val="24"/>
          <w:lang w:eastAsia="sv-SE"/>
        </w:rPr>
        <w:t> och </w:t>
      </w:r>
      <w:hyperlink r:id="rId171" w:anchor="larare47" w:history="1">
        <w:r w:rsidRPr="00DF5782">
          <w:rPr>
            <w:rFonts w:ascii="Times New Roman" w:eastAsia="Times New Roman" w:hAnsi="Times New Roman" w:cs="Times New Roman"/>
            <w:color w:val="3F41DC"/>
            <w:sz w:val="24"/>
            <w:szCs w:val="24"/>
            <w:u w:val="single"/>
            <w:lang w:eastAsia="sv-SE"/>
          </w:rPr>
          <w:t>4.7 Byte av examinator</w:t>
        </w:r>
      </w:hyperlink>
      <w:r w:rsidRPr="00DF5782">
        <w:rPr>
          <w:rFonts w:ascii="Times New Roman" w:eastAsia="Times New Roman" w:hAnsi="Times New Roman" w:cs="Times New Roman"/>
          <w:sz w:val="24"/>
          <w:szCs w:val="24"/>
          <w:lang w:eastAsia="sv-SE"/>
        </w:rPr>
        <w:t>.</w:t>
      </w:r>
    </w:p>
    <w:p w14:paraId="681486C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Fakulteterna ska dokumentera och följa upp vem som är examinator för respektive kurstillfälle.</w:t>
      </w:r>
    </w:p>
    <w:p w14:paraId="7683410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ansvarar för att uppgift om vem som är examinator för en kurs finns på kurssidan senast vid kursstart.</w:t>
      </w:r>
    </w:p>
    <w:p w14:paraId="2462A75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w:t>
      </w:r>
    </w:p>
    <w:p w14:paraId="77BADA45" w14:textId="77777777" w:rsidR="00DF5782" w:rsidRPr="00DF5782" w:rsidRDefault="00DF5782" w:rsidP="00DF5782">
      <w:pPr>
        <w:numPr>
          <w:ilvl w:val="0"/>
          <w:numId w:val="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ansvarar för att kursens innehåll och nivå följer fastställd kursplan,</w:t>
      </w:r>
    </w:p>
    <w:p w14:paraId="56547A35" w14:textId="77777777" w:rsidR="00DF5782" w:rsidRPr="00DF5782" w:rsidRDefault="00DF5782" w:rsidP="00DF5782">
      <w:pPr>
        <w:numPr>
          <w:ilvl w:val="0"/>
          <w:numId w:val="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fastställer betygskriterier, se avsnitt </w:t>
      </w:r>
      <w:hyperlink r:id="rId172" w:anchor="kursstart71" w:history="1">
        <w:r w:rsidRPr="00DF5782">
          <w:rPr>
            <w:rFonts w:ascii="Times New Roman" w:eastAsia="Times New Roman" w:hAnsi="Times New Roman" w:cs="Times New Roman"/>
            <w:color w:val="3F41DC"/>
            <w:sz w:val="24"/>
            <w:szCs w:val="24"/>
            <w:u w:val="single"/>
            <w:lang w:eastAsia="sv-SE"/>
          </w:rPr>
          <w:t>7.1 Tidig kursinformation</w:t>
        </w:r>
      </w:hyperlink>
      <w:r w:rsidRPr="00DF5782">
        <w:rPr>
          <w:rFonts w:ascii="Times New Roman" w:eastAsia="Times New Roman" w:hAnsi="Times New Roman" w:cs="Times New Roman"/>
          <w:sz w:val="24"/>
          <w:szCs w:val="24"/>
          <w:lang w:eastAsia="sv-SE"/>
        </w:rPr>
        <w:t>,</w:t>
      </w:r>
    </w:p>
    <w:p w14:paraId="01E127E3" w14:textId="77777777" w:rsidR="00DF5782" w:rsidRPr="00DF5782" w:rsidRDefault="00DF5782" w:rsidP="00DF5782">
      <w:pPr>
        <w:numPr>
          <w:ilvl w:val="0"/>
          <w:numId w:val="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ansvarar för bedömning av studenternas prestationer,</w:t>
      </w:r>
    </w:p>
    <w:p w14:paraId="35C3E0C5" w14:textId="77777777" w:rsidR="00DF5782" w:rsidRPr="00DF5782" w:rsidRDefault="00DF5782" w:rsidP="00DF5782">
      <w:pPr>
        <w:numPr>
          <w:ilvl w:val="0"/>
          <w:numId w:val="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beslutar om betyg genom att slutattestera resultat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3692ACF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Andra lärare får medverka i examinationen som medrättande lärare enligt examinators instruktioner, men det är examinatorn som har det slutgiltiga ansvaret för examinationen och fattar beslut om betyg. Det kan vara olika personer som är attestanter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för olika kursmoduler i en kurs. För självständiga arbeten finns särskilda regler, se kapitel </w:t>
      </w:r>
      <w:hyperlink r:id="rId173"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3402C14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74"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68BD54B9"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lastRenderedPageBreak/>
        <w:t>4.6 Kompetenskrav för examinatorer</w:t>
      </w:r>
    </w:p>
    <w:p w14:paraId="4268232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301AA41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Grundnivå</w:t>
      </w:r>
    </w:p>
    <w:p w14:paraId="0915839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examinator på grundnivå</w:t>
      </w:r>
    </w:p>
    <w:p w14:paraId="1965CFAF" w14:textId="77777777" w:rsidR="00DF5782" w:rsidRPr="00DF5782" w:rsidRDefault="00DF5782" w:rsidP="00DF5782">
      <w:pPr>
        <w:numPr>
          <w:ilvl w:val="0"/>
          <w:numId w:val="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minst magisterexamen inom relevant område eller yrkesexamen på avancerad nivå inom relevant område,</w:t>
      </w:r>
    </w:p>
    <w:p w14:paraId="71DD3D45" w14:textId="77777777" w:rsidR="00DF5782" w:rsidRPr="00DF5782" w:rsidRDefault="00DF5782" w:rsidP="00DF5782">
      <w:pPr>
        <w:numPr>
          <w:ilvl w:val="0"/>
          <w:numId w:val="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är anställd vid kursansvarig eller medansvarig institution, (se avsnitt </w:t>
      </w:r>
      <w:hyperlink r:id="rId175" w:anchor="larare44" w:history="1">
        <w:r w:rsidRPr="00DF5782">
          <w:rPr>
            <w:rFonts w:ascii="Times New Roman" w:eastAsia="Times New Roman" w:hAnsi="Times New Roman" w:cs="Times New Roman"/>
            <w:color w:val="3F41DC"/>
            <w:sz w:val="24"/>
            <w:szCs w:val="24"/>
            <w:u w:val="single"/>
            <w:lang w:eastAsia="sv-SE"/>
          </w:rPr>
          <w:t>4.4 Examinationsrätt på institutionsnivå</w:t>
        </w:r>
      </w:hyperlink>
      <w:r w:rsidRPr="00DF5782">
        <w:rPr>
          <w:rFonts w:ascii="Times New Roman" w:eastAsia="Times New Roman" w:hAnsi="Times New Roman" w:cs="Times New Roman"/>
          <w:sz w:val="24"/>
          <w:szCs w:val="24"/>
          <w:lang w:eastAsia="sv-SE"/>
        </w:rPr>
        <w:t>)</w:t>
      </w:r>
    </w:p>
    <w:p w14:paraId="4F8471F5" w14:textId="77777777" w:rsidR="00DF5782" w:rsidRPr="00DF5782" w:rsidRDefault="00DF5782" w:rsidP="00DF5782">
      <w:pPr>
        <w:numPr>
          <w:ilvl w:val="0"/>
          <w:numId w:val="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genomgått kurs i examination och betygssättning och</w:t>
      </w:r>
    </w:p>
    <w:p w14:paraId="2714A171" w14:textId="77777777" w:rsidR="00DF5782" w:rsidRPr="00DF5782" w:rsidRDefault="00DF5782" w:rsidP="00DF5782">
      <w:pPr>
        <w:numPr>
          <w:ilvl w:val="0"/>
          <w:numId w:val="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uppfyller ett av nedanstående alternativ (1a eller 1b eller 2).</w:t>
      </w:r>
    </w:p>
    <w:p w14:paraId="5D8232E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Avancerad nivå</w:t>
      </w:r>
    </w:p>
    <w:p w14:paraId="66E8CE3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examinator på avancerad nivå</w:t>
      </w:r>
    </w:p>
    <w:p w14:paraId="0C3C1A8E" w14:textId="77777777" w:rsidR="00DF5782" w:rsidRPr="00DF5782" w:rsidRDefault="00DF5782" w:rsidP="00DF5782">
      <w:pPr>
        <w:numPr>
          <w:ilvl w:val="0"/>
          <w:numId w:val="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minst doktorsexamen inom relevant område,</w:t>
      </w:r>
    </w:p>
    <w:p w14:paraId="78D375C0" w14:textId="77777777" w:rsidR="00DF5782" w:rsidRPr="00DF5782" w:rsidRDefault="00DF5782" w:rsidP="00DF5782">
      <w:pPr>
        <w:numPr>
          <w:ilvl w:val="0"/>
          <w:numId w:val="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är anställd vid kursansvarig eller medansvarig institution,</w:t>
      </w:r>
    </w:p>
    <w:p w14:paraId="6359417B" w14:textId="77777777" w:rsidR="00DF5782" w:rsidRPr="00DF5782" w:rsidRDefault="00DF5782" w:rsidP="00DF5782">
      <w:pPr>
        <w:numPr>
          <w:ilvl w:val="0"/>
          <w:numId w:val="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genomgått kurs i examination och betygssättning och</w:t>
      </w:r>
    </w:p>
    <w:p w14:paraId="7231F9E6" w14:textId="77777777" w:rsidR="00DF5782" w:rsidRPr="00DF5782" w:rsidRDefault="00DF5782" w:rsidP="00DF5782">
      <w:pPr>
        <w:numPr>
          <w:ilvl w:val="0"/>
          <w:numId w:val="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uppfyller ett av nedanstående alternativ (1a, 1b eller 2).</w:t>
      </w:r>
    </w:p>
    <w:p w14:paraId="024CF42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Alternativ 1a</w:t>
      </w:r>
    </w:p>
    <w:p w14:paraId="5D40337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Personen har enligt SLU:s </w:t>
      </w:r>
      <w:r w:rsidRPr="00DF5782">
        <w:rPr>
          <w:rFonts w:ascii="Times New Roman" w:eastAsia="Times New Roman" w:hAnsi="Times New Roman" w:cs="Times New Roman"/>
          <w:i/>
          <w:iCs/>
          <w:sz w:val="24"/>
          <w:szCs w:val="24"/>
          <w:lang w:eastAsia="sv-SE"/>
        </w:rPr>
        <w:t>nuvarande</w:t>
      </w:r>
      <w:r w:rsidRPr="00DF5782">
        <w:rPr>
          <w:rFonts w:ascii="Times New Roman" w:eastAsia="Times New Roman" w:hAnsi="Times New Roman" w:cs="Times New Roman"/>
          <w:sz w:val="24"/>
          <w:szCs w:val="24"/>
          <w:lang w:eastAsia="sv-SE"/>
        </w:rPr>
        <w:t> anställningsordning läraranställning som</w:t>
      </w:r>
    </w:p>
    <w:p w14:paraId="03045E1E" w14:textId="77777777" w:rsidR="00DF5782" w:rsidRPr="00DF5782" w:rsidRDefault="00DF5782" w:rsidP="00DF5782">
      <w:pPr>
        <w:numPr>
          <w:ilvl w:val="0"/>
          <w:numId w:val="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professor, gästprofessor, adjungerad professor eller</w:t>
      </w:r>
    </w:p>
    <w:p w14:paraId="599B5A3F" w14:textId="77777777" w:rsidR="00DF5782" w:rsidRPr="00DF5782" w:rsidRDefault="00DF5782" w:rsidP="00DF5782">
      <w:pPr>
        <w:numPr>
          <w:ilvl w:val="0"/>
          <w:numId w:val="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universitetslektor, biträdande universitetslektor, adjungerad universitetslektor eller</w:t>
      </w:r>
    </w:p>
    <w:p w14:paraId="37E20951" w14:textId="77777777" w:rsidR="00DF5782" w:rsidRPr="00DF5782" w:rsidRDefault="00DF5782" w:rsidP="00DF5782">
      <w:pPr>
        <w:numPr>
          <w:ilvl w:val="0"/>
          <w:numId w:val="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universitetsadjunkt, adjungerad universitetsadjunkt.</w:t>
      </w:r>
    </w:p>
    <w:p w14:paraId="758C3E8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Alternativ 1b</w:t>
      </w:r>
    </w:p>
    <w:p w14:paraId="204742D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Personen har enligt SLU:s </w:t>
      </w:r>
      <w:r w:rsidRPr="00DF5782">
        <w:rPr>
          <w:rFonts w:ascii="Times New Roman" w:eastAsia="Times New Roman" w:hAnsi="Times New Roman" w:cs="Times New Roman"/>
          <w:i/>
          <w:iCs/>
          <w:sz w:val="24"/>
          <w:szCs w:val="24"/>
          <w:lang w:eastAsia="sv-SE"/>
        </w:rPr>
        <w:t>tidigare</w:t>
      </w:r>
      <w:r w:rsidRPr="00DF5782">
        <w:rPr>
          <w:rFonts w:ascii="Times New Roman" w:eastAsia="Times New Roman" w:hAnsi="Times New Roman" w:cs="Times New Roman"/>
          <w:sz w:val="24"/>
          <w:szCs w:val="24"/>
          <w:lang w:eastAsia="sv-SE"/>
        </w:rPr>
        <w:t> anställningsordning läraranställning som</w:t>
      </w:r>
    </w:p>
    <w:p w14:paraId="68DC19BB" w14:textId="77777777"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professor, adjungerad professor eller</w:t>
      </w:r>
    </w:p>
    <w:p w14:paraId="5ED3FCCA" w14:textId="77777777"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lektor, adjungerad lektor eller</w:t>
      </w:r>
    </w:p>
    <w:p w14:paraId="0595B3C4" w14:textId="77777777"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adjunkt, adjungerad adjunkt eller</w:t>
      </w:r>
    </w:p>
    <w:p w14:paraId="5B1E2CA2" w14:textId="77777777"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forskarassistent eller</w:t>
      </w:r>
    </w:p>
    <w:p w14:paraId="2FA3392A" w14:textId="77777777" w:rsidR="00DF5782" w:rsidRPr="00DF5782" w:rsidRDefault="00DF5782" w:rsidP="00DF5782">
      <w:pPr>
        <w:numPr>
          <w:ilvl w:val="0"/>
          <w:numId w:val="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tim- eller gästlärare.</w:t>
      </w:r>
    </w:p>
    <w:p w14:paraId="23D4D2D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Alternativ 2</w:t>
      </w:r>
    </w:p>
    <w:p w14:paraId="36A8EF4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Personen innehar inte läraranställning, men har</w:t>
      </w:r>
    </w:p>
    <w:p w14:paraId="09F1201D" w14:textId="77777777" w:rsidR="00DF5782" w:rsidRPr="00DF5782" w:rsidRDefault="00DF5782" w:rsidP="00DF5782">
      <w:pPr>
        <w:numPr>
          <w:ilvl w:val="0"/>
          <w:numId w:val="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doktorsexamen och</w:t>
      </w:r>
    </w:p>
    <w:p w14:paraId="0269A26D" w14:textId="77777777" w:rsidR="00DF5782" w:rsidRPr="00DF5782" w:rsidRDefault="00DF5782" w:rsidP="00DF5782">
      <w:pPr>
        <w:numPr>
          <w:ilvl w:val="0"/>
          <w:numId w:val="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tillsvidareanställning som kräver doktorsexamen eller motsvarande kompetens samt</w:t>
      </w:r>
    </w:p>
    <w:p w14:paraId="2988D151" w14:textId="77777777" w:rsidR="00DF5782" w:rsidRPr="00DF5782" w:rsidRDefault="00DF5782" w:rsidP="00DF5782">
      <w:pPr>
        <w:numPr>
          <w:ilvl w:val="0"/>
          <w:numId w:val="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relevant pedagogisk kompetens motsvarande kraven för anställning som universitetslektor.</w:t>
      </w:r>
    </w:p>
    <w:p w14:paraId="00D2E03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Dispenser</w:t>
      </w:r>
    </w:p>
    <w:p w14:paraId="34F0ECB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Tidsbegränsade dispenser rörande en persons rätt att vara examinator för en kurs eller ett självständigt arbete kan beviljas av den ansvariga fakulteten.</w:t>
      </w:r>
    </w:p>
    <w:p w14:paraId="19B5BB3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BDBFBB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Fakultetsnämnden bestämmer vilket organ inom fakultetens organisation som ska besluta om dispenser för att vara examinator.</w:t>
      </w:r>
    </w:p>
    <w:p w14:paraId="71539B2A"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76"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2F74850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4.7 Byte av examinator</w:t>
      </w:r>
    </w:p>
    <w:p w14:paraId="2420579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07CD84A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utan godkänt resultat har genomgått två prov för en kurs eller en del av en kurs, har rätt att få en annan examinator utsedd, om inte särskilda skäl talar mot det.” (Högskoleförordningen (1993:100) 6 kap.)</w:t>
      </w:r>
    </w:p>
    <w:p w14:paraId="72673FC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Begäran kan också avse byte av lärare som medverkar vid bedömningen utan att vara examinator. Särskilda skäl som talar mot studentens begäran kan till exempel vara att det saknas examinatorer eller lärare med rätt behörighet.</w:t>
      </w:r>
    </w:p>
    <w:p w14:paraId="7E0797B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453B48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Prefekten beslutar om byte av examinator eller medverkande lärare för den enskilda studenten.</w:t>
      </w:r>
    </w:p>
    <w:p w14:paraId="1A41545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574C86E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lämna skriftlig begäran om byte av examinator (eller medrättande lärare) till prefekten eller institutionsstudierektorn (eller motsvarande) vid den kursansvariga institutionen.</w:t>
      </w:r>
    </w:p>
    <w:p w14:paraId="2DDF75A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77"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0B24510"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4.8 Lärares upphovsrätt</w:t>
      </w:r>
    </w:p>
    <w:p w14:paraId="0210612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496B4BF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Med immateriella rättigheter menas sådant som har eller kan ha immaterialrättsligt skydd enligt gällande lagstiftning, såsom patent, upphovsrätt, varumärkes- och mönsterskydd samt växtförädlarrätt.</w:t>
      </w:r>
    </w:p>
    <w:p w14:paraId="344E0AD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3101B45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SLU:s policy för immateriella rättigheter är utgångspunkten att immateriella rättigheter som skapas inom universitetets undervisning och forskning ska tillfalla upphovsmannen. Såväl studenter som anställda vid SLU kan vara upphovsmän (det vill säga ha upphovsrätt) till litterära och konstnärliga verk, och ska behandlas lika i det avseendet. SLU har ingen rätt till eventuella uppfinningar eller liknande, vare sig de är patenterbara eller inte, som kommer ur studenternas arbeten.</w:t>
      </w:r>
    </w:p>
    <w:p w14:paraId="297135B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772696D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Att återge andras texter, tabeller, bilder och andra illustrationer kan vara ett intrång i upphovsrätten. Det gäller även om citat är markerade och källan är angiven.</w:t>
      </w:r>
    </w:p>
    <w:p w14:paraId="1E752BB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019F5B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Lärarens material</w:t>
      </w:r>
    </w:p>
    <w:p w14:paraId="4EF3AA0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lärare som tar fram undervisningsmaterial i sin anställning har upphovsrätt till det materialet, se policy för immateriella rättigheter gällande lärarundantaget (kap 4).</w:t>
      </w:r>
    </w:p>
    <w:p w14:paraId="74CF55E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inte tillåtet för studenter att publicera eller sprida lärarens undervisningsmaterial utan lärarens tillstånd.</w:t>
      </w:r>
    </w:p>
    <w:p w14:paraId="511FDDC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Undervisning</w:t>
      </w:r>
    </w:p>
    <w:p w14:paraId="4E8B16B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Ljud-/filminspelning eller fotografering av undervisning är tillåten endast om det framgår av kursplanen att det ingår eller efter överenskommelse med berörda studenter. Detta gäller alla typer av undervisning, även exkursioner, studiebesök och liknande. Det är inte tillåtet att utan lärarens tillstånd publicera eller sprida foton, film- eller ljudupptagningar via exempelvis webb eller sociala medier från någon typ av undervisning.</w:t>
      </w:r>
    </w:p>
    <w:p w14:paraId="48F46AD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med funktionsnedsättning kan ha möjlighet till riktat pedagogiskt stöd, vilket kan omfatta till exempel ljud- eller filminspelning av undervisning, se </w:t>
      </w:r>
      <w:hyperlink r:id="rId178" w:anchor="studenter35" w:history="1">
        <w:r w:rsidRPr="00DF5782">
          <w:rPr>
            <w:rFonts w:ascii="Times New Roman" w:eastAsia="Times New Roman" w:hAnsi="Times New Roman" w:cs="Times New Roman"/>
            <w:color w:val="3F41DC"/>
            <w:sz w:val="24"/>
            <w:szCs w:val="24"/>
            <w:u w:val="single"/>
            <w:lang w:eastAsia="sv-SE"/>
          </w:rPr>
          <w:t>3.5 Studera med funktionsnedsättning</w:t>
        </w:r>
      </w:hyperlink>
      <w:r w:rsidRPr="00DF5782">
        <w:rPr>
          <w:rFonts w:ascii="Times New Roman" w:eastAsia="Times New Roman" w:hAnsi="Times New Roman" w:cs="Times New Roman"/>
          <w:sz w:val="24"/>
          <w:szCs w:val="24"/>
          <w:lang w:eastAsia="sv-SE"/>
        </w:rPr>
        <w:t>. Det är endast avsett för eget bruk och även här krävs lärarens tillstånd.</w:t>
      </w:r>
    </w:p>
    <w:p w14:paraId="63B4731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1CAFBB75"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79" w:history="1">
        <w:r w:rsidR="00DF5782" w:rsidRPr="00DF5782">
          <w:rPr>
            <w:rFonts w:ascii="Times New Roman" w:eastAsia="Times New Roman" w:hAnsi="Times New Roman" w:cs="Times New Roman"/>
            <w:color w:val="3F41DC"/>
            <w:sz w:val="24"/>
            <w:szCs w:val="24"/>
            <w:u w:val="single"/>
            <w:lang w:eastAsia="sv-SE"/>
          </w:rPr>
          <w:t>Policy för immateriella rättigheter</w:t>
        </w:r>
      </w:hyperlink>
      <w:r w:rsidR="00DF5782" w:rsidRPr="00DF5782">
        <w:rPr>
          <w:rFonts w:ascii="Times New Roman" w:eastAsia="Times New Roman" w:hAnsi="Times New Roman" w:cs="Times New Roman"/>
          <w:sz w:val="24"/>
          <w:szCs w:val="24"/>
          <w:lang w:eastAsia="sv-SE"/>
        </w:rPr>
        <w:br/>
      </w:r>
      <w:hyperlink r:id="rId180" w:history="1">
        <w:r w:rsidR="00DF5782" w:rsidRPr="00DF5782">
          <w:rPr>
            <w:rFonts w:ascii="Times New Roman" w:eastAsia="Times New Roman" w:hAnsi="Times New Roman" w:cs="Times New Roman"/>
            <w:color w:val="3F41DC"/>
            <w:sz w:val="24"/>
            <w:szCs w:val="24"/>
            <w:u w:val="single"/>
            <w:lang w:eastAsia="sv-SE"/>
          </w:rPr>
          <w:t>Juridiska rekommendationer vid distansundervisning</w:t>
        </w:r>
      </w:hyperlink>
    </w:p>
    <w:p w14:paraId="1CB72E47"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81"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3A772B2A"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4.9 Personalansvarsärenden</w:t>
      </w:r>
    </w:p>
    <w:p w14:paraId="08BFCE2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Nationella regler</w:t>
      </w:r>
    </w:p>
    <w:p w14:paraId="4153F3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anställd avsiktligt eller av oaktsamhet inte uppfyller sina skyldigheter kan det räknas som tjänsteförseelse. Det kan i vissa fall leda till en disciplinpåföljd: varning eller löneavdrag.</w:t>
      </w:r>
    </w:p>
    <w:p w14:paraId="4CAE66D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personalansvarsnämnd ska pröva frågor om: (Myndighetsförordningen (2007:515))</w:t>
      </w:r>
    </w:p>
    <w:p w14:paraId="59AC9342" w14:textId="77777777" w:rsidR="00DF5782" w:rsidRPr="00DF5782" w:rsidRDefault="00DF5782" w:rsidP="00DF5782">
      <w:pPr>
        <w:numPr>
          <w:ilvl w:val="0"/>
          <w:numId w:val="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skiljande från anställning på grund av personliga förhållanden</w:t>
      </w:r>
    </w:p>
    <w:p w14:paraId="4C9A318E" w14:textId="77777777" w:rsidR="00DF5782" w:rsidRPr="00DF5782" w:rsidRDefault="00DF5782" w:rsidP="00DF5782">
      <w:pPr>
        <w:numPr>
          <w:ilvl w:val="0"/>
          <w:numId w:val="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disciplinansvar</w:t>
      </w:r>
    </w:p>
    <w:p w14:paraId="526BE19D" w14:textId="77777777" w:rsidR="00DF5782" w:rsidRPr="00DF5782" w:rsidRDefault="00DF5782" w:rsidP="00DF5782">
      <w:pPr>
        <w:numPr>
          <w:ilvl w:val="0"/>
          <w:numId w:val="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åtalsanmälan</w:t>
      </w:r>
    </w:p>
    <w:p w14:paraId="0FBB1363" w14:textId="77777777" w:rsidR="00DF5782" w:rsidRPr="00DF5782" w:rsidRDefault="00DF5782" w:rsidP="00DF5782">
      <w:pPr>
        <w:numPr>
          <w:ilvl w:val="0"/>
          <w:numId w:val="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avstängning</w:t>
      </w:r>
    </w:p>
    <w:p w14:paraId="16E37E2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06B790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Prefekten på den anställdes </w:t>
      </w:r>
      <w:r w:rsidRPr="00DF5782">
        <w:rPr>
          <w:rFonts w:ascii="Times New Roman" w:eastAsia="Times New Roman" w:hAnsi="Times New Roman" w:cs="Times New Roman"/>
          <w:i/>
          <w:iCs/>
          <w:sz w:val="24"/>
          <w:szCs w:val="24"/>
          <w:lang w:eastAsia="sv-SE"/>
        </w:rPr>
        <w:t>institution</w:t>
      </w:r>
      <w:r w:rsidRPr="00DF5782">
        <w:rPr>
          <w:rFonts w:ascii="Times New Roman" w:eastAsia="Times New Roman" w:hAnsi="Times New Roman" w:cs="Times New Roman"/>
          <w:sz w:val="24"/>
          <w:szCs w:val="24"/>
          <w:lang w:eastAsia="sv-SE"/>
        </w:rPr>
        <w:t> avgör om ett personalansvarsärende ska anmälas till rektor. Inom verksamhetsstödet avgör den anställdes avdelningschef.</w:t>
      </w:r>
    </w:p>
    <w:p w14:paraId="260FF49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Personalansvarsnämnden beslutar om en tjänsteförseelse ska leda till påföljd eller inte. För högre anställningar är det Statens ansvarsnämnd som beslutar.</w:t>
      </w:r>
    </w:p>
    <w:p w14:paraId="4D270AE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6DDA867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har klagomål på SLU-personal ska i första hand vända sig till prefekten för den institution där personen är anställd. Se även avsnitt </w:t>
      </w:r>
      <w:hyperlink r:id="rId182" w:anchor="studenter315" w:history="1">
        <w:r w:rsidRPr="00DF5782">
          <w:rPr>
            <w:rFonts w:ascii="Times New Roman" w:eastAsia="Times New Roman" w:hAnsi="Times New Roman" w:cs="Times New Roman"/>
            <w:color w:val="3F41DC"/>
            <w:sz w:val="24"/>
            <w:szCs w:val="24"/>
            <w:u w:val="single"/>
            <w:lang w:eastAsia="sv-SE"/>
          </w:rPr>
          <w:t>3.15 Klagomålsrutiner</w:t>
        </w:r>
      </w:hyperlink>
      <w:r w:rsidRPr="00DF5782">
        <w:rPr>
          <w:rFonts w:ascii="Times New Roman" w:eastAsia="Times New Roman" w:hAnsi="Times New Roman" w:cs="Times New Roman"/>
          <w:sz w:val="24"/>
          <w:szCs w:val="24"/>
          <w:lang w:eastAsia="sv-SE"/>
        </w:rPr>
        <w:t>. Studenten kan även vända sig till sin studentkår, som i viss mån kan ge stöd i dessa frågor.</w:t>
      </w:r>
    </w:p>
    <w:p w14:paraId="7365DD7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Personalansvarsnämnden hanterar endast allvarliga personalansvarsfall.</w:t>
      </w:r>
    </w:p>
    <w:p w14:paraId="25EF2FA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83" w:anchor="larare4"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184"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6402C28C"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5. Kvalitetssäkring</w:t>
      </w:r>
    </w:p>
    <w:p w14:paraId="58EE6241"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85" w:anchor="kvalitetssakring51" w:history="1">
        <w:r w:rsidR="00DF5782" w:rsidRPr="00DF5782">
          <w:rPr>
            <w:rFonts w:ascii="Times New Roman" w:eastAsia="Times New Roman" w:hAnsi="Times New Roman" w:cs="Times New Roman"/>
            <w:color w:val="3F41DC"/>
            <w:sz w:val="24"/>
            <w:szCs w:val="24"/>
            <w:u w:val="single"/>
            <w:lang w:eastAsia="sv-SE"/>
          </w:rPr>
          <w:t>5.1 Utgångspunkter</w:t>
        </w:r>
      </w:hyperlink>
      <w:r w:rsidR="00DF5782" w:rsidRPr="00DF5782">
        <w:rPr>
          <w:rFonts w:ascii="Times New Roman" w:eastAsia="Times New Roman" w:hAnsi="Times New Roman" w:cs="Times New Roman"/>
          <w:sz w:val="24"/>
          <w:szCs w:val="24"/>
          <w:lang w:eastAsia="sv-SE"/>
        </w:rPr>
        <w:br/>
      </w:r>
      <w:hyperlink r:id="rId186" w:anchor="kvalitetssakring52" w:history="1">
        <w:r w:rsidR="00DF5782" w:rsidRPr="00DF5782">
          <w:rPr>
            <w:rFonts w:ascii="Times New Roman" w:eastAsia="Times New Roman" w:hAnsi="Times New Roman" w:cs="Times New Roman"/>
            <w:color w:val="3F41DC"/>
            <w:sz w:val="24"/>
            <w:szCs w:val="24"/>
            <w:u w:val="single"/>
            <w:lang w:eastAsia="sv-SE"/>
          </w:rPr>
          <w:t>5.2 Kursvärdering</w:t>
        </w:r>
      </w:hyperlink>
      <w:r w:rsidR="00DF5782" w:rsidRPr="00DF5782">
        <w:rPr>
          <w:rFonts w:ascii="Times New Roman" w:eastAsia="Times New Roman" w:hAnsi="Times New Roman" w:cs="Times New Roman"/>
          <w:sz w:val="24"/>
          <w:szCs w:val="24"/>
          <w:lang w:eastAsia="sv-SE"/>
        </w:rPr>
        <w:br/>
      </w:r>
      <w:hyperlink r:id="rId187" w:anchor="kvalitetssakring53" w:history="1">
        <w:r w:rsidR="00DF5782" w:rsidRPr="00DF5782">
          <w:rPr>
            <w:rFonts w:ascii="Times New Roman" w:eastAsia="Times New Roman" w:hAnsi="Times New Roman" w:cs="Times New Roman"/>
            <w:color w:val="3F41DC"/>
            <w:sz w:val="24"/>
            <w:szCs w:val="24"/>
            <w:u w:val="single"/>
            <w:lang w:eastAsia="sv-SE"/>
          </w:rPr>
          <w:t>5.3 Programvärderingar</w:t>
        </w:r>
      </w:hyperlink>
      <w:r w:rsidR="00DF5782" w:rsidRPr="00DF5782">
        <w:rPr>
          <w:rFonts w:ascii="Times New Roman" w:eastAsia="Times New Roman" w:hAnsi="Times New Roman" w:cs="Times New Roman"/>
          <w:sz w:val="24"/>
          <w:szCs w:val="24"/>
          <w:lang w:eastAsia="sv-SE"/>
        </w:rPr>
        <w:br/>
      </w:r>
      <w:hyperlink r:id="rId188" w:anchor="kvalitetssakring54" w:history="1">
        <w:r w:rsidR="00DF5782" w:rsidRPr="00DF5782">
          <w:rPr>
            <w:rFonts w:ascii="Times New Roman" w:eastAsia="Times New Roman" w:hAnsi="Times New Roman" w:cs="Times New Roman"/>
            <w:color w:val="3F41DC"/>
            <w:sz w:val="24"/>
            <w:szCs w:val="24"/>
            <w:u w:val="single"/>
            <w:lang w:eastAsia="sv-SE"/>
          </w:rPr>
          <w:t>5.4. Studiesocial uppföljning</w:t>
        </w:r>
      </w:hyperlink>
      <w:r w:rsidR="00DF5782" w:rsidRPr="00DF5782">
        <w:rPr>
          <w:rFonts w:ascii="Times New Roman" w:eastAsia="Times New Roman" w:hAnsi="Times New Roman" w:cs="Times New Roman"/>
          <w:sz w:val="24"/>
          <w:szCs w:val="24"/>
          <w:lang w:eastAsia="sv-SE"/>
        </w:rPr>
        <w:br/>
      </w:r>
      <w:hyperlink r:id="rId189" w:anchor="kvalitetssakring55" w:history="1">
        <w:r w:rsidR="00DF5782" w:rsidRPr="00DF5782">
          <w:rPr>
            <w:rFonts w:ascii="Times New Roman" w:eastAsia="Times New Roman" w:hAnsi="Times New Roman" w:cs="Times New Roman"/>
            <w:color w:val="3F41DC"/>
            <w:sz w:val="24"/>
            <w:szCs w:val="24"/>
            <w:u w:val="single"/>
            <w:lang w:eastAsia="sv-SE"/>
          </w:rPr>
          <w:t>5.5 Kvalitetsdialoger</w:t>
        </w:r>
      </w:hyperlink>
    </w:p>
    <w:p w14:paraId="4C3C38F2"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5.1 Utgångspunkter</w:t>
      </w:r>
    </w:p>
    <w:p w14:paraId="3D6173E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5EA7620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Kvalitetsarbete är en systematisk strävan att förbättra utbildningarna i alla avseenden och i enlighet med SLU:s värdegrund och strategi. Det handlar om innehåll och akademisk nivå på utbildningarna, men även om de förutsättningar universitetet tillhandahåller för att studenterna ska tillgodogöra sig undervisningen, det vill säga såväl den fysiska som den studiesociala </w:t>
      </w:r>
      <w:r w:rsidRPr="00DF5782">
        <w:rPr>
          <w:rFonts w:ascii="Times New Roman" w:eastAsia="Times New Roman" w:hAnsi="Times New Roman" w:cs="Times New Roman"/>
          <w:sz w:val="24"/>
          <w:szCs w:val="24"/>
          <w:lang w:eastAsia="sv-SE"/>
        </w:rPr>
        <w:lastRenderedPageBreak/>
        <w:t>miljön. Det kan exempelvis handla om planering och genomförande av kurserna, tillgång till utrustning och lokaler samt ett öppet, tillåtande diskussionsklimat där alla kan komma till tals på lika villkor.</w:t>
      </w:r>
    </w:p>
    <w:p w14:paraId="5668272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Att arbeta med kvalitetsfrågor ger studenterna möjlighet att öva sig i ett utvecklande förhållningssätt, något som utgör ett mervärde inför kommande arbetsliv. Det är SLU:s ansvar att på ett tidigt stadium tydliggöra att studenterna själva har ett ansvar för sin utbildning, också avseende kvalitetsutveckling.</w:t>
      </w:r>
    </w:p>
    <w:p w14:paraId="74B27B4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system för kvalitetssäkring följer upp kvalitetsarbetet, se nedan.</w:t>
      </w:r>
    </w:p>
    <w:p w14:paraId="7E31100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3B412C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”Kvalitetsarbetet är en gemensam angelägenhet för högskolornas personal och studenterna.” (Högskolelagen (1992:1434) 1 kap.)</w:t>
      </w:r>
    </w:p>
    <w:p w14:paraId="4E48540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nationellt system för kvalitetssäkring av högre utbildning tillämpas under åren 2017-2022. Inom ramen för det genomför UKÄ fyra typer av granskningar: granskningar av lärosätenas kvalitetssäkringsarbete, utbildningsutvärderingar, prövningar av examenstillstånd och tematiska utvärderingar.</w:t>
      </w:r>
    </w:p>
    <w:p w14:paraId="47CD35D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2696442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system för kvalitetsarbete och kvalitetssäkring beskrivs i följande dokument:</w:t>
      </w:r>
    </w:p>
    <w:p w14:paraId="6DC172F8"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90" w:history="1">
        <w:r w:rsidR="00DF5782" w:rsidRPr="00DF5782">
          <w:rPr>
            <w:rFonts w:ascii="Times New Roman" w:eastAsia="Times New Roman" w:hAnsi="Times New Roman" w:cs="Times New Roman"/>
            <w:color w:val="3F41DC"/>
            <w:sz w:val="24"/>
            <w:szCs w:val="24"/>
            <w:u w:val="single"/>
            <w:lang w:eastAsia="sv-SE"/>
          </w:rPr>
          <w:t>Ramverk för kvalitetsarbete inom SLU:s utbildningar</w:t>
        </w:r>
      </w:hyperlink>
      <w:r w:rsidR="00DF5782" w:rsidRPr="00DF5782">
        <w:rPr>
          <w:rFonts w:ascii="Times New Roman" w:eastAsia="Times New Roman" w:hAnsi="Times New Roman" w:cs="Times New Roman"/>
          <w:sz w:val="24"/>
          <w:szCs w:val="24"/>
          <w:lang w:eastAsia="sv-SE"/>
        </w:rPr>
        <w:t> (strategidokument)</w:t>
      </w:r>
    </w:p>
    <w:p w14:paraId="31647607"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91" w:history="1">
        <w:r w:rsidR="00DF5782" w:rsidRPr="00DF5782">
          <w:rPr>
            <w:rFonts w:ascii="Times New Roman" w:eastAsia="Times New Roman" w:hAnsi="Times New Roman" w:cs="Times New Roman"/>
            <w:color w:val="3F41DC"/>
            <w:sz w:val="24"/>
            <w:szCs w:val="24"/>
            <w:u w:val="single"/>
            <w:lang w:eastAsia="sv-SE"/>
          </w:rPr>
          <w:t>Anvisningar för systematisk kvalitetssäkring vid SLU</w:t>
        </w:r>
      </w:hyperlink>
      <w:r w:rsidR="00DF5782" w:rsidRPr="00DF5782">
        <w:rPr>
          <w:rFonts w:ascii="Times New Roman" w:eastAsia="Times New Roman" w:hAnsi="Times New Roman" w:cs="Times New Roman"/>
          <w:sz w:val="24"/>
          <w:szCs w:val="24"/>
          <w:lang w:eastAsia="sv-SE"/>
        </w:rPr>
        <w:t> (anvisningar för tillämpning av ramverket/strategin)</w:t>
      </w:r>
    </w:p>
    <w:p w14:paraId="7610AD9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system för kvalitetssäkring kan sammanfattas enligt följande:</w:t>
      </w:r>
    </w:p>
    <w:p w14:paraId="78E0DC96" w14:textId="77777777" w:rsidR="00DF5782" w:rsidRPr="00DF5782" w:rsidRDefault="00DF5782" w:rsidP="00DF5782">
      <w:pPr>
        <w:numPr>
          <w:ilvl w:val="0"/>
          <w:numId w:val="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ska ha utbildningar av god kvalitet. En nödvändig förutsättning för detta är att utbildningsprocessen är av god kvalitet.</w:t>
      </w:r>
    </w:p>
    <w:p w14:paraId="657B5935" w14:textId="77777777" w:rsidR="00DF5782" w:rsidRPr="00DF5782" w:rsidRDefault="00DF5782" w:rsidP="00DF5782">
      <w:pPr>
        <w:numPr>
          <w:ilvl w:val="0"/>
          <w:numId w:val="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definitioner av vad som är god kvalitet i utbildningsprocessen utgår från nationella och internationella överenskommelser samt lagstadgade krav. Definitionerna (kvalitetsstandarderna) är baserade på universitetets strategiska mål, värdegrund samt riktlinjer, regler och policy för utbildningen.</w:t>
      </w:r>
    </w:p>
    <w:p w14:paraId="481A23B0" w14:textId="77777777" w:rsidR="00DF5782" w:rsidRPr="00DF5782" w:rsidRDefault="00DF5782" w:rsidP="00DF5782">
      <w:pPr>
        <w:numPr>
          <w:ilvl w:val="0"/>
          <w:numId w:val="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 systematisk kvalitetssäkring säkerställs att utbildningsprocessens alla delar uppnår den kvalitet som anges i kvalitetsstandarderna.</w:t>
      </w:r>
    </w:p>
    <w:p w14:paraId="2DD8042F" w14:textId="77777777" w:rsidR="00DF5782" w:rsidRPr="00DF5782" w:rsidRDefault="00DF5782" w:rsidP="00DF5782">
      <w:pPr>
        <w:numPr>
          <w:ilvl w:val="0"/>
          <w:numId w:val="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Kvalitetssäkringen stödjer en kultur där de gemensamma kvalitetsstandarderna är utgångspunkten i både arbetet med att utföra utbildning och arbetet med att utveckla stöd- och styrsystem.</w:t>
      </w:r>
    </w:p>
    <w:p w14:paraId="5325527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Kvalitetssäkringen består av regelbundet återkommande och systematiskt genomförda nulägesanalyser och kvalitetsdialoger. Nulägesanalysen görs av berörd programnämnd medan kvalitetsdialogerna sker mellan den utbildningsansvarige på universitetsnivå (utbildningsnämnden) och berörd programnämnd. Efter kvalitetsdialogerna gör utbildningsnämnden en bedömning av om utbildningarnas kvalitetsarbete är tillräckligt för att försäkra att den verksamhet som bedrivs håller god kvalitet. I de fall där kvalitetssäkringen så motiverar fattar utbildningsnämnden beslut om adekvata åtgärder för en fortsatt utveckling mot ökad kvalitet.</w:t>
      </w:r>
    </w:p>
    <w:p w14:paraId="59D9A5C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Kursvärderingarna (se avsnitt </w:t>
      </w:r>
      <w:hyperlink r:id="rId192" w:anchor="kvalitetssakring52" w:history="1">
        <w:r w:rsidRPr="00DF5782">
          <w:rPr>
            <w:rFonts w:ascii="Times New Roman" w:eastAsia="Times New Roman" w:hAnsi="Times New Roman" w:cs="Times New Roman"/>
            <w:color w:val="3F41DC"/>
            <w:sz w:val="24"/>
            <w:szCs w:val="24"/>
            <w:u w:val="single"/>
            <w:lang w:eastAsia="sv-SE"/>
          </w:rPr>
          <w:t>5.2 Kursvärdering</w:t>
        </w:r>
      </w:hyperlink>
      <w:r w:rsidRPr="00DF5782">
        <w:rPr>
          <w:rFonts w:ascii="Times New Roman" w:eastAsia="Times New Roman" w:hAnsi="Times New Roman" w:cs="Times New Roman"/>
          <w:sz w:val="24"/>
          <w:szCs w:val="24"/>
          <w:lang w:eastAsia="sv-SE"/>
        </w:rPr>
        <w:t>) och den återkommande studiesociala undersökningen (se avsnitt </w:t>
      </w:r>
      <w:hyperlink r:id="rId193" w:anchor="kvalitetssakring54" w:history="1">
        <w:r w:rsidRPr="00DF5782">
          <w:rPr>
            <w:rFonts w:ascii="Times New Roman" w:eastAsia="Times New Roman" w:hAnsi="Times New Roman" w:cs="Times New Roman"/>
            <w:color w:val="3F41DC"/>
            <w:sz w:val="24"/>
            <w:szCs w:val="24"/>
            <w:u w:val="single"/>
            <w:lang w:eastAsia="sv-SE"/>
          </w:rPr>
          <w:t>5.4. Studiesocial uppföljning</w:t>
        </w:r>
      </w:hyperlink>
      <w:r w:rsidRPr="00DF5782">
        <w:rPr>
          <w:rFonts w:ascii="Times New Roman" w:eastAsia="Times New Roman" w:hAnsi="Times New Roman" w:cs="Times New Roman"/>
          <w:sz w:val="24"/>
          <w:szCs w:val="24"/>
          <w:lang w:eastAsia="sv-SE"/>
        </w:rPr>
        <w:t>) är viktiga verktyg i kvalitetsarbetet. Genom programvärderingar (se avsnitt </w:t>
      </w:r>
      <w:hyperlink r:id="rId194" w:anchor="kvalitetssakring53" w:history="1">
        <w:r w:rsidRPr="00DF5782">
          <w:rPr>
            <w:rFonts w:ascii="Times New Roman" w:eastAsia="Times New Roman" w:hAnsi="Times New Roman" w:cs="Times New Roman"/>
            <w:color w:val="3F41DC"/>
            <w:sz w:val="24"/>
            <w:szCs w:val="24"/>
            <w:u w:val="single"/>
            <w:lang w:eastAsia="sv-SE"/>
          </w:rPr>
          <w:t>5.3 Programvärderingar</w:t>
        </w:r>
      </w:hyperlink>
      <w:r w:rsidRPr="00DF5782">
        <w:rPr>
          <w:rFonts w:ascii="Times New Roman" w:eastAsia="Times New Roman" w:hAnsi="Times New Roman" w:cs="Times New Roman"/>
          <w:sz w:val="24"/>
          <w:szCs w:val="24"/>
          <w:lang w:eastAsia="sv-SE"/>
        </w:rPr>
        <w:t>) och alumnundersökningar kan andra aspekter av utbildningarnas kvalitet fångas upp, men dessa metoder används i mindre omfattning och inte lika systematiskt.</w:t>
      </w:r>
    </w:p>
    <w:p w14:paraId="0DBA8C0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4899D6B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Ansvaret för att SLU:s utbildningar håller hög kvalitet är fördelat mellan olika nivåer och delar inom organisationen. Det huvudsakliga kvalitetsarbetet utförs av den enskilde i den dagliga gärningen: studenter, forskarstuderande och anställda.</w:t>
      </w:r>
    </w:p>
    <w:p w14:paraId="50CFB20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4AECA3AF"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95" w:history="1">
        <w:r w:rsidR="00DF5782" w:rsidRPr="00DF5782">
          <w:rPr>
            <w:rFonts w:ascii="Times New Roman" w:eastAsia="Times New Roman" w:hAnsi="Times New Roman" w:cs="Times New Roman"/>
            <w:color w:val="3F41DC"/>
            <w:sz w:val="24"/>
            <w:szCs w:val="24"/>
            <w:u w:val="single"/>
            <w:lang w:eastAsia="sv-SE"/>
          </w:rPr>
          <w:t>Kvalitetssäkring av utbildningen</w:t>
        </w:r>
        <w:r w:rsidR="00DF5782" w:rsidRPr="00DF5782">
          <w:rPr>
            <w:rFonts w:ascii="Times New Roman" w:eastAsia="Times New Roman" w:hAnsi="Times New Roman" w:cs="Times New Roman"/>
            <w:color w:val="3F41DC"/>
            <w:sz w:val="24"/>
            <w:szCs w:val="24"/>
            <w:lang w:eastAsia="sv-SE"/>
          </w:rPr>
          <w:br/>
        </w:r>
      </w:hyperlink>
      <w:hyperlink r:id="rId196" w:history="1">
        <w:r w:rsidR="00DF5782" w:rsidRPr="00DF5782">
          <w:rPr>
            <w:rFonts w:ascii="Times New Roman" w:eastAsia="Times New Roman" w:hAnsi="Times New Roman" w:cs="Times New Roman"/>
            <w:color w:val="3F41DC"/>
            <w:sz w:val="24"/>
            <w:szCs w:val="24"/>
            <w:u w:val="single"/>
            <w:lang w:eastAsia="sv-SE"/>
          </w:rPr>
          <w:t>Studiesociala enkäter</w:t>
        </w:r>
        <w:r w:rsidR="00DF5782" w:rsidRPr="00DF5782">
          <w:rPr>
            <w:rFonts w:ascii="Times New Roman" w:eastAsia="Times New Roman" w:hAnsi="Times New Roman" w:cs="Times New Roman"/>
            <w:color w:val="3F41DC"/>
            <w:sz w:val="24"/>
            <w:szCs w:val="24"/>
            <w:lang w:eastAsia="sv-SE"/>
          </w:rPr>
          <w:br/>
        </w:r>
      </w:hyperlink>
      <w:hyperlink r:id="rId197" w:history="1">
        <w:r w:rsidR="00DF5782" w:rsidRPr="00DF5782">
          <w:rPr>
            <w:rFonts w:ascii="Times New Roman" w:eastAsia="Times New Roman" w:hAnsi="Times New Roman" w:cs="Times New Roman"/>
            <w:color w:val="3F41DC"/>
            <w:sz w:val="24"/>
            <w:szCs w:val="24"/>
            <w:u w:val="single"/>
            <w:lang w:eastAsia="sv-SE"/>
          </w:rPr>
          <w:t>SLU:s alumnverksamhet</w:t>
        </w:r>
      </w:hyperlink>
    </w:p>
    <w:p w14:paraId="735049D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198"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6A2C9736"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5.2 Kursvärdering</w:t>
      </w:r>
    </w:p>
    <w:p w14:paraId="4BB1ED2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03E2BDC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Kursvärderingar ska följas upp och användas som redskap i utbildningens kvalitetsutveckling. De ska hanteras så att både studenters och lärares integritet värnas, och en student ska därför ha möjlighet att vara anonym när kursvärderingen är skriftlig.</w:t>
      </w:r>
    </w:p>
    <w:p w14:paraId="2C97CE1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bra högskoleutbildning förutsätter väl utformade och genomförda kursvärderingar, vilket i sin tur förutsätter ömsesidighet. Kursvärderingssystemet bygger på att studenterna ger konstruktiv återkoppling på kurser och undervisning, samt att lärarna behandlar kursvärderingarna som ett värdefullt instrument för kvalitetsutveckling. Studenterna ska känna att deras åsikter bemöts med intresse och respekt.</w:t>
      </w:r>
    </w:p>
    <w:p w14:paraId="56C93A4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framför sina synpunkter och erfarenheter som en del av utbildningen och utan ersättning. Eftersom kursvärderingar är frivilliga för studenterna är det viktigt att den kursansvariga institutionen informerar om och organiserar kursvärderingen så att en hög svarsfrekvens uppnås. Det är lämpligt att den studentrepresentant som deltar i sammanställningen även medverkar i detta arbete samt i schemaläggningen av kursvärderingstillfället.</w:t>
      </w:r>
    </w:p>
    <w:p w14:paraId="00CE1A1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Nationella regler</w:t>
      </w:r>
    </w:p>
    <w:p w14:paraId="7DCC1C8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”Högskolan skall ge de studenter som deltar i eller har avslutat en kurs en möjlighet att framföra sina erfarenheter av och synpunkter på kursen genom en kursvärdering som anordnas av högskolan.”</w:t>
      </w:r>
    </w:p>
    <w:p w14:paraId="1A6F530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”Högskolan skall sammanställa kursvärderingarna samt informera om resultaten och eventuella beslut om åtgärder som föranleds av kursvärderingarna. Resultaten ska hållas tillgängliga för studenterna”. (Högskoleförordningen (1993:100) 1 kap.)</w:t>
      </w:r>
    </w:p>
    <w:p w14:paraId="3BD09C1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4D00FDD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Resultat och slutsatser från kursvärderingar ska redovisas i det gemensamma elektroniska kursvärderingssystemet (Evald). Där bör det i förekommande fall ingå information om justeringar i kursen, och/eller skäl till att ett kritiserat innehåll och upplägg kan kvarstå. De resultat som redovisas i sammanställningarna är siffersvar för de frågor som är gemensamma för alla kurser samt sammanfattningar av studenternas och lärarnas synpunkter.</w:t>
      </w:r>
    </w:p>
    <w:p w14:paraId="3A15FE2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Inför nästa gång kursen ges ska resultaten från tidigare kursvärdering presenteras, liksom information om de eventuella förändringar som föranletts av kursvärderingen.</w:t>
      </w:r>
    </w:p>
    <w:p w14:paraId="78C35BE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har rätt att företräda studentgruppen och medverka i sammanställningen av kommentarer till en kursvärdering, ett arbete som ersätts med 400 kr per kurs Detta arvode utgör en del av kostnaderna för kursens genomförande, vilket innebär att den berörda institutionen inte får särskilda resurser för det ändamålet. Beloppet är detsamma oavsett kursens antal högskolepoäng och antalet studenter.</w:t>
      </w:r>
    </w:p>
    <w:p w14:paraId="79AAA3C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225A264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lärare och studenter har ett gemensamt ansvar för att kursvärderingar genomförs. Den kursansvariga institutionen ska</w:t>
      </w:r>
    </w:p>
    <w:p w14:paraId="777AED38" w14:textId="77777777" w:rsidR="00DF5782" w:rsidRPr="00DF5782" w:rsidRDefault="00DF5782" w:rsidP="00DF5782">
      <w:pPr>
        <w:numPr>
          <w:ilvl w:val="0"/>
          <w:numId w:val="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sammanställa och följa upp sina respektive kursvärderingar, om inte ansvarig fakultet beslutat om annan hantering,</w:t>
      </w:r>
    </w:p>
    <w:p w14:paraId="41EB7A79" w14:textId="77777777" w:rsidR="00DF5782" w:rsidRPr="00DF5782" w:rsidRDefault="00DF5782" w:rsidP="00DF5782">
      <w:pPr>
        <w:numPr>
          <w:ilvl w:val="0"/>
          <w:numId w:val="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resultat och slutsatser från kursvärderingar i det gemensamma elektroniska kursvärderingssystemet Evald,</w:t>
      </w:r>
    </w:p>
    <w:p w14:paraId="01C65AFD" w14:textId="77777777" w:rsidR="00DF5782" w:rsidRPr="00DF5782" w:rsidRDefault="00DF5782" w:rsidP="00DF5782">
      <w:pPr>
        <w:numPr>
          <w:ilvl w:val="0"/>
          <w:numId w:val="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betala kursvärderingsarvode, dock bara en gång till en student per kurstillfälle.</w:t>
      </w:r>
    </w:p>
    <w:p w14:paraId="319D460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9940AC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Svaren redovisas oavsett antal svar. (UKÄ:s rapport 2018-11-29: Tillsyn av regeltillämpningen på Sveriges lantbruksuniversitet) Bedömningen av resultaten måste dock göras med hänsyn till antal svar och andel svarande.</w:t>
      </w:r>
    </w:p>
    <w:p w14:paraId="3F6F5B4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studentrepresentant som deltar i sammanställningen fyller i en blankett (se nedan) och lämnar till kursansvarig institution för att få arvodet utbetalt.</w:t>
      </w:r>
    </w:p>
    <w:p w14:paraId="2E0D6F9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Länkar</w:t>
      </w:r>
    </w:p>
    <w:p w14:paraId="547DA6B3"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199" w:history="1">
        <w:r w:rsidR="00DF5782" w:rsidRPr="00DF5782">
          <w:rPr>
            <w:rFonts w:ascii="Times New Roman" w:eastAsia="Times New Roman" w:hAnsi="Times New Roman" w:cs="Times New Roman"/>
            <w:color w:val="3F41DC"/>
            <w:sz w:val="24"/>
            <w:szCs w:val="24"/>
            <w:u w:val="single"/>
            <w:lang w:eastAsia="sv-SE"/>
          </w:rPr>
          <w:t>Evald</w:t>
        </w:r>
      </w:hyperlink>
      <w:r w:rsidR="00DF5782" w:rsidRPr="00DF5782">
        <w:rPr>
          <w:rFonts w:ascii="Times New Roman" w:eastAsia="Times New Roman" w:hAnsi="Times New Roman" w:cs="Times New Roman"/>
          <w:sz w:val="24"/>
          <w:szCs w:val="24"/>
          <w:lang w:eastAsia="sv-SE"/>
        </w:rPr>
        <w:br/>
      </w:r>
      <w:hyperlink r:id="rId200" w:history="1">
        <w:r w:rsidR="00DF5782" w:rsidRPr="00DF5782">
          <w:rPr>
            <w:rFonts w:ascii="Times New Roman" w:eastAsia="Times New Roman" w:hAnsi="Times New Roman" w:cs="Times New Roman"/>
            <w:color w:val="3F41DC"/>
            <w:sz w:val="24"/>
            <w:szCs w:val="24"/>
            <w:u w:val="single"/>
            <w:lang w:eastAsia="sv-SE"/>
          </w:rPr>
          <w:t>Blankett för studentarvode</w:t>
        </w:r>
      </w:hyperlink>
    </w:p>
    <w:p w14:paraId="7371147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01"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42BFC17"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5.3 Programvärderingar</w:t>
      </w:r>
    </w:p>
    <w:p w14:paraId="3672E1C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704CB74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deltar i eller har avslutat ett utbildningsprogram ska ges möjlighet att framföra sina erfarenheter av och synpunkter på utbildningsprogrammet. SLU har som mål att programvärderingar ska genomföras fortlöpande och i anslutning till att studenter ansöker om examen. Programvärderingarna ska följas upp och användas som redskap i utbildningens kvalitetsutveckling. Dessutom ska rutiner finnas för uppföljning av programstudenter (genomströmning och avhopp).</w:t>
      </w:r>
    </w:p>
    <w:p w14:paraId="4A20282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deltar i eller har avslutat ett utbildningsprogram ska ges möjlighet att framföra sina erfarenheter av och synpunkter på utbildningsprogrammet genom en programvärdering. Programvärderingar ska följas upp och användas som redskap i utbildningens kvalitetsutveckling.</w:t>
      </w:r>
    </w:p>
    <w:p w14:paraId="4EB09E9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8C17C9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Programnämnderna ansvarar för att genomföra utvärderingar av utbildningsprogrammen. (Styrelsens delegationsordning) Programstudierektorerna ansvarar för uppföljning av studenternas resultat, såväl kvalitativt som kvantitativt. (Rektors delegationsordning) Avdelningen för lärande och digitalisering ska tillhandahålla systemstöd för uppföljning. (Verksamhetsstödets delegationsordning)</w:t>
      </w:r>
    </w:p>
    <w:p w14:paraId="61D6B13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0459291B"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02" w:history="1">
        <w:r w:rsidR="00DF5782" w:rsidRPr="00DF5782">
          <w:rPr>
            <w:rFonts w:ascii="Times New Roman" w:eastAsia="Times New Roman" w:hAnsi="Times New Roman" w:cs="Times New Roman"/>
            <w:color w:val="3F41DC"/>
            <w:sz w:val="24"/>
            <w:szCs w:val="24"/>
            <w:u w:val="single"/>
            <w:lang w:eastAsia="sv-SE"/>
          </w:rPr>
          <w:t>Lins (ledningsinformationssystem)</w:t>
        </w:r>
      </w:hyperlink>
      <w:r w:rsidR="00DF5782" w:rsidRPr="00DF5782">
        <w:rPr>
          <w:rFonts w:ascii="Times New Roman" w:eastAsia="Times New Roman" w:hAnsi="Times New Roman" w:cs="Times New Roman"/>
          <w:sz w:val="24"/>
          <w:szCs w:val="24"/>
          <w:lang w:eastAsia="sv-SE"/>
        </w:rPr>
        <w:t> (kräver inloggning)</w:t>
      </w:r>
      <w:r w:rsidR="00DF5782" w:rsidRPr="00DF5782">
        <w:rPr>
          <w:rFonts w:ascii="Times New Roman" w:eastAsia="Times New Roman" w:hAnsi="Times New Roman" w:cs="Times New Roman"/>
          <w:sz w:val="24"/>
          <w:szCs w:val="24"/>
          <w:lang w:eastAsia="sv-SE"/>
        </w:rPr>
        <w:br/>
      </w:r>
      <w:hyperlink r:id="rId203" w:history="1">
        <w:r w:rsidR="00DF5782" w:rsidRPr="00DF5782">
          <w:rPr>
            <w:rFonts w:ascii="Times New Roman" w:eastAsia="Times New Roman" w:hAnsi="Times New Roman" w:cs="Times New Roman"/>
            <w:color w:val="3F41DC"/>
            <w:sz w:val="24"/>
            <w:szCs w:val="24"/>
            <w:u w:val="single"/>
            <w:lang w:eastAsia="sv-SE"/>
          </w:rPr>
          <w:t>Programvärderingar</w:t>
        </w:r>
      </w:hyperlink>
    </w:p>
    <w:p w14:paraId="6B8AA508"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04"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40EA14E6"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5.4. Studiesocial uppföljning</w:t>
      </w:r>
    </w:p>
    <w:p w14:paraId="6F30921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35619B0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genomför fortlöpande en studiesocial enkätundersökning bland alla studenter.</w:t>
      </w:r>
    </w:p>
    <w:p w14:paraId="7C86372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43FE056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Studiesociala rådet (Strå) ansvarar för genomförandet av den studiesociala enkäten. (Rektors delegationsordning)</w:t>
      </w:r>
    </w:p>
    <w:p w14:paraId="0321B8D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Länkar</w:t>
      </w:r>
    </w:p>
    <w:p w14:paraId="3FBD4FC6"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05" w:history="1">
        <w:r w:rsidR="00DF5782" w:rsidRPr="00DF5782">
          <w:rPr>
            <w:rFonts w:ascii="Times New Roman" w:eastAsia="Times New Roman" w:hAnsi="Times New Roman" w:cs="Times New Roman"/>
            <w:color w:val="3F41DC"/>
            <w:sz w:val="24"/>
            <w:szCs w:val="24"/>
            <w:u w:val="single"/>
            <w:lang w:eastAsia="sv-SE"/>
          </w:rPr>
          <w:t>Studiesociala enkäter</w:t>
        </w:r>
      </w:hyperlink>
    </w:p>
    <w:p w14:paraId="5CAA2AD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06"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73A1E4D"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5.5 Kvalitetsdialoger</w:t>
      </w:r>
    </w:p>
    <w:p w14:paraId="5BA9192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0137F62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Gemensamma kvalitetsområden och standarder specificeras i </w:t>
      </w:r>
      <w:hyperlink r:id="rId207" w:history="1">
        <w:r w:rsidRPr="00DF5782">
          <w:rPr>
            <w:rFonts w:ascii="Times New Roman" w:eastAsia="Times New Roman" w:hAnsi="Times New Roman" w:cs="Times New Roman"/>
            <w:color w:val="3F41DC"/>
            <w:sz w:val="24"/>
            <w:szCs w:val="24"/>
            <w:u w:val="single"/>
            <w:lang w:eastAsia="sv-SE"/>
          </w:rPr>
          <w:t>Ramverk för kvalitetsarbete inom SLU:s utbildningar</w:t>
        </w:r>
      </w:hyperlink>
      <w:r w:rsidRPr="00DF5782">
        <w:rPr>
          <w:rFonts w:ascii="Times New Roman" w:eastAsia="Times New Roman" w:hAnsi="Times New Roman" w:cs="Times New Roman"/>
          <w:sz w:val="24"/>
          <w:szCs w:val="24"/>
          <w:lang w:eastAsia="sv-SE"/>
        </w:rPr>
        <w:t>.</w:t>
      </w:r>
    </w:p>
    <w:p w14:paraId="5AEB9E2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C1ED91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w:t>
      </w:r>
      <w:hyperlink r:id="rId208" w:history="1">
        <w:r w:rsidRPr="00DF5782">
          <w:rPr>
            <w:rFonts w:ascii="Times New Roman" w:eastAsia="Times New Roman" w:hAnsi="Times New Roman" w:cs="Times New Roman"/>
            <w:color w:val="3F41DC"/>
            <w:sz w:val="24"/>
            <w:szCs w:val="24"/>
            <w:u w:val="single"/>
            <w:lang w:eastAsia="sv-SE"/>
          </w:rPr>
          <w:t>Anvisningar för systematisk kvalitetssäkring av utbildning vid SLU</w:t>
        </w:r>
      </w:hyperlink>
      <w:r w:rsidRPr="00DF5782">
        <w:rPr>
          <w:rFonts w:ascii="Times New Roman" w:eastAsia="Times New Roman" w:hAnsi="Times New Roman" w:cs="Times New Roman"/>
          <w:sz w:val="24"/>
          <w:szCs w:val="24"/>
          <w:lang w:eastAsia="sv-SE"/>
        </w:rPr>
        <w:t> anges bland annat vad som förväntas av inblandade parter före, under och efter kvalitetsdialogerna.</w:t>
      </w:r>
    </w:p>
    <w:p w14:paraId="667A4E7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D22387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w:t>
      </w:r>
      <w:hyperlink r:id="rId209" w:history="1">
        <w:r w:rsidRPr="00DF5782">
          <w:rPr>
            <w:rFonts w:ascii="Times New Roman" w:eastAsia="Times New Roman" w:hAnsi="Times New Roman" w:cs="Times New Roman"/>
            <w:color w:val="3F41DC"/>
            <w:sz w:val="24"/>
            <w:szCs w:val="24"/>
            <w:u w:val="single"/>
            <w:lang w:eastAsia="sv-SE"/>
          </w:rPr>
          <w:t>Anvisningar för systematisk kvalitetssäkring av utbildning vid SLU</w:t>
        </w:r>
      </w:hyperlink>
      <w:r w:rsidRPr="00DF5782">
        <w:rPr>
          <w:rFonts w:ascii="Times New Roman" w:eastAsia="Times New Roman" w:hAnsi="Times New Roman" w:cs="Times New Roman"/>
          <w:sz w:val="24"/>
          <w:szCs w:val="24"/>
          <w:lang w:eastAsia="sv-SE"/>
        </w:rPr>
        <w:t> anges bland annat planerade granskningscykler på årlig eller långsiktig basis (6 år), arbetssätt samt dokumentation.</w:t>
      </w:r>
    </w:p>
    <w:p w14:paraId="24DE629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0278F77A"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10" w:history="1">
        <w:r w:rsidR="00DF5782" w:rsidRPr="00DF5782">
          <w:rPr>
            <w:rFonts w:ascii="Times New Roman" w:eastAsia="Times New Roman" w:hAnsi="Times New Roman" w:cs="Times New Roman"/>
            <w:color w:val="3F41DC"/>
            <w:sz w:val="24"/>
            <w:szCs w:val="24"/>
            <w:u w:val="single"/>
            <w:lang w:eastAsia="sv-SE"/>
          </w:rPr>
          <w:t>Ramverk för kvalitetsarbete inom SLU:s utbildningar</w:t>
        </w:r>
        <w:r w:rsidR="00DF5782" w:rsidRPr="00DF5782">
          <w:rPr>
            <w:rFonts w:ascii="Times New Roman" w:eastAsia="Times New Roman" w:hAnsi="Times New Roman" w:cs="Times New Roman"/>
            <w:color w:val="3F41DC"/>
            <w:sz w:val="24"/>
            <w:szCs w:val="24"/>
            <w:lang w:eastAsia="sv-SE"/>
          </w:rPr>
          <w:br/>
        </w:r>
      </w:hyperlink>
      <w:hyperlink r:id="rId211" w:history="1">
        <w:r w:rsidR="00DF5782" w:rsidRPr="00DF5782">
          <w:rPr>
            <w:rFonts w:ascii="Times New Roman" w:eastAsia="Times New Roman" w:hAnsi="Times New Roman" w:cs="Times New Roman"/>
            <w:color w:val="3F41DC"/>
            <w:sz w:val="24"/>
            <w:szCs w:val="24"/>
            <w:u w:val="single"/>
            <w:lang w:eastAsia="sv-SE"/>
          </w:rPr>
          <w:t>Anvisningar för systematisk kvalitetssäkring av utbildning vid SLU</w:t>
        </w:r>
        <w:r w:rsidR="00DF5782" w:rsidRPr="00DF5782">
          <w:rPr>
            <w:rFonts w:ascii="Times New Roman" w:eastAsia="Times New Roman" w:hAnsi="Times New Roman" w:cs="Times New Roman"/>
            <w:color w:val="3F41DC"/>
            <w:sz w:val="24"/>
            <w:szCs w:val="24"/>
            <w:lang w:eastAsia="sv-SE"/>
          </w:rPr>
          <w:br/>
        </w:r>
      </w:hyperlink>
    </w:p>
    <w:p w14:paraId="75BAB4C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12" w:anchor="kvalitetssakring5"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213"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16B5E547"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6. Kursplan och kurstillfälle</w:t>
      </w:r>
    </w:p>
    <w:p w14:paraId="5B299B00"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14" w:anchor="kursplan61" w:history="1">
        <w:r w:rsidR="00DF5782" w:rsidRPr="00DF5782">
          <w:rPr>
            <w:rFonts w:ascii="Times New Roman" w:eastAsia="Times New Roman" w:hAnsi="Times New Roman" w:cs="Times New Roman"/>
            <w:color w:val="3F41DC"/>
            <w:sz w:val="24"/>
            <w:szCs w:val="24"/>
            <w:u w:val="single"/>
            <w:lang w:eastAsia="sv-SE"/>
          </w:rPr>
          <w:t>6.1 Utgångspunkter</w:t>
        </w:r>
      </w:hyperlink>
      <w:r w:rsidR="00DF5782" w:rsidRPr="00DF5782">
        <w:rPr>
          <w:rFonts w:ascii="Times New Roman" w:eastAsia="Times New Roman" w:hAnsi="Times New Roman" w:cs="Times New Roman"/>
          <w:sz w:val="24"/>
          <w:szCs w:val="24"/>
          <w:lang w:eastAsia="sv-SE"/>
        </w:rPr>
        <w:br/>
      </w:r>
      <w:hyperlink r:id="rId215" w:anchor="kursplan62" w:history="1">
        <w:r w:rsidR="00DF5782" w:rsidRPr="00DF5782">
          <w:rPr>
            <w:rFonts w:ascii="Times New Roman" w:eastAsia="Times New Roman" w:hAnsi="Times New Roman" w:cs="Times New Roman"/>
            <w:color w:val="3F41DC"/>
            <w:sz w:val="24"/>
            <w:szCs w:val="24"/>
            <w:u w:val="single"/>
            <w:lang w:eastAsia="sv-SE"/>
          </w:rPr>
          <w:t>6.2 Kursplan</w:t>
        </w:r>
      </w:hyperlink>
      <w:r w:rsidR="00DF5782" w:rsidRPr="00DF5782">
        <w:rPr>
          <w:rFonts w:ascii="Times New Roman" w:eastAsia="Times New Roman" w:hAnsi="Times New Roman" w:cs="Times New Roman"/>
          <w:sz w:val="24"/>
          <w:szCs w:val="24"/>
          <w:lang w:eastAsia="sv-SE"/>
        </w:rPr>
        <w:br/>
      </w:r>
      <w:hyperlink r:id="rId216" w:anchor="kursplan63" w:history="1">
        <w:r w:rsidR="00DF5782" w:rsidRPr="00DF5782">
          <w:rPr>
            <w:rFonts w:ascii="Times New Roman" w:eastAsia="Times New Roman" w:hAnsi="Times New Roman" w:cs="Times New Roman"/>
            <w:color w:val="3F41DC"/>
            <w:sz w:val="24"/>
            <w:szCs w:val="24"/>
            <w:u w:val="single"/>
            <w:lang w:eastAsia="sv-SE"/>
          </w:rPr>
          <w:t>6.3 Betygssystem</w:t>
        </w:r>
      </w:hyperlink>
      <w:r w:rsidR="00DF5782" w:rsidRPr="00DF5782">
        <w:rPr>
          <w:rFonts w:ascii="Times New Roman" w:eastAsia="Times New Roman" w:hAnsi="Times New Roman" w:cs="Times New Roman"/>
          <w:sz w:val="24"/>
          <w:szCs w:val="24"/>
          <w:lang w:eastAsia="sv-SE"/>
        </w:rPr>
        <w:br/>
      </w:r>
      <w:hyperlink r:id="rId217" w:anchor="kursplan64" w:history="1">
        <w:r w:rsidR="00DF5782" w:rsidRPr="00DF5782">
          <w:rPr>
            <w:rFonts w:ascii="Times New Roman" w:eastAsia="Times New Roman" w:hAnsi="Times New Roman" w:cs="Times New Roman"/>
            <w:color w:val="3F41DC"/>
            <w:sz w:val="24"/>
            <w:szCs w:val="24"/>
            <w:u w:val="single"/>
            <w:lang w:eastAsia="sv-SE"/>
          </w:rPr>
          <w:t>6.4 Kurstillfälle</w:t>
        </w:r>
      </w:hyperlink>
      <w:r w:rsidR="00DF5782" w:rsidRPr="00DF5782">
        <w:rPr>
          <w:rFonts w:ascii="Times New Roman" w:eastAsia="Times New Roman" w:hAnsi="Times New Roman" w:cs="Times New Roman"/>
          <w:sz w:val="24"/>
          <w:szCs w:val="24"/>
          <w:lang w:eastAsia="sv-SE"/>
        </w:rPr>
        <w:br/>
      </w:r>
      <w:hyperlink r:id="rId218" w:anchor="kursplan65" w:history="1">
        <w:r w:rsidR="00DF5782" w:rsidRPr="00DF5782">
          <w:rPr>
            <w:rFonts w:ascii="Times New Roman" w:eastAsia="Times New Roman" w:hAnsi="Times New Roman" w:cs="Times New Roman"/>
            <w:color w:val="3F41DC"/>
            <w:sz w:val="24"/>
            <w:szCs w:val="24"/>
            <w:u w:val="single"/>
            <w:lang w:eastAsia="sv-SE"/>
          </w:rPr>
          <w:t>6.5 Inställande av kurstillfälle</w:t>
        </w:r>
      </w:hyperlink>
      <w:r w:rsidR="00DF5782" w:rsidRPr="00DF5782">
        <w:rPr>
          <w:rFonts w:ascii="Times New Roman" w:eastAsia="Times New Roman" w:hAnsi="Times New Roman" w:cs="Times New Roman"/>
          <w:sz w:val="24"/>
          <w:szCs w:val="24"/>
          <w:lang w:eastAsia="sv-SE"/>
        </w:rPr>
        <w:br/>
      </w:r>
      <w:hyperlink r:id="rId219" w:anchor="kursplan66" w:history="1">
        <w:r w:rsidR="00DF5782" w:rsidRPr="00DF5782">
          <w:rPr>
            <w:rFonts w:ascii="Times New Roman" w:eastAsia="Times New Roman" w:hAnsi="Times New Roman" w:cs="Times New Roman"/>
            <w:color w:val="3F41DC"/>
            <w:sz w:val="24"/>
            <w:szCs w:val="24"/>
            <w:u w:val="single"/>
            <w:lang w:eastAsia="sv-SE"/>
          </w:rPr>
          <w:t>6.6 Kursmoduler</w:t>
        </w:r>
      </w:hyperlink>
      <w:r w:rsidR="00DF5782" w:rsidRPr="00DF5782">
        <w:rPr>
          <w:rFonts w:ascii="Times New Roman" w:eastAsia="Times New Roman" w:hAnsi="Times New Roman" w:cs="Times New Roman"/>
          <w:sz w:val="24"/>
          <w:szCs w:val="24"/>
          <w:lang w:eastAsia="sv-SE"/>
        </w:rPr>
        <w:br/>
      </w:r>
      <w:hyperlink r:id="rId220" w:anchor="kursplan67" w:history="1">
        <w:r w:rsidR="00DF5782" w:rsidRPr="00DF5782">
          <w:rPr>
            <w:rFonts w:ascii="Times New Roman" w:eastAsia="Times New Roman" w:hAnsi="Times New Roman" w:cs="Times New Roman"/>
            <w:color w:val="3F41DC"/>
            <w:sz w:val="24"/>
            <w:szCs w:val="24"/>
            <w:u w:val="single"/>
            <w:lang w:eastAsia="sv-SE"/>
          </w:rPr>
          <w:t>6.7 Nedläggning av kurs</w:t>
        </w:r>
      </w:hyperlink>
    </w:p>
    <w:p w14:paraId="662C306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6.1 Utgångspunkter</w:t>
      </w:r>
    </w:p>
    <w:p w14:paraId="4849E4B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55D81FA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Tidig och tydlig information är viktigt för att ge studenterna goda förutsättningar att genomföra utbildningen med ett bra resultat.</w:t>
      </w:r>
    </w:p>
    <w:p w14:paraId="5F42A44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AA51F7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kurs ska kunna genomföras krävs</w:t>
      </w:r>
    </w:p>
    <w:p w14:paraId="4BB60D99" w14:textId="77777777" w:rsidR="00DF5782" w:rsidRPr="00DF5782" w:rsidRDefault="00DF5782" w:rsidP="00DF5782">
      <w:pPr>
        <w:numPr>
          <w:ilvl w:val="0"/>
          <w:numId w:val="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beslutad kursplan, se avsnitt </w:t>
      </w:r>
      <w:hyperlink r:id="rId221"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w:t>
      </w:r>
    </w:p>
    <w:p w14:paraId="223484D8" w14:textId="77777777" w:rsidR="00DF5782" w:rsidRPr="00DF5782" w:rsidRDefault="00DF5782" w:rsidP="00DF5782">
      <w:pPr>
        <w:numPr>
          <w:ilvl w:val="0"/>
          <w:numId w:val="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beslutat kurstillfälle, se avsnitt </w:t>
      </w:r>
      <w:hyperlink r:id="rId222" w:anchor="kursplan64" w:history="1">
        <w:r w:rsidRPr="00DF5782">
          <w:rPr>
            <w:rFonts w:ascii="Times New Roman" w:eastAsia="Times New Roman" w:hAnsi="Times New Roman" w:cs="Times New Roman"/>
            <w:color w:val="3F41DC"/>
            <w:sz w:val="24"/>
            <w:szCs w:val="24"/>
            <w:u w:val="single"/>
            <w:lang w:eastAsia="sv-SE"/>
          </w:rPr>
          <w:t>6.4 Kurstillfälle</w:t>
        </w:r>
      </w:hyperlink>
      <w:r w:rsidRPr="00DF5782">
        <w:rPr>
          <w:rFonts w:ascii="Times New Roman" w:eastAsia="Times New Roman" w:hAnsi="Times New Roman" w:cs="Times New Roman"/>
          <w:sz w:val="24"/>
          <w:szCs w:val="24"/>
          <w:lang w:eastAsia="sv-SE"/>
        </w:rPr>
        <w:t> och</w:t>
      </w:r>
    </w:p>
    <w:p w14:paraId="53D91946" w14:textId="77777777" w:rsidR="00DF5782" w:rsidRPr="00DF5782" w:rsidRDefault="00DF5782" w:rsidP="00DF5782">
      <w:pPr>
        <w:numPr>
          <w:ilvl w:val="0"/>
          <w:numId w:val="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planerat genomförande, se kapitel </w:t>
      </w:r>
      <w:hyperlink r:id="rId223" w:anchor="kursstart7" w:history="1">
        <w:r w:rsidRPr="00DF5782">
          <w:rPr>
            <w:rFonts w:ascii="Times New Roman" w:eastAsia="Times New Roman" w:hAnsi="Times New Roman" w:cs="Times New Roman"/>
            <w:color w:val="3F41DC"/>
            <w:sz w:val="24"/>
            <w:szCs w:val="24"/>
            <w:u w:val="single"/>
            <w:lang w:eastAsia="sv-SE"/>
          </w:rPr>
          <w:t>7. Inför och vid kursstart</w:t>
        </w:r>
      </w:hyperlink>
      <w:r w:rsidRPr="00DF5782">
        <w:rPr>
          <w:rFonts w:ascii="Times New Roman" w:eastAsia="Times New Roman" w:hAnsi="Times New Roman" w:cs="Times New Roman"/>
          <w:sz w:val="24"/>
          <w:szCs w:val="24"/>
          <w:lang w:eastAsia="sv-SE"/>
        </w:rPr>
        <w:t>.</w:t>
      </w:r>
    </w:p>
    <w:p w14:paraId="4AAB853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12299A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kursansvarig institution har ansvaret för att genomföra en kurs. Det kan finnas en eller flera medansvariga institutioner som medverkar i kursens genomförande.</w:t>
      </w:r>
    </w:p>
    <w:p w14:paraId="176E3DA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24"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B3F9477"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6.2 Kursplan</w:t>
      </w:r>
    </w:p>
    <w:p w14:paraId="512F9BE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2A7CE4B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Gemensamma tidsramar för kurser (datum för start och slut) är viktigt för studenternas valmöjligheter samt möjliggör samläsning mellan olika utbildningar.</w:t>
      </w:r>
    </w:p>
    <w:p w14:paraId="145F9E6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334D497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all utbildning ska det finnas en kursplan. (Högskoleförordningen (1993:1009 6 kap.)</w:t>
      </w:r>
    </w:p>
    <w:p w14:paraId="3707FE7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48BB24A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SLU:s riktlinjer baseras på högskoleförordningens bestämmelser och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Det innebär att kursplanen för varje kurs vid SLU ska ange följande:</w:t>
      </w:r>
    </w:p>
    <w:p w14:paraId="4E7AF92F"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p>
    <w:p w14:paraId="5EB64EF9"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kursnamn</w:t>
      </w:r>
    </w:p>
    <w:p w14:paraId="13008A90"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högskolepoäng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14:paraId="16D08391"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ämnen</w:t>
      </w:r>
    </w:p>
    <w:p w14:paraId="58540F91"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nivå</w:t>
      </w:r>
    </w:p>
    <w:p w14:paraId="2BE608DD"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fördjupning</w:t>
      </w:r>
    </w:p>
    <w:p w14:paraId="32EEE24C"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betygsskala</w:t>
      </w:r>
    </w:p>
    <w:p w14:paraId="116C598D"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språk</w:t>
      </w:r>
    </w:p>
    <w:p w14:paraId="04B424D5"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behörighetskrav</w:t>
      </w:r>
    </w:p>
    <w:p w14:paraId="0DF5B21C"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mål</w:t>
      </w:r>
    </w:p>
    <w:p w14:paraId="25BE8E87"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w:t>
      </w:r>
    </w:p>
    <w:p w14:paraId="1A6E86EB"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examinationsformer och fordringar för godkänd kurs</w:t>
      </w:r>
    </w:p>
    <w:p w14:paraId="1D3AAFDA"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övergångsbestämmelser</w:t>
      </w:r>
    </w:p>
    <w:p w14:paraId="6F7906CC" w14:textId="77777777" w:rsidR="00DF5782" w:rsidRPr="00DF5782" w:rsidRDefault="00DF5782" w:rsidP="00DF5782">
      <w:pPr>
        <w:numPr>
          <w:ilvl w:val="0"/>
          <w:numId w:val="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ansvarig institution och eventuella medansvariga institutioner</w:t>
      </w:r>
    </w:p>
    <w:p w14:paraId="1106C0B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Nedan beskrivs några av dessa element närmare.</w:t>
      </w:r>
    </w:p>
    <w:p w14:paraId="4B1AEE1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namn ska relatera till innehållet.</w:t>
      </w:r>
    </w:p>
    <w:p w14:paraId="632CAD2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Högskolepoäng</w:t>
      </w:r>
    </w:p>
    <w:p w14:paraId="43FB0E2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omfattning anges i högskolepoäng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En kurs ska i normalfallet omfatta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och ges på heltid i en period (det vill säga en halv termin). Om det är motiverat kan även två kurser om vardera 7,5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erbjudas i en period. Se vidare avsnitt </w:t>
      </w:r>
      <w:hyperlink r:id="rId225" w:anchor="ramverk24" w:history="1">
        <w:r w:rsidRPr="00DF5782">
          <w:rPr>
            <w:rFonts w:ascii="Times New Roman" w:eastAsia="Times New Roman" w:hAnsi="Times New Roman" w:cs="Times New Roman"/>
            <w:color w:val="3F41DC"/>
            <w:sz w:val="24"/>
            <w:szCs w:val="24"/>
            <w:u w:val="single"/>
            <w:lang w:eastAsia="sv-SE"/>
          </w:rPr>
          <w:t>2.4 Läsår och terminstider</w:t>
        </w:r>
      </w:hyperlink>
      <w:r w:rsidRPr="00DF5782">
        <w:rPr>
          <w:rFonts w:ascii="Times New Roman" w:eastAsia="Times New Roman" w:hAnsi="Times New Roman" w:cs="Times New Roman"/>
          <w:sz w:val="24"/>
          <w:szCs w:val="24"/>
          <w:lang w:eastAsia="sv-SE"/>
        </w:rPr>
        <w:t>.</w:t>
      </w:r>
    </w:p>
    <w:p w14:paraId="115BB4D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Distanskurser och fristående kurser som inte ges på </w:t>
      </w:r>
      <w:proofErr w:type="spellStart"/>
      <w:r w:rsidRPr="00DF5782">
        <w:rPr>
          <w:rFonts w:ascii="Times New Roman" w:eastAsia="Times New Roman" w:hAnsi="Times New Roman" w:cs="Times New Roman"/>
          <w:sz w:val="24"/>
          <w:szCs w:val="24"/>
          <w:lang w:eastAsia="sv-SE"/>
        </w:rPr>
        <w:t>helfart</w:t>
      </w:r>
      <w:proofErr w:type="spellEnd"/>
      <w:r w:rsidRPr="00DF5782">
        <w:rPr>
          <w:rFonts w:ascii="Times New Roman" w:eastAsia="Times New Roman" w:hAnsi="Times New Roman" w:cs="Times New Roman"/>
          <w:sz w:val="24"/>
          <w:szCs w:val="24"/>
          <w:lang w:eastAsia="sv-SE"/>
        </w:rPr>
        <w:t xml:space="preserve"> samt sommarkurser kan ha annan omfattning. UN kan bevilja undantag från de gemensamma tidsramarna för enskilda program om det finns skäl för det. (För närvarande är Hippologprogrammet och Veterinärprogrammet undantagna.) För självständiga arbeten finns särskilda regler – se kapitel </w:t>
      </w:r>
      <w:hyperlink r:id="rId226"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06360D9A"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Ämnen</w:t>
      </w:r>
    </w:p>
    <w:p w14:paraId="62B490D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Ämnesklassningen bestäms av kursens innehåll. </w:t>
      </w:r>
      <w:hyperlink r:id="rId227" w:history="1">
        <w:r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Pr="00DF5782">
        <w:rPr>
          <w:rFonts w:ascii="Times New Roman" w:eastAsia="Times New Roman" w:hAnsi="Times New Roman" w:cs="Times New Roman"/>
          <w:sz w:val="24"/>
          <w:szCs w:val="24"/>
          <w:lang w:eastAsia="sv-SE"/>
        </w:rPr>
        <w:t> och </w:t>
      </w:r>
      <w:hyperlink r:id="rId228" w:history="1">
        <w:r w:rsidRPr="00DF5782">
          <w:rPr>
            <w:rFonts w:ascii="Times New Roman" w:eastAsia="Times New Roman" w:hAnsi="Times New Roman" w:cs="Times New Roman"/>
            <w:color w:val="3F41DC"/>
            <w:sz w:val="24"/>
            <w:szCs w:val="24"/>
            <w:u w:val="single"/>
            <w:lang w:eastAsia="sv-SE"/>
          </w:rPr>
          <w:t>Bilaga 3b: Ämnesbeskrivningar för SLU:s huvudområden</w:t>
        </w:r>
      </w:hyperlink>
      <w:r w:rsidRPr="00DF5782">
        <w:rPr>
          <w:rFonts w:ascii="Times New Roman" w:eastAsia="Times New Roman" w:hAnsi="Times New Roman" w:cs="Times New Roman"/>
          <w:sz w:val="24"/>
          <w:szCs w:val="24"/>
          <w:lang w:eastAsia="sv-SE"/>
        </w:rPr>
        <w:t> utgör en förteckning över ämnen och huvudområden. Vid SLU kan en kurs klassificeras i ett eller två ämnen (dubbelklassning). Självständiga arbeten (examensarbeten) kan dock bara klassas i ett ämne.</w:t>
      </w:r>
    </w:p>
    <w:p w14:paraId="4425049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Dubbelklassning ska inte användas slentrianmässigt; en kurs ska bara </w:t>
      </w:r>
      <w:proofErr w:type="spellStart"/>
      <w:r w:rsidRPr="00DF5782">
        <w:rPr>
          <w:rFonts w:ascii="Times New Roman" w:eastAsia="Times New Roman" w:hAnsi="Times New Roman" w:cs="Times New Roman"/>
          <w:sz w:val="24"/>
          <w:szCs w:val="24"/>
          <w:lang w:eastAsia="sv-SE"/>
        </w:rPr>
        <w:t>dubbelklassas</w:t>
      </w:r>
      <w:proofErr w:type="spellEnd"/>
      <w:r w:rsidRPr="00DF5782">
        <w:rPr>
          <w:rFonts w:ascii="Times New Roman" w:eastAsia="Times New Roman" w:hAnsi="Times New Roman" w:cs="Times New Roman"/>
          <w:sz w:val="24"/>
          <w:szCs w:val="24"/>
          <w:lang w:eastAsia="sv-SE"/>
        </w:rPr>
        <w:t xml:space="preserve"> om innehållet utgör en tydlig och väsentlig del av båda ämnena samt att det finns reell progression i båda ämnena/huvudområdena. Dubbelklassning kan användas när en kurs innehåller både en traditionell ämnesdisciplin och en syntes och/eller </w:t>
      </w:r>
      <w:proofErr w:type="spellStart"/>
      <w:r w:rsidRPr="00DF5782">
        <w:rPr>
          <w:rFonts w:ascii="Times New Roman" w:eastAsia="Times New Roman" w:hAnsi="Times New Roman" w:cs="Times New Roman"/>
          <w:sz w:val="24"/>
          <w:szCs w:val="24"/>
          <w:lang w:eastAsia="sv-SE"/>
        </w:rPr>
        <w:t>sektorsrelaterad</w:t>
      </w:r>
      <w:proofErr w:type="spellEnd"/>
      <w:r w:rsidRPr="00DF5782">
        <w:rPr>
          <w:rFonts w:ascii="Times New Roman" w:eastAsia="Times New Roman" w:hAnsi="Times New Roman" w:cs="Times New Roman"/>
          <w:sz w:val="24"/>
          <w:szCs w:val="24"/>
          <w:lang w:eastAsia="sv-SE"/>
        </w:rPr>
        <w:t xml:space="preserve"> tillämpning.</w:t>
      </w:r>
    </w:p>
    <w:p w14:paraId="5B2DB3B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dubbelklassad kurs kan ingå i examensfordringarna för båda de angivna ämnena/huvudområdena. Eventuella modulindelningar i en dubbelklassad kurs ska inte dela upp kursen i de två ämnena, i sådana fall är det bättre med två separata kurser.</w:t>
      </w:r>
    </w:p>
    <w:p w14:paraId="0354BA1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Utbildningens nivå</w:t>
      </w:r>
    </w:p>
    <w:p w14:paraId="6474D8A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Nivåklassningen kan vara något av följande:</w:t>
      </w:r>
    </w:p>
    <w:p w14:paraId="71A96580" w14:textId="77777777" w:rsidR="00DF5782" w:rsidRPr="00DF5782" w:rsidRDefault="00DF5782" w:rsidP="00DF5782">
      <w:pPr>
        <w:numPr>
          <w:ilvl w:val="0"/>
          <w:numId w:val="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förutbildning</w:t>
      </w:r>
    </w:p>
    <w:p w14:paraId="0AA7CBA0" w14:textId="77777777" w:rsidR="00DF5782" w:rsidRPr="00DF5782" w:rsidRDefault="00DF5782" w:rsidP="00DF5782">
      <w:pPr>
        <w:numPr>
          <w:ilvl w:val="0"/>
          <w:numId w:val="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grundnivå</w:t>
      </w:r>
    </w:p>
    <w:p w14:paraId="623B70CC" w14:textId="77777777" w:rsidR="00DF5782" w:rsidRPr="00DF5782" w:rsidRDefault="00DF5782" w:rsidP="00DF5782">
      <w:pPr>
        <w:numPr>
          <w:ilvl w:val="0"/>
          <w:numId w:val="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avancerad nivå</w:t>
      </w:r>
    </w:p>
    <w:p w14:paraId="1D631A61" w14:textId="77777777" w:rsidR="00DF5782" w:rsidRPr="00DF5782" w:rsidRDefault="00DF5782" w:rsidP="00DF5782">
      <w:pPr>
        <w:numPr>
          <w:ilvl w:val="0"/>
          <w:numId w:val="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forskarnivå (</w:t>
      </w:r>
      <w:r w:rsidRPr="00DF5782">
        <w:rPr>
          <w:rFonts w:ascii="Times New Roman" w:eastAsia="Times New Roman" w:hAnsi="Times New Roman" w:cs="Times New Roman"/>
          <w:i/>
          <w:iCs/>
          <w:sz w:val="24"/>
          <w:szCs w:val="24"/>
          <w:lang w:eastAsia="sv-SE"/>
        </w:rPr>
        <w:t>ingår ej här</w:t>
      </w:r>
      <w:r w:rsidRPr="00DF5782">
        <w:rPr>
          <w:rFonts w:ascii="Times New Roman" w:eastAsia="Times New Roman" w:hAnsi="Times New Roman" w:cs="Times New Roman"/>
          <w:sz w:val="24"/>
          <w:szCs w:val="24"/>
          <w:lang w:eastAsia="sv-SE"/>
        </w:rPr>
        <w:t>)</w:t>
      </w:r>
    </w:p>
    <w:p w14:paraId="7DF7ADA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Fördjupning</w:t>
      </w:r>
    </w:p>
    <w:p w14:paraId="21CE35F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Kursens plats i den successiva fördjupningen i huvudområdet för generella examina ska anges med de koder som SUHF rekommenderar (G1N, G1F, G2F, G2E, A1N, A1F, A1E, A2E, </w:t>
      </w:r>
      <w:r w:rsidRPr="00DF5782">
        <w:rPr>
          <w:rFonts w:ascii="Times New Roman" w:eastAsia="Times New Roman" w:hAnsi="Times New Roman" w:cs="Times New Roman"/>
          <w:sz w:val="24"/>
          <w:szCs w:val="24"/>
          <w:lang w:eastAsia="sv-SE"/>
        </w:rPr>
        <w:lastRenderedPageBreak/>
        <w:t>GXX, AXX – se Anvisningar för kursplaner). En kurs kan endast förekomma på en nivå och fördjupning.</w:t>
      </w:r>
    </w:p>
    <w:p w14:paraId="7EF90B16"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Betygsskala</w:t>
      </w:r>
    </w:p>
    <w:p w14:paraId="332B3A5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hyperlink r:id="rId229" w:anchor="kursplan63" w:history="1">
        <w:r w:rsidRPr="00DF5782">
          <w:rPr>
            <w:rFonts w:ascii="Times New Roman" w:eastAsia="Times New Roman" w:hAnsi="Times New Roman" w:cs="Times New Roman"/>
            <w:color w:val="3F41DC"/>
            <w:sz w:val="24"/>
            <w:szCs w:val="24"/>
            <w:u w:val="single"/>
            <w:lang w:eastAsia="sv-SE"/>
          </w:rPr>
          <w:t>6.3 Betygssystem</w:t>
        </w:r>
      </w:hyperlink>
      <w:r w:rsidRPr="00DF5782">
        <w:rPr>
          <w:rFonts w:ascii="Times New Roman" w:eastAsia="Times New Roman" w:hAnsi="Times New Roman" w:cs="Times New Roman"/>
          <w:sz w:val="24"/>
          <w:szCs w:val="24"/>
          <w:lang w:eastAsia="sv-SE"/>
        </w:rPr>
        <w:t>. Dessutom anges följande standardtext för alla kurser:</w:t>
      </w:r>
    </w:p>
    <w:p w14:paraId="1C69CC1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”Kraven för kursens olika betygsgrader framgår av betygskriterier, som ska finnas tillgängliga senast vid kursstart.”</w:t>
      </w:r>
    </w:p>
    <w:p w14:paraId="21C72F7A"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Språk</w:t>
      </w:r>
    </w:p>
    <w:p w14:paraId="717519B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språk kan vara antingen svenska eller engelska.</w:t>
      </w:r>
    </w:p>
    <w:p w14:paraId="346926E7" w14:textId="77777777" w:rsidR="00DF5782" w:rsidRPr="00DF5782" w:rsidRDefault="00DF5782" w:rsidP="00DF5782">
      <w:pPr>
        <w:numPr>
          <w:ilvl w:val="0"/>
          <w:numId w:val="6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kurser på grundnivå ingår krav på både svenska och engelska i den grundläggande behörigheten. Det medför att sådana kurser kan ha visst innehåll på engelska även om kursspråket är svenska.</w:t>
      </w:r>
    </w:p>
    <w:p w14:paraId="41062B15" w14:textId="77777777" w:rsidR="00DF5782" w:rsidRPr="00DF5782" w:rsidRDefault="00DF5782" w:rsidP="00DF5782">
      <w:pPr>
        <w:numPr>
          <w:ilvl w:val="0"/>
          <w:numId w:val="6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kurser på avancerad nivå anges språkkrav som särskild behörighet. Det medför att kurser på avancerad nivå som ges på engelska inte kan ha innehåll på svenska om inte båda finns med som särskilt behörighetskrav. Motsvarande gäller för kurser på svenska med innehåll på engelska.</w:t>
      </w:r>
    </w:p>
    <w:p w14:paraId="24AFA331" w14:textId="77777777" w:rsidR="00DF5782" w:rsidRPr="00DF5782" w:rsidRDefault="00DF5782" w:rsidP="00DF5782">
      <w:pPr>
        <w:numPr>
          <w:ilvl w:val="0"/>
          <w:numId w:val="6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inget annat framgår av kursplanen, genomförs examinationen på det språk som är kursspråk. Se dock </w:t>
      </w:r>
      <w:hyperlink r:id="rId230" w:anchor="_8.1_Examination_(prov)" w:history="1">
        <w:r w:rsidRPr="00DF5782">
          <w:rPr>
            <w:rFonts w:ascii="Times New Roman" w:eastAsia="Times New Roman" w:hAnsi="Times New Roman" w:cs="Times New Roman"/>
            <w:color w:val="3F41DC"/>
            <w:sz w:val="24"/>
            <w:szCs w:val="24"/>
            <w:u w:val="single"/>
            <w:lang w:eastAsia="sv-SE"/>
          </w:rPr>
          <w:t>8.1 Examination (prov) och betygssättning</w:t>
        </w:r>
      </w:hyperlink>
      <w:r w:rsidRPr="00DF5782">
        <w:rPr>
          <w:rFonts w:ascii="Times New Roman" w:eastAsia="Times New Roman" w:hAnsi="Times New Roman" w:cs="Times New Roman"/>
          <w:sz w:val="24"/>
          <w:szCs w:val="24"/>
          <w:lang w:eastAsia="sv-SE"/>
        </w:rPr>
        <w:t>.</w:t>
      </w:r>
    </w:p>
    <w:p w14:paraId="01144B1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Behörighetskrav</w:t>
      </w:r>
    </w:p>
    <w:p w14:paraId="0292A03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Krav på särskild behörighet ska anges och följande gäller:</w:t>
      </w:r>
    </w:p>
    <w:p w14:paraId="4E18D0B8" w14:textId="77777777" w:rsidR="00DF5782" w:rsidRPr="00DF5782" w:rsidRDefault="00DF5782" w:rsidP="00DF5782">
      <w:pPr>
        <w:numPr>
          <w:ilvl w:val="0"/>
          <w:numId w:val="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Kraven ”ska vara helt nödvändiga för att studenten ska kunna tillgodogöra sig utbildningen”. (Högskoleförordningen (1993:100) 7 kap.)</w:t>
      </w:r>
    </w:p>
    <w:p w14:paraId="290C026A" w14:textId="77777777" w:rsidR="00DF5782" w:rsidRPr="00DF5782" w:rsidRDefault="00DF5782" w:rsidP="00DF5782">
      <w:pPr>
        <w:numPr>
          <w:ilvl w:val="0"/>
          <w:numId w:val="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antagning till kurs på avancerad nivå krävs att studenten totalt uppnått minst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14:paraId="4CC56663" w14:textId="77777777" w:rsidR="00DF5782" w:rsidRPr="00DF5782" w:rsidRDefault="00DF5782" w:rsidP="00DF5782">
      <w:pPr>
        <w:numPr>
          <w:ilvl w:val="0"/>
          <w:numId w:val="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kurser på avancerad nivå som ges på engelska ska behörighetskravet vara motsvarande gymnasieskolans kurs Engelska 6. Det är uppfyllt av den som har en kandidatexamen eller yrkesexamen om 180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från ett svenskt lärosäte eller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avklarade studier vid SLU.</w:t>
      </w:r>
    </w:p>
    <w:p w14:paraId="4BF5C18D" w14:textId="77777777" w:rsidR="00DF5782" w:rsidRPr="00DF5782" w:rsidRDefault="00DF5782" w:rsidP="00DF5782">
      <w:pPr>
        <w:numPr>
          <w:ilvl w:val="0"/>
          <w:numId w:val="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kurs på grundnivå som i sin helhet ges på engelska medges undantag från behörighetskravet på svenska. Det ska i så fall framgå av kursplanen.</w:t>
      </w:r>
    </w:p>
    <w:p w14:paraId="2E0F130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Mål</w:t>
      </w:r>
    </w:p>
    <w:p w14:paraId="135A582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mål ska</w:t>
      </w:r>
    </w:p>
    <w:p w14:paraId="0BF48AC4" w14:textId="77777777"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beskriva studentens förväntade kompetens (</w:t>
      </w:r>
      <w:proofErr w:type="spellStart"/>
      <w:r w:rsidRPr="00DF5782">
        <w:rPr>
          <w:rFonts w:ascii="Times New Roman" w:eastAsia="Times New Roman" w:hAnsi="Times New Roman" w:cs="Times New Roman"/>
          <w:sz w:val="24"/>
          <w:szCs w:val="24"/>
          <w:lang w:eastAsia="sv-SE"/>
        </w:rPr>
        <w:t>learning</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outcomes</w:t>
      </w:r>
      <w:proofErr w:type="spellEnd"/>
      <w:r w:rsidRPr="00DF5782">
        <w:rPr>
          <w:rFonts w:ascii="Times New Roman" w:eastAsia="Times New Roman" w:hAnsi="Times New Roman" w:cs="Times New Roman"/>
          <w:sz w:val="24"/>
          <w:szCs w:val="24"/>
          <w:lang w:eastAsia="sv-SE"/>
        </w:rPr>
        <w:t>) efter avslutad kurs; se anvisningar för kursplaner,</w:t>
      </w:r>
    </w:p>
    <w:p w14:paraId="3F7C3654" w14:textId="77777777"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tydliggöra både ämnesmässiga, generella och eventuella yrkeskompetenser,</w:t>
      </w:r>
    </w:p>
    <w:p w14:paraId="1B3D060A" w14:textId="77777777"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formuleras med avseende på kursens nivå, fördjupning och behörighetskrav och skrivas i punktform,</w:t>
      </w:r>
    </w:p>
    <w:p w14:paraId="0F1D7917" w14:textId="77777777"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bidra till de övergripande mål som finns i respektive utbildningsplan om kursen ingår i ett eller flera utbildningsprogram,</w:t>
      </w:r>
    </w:p>
    <w:p w14:paraId="78BB1775" w14:textId="77777777" w:rsidR="00DF5782" w:rsidRPr="00DF5782" w:rsidRDefault="00DF5782" w:rsidP="00DF5782">
      <w:pPr>
        <w:numPr>
          <w:ilvl w:val="0"/>
          <w:numId w:val="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ingå vid bedömningen av studentens prestationer.</w:t>
      </w:r>
    </w:p>
    <w:p w14:paraId="3C7FD4D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Innehåll</w:t>
      </w:r>
    </w:p>
    <w:p w14:paraId="0F16421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 ska ge en kortfattad beskrivning av både ämnesmässigt innehåll och formen för kursens genomförande.</w:t>
      </w:r>
    </w:p>
    <w:p w14:paraId="63F2F08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Examinationsformer och fordringar för godkänd kurs</w:t>
      </w:r>
    </w:p>
    <w:p w14:paraId="7A0177E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Formerna för bedömning av studenternas prestationer handlar om hur examinationen ska genomföras och vad som krävs för godkänd kurs. Om kursen innehåller obligatoriska moment ska det anges.</w:t>
      </w:r>
    </w:p>
    <w:p w14:paraId="2560C59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Dessutom anges följande standardtext automatiskt för alla kurser i utbildningsdatabasen:</w:t>
      </w:r>
    </w:p>
    <w:p w14:paraId="0C89C79E" w14:textId="77777777" w:rsidR="00DF5782" w:rsidRPr="00DF5782" w:rsidRDefault="00DF5782" w:rsidP="00DF5782">
      <w:pPr>
        <w:numPr>
          <w:ilvl w:val="0"/>
          <w:numId w:val="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har, om det finns skäl och är möjligt, rätt att ge en kompletteringsuppgift till den student som inte blivit godkänd på en examination.</w:t>
      </w:r>
    </w:p>
    <w:p w14:paraId="1CBBB8FD" w14:textId="77777777" w:rsidR="00DF5782" w:rsidRPr="00DF5782" w:rsidRDefault="00DF5782" w:rsidP="00DF5782">
      <w:pPr>
        <w:numPr>
          <w:ilvl w:val="0"/>
          <w:numId w:val="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har ett beslut från SLU om riktat pedagogiskt stöd på grund av funktions</w:t>
      </w:r>
      <w:r w:rsidRPr="00DF5782">
        <w:rPr>
          <w:rFonts w:ascii="Times New Roman" w:eastAsia="Times New Roman" w:hAnsi="Times New Roman" w:cs="Times New Roman"/>
          <w:sz w:val="24"/>
          <w:szCs w:val="24"/>
          <w:lang w:eastAsia="sv-SE"/>
        </w:rPr>
        <w:softHyphen/>
        <w:t>ned</w:t>
      </w:r>
      <w:r w:rsidRPr="00DF5782">
        <w:rPr>
          <w:rFonts w:ascii="Times New Roman" w:eastAsia="Times New Roman" w:hAnsi="Times New Roman" w:cs="Times New Roman"/>
          <w:sz w:val="24"/>
          <w:szCs w:val="24"/>
          <w:lang w:eastAsia="sv-SE"/>
        </w:rPr>
        <w:softHyphen/>
        <w:t>sättning, kan examinatorn ge ett anpassat prov eller låta studenten genomföra provet på ett alternativt sätt.</w:t>
      </w:r>
    </w:p>
    <w:p w14:paraId="68B48B6A" w14:textId="77777777" w:rsidR="00DF5782" w:rsidRPr="00DF5782" w:rsidRDefault="00DF5782" w:rsidP="00DF5782">
      <w:pPr>
        <w:numPr>
          <w:ilvl w:val="0"/>
          <w:numId w:val="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denna kursplan läggs ned, ska SLU besluta om övergångsbestämmelser för examination av studenter, som antagits enligt denna kursplan och ännu inte blivit godkända.</w:t>
      </w:r>
    </w:p>
    <w:p w14:paraId="7155429D" w14:textId="77777777" w:rsidR="00DF5782" w:rsidRPr="00DF5782" w:rsidRDefault="00DF5782" w:rsidP="00DF5782">
      <w:pPr>
        <w:numPr>
          <w:ilvl w:val="0"/>
          <w:numId w:val="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examination av självständigt arbete (examensarbete) gäller dessutom att examinatorn kan tillåta studenten att göra kompletteringar efter inlämningsdatum. Mer information finns i utbildningshandboken.”</w:t>
      </w:r>
    </w:p>
    <w:p w14:paraId="6EE96A7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Övergångsbestämmelser</w:t>
      </w:r>
    </w:p>
    <w:p w14:paraId="0BA5FA3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ska anges när en kursplan upphävs (se avsnitt </w:t>
      </w:r>
      <w:hyperlink r:id="rId231" w:anchor="kursplan67" w:history="1">
        <w:r w:rsidRPr="00DF5782">
          <w:rPr>
            <w:rFonts w:ascii="Times New Roman" w:eastAsia="Times New Roman" w:hAnsi="Times New Roman" w:cs="Times New Roman"/>
            <w:color w:val="3F41DC"/>
            <w:sz w:val="24"/>
            <w:szCs w:val="24"/>
            <w:u w:val="single"/>
            <w:lang w:eastAsia="sv-SE"/>
          </w:rPr>
          <w:t>6.7</w:t>
        </w:r>
      </w:hyperlink>
      <w:r w:rsidRPr="00DF5782">
        <w:rPr>
          <w:rFonts w:ascii="Times New Roman" w:eastAsia="Times New Roman" w:hAnsi="Times New Roman" w:cs="Times New Roman"/>
          <w:sz w:val="24"/>
          <w:szCs w:val="24"/>
          <w:lang w:eastAsia="sv-SE"/>
        </w:rPr>
        <w:t>).</w:t>
      </w:r>
    </w:p>
    <w:p w14:paraId="797D2FF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Ansvarig institution</w:t>
      </w:r>
    </w:p>
    <w:p w14:paraId="52A575E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institution och eventuella medansvariga institutioner ska anges.</w:t>
      </w:r>
    </w:p>
    <w:p w14:paraId="30A9569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Kompletterande uppgifter</w:t>
      </w:r>
    </w:p>
    <w:p w14:paraId="6B6ADA3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Vissa kompletterande uppgifter visas på SLU:s kurssidor, men ingår inte formellt i kursplanen.</w:t>
      </w:r>
    </w:p>
    <w:p w14:paraId="7D42F64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kursen ingår i ett eller flera utbildningsprogram ska denna koppling anges, men den uppgiften ingår inte i själva kursplanen. Likaså ska det anges huruvida kursen erbjuds som fristående kurs.</w:t>
      </w:r>
    </w:p>
    <w:p w14:paraId="0CEFE55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annan kurs ersätter, ersätts av eller överlappar den berörda kursen ska även den informationen anges.</w:t>
      </w:r>
    </w:p>
    <w:p w14:paraId="6A3D9D0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övriga upplysningar, som inte täcks in av kursplanens andra delar, så som exempelvis kostnader för ev. logi eller resa, ska anges om de är nödvändiga. Dessutom anges följande standardtext för alla kurser:</w:t>
      </w:r>
    </w:p>
    <w:p w14:paraId="58BD393B" w14:textId="77777777" w:rsidR="00DF5782" w:rsidRPr="00DF5782" w:rsidRDefault="00DF5782" w:rsidP="00DF5782">
      <w:pPr>
        <w:numPr>
          <w:ilvl w:val="0"/>
          <w:numId w:val="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”Rätten att delta i undervisning och/eller handledning gäller endast det kurstillfälle som studenten blivit antagen till och registrerad på.</w:t>
      </w:r>
    </w:p>
    <w:p w14:paraId="6E496EA9" w14:textId="77777777" w:rsidR="00DF5782" w:rsidRPr="00DF5782" w:rsidRDefault="00DF5782" w:rsidP="00DF5782">
      <w:pPr>
        <w:numPr>
          <w:ilvl w:val="0"/>
          <w:numId w:val="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särskilda skäl, har studenten rätt att delta i moment som kräver obligatorisk närvaro vid ett senare kurstillfälle. Mer information finns i utbildningshandboken.”</w:t>
      </w:r>
    </w:p>
    <w:p w14:paraId="12274E9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8FFDBB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dokumenterar kursplanen på både svenska och engelska i utbildningsdatabasen.</w:t>
      </w:r>
    </w:p>
    <w:p w14:paraId="5A9DC16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fakultetsövergripande samarbeten ska samråd ske med de medverkande parterna på det sätt som överenskommits mellan berörda programnämnder.</w:t>
      </w:r>
    </w:p>
    <w:p w14:paraId="711204F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beslutar (styrelsens delegationsordning) om kursplan och eventuell programkoppling. Av kursplanen ska framgå beslutsdatum och beslutsorgan samt från när kursplanen börjar att gälla.</w:t>
      </w:r>
    </w:p>
    <w:p w14:paraId="5B54F1B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Programstudierektorn (rektors delegationsordning) eller programnämnd beslutar om revidering av kursplanen. När en kursplan revideras skapas en ny version inom befintlig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Följande kvarstår oförändrat:</w:t>
      </w:r>
    </w:p>
    <w:p w14:paraId="64CAA51E" w14:textId="77777777"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p>
    <w:p w14:paraId="4D2D5859" w14:textId="77777777"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kursnamn</w:t>
      </w:r>
    </w:p>
    <w:p w14:paraId="5FA3301D" w14:textId="77777777"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 högskolepoäng</w:t>
      </w:r>
    </w:p>
    <w:p w14:paraId="1279A3F3" w14:textId="77777777"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ämne</w:t>
      </w:r>
    </w:p>
    <w:p w14:paraId="5F936BD4" w14:textId="77777777"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nivå och fördjupning</w:t>
      </w:r>
    </w:p>
    <w:p w14:paraId="359C99F4" w14:textId="77777777"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betygsskala</w:t>
      </w:r>
    </w:p>
    <w:p w14:paraId="53CAFBBB" w14:textId="77777777"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behörighetskrav</w:t>
      </w:r>
    </w:p>
    <w:p w14:paraId="2D2829D3" w14:textId="77777777" w:rsidR="00DF5782" w:rsidRPr="00DF5782" w:rsidRDefault="00DF5782" w:rsidP="00DF5782">
      <w:pPr>
        <w:numPr>
          <w:ilvl w:val="0"/>
          <w:numId w:val="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mål</w:t>
      </w:r>
    </w:p>
    <w:p w14:paraId="78D944E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Språkliga förtydliganden av behörighetskrav och mål, som inte påverkar innebörden, får göras i en revidering. Programnämnden kan besluta om byte av kursansvarig institution utan att kurskoden behöver ändras.</w:t>
      </w:r>
    </w:p>
    <w:p w14:paraId="4235A6D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Det fakultetskansli som ger stöd till berörd programnämnd ska lämna följande till arkivering:</w:t>
      </w:r>
    </w:p>
    <w:p w14:paraId="1F4F4ED1" w14:textId="77777777" w:rsidR="00DF5782" w:rsidRPr="00DF5782" w:rsidRDefault="00DF5782" w:rsidP="00DF5782">
      <w:pPr>
        <w:numPr>
          <w:ilvl w:val="0"/>
          <w:numId w:val="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kursplan som bilaga till protokoll</w:t>
      </w:r>
    </w:p>
    <w:p w14:paraId="408F7C4C" w14:textId="77777777" w:rsidR="00DF5782" w:rsidRPr="00DF5782" w:rsidRDefault="00DF5782" w:rsidP="00DF5782">
      <w:pPr>
        <w:numPr>
          <w:ilvl w:val="0"/>
          <w:numId w:val="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protokoll från programnämnden</w:t>
      </w:r>
    </w:p>
    <w:p w14:paraId="5BA03750" w14:textId="77777777" w:rsidR="00DF5782" w:rsidRPr="00DF5782" w:rsidRDefault="00DF5782" w:rsidP="00DF5782">
      <w:pPr>
        <w:numPr>
          <w:ilvl w:val="0"/>
          <w:numId w:val="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revidering av kursplan</w:t>
      </w:r>
    </w:p>
    <w:p w14:paraId="2C76F1B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6A2505A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finns anvisningar för att underlätta skrivandet och ge enhetliga kursplaner, se Länkar.</w:t>
      </w:r>
    </w:p>
    <w:p w14:paraId="2955B1C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Kursplanen måste finnas tillgänglig via SLU:s webbsida och </w:t>
      </w:r>
      <w:hyperlink r:id="rId232" w:history="1">
        <w:r w:rsidRPr="00DF5782">
          <w:rPr>
            <w:rFonts w:ascii="Times New Roman" w:eastAsia="Times New Roman" w:hAnsi="Times New Roman" w:cs="Times New Roman"/>
            <w:color w:val="3F41DC"/>
            <w:sz w:val="24"/>
            <w:szCs w:val="24"/>
            <w:u w:val="single"/>
            <w:lang w:eastAsia="sv-SE"/>
          </w:rPr>
          <w:t>antagning.se</w:t>
        </w:r>
      </w:hyperlink>
      <w:r w:rsidRPr="00DF5782">
        <w:rPr>
          <w:rFonts w:ascii="Times New Roman" w:eastAsia="Times New Roman" w:hAnsi="Times New Roman" w:cs="Times New Roman"/>
          <w:sz w:val="24"/>
          <w:szCs w:val="24"/>
          <w:lang w:eastAsia="sv-SE"/>
        </w:rPr>
        <w:t> så tidigt som möjligt, men senast när man kan anmäla sig till kursen. SLU tillämpar gemensamma tidsramar för planering och beslut om utbildningsutbudet, se </w:t>
      </w:r>
      <w:hyperlink r:id="rId233"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14:paraId="5791F34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152F291D" w14:textId="77777777" w:rsidR="00DF5782" w:rsidRPr="00DF5782" w:rsidRDefault="00000000" w:rsidP="00DF5782">
      <w:pPr>
        <w:numPr>
          <w:ilvl w:val="0"/>
          <w:numId w:val="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34" w:history="1">
        <w:r w:rsidR="00DF5782" w:rsidRPr="00DF5782">
          <w:rPr>
            <w:rFonts w:ascii="Times New Roman" w:eastAsia="Times New Roman" w:hAnsi="Times New Roman" w:cs="Times New Roman"/>
            <w:color w:val="3F41DC"/>
            <w:sz w:val="24"/>
            <w:szCs w:val="24"/>
            <w:u w:val="single"/>
            <w:lang w:eastAsia="sv-SE"/>
          </w:rPr>
          <w:t>Anvisningar för kursplaner</w:t>
        </w:r>
      </w:hyperlink>
    </w:p>
    <w:p w14:paraId="4D48FF19" w14:textId="77777777" w:rsidR="00DF5782" w:rsidRPr="00DF5782" w:rsidRDefault="00000000" w:rsidP="00DF5782">
      <w:pPr>
        <w:numPr>
          <w:ilvl w:val="0"/>
          <w:numId w:val="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35" w:history="1">
        <w:r w:rsidR="00DF5782" w:rsidRPr="00DF5782">
          <w:rPr>
            <w:rFonts w:ascii="Times New Roman" w:eastAsia="Times New Roman" w:hAnsi="Times New Roman" w:cs="Times New Roman"/>
            <w:color w:val="3F41DC"/>
            <w:sz w:val="24"/>
            <w:szCs w:val="24"/>
            <w:u w:val="single"/>
            <w:lang w:eastAsia="sv-SE"/>
          </w:rPr>
          <w:t>Mall för kursplaner</w:t>
        </w:r>
      </w:hyperlink>
      <w:r w:rsidR="00DF5782" w:rsidRPr="00DF5782">
        <w:rPr>
          <w:rFonts w:ascii="Times New Roman" w:eastAsia="Times New Roman" w:hAnsi="Times New Roman" w:cs="Times New Roman"/>
          <w:sz w:val="24"/>
          <w:szCs w:val="24"/>
          <w:lang w:eastAsia="sv-SE"/>
        </w:rPr>
        <w:t> (Word-format)</w:t>
      </w:r>
    </w:p>
    <w:p w14:paraId="046F3974" w14:textId="77777777" w:rsidR="00DF5782" w:rsidRPr="00DF5782" w:rsidRDefault="00000000" w:rsidP="00DF5782">
      <w:pPr>
        <w:numPr>
          <w:ilvl w:val="0"/>
          <w:numId w:val="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36" w:history="1">
        <w:r w:rsidR="00DF5782"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p>
    <w:p w14:paraId="39FBC2AD" w14:textId="77777777" w:rsidR="00DF5782" w:rsidRPr="00DF5782" w:rsidRDefault="00000000" w:rsidP="00DF5782">
      <w:pPr>
        <w:numPr>
          <w:ilvl w:val="0"/>
          <w:numId w:val="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37"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00DF5782" w:rsidRPr="00DF5782">
        <w:rPr>
          <w:rFonts w:ascii="Times New Roman" w:eastAsia="Times New Roman" w:hAnsi="Times New Roman" w:cs="Times New Roman"/>
          <w:sz w:val="24"/>
          <w:szCs w:val="24"/>
          <w:lang w:eastAsia="sv-SE"/>
        </w:rPr>
        <w:t> (inklusive ämnesbeskrivningar för SLU:s huvudområden)</w:t>
      </w:r>
    </w:p>
    <w:p w14:paraId="0A682EC8"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38"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9D77084"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6.3 Betygssystem</w:t>
      </w:r>
    </w:p>
    <w:p w14:paraId="39046B3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79911E9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 ska sättas på en genomgången kurs om inte högskolan föreskriver något annat. Högskolan får föreskriva vilket betygssystem som ska användas.” (Högskoleförordningen (1993:100) 6 kap.)</w:t>
      </w:r>
    </w:p>
    <w:p w14:paraId="4F4EDD3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F88A14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Betygsskalor</w:t>
      </w:r>
    </w:p>
    <w:p w14:paraId="57A0F48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används en </w:t>
      </w:r>
      <w:r w:rsidRPr="00DF5782">
        <w:rPr>
          <w:rFonts w:ascii="Times New Roman" w:eastAsia="Times New Roman" w:hAnsi="Times New Roman" w:cs="Times New Roman"/>
          <w:i/>
          <w:iCs/>
          <w:sz w:val="24"/>
          <w:szCs w:val="24"/>
          <w:lang w:eastAsia="sv-SE"/>
        </w:rPr>
        <w:t>fyrgradig målrelaterad </w:t>
      </w:r>
      <w:r w:rsidRPr="00DF5782">
        <w:rPr>
          <w:rFonts w:ascii="Times New Roman" w:eastAsia="Times New Roman" w:hAnsi="Times New Roman" w:cs="Times New Roman"/>
          <w:sz w:val="24"/>
          <w:szCs w:val="24"/>
          <w:lang w:eastAsia="sv-SE"/>
        </w:rPr>
        <w:t>betygsskala:</w:t>
      </w:r>
    </w:p>
    <w:p w14:paraId="54D15B38" w14:textId="77777777" w:rsidR="00DF5782" w:rsidRPr="00DF5782" w:rsidRDefault="00DF5782" w:rsidP="00DF5782">
      <w:pPr>
        <w:numPr>
          <w:ilvl w:val="0"/>
          <w:numId w:val="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5 (mycket väl godkänd)</w:t>
      </w:r>
    </w:p>
    <w:p w14:paraId="7EA5696D" w14:textId="77777777" w:rsidR="00DF5782" w:rsidRPr="00DF5782" w:rsidRDefault="00DF5782" w:rsidP="00DF5782">
      <w:pPr>
        <w:numPr>
          <w:ilvl w:val="0"/>
          <w:numId w:val="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4 (väl godkänd)</w:t>
      </w:r>
    </w:p>
    <w:p w14:paraId="2ACA84FE" w14:textId="77777777" w:rsidR="00DF5782" w:rsidRPr="00DF5782" w:rsidRDefault="00DF5782" w:rsidP="00DF5782">
      <w:pPr>
        <w:numPr>
          <w:ilvl w:val="0"/>
          <w:numId w:val="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3 (godkänd)</w:t>
      </w:r>
    </w:p>
    <w:p w14:paraId="365CCAA2" w14:textId="77777777" w:rsidR="00DF5782" w:rsidRPr="00DF5782" w:rsidRDefault="00DF5782" w:rsidP="00DF5782">
      <w:pPr>
        <w:numPr>
          <w:ilvl w:val="0"/>
          <w:numId w:val="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 (underkänd)</w:t>
      </w:r>
    </w:p>
    <w:p w14:paraId="20D671D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beslut om undantag för en viss kursmodul (delkurs/prov), en viss kurs eller ett visst program, används en </w:t>
      </w:r>
      <w:proofErr w:type="spellStart"/>
      <w:r w:rsidRPr="00DF5782">
        <w:rPr>
          <w:rFonts w:ascii="Times New Roman" w:eastAsia="Times New Roman" w:hAnsi="Times New Roman" w:cs="Times New Roman"/>
          <w:i/>
          <w:iCs/>
          <w:sz w:val="24"/>
          <w:szCs w:val="24"/>
          <w:lang w:eastAsia="sv-SE"/>
        </w:rPr>
        <w:t>tvågradig</w:t>
      </w:r>
      <w:proofErr w:type="spellEnd"/>
      <w:r w:rsidRPr="00DF5782">
        <w:rPr>
          <w:rFonts w:ascii="Times New Roman" w:eastAsia="Times New Roman" w:hAnsi="Times New Roman" w:cs="Times New Roman"/>
          <w:i/>
          <w:iCs/>
          <w:sz w:val="24"/>
          <w:szCs w:val="24"/>
          <w:lang w:eastAsia="sv-SE"/>
        </w:rPr>
        <w:t xml:space="preserve"> målrelaterad</w:t>
      </w:r>
      <w:r w:rsidRPr="00DF5782">
        <w:rPr>
          <w:rFonts w:ascii="Times New Roman" w:eastAsia="Times New Roman" w:hAnsi="Times New Roman" w:cs="Times New Roman"/>
          <w:sz w:val="24"/>
          <w:szCs w:val="24"/>
          <w:lang w:eastAsia="sv-SE"/>
        </w:rPr>
        <w:t> betygsskala:</w:t>
      </w:r>
    </w:p>
    <w:p w14:paraId="5DD9CF12" w14:textId="77777777" w:rsidR="00DF5782" w:rsidRPr="00DF5782" w:rsidRDefault="00DF5782" w:rsidP="00DF5782">
      <w:pPr>
        <w:numPr>
          <w:ilvl w:val="0"/>
          <w:numId w:val="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G (godkänd)</w:t>
      </w:r>
    </w:p>
    <w:p w14:paraId="07E9C573" w14:textId="77777777" w:rsidR="00DF5782" w:rsidRPr="00DF5782" w:rsidRDefault="00DF5782" w:rsidP="00DF5782">
      <w:pPr>
        <w:numPr>
          <w:ilvl w:val="0"/>
          <w:numId w:val="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 (underkänd)</w:t>
      </w:r>
    </w:p>
    <w:p w14:paraId="2E48937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 följer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 vad gäller tillämpning av ECTS </w:t>
      </w:r>
      <w:proofErr w:type="spellStart"/>
      <w:r w:rsidRPr="00DF5782">
        <w:rPr>
          <w:rFonts w:ascii="Times New Roman" w:eastAsia="Times New Roman" w:hAnsi="Times New Roman" w:cs="Times New Roman"/>
          <w:sz w:val="24"/>
          <w:szCs w:val="24"/>
          <w:lang w:eastAsia="sv-SE"/>
        </w:rPr>
        <w:t>Grading</w:t>
      </w:r>
      <w:proofErr w:type="spellEnd"/>
      <w:r w:rsidRPr="00DF5782">
        <w:rPr>
          <w:rFonts w:ascii="Times New Roman" w:eastAsia="Times New Roman" w:hAnsi="Times New Roman" w:cs="Times New Roman"/>
          <w:sz w:val="24"/>
          <w:szCs w:val="24"/>
          <w:lang w:eastAsia="sv-SE"/>
        </w:rPr>
        <w:t xml:space="preserve"> Table genom att</w:t>
      </w:r>
    </w:p>
    <w:p w14:paraId="314CEE2E" w14:textId="77777777"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sammanställa den procentuella fördelningen av godkända betyg per betygssteg för varje kurs,</w:t>
      </w:r>
    </w:p>
    <w:p w14:paraId="6F5A20EB" w14:textId="77777777"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studieintyg (Transcript </w:t>
      </w:r>
      <w:proofErr w:type="spellStart"/>
      <w:r w:rsidRPr="00DF5782">
        <w:rPr>
          <w:rFonts w:ascii="Times New Roman" w:eastAsia="Times New Roman" w:hAnsi="Times New Roman" w:cs="Times New Roman"/>
          <w:sz w:val="24"/>
          <w:szCs w:val="24"/>
          <w:lang w:eastAsia="sv-SE"/>
        </w:rPr>
        <w:t>of</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Records</w:t>
      </w:r>
      <w:proofErr w:type="spellEnd"/>
      <w:r w:rsidRPr="00DF5782">
        <w:rPr>
          <w:rFonts w:ascii="Times New Roman" w:eastAsia="Times New Roman" w:hAnsi="Times New Roman" w:cs="Times New Roman"/>
          <w:sz w:val="24"/>
          <w:szCs w:val="24"/>
          <w:lang w:eastAsia="sv-SE"/>
        </w:rPr>
        <w:t>) ange fördelningen av godkända betyg per betygssteg för varje avslutad kurs, i samband med information om vilket betygsystem som använts,</w:t>
      </w:r>
    </w:p>
    <w:p w14:paraId="6FADB8C6" w14:textId="77777777"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studieintyg (Transcript </w:t>
      </w:r>
      <w:proofErr w:type="spellStart"/>
      <w:r w:rsidRPr="00DF5782">
        <w:rPr>
          <w:rFonts w:ascii="Times New Roman" w:eastAsia="Times New Roman" w:hAnsi="Times New Roman" w:cs="Times New Roman"/>
          <w:sz w:val="24"/>
          <w:szCs w:val="24"/>
          <w:lang w:eastAsia="sv-SE"/>
        </w:rPr>
        <w:t>of</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Records</w:t>
      </w:r>
      <w:proofErr w:type="spellEnd"/>
      <w:r w:rsidRPr="00DF5782">
        <w:rPr>
          <w:rFonts w:ascii="Times New Roman" w:eastAsia="Times New Roman" w:hAnsi="Times New Roman" w:cs="Times New Roman"/>
          <w:sz w:val="24"/>
          <w:szCs w:val="24"/>
          <w:lang w:eastAsia="sv-SE"/>
        </w:rPr>
        <w:t xml:space="preserve">) för varje avslutad kurs ange fördelningen av godkända betyg per betygssteg sedan kursens inrättande med aktuell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xml:space="preserve"> fram till det att studenten avslutat kursen,</w:t>
      </w:r>
    </w:p>
    <w:p w14:paraId="76968939" w14:textId="77777777"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betygsfördelning endast för kurser där uppgifter kan insamlas för en period om minst två år från kursens inrättande till att studenten avslutat kursen,</w:t>
      </w:r>
    </w:p>
    <w:p w14:paraId="081B554F" w14:textId="77777777" w:rsidR="00DF5782" w:rsidRPr="00DF5782" w:rsidRDefault="00DF5782" w:rsidP="00DF5782">
      <w:pPr>
        <w:numPr>
          <w:ilvl w:val="0"/>
          <w:numId w:val="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uppgifter om betygsfördelning omfattar perioden från kursens inrättande med aktuell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xml:space="preserve"> fram till det att studenten avslutat kursen; har kursen getts vid minst två tillfällen räknar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automatisk ut betygsfördelningen, på nya kurser ges ett separat intyg om studenten begär detta.</w:t>
      </w:r>
    </w:p>
    <w:p w14:paraId="1BA4661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Undantag för kurser</w:t>
      </w:r>
    </w:p>
    <w:p w14:paraId="0CECF7D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Undantag från den fyrgradiga betygsskalan kan till exempel ges för orienterande, korta kurser, så kallade skyltfönsterkurser och praktiskt färdighetstränande kurser, exkursioner och dylikt där examination främst grundas på studentens deltagande.</w:t>
      </w:r>
    </w:p>
    <w:p w14:paraId="79EBCBA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Andel kurser som får ha undantag:</w:t>
      </w:r>
    </w:p>
    <w:p w14:paraId="65F02DB0" w14:textId="77777777" w:rsidR="00DF5782" w:rsidRPr="00DF5782" w:rsidRDefault="00DF5782" w:rsidP="00DF5782">
      <w:pPr>
        <w:numPr>
          <w:ilvl w:val="0"/>
          <w:numId w:val="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Upp till 25 procent av kurserna inom program på grundnivå, inklusive kurser på grundnivå inom långa yrkesprogram (5 år), får examineras enligt den </w:t>
      </w:r>
      <w:proofErr w:type="spellStart"/>
      <w:r w:rsidRPr="00DF5782">
        <w:rPr>
          <w:rFonts w:ascii="Times New Roman" w:eastAsia="Times New Roman" w:hAnsi="Times New Roman" w:cs="Times New Roman"/>
          <w:sz w:val="24"/>
          <w:szCs w:val="24"/>
          <w:lang w:eastAsia="sv-SE"/>
        </w:rPr>
        <w:t>tvågradiga</w:t>
      </w:r>
      <w:proofErr w:type="spellEnd"/>
      <w:r w:rsidRPr="00DF5782">
        <w:rPr>
          <w:rFonts w:ascii="Times New Roman" w:eastAsia="Times New Roman" w:hAnsi="Times New Roman" w:cs="Times New Roman"/>
          <w:sz w:val="24"/>
          <w:szCs w:val="24"/>
          <w:lang w:eastAsia="sv-SE"/>
        </w:rPr>
        <w:t xml:space="preserve"> skalan, dock ej självständigt arbete.</w:t>
      </w:r>
    </w:p>
    <w:p w14:paraId="4A15B458" w14:textId="77777777" w:rsidR="00DF5782" w:rsidRPr="00DF5782" w:rsidRDefault="00DF5782" w:rsidP="00DF5782">
      <w:pPr>
        <w:numPr>
          <w:ilvl w:val="0"/>
          <w:numId w:val="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Upp till 10 procent av kurserna inom program på avancerad nivå, inklusive kurser på avancerad nivå inom långa yrkesprogram (5 år) får examineras enligt den </w:t>
      </w:r>
      <w:proofErr w:type="spellStart"/>
      <w:r w:rsidRPr="00DF5782">
        <w:rPr>
          <w:rFonts w:ascii="Times New Roman" w:eastAsia="Times New Roman" w:hAnsi="Times New Roman" w:cs="Times New Roman"/>
          <w:sz w:val="24"/>
          <w:szCs w:val="24"/>
          <w:lang w:eastAsia="sv-SE"/>
        </w:rPr>
        <w:t>tvågradiga</w:t>
      </w:r>
      <w:proofErr w:type="spellEnd"/>
      <w:r w:rsidRPr="00DF5782">
        <w:rPr>
          <w:rFonts w:ascii="Times New Roman" w:eastAsia="Times New Roman" w:hAnsi="Times New Roman" w:cs="Times New Roman"/>
          <w:sz w:val="24"/>
          <w:szCs w:val="24"/>
          <w:lang w:eastAsia="sv-SE"/>
        </w:rPr>
        <w:t xml:space="preserve"> skalan, dock ej självständigt arbete.</w:t>
      </w:r>
    </w:p>
    <w:p w14:paraId="3DB4740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Undantag för kursmoduler</w:t>
      </w:r>
    </w:p>
    <w:p w14:paraId="4ED4052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Betygsskalan för kursmoduler (tidigare delkurs eller prov) kan vara en annan än den som gäller för kursen i sin helhet. Se avsnitt </w:t>
      </w:r>
      <w:hyperlink r:id="rId239" w:anchor="kursplan66" w:history="1">
        <w:r w:rsidRPr="00DF5782">
          <w:rPr>
            <w:rFonts w:ascii="Times New Roman" w:eastAsia="Times New Roman" w:hAnsi="Times New Roman" w:cs="Times New Roman"/>
            <w:color w:val="3F41DC"/>
            <w:sz w:val="24"/>
            <w:szCs w:val="24"/>
            <w:u w:val="single"/>
            <w:lang w:eastAsia="sv-SE"/>
          </w:rPr>
          <w:t>6.6 Kursmoduler</w:t>
        </w:r>
      </w:hyperlink>
      <w:r w:rsidRPr="00DF5782">
        <w:rPr>
          <w:rFonts w:ascii="Times New Roman" w:eastAsia="Times New Roman" w:hAnsi="Times New Roman" w:cs="Times New Roman"/>
          <w:sz w:val="24"/>
          <w:szCs w:val="24"/>
          <w:lang w:eastAsia="sv-SE"/>
        </w:rPr>
        <w:t>.</w:t>
      </w:r>
    </w:p>
    <w:p w14:paraId="36D5EC5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Undantag för program</w:t>
      </w:r>
    </w:p>
    <w:p w14:paraId="47D8197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Giltiga skäl för undantag från den fyrgradiga betygsskalan för alla kurser inom ett utbildningsprogram är att det saknas behov av graderade betyg för att</w:t>
      </w:r>
    </w:p>
    <w:p w14:paraId="48561152" w14:textId="77777777"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underlätta studentrörlighet mellan program och utbildningsorter,</w:t>
      </w:r>
    </w:p>
    <w:p w14:paraId="28E352E1" w14:textId="77777777"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göra urval inom program,</w:t>
      </w:r>
    </w:p>
    <w:p w14:paraId="33EF3E48" w14:textId="77777777"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attrahera utländska studenter,</w:t>
      </w:r>
    </w:p>
    <w:p w14:paraId="7C352100" w14:textId="77777777"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stärka studenternas anställningsbarhet,</w:t>
      </w:r>
    </w:p>
    <w:p w14:paraId="1D3FFCD5" w14:textId="77777777"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underlätta samverkan med andra utbildningsanordnare och samläsning med andra program och/eller</w:t>
      </w:r>
    </w:p>
    <w:p w14:paraId="3AD3265C" w14:textId="77777777" w:rsidR="00DF5782" w:rsidRPr="00DF5782" w:rsidRDefault="00DF5782" w:rsidP="00DF5782">
      <w:pPr>
        <w:numPr>
          <w:ilvl w:val="0"/>
          <w:numId w:val="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 syftar till en legitimationsgrundande examen.</w:t>
      </w:r>
    </w:p>
    <w:p w14:paraId="51736CF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utbildningsprogram har tills vidare undantag från den fyrgradiga betygsskalan:</w:t>
      </w:r>
    </w:p>
    <w:p w14:paraId="54291062" w14:textId="77777777" w:rsidR="00DF5782" w:rsidRPr="00DF5782" w:rsidRDefault="00DF5782" w:rsidP="00DF5782">
      <w:pPr>
        <w:numPr>
          <w:ilvl w:val="0"/>
          <w:numId w:val="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djursjukskötarprogrammet, 180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(UN-beslut § 77/17)</w:t>
      </w:r>
    </w:p>
    <w:p w14:paraId="46665DB6" w14:textId="77777777" w:rsidR="00DF5782" w:rsidRPr="00DF5782" w:rsidRDefault="00DF5782" w:rsidP="00DF5782">
      <w:pPr>
        <w:numPr>
          <w:ilvl w:val="0"/>
          <w:numId w:val="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veterinärprogrammet, 330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(UN-beslut § 59/15)</w:t>
      </w:r>
    </w:p>
    <w:p w14:paraId="6025EE5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2A35C75E" w14:textId="77777777" w:rsidR="00DF5782" w:rsidRPr="00DF5782" w:rsidRDefault="00DF5782" w:rsidP="00DF5782">
      <w:pPr>
        <w:numPr>
          <w:ilvl w:val="0"/>
          <w:numId w:val="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undantag från den fyrgradiga betygsskalan för ett helt program.</w:t>
      </w:r>
    </w:p>
    <w:p w14:paraId="6C2E1E5D" w14:textId="77777777" w:rsidR="00DF5782" w:rsidRPr="00DF5782" w:rsidRDefault="00DF5782" w:rsidP="00DF5782">
      <w:pPr>
        <w:numPr>
          <w:ilvl w:val="0"/>
          <w:numId w:val="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beslutar om undantag från den fyrgradiga betygsskalan för enskilda kurser.</w:t>
      </w:r>
    </w:p>
    <w:p w14:paraId="404FBEFC" w14:textId="77777777" w:rsidR="00DF5782" w:rsidRPr="00DF5782" w:rsidRDefault="00DF5782" w:rsidP="00DF5782">
      <w:pPr>
        <w:numPr>
          <w:ilvl w:val="0"/>
          <w:numId w:val="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 beslutar om betygsskala för kursmodul (tidigare delkurs eller prov) i enskilda kurser.</w:t>
      </w:r>
    </w:p>
    <w:p w14:paraId="4E5EA449"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40"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FD15D16"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6.4 Kurstillfälle</w:t>
      </w:r>
    </w:p>
    <w:p w14:paraId="3DECE34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43D886F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w:t>
      </w:r>
      <w:r w:rsidRPr="00DF5782">
        <w:rPr>
          <w:rFonts w:ascii="Times New Roman" w:eastAsia="Times New Roman" w:hAnsi="Times New Roman" w:cs="Times New Roman"/>
          <w:i/>
          <w:iCs/>
          <w:sz w:val="24"/>
          <w:szCs w:val="24"/>
          <w:lang w:eastAsia="sv-SE"/>
        </w:rPr>
        <w:t>kurstillfälle</w:t>
      </w:r>
      <w:r w:rsidRPr="00DF5782">
        <w:rPr>
          <w:rFonts w:ascii="Times New Roman" w:eastAsia="Times New Roman" w:hAnsi="Times New Roman" w:cs="Times New Roman"/>
          <w:sz w:val="24"/>
          <w:szCs w:val="24"/>
          <w:lang w:eastAsia="sv-SE"/>
        </w:rPr>
        <w:t> är ett utbildningstillfälle med ett start- och ett slutdatum för en kurs.</w:t>
      </w:r>
    </w:p>
    <w:p w14:paraId="64BE9FF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Flera kurstillfällens placering under ett läsår eller för ett helt utbildningsprogram beskrivs i ett så kallat </w:t>
      </w:r>
      <w:r w:rsidRPr="00DF5782">
        <w:rPr>
          <w:rFonts w:ascii="Times New Roman" w:eastAsia="Times New Roman" w:hAnsi="Times New Roman" w:cs="Times New Roman"/>
          <w:i/>
          <w:iCs/>
          <w:sz w:val="24"/>
          <w:szCs w:val="24"/>
          <w:lang w:eastAsia="sv-SE"/>
        </w:rPr>
        <w:t>ramschema</w:t>
      </w:r>
      <w:r w:rsidRPr="00DF5782">
        <w:rPr>
          <w:rFonts w:ascii="Times New Roman" w:eastAsia="Times New Roman" w:hAnsi="Times New Roman" w:cs="Times New Roman"/>
          <w:sz w:val="24"/>
          <w:szCs w:val="24"/>
          <w:lang w:eastAsia="sv-SE"/>
        </w:rPr>
        <w:t>, exempel:</w:t>
      </w:r>
    </w:p>
    <w:tbl>
      <w:tblPr>
        <w:tblW w:w="112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8"/>
        <w:gridCol w:w="2015"/>
        <w:gridCol w:w="2247"/>
        <w:gridCol w:w="1668"/>
        <w:gridCol w:w="1737"/>
        <w:gridCol w:w="2270"/>
      </w:tblGrid>
      <w:tr w:rsidR="00DF5782" w:rsidRPr="00DF5782" w14:paraId="5ACABB9E" w14:textId="77777777" w:rsidTr="00DF5782">
        <w:tc>
          <w:tcPr>
            <w:tcW w:w="840" w:type="dxa"/>
            <w:tcBorders>
              <w:top w:val="single" w:sz="2" w:space="0" w:color="auto"/>
              <w:left w:val="single" w:sz="2" w:space="0" w:color="auto"/>
              <w:bottom w:val="single" w:sz="2" w:space="0" w:color="auto"/>
              <w:right w:val="single" w:sz="2" w:space="0" w:color="auto"/>
            </w:tcBorders>
            <w:hideMark/>
          </w:tcPr>
          <w:p w14:paraId="000B0E8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Åk</w:t>
            </w:r>
          </w:p>
        </w:tc>
        <w:tc>
          <w:tcPr>
            <w:tcW w:w="1305" w:type="dxa"/>
            <w:tcBorders>
              <w:top w:val="single" w:sz="2" w:space="0" w:color="auto"/>
              <w:left w:val="single" w:sz="2" w:space="0" w:color="auto"/>
              <w:bottom w:val="single" w:sz="2" w:space="0" w:color="auto"/>
              <w:right w:val="single" w:sz="2" w:space="0" w:color="auto"/>
            </w:tcBorders>
            <w:hideMark/>
          </w:tcPr>
          <w:p w14:paraId="43396EC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Period   I</w:t>
            </w:r>
          </w:p>
        </w:tc>
        <w:tc>
          <w:tcPr>
            <w:tcW w:w="1455" w:type="dxa"/>
            <w:tcBorders>
              <w:top w:val="single" w:sz="2" w:space="0" w:color="auto"/>
              <w:left w:val="single" w:sz="2" w:space="0" w:color="auto"/>
              <w:bottom w:val="single" w:sz="2" w:space="0" w:color="auto"/>
              <w:right w:val="single" w:sz="2" w:space="0" w:color="auto"/>
            </w:tcBorders>
            <w:hideMark/>
          </w:tcPr>
          <w:p w14:paraId="0D5B3C9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Period   II</w:t>
            </w:r>
          </w:p>
        </w:tc>
        <w:tc>
          <w:tcPr>
            <w:tcW w:w="2205" w:type="dxa"/>
            <w:gridSpan w:val="2"/>
            <w:tcBorders>
              <w:top w:val="single" w:sz="2" w:space="0" w:color="auto"/>
              <w:left w:val="single" w:sz="2" w:space="0" w:color="auto"/>
              <w:bottom w:val="single" w:sz="2" w:space="0" w:color="auto"/>
              <w:right w:val="single" w:sz="2" w:space="0" w:color="auto"/>
            </w:tcBorders>
            <w:hideMark/>
          </w:tcPr>
          <w:p w14:paraId="0030E0E7"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Period   III</w:t>
            </w:r>
          </w:p>
        </w:tc>
        <w:tc>
          <w:tcPr>
            <w:tcW w:w="1455" w:type="dxa"/>
            <w:tcBorders>
              <w:top w:val="single" w:sz="2" w:space="0" w:color="auto"/>
              <w:left w:val="single" w:sz="2" w:space="0" w:color="auto"/>
              <w:bottom w:val="single" w:sz="2" w:space="0" w:color="auto"/>
              <w:right w:val="single" w:sz="2" w:space="0" w:color="auto"/>
            </w:tcBorders>
            <w:hideMark/>
          </w:tcPr>
          <w:p w14:paraId="6E30A22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Period   IV</w:t>
            </w:r>
          </w:p>
        </w:tc>
      </w:tr>
      <w:tr w:rsidR="00DF5782" w:rsidRPr="00DF5782" w14:paraId="307211AB" w14:textId="77777777" w:rsidTr="00DF5782">
        <w:tc>
          <w:tcPr>
            <w:tcW w:w="840" w:type="dxa"/>
            <w:tcBorders>
              <w:top w:val="single" w:sz="2" w:space="0" w:color="auto"/>
              <w:left w:val="single" w:sz="2" w:space="0" w:color="auto"/>
              <w:bottom w:val="single" w:sz="2" w:space="0" w:color="auto"/>
              <w:right w:val="single" w:sz="2" w:space="0" w:color="auto"/>
            </w:tcBorders>
            <w:hideMark/>
          </w:tcPr>
          <w:p w14:paraId="2E8C7CD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w:t>
            </w:r>
          </w:p>
        </w:tc>
        <w:tc>
          <w:tcPr>
            <w:tcW w:w="1305" w:type="dxa"/>
            <w:tcBorders>
              <w:top w:val="single" w:sz="2" w:space="0" w:color="auto"/>
              <w:left w:val="single" w:sz="2" w:space="0" w:color="auto"/>
              <w:bottom w:val="single" w:sz="2" w:space="0" w:color="auto"/>
              <w:right w:val="single" w:sz="2" w:space="0" w:color="auto"/>
            </w:tcBorders>
            <w:hideMark/>
          </w:tcPr>
          <w:p w14:paraId="5E9DC87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α, 15 </w:t>
            </w:r>
            <w:proofErr w:type="spellStart"/>
            <w:r w:rsidRPr="00DF5782">
              <w:rPr>
                <w:rFonts w:ascii="Times New Roman" w:eastAsia="Times New Roman" w:hAnsi="Times New Roman" w:cs="Times New Roman"/>
                <w:i/>
                <w:iCs/>
                <w:sz w:val="24"/>
                <w:szCs w:val="24"/>
                <w:lang w:eastAsia="sv-SE"/>
              </w:rPr>
              <w:t>hp</w:t>
            </w:r>
            <w:proofErr w:type="spellEnd"/>
          </w:p>
        </w:tc>
        <w:tc>
          <w:tcPr>
            <w:tcW w:w="1455" w:type="dxa"/>
            <w:tcBorders>
              <w:top w:val="single" w:sz="2" w:space="0" w:color="auto"/>
              <w:left w:val="single" w:sz="2" w:space="0" w:color="auto"/>
              <w:bottom w:val="single" w:sz="2" w:space="0" w:color="auto"/>
              <w:right w:val="single" w:sz="2" w:space="0" w:color="auto"/>
            </w:tcBorders>
            <w:hideMark/>
          </w:tcPr>
          <w:p w14:paraId="661FD22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Kurs β, 15 </w:t>
            </w:r>
            <w:proofErr w:type="spellStart"/>
            <w:r w:rsidRPr="00DF5782">
              <w:rPr>
                <w:rFonts w:ascii="Times New Roman" w:eastAsia="Times New Roman" w:hAnsi="Times New Roman" w:cs="Times New Roman"/>
                <w:i/>
                <w:iCs/>
                <w:sz w:val="24"/>
                <w:szCs w:val="24"/>
                <w:lang w:eastAsia="sv-SE"/>
              </w:rPr>
              <w:t>hp</w:t>
            </w:r>
            <w:proofErr w:type="spellEnd"/>
          </w:p>
        </w:tc>
        <w:tc>
          <w:tcPr>
            <w:tcW w:w="1080" w:type="dxa"/>
            <w:tcBorders>
              <w:top w:val="single" w:sz="2" w:space="0" w:color="auto"/>
              <w:left w:val="single" w:sz="2" w:space="0" w:color="auto"/>
              <w:bottom w:val="single" w:sz="2" w:space="0" w:color="auto"/>
              <w:right w:val="single" w:sz="2" w:space="0" w:color="auto"/>
            </w:tcBorders>
            <w:hideMark/>
          </w:tcPr>
          <w:p w14:paraId="6DCDC4A2"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Kurs η, 7,5 </w:t>
            </w:r>
            <w:proofErr w:type="spellStart"/>
            <w:r w:rsidRPr="00DF5782">
              <w:rPr>
                <w:rFonts w:ascii="Times New Roman" w:eastAsia="Times New Roman" w:hAnsi="Times New Roman" w:cs="Times New Roman"/>
                <w:i/>
                <w:iCs/>
                <w:sz w:val="24"/>
                <w:szCs w:val="24"/>
                <w:lang w:eastAsia="sv-SE"/>
              </w:rPr>
              <w:t>hp</w:t>
            </w:r>
            <w:proofErr w:type="spellEnd"/>
          </w:p>
        </w:tc>
        <w:tc>
          <w:tcPr>
            <w:tcW w:w="1125" w:type="dxa"/>
            <w:tcBorders>
              <w:top w:val="single" w:sz="2" w:space="0" w:color="auto"/>
              <w:left w:val="single" w:sz="2" w:space="0" w:color="auto"/>
              <w:bottom w:val="single" w:sz="2" w:space="0" w:color="auto"/>
              <w:right w:val="single" w:sz="2" w:space="0" w:color="auto"/>
            </w:tcBorders>
            <w:hideMark/>
          </w:tcPr>
          <w:p w14:paraId="09FD69F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θ, 7,5 </w:t>
            </w:r>
            <w:proofErr w:type="spellStart"/>
            <w:r w:rsidRPr="00DF5782">
              <w:rPr>
                <w:rFonts w:ascii="Times New Roman" w:eastAsia="Times New Roman" w:hAnsi="Times New Roman" w:cs="Times New Roman"/>
                <w:i/>
                <w:iCs/>
                <w:sz w:val="24"/>
                <w:szCs w:val="24"/>
                <w:lang w:eastAsia="sv-SE"/>
              </w:rPr>
              <w:t>hp</w:t>
            </w:r>
            <w:proofErr w:type="spellEnd"/>
          </w:p>
        </w:tc>
        <w:tc>
          <w:tcPr>
            <w:tcW w:w="1455" w:type="dxa"/>
            <w:tcBorders>
              <w:top w:val="single" w:sz="2" w:space="0" w:color="auto"/>
              <w:left w:val="single" w:sz="2" w:space="0" w:color="auto"/>
              <w:bottom w:val="single" w:sz="2" w:space="0" w:color="auto"/>
              <w:right w:val="single" w:sz="2" w:space="0" w:color="auto"/>
            </w:tcBorders>
            <w:hideMark/>
          </w:tcPr>
          <w:p w14:paraId="59D73751"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δ, 15 </w:t>
            </w:r>
            <w:proofErr w:type="spellStart"/>
            <w:r w:rsidRPr="00DF5782">
              <w:rPr>
                <w:rFonts w:ascii="Times New Roman" w:eastAsia="Times New Roman" w:hAnsi="Times New Roman" w:cs="Times New Roman"/>
                <w:i/>
                <w:iCs/>
                <w:sz w:val="24"/>
                <w:szCs w:val="24"/>
                <w:lang w:eastAsia="sv-SE"/>
              </w:rPr>
              <w:t>hp</w:t>
            </w:r>
            <w:proofErr w:type="spellEnd"/>
          </w:p>
        </w:tc>
      </w:tr>
      <w:tr w:rsidR="00DF5782" w:rsidRPr="00DF5782" w14:paraId="4AD3553E" w14:textId="77777777" w:rsidTr="00DF5782">
        <w:tc>
          <w:tcPr>
            <w:tcW w:w="840" w:type="dxa"/>
            <w:tcBorders>
              <w:top w:val="single" w:sz="2" w:space="0" w:color="auto"/>
              <w:left w:val="single" w:sz="2" w:space="0" w:color="auto"/>
              <w:bottom w:val="single" w:sz="2" w:space="0" w:color="auto"/>
              <w:right w:val="single" w:sz="2" w:space="0" w:color="auto"/>
            </w:tcBorders>
            <w:hideMark/>
          </w:tcPr>
          <w:p w14:paraId="231C8E8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2</w:t>
            </w:r>
          </w:p>
        </w:tc>
        <w:tc>
          <w:tcPr>
            <w:tcW w:w="1305" w:type="dxa"/>
            <w:tcBorders>
              <w:top w:val="single" w:sz="2" w:space="0" w:color="auto"/>
              <w:left w:val="single" w:sz="2" w:space="0" w:color="auto"/>
              <w:bottom w:val="single" w:sz="2" w:space="0" w:color="auto"/>
              <w:right w:val="single" w:sz="2" w:space="0" w:color="auto"/>
            </w:tcBorders>
            <w:hideMark/>
          </w:tcPr>
          <w:p w14:paraId="1994E73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γ, 15 </w:t>
            </w:r>
            <w:proofErr w:type="spellStart"/>
            <w:r w:rsidRPr="00DF5782">
              <w:rPr>
                <w:rFonts w:ascii="Times New Roman" w:eastAsia="Times New Roman" w:hAnsi="Times New Roman" w:cs="Times New Roman"/>
                <w:i/>
                <w:iCs/>
                <w:sz w:val="24"/>
                <w:szCs w:val="24"/>
                <w:lang w:eastAsia="sv-SE"/>
              </w:rPr>
              <w:t>hp</w:t>
            </w:r>
            <w:proofErr w:type="spellEnd"/>
          </w:p>
        </w:tc>
        <w:tc>
          <w:tcPr>
            <w:tcW w:w="1455" w:type="dxa"/>
            <w:tcBorders>
              <w:top w:val="single" w:sz="2" w:space="0" w:color="auto"/>
              <w:left w:val="single" w:sz="2" w:space="0" w:color="auto"/>
              <w:bottom w:val="single" w:sz="2" w:space="0" w:color="auto"/>
              <w:right w:val="single" w:sz="2" w:space="0" w:color="auto"/>
            </w:tcBorders>
            <w:hideMark/>
          </w:tcPr>
          <w:p w14:paraId="007669A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Kurs ζ, 15 </w:t>
            </w:r>
            <w:proofErr w:type="spellStart"/>
            <w:r w:rsidRPr="00DF5782">
              <w:rPr>
                <w:rFonts w:ascii="Times New Roman" w:eastAsia="Times New Roman" w:hAnsi="Times New Roman" w:cs="Times New Roman"/>
                <w:i/>
                <w:iCs/>
                <w:sz w:val="24"/>
                <w:szCs w:val="24"/>
                <w:lang w:eastAsia="sv-SE"/>
              </w:rPr>
              <w:t>hp</w:t>
            </w:r>
            <w:proofErr w:type="spellEnd"/>
          </w:p>
        </w:tc>
        <w:tc>
          <w:tcPr>
            <w:tcW w:w="3675" w:type="dxa"/>
            <w:gridSpan w:val="3"/>
            <w:tcBorders>
              <w:top w:val="single" w:sz="2" w:space="0" w:color="auto"/>
              <w:left w:val="single" w:sz="2" w:space="0" w:color="auto"/>
              <w:bottom w:val="single" w:sz="2" w:space="0" w:color="auto"/>
              <w:right w:val="single" w:sz="2" w:space="0" w:color="auto"/>
            </w:tcBorders>
            <w:hideMark/>
          </w:tcPr>
          <w:p w14:paraId="59C08C4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Självständigt arbete, 30 </w:t>
            </w:r>
            <w:proofErr w:type="spellStart"/>
            <w:r w:rsidRPr="00DF5782">
              <w:rPr>
                <w:rFonts w:ascii="Times New Roman" w:eastAsia="Times New Roman" w:hAnsi="Times New Roman" w:cs="Times New Roman"/>
                <w:i/>
                <w:iCs/>
                <w:sz w:val="24"/>
                <w:szCs w:val="24"/>
                <w:lang w:eastAsia="sv-SE"/>
              </w:rPr>
              <w:t>hp</w:t>
            </w:r>
            <w:proofErr w:type="spellEnd"/>
          </w:p>
        </w:tc>
      </w:tr>
    </w:tbl>
    <w:p w14:paraId="287A06B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Kurspaket</w:t>
      </w:r>
    </w:p>
    <w:p w14:paraId="6C60502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Med ett kurspaket avses två eller flera kurser som sammanlagt omfattar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och ges under en termin. Självständigt arbete ingår inte i kurspaket.</w:t>
      </w:r>
    </w:p>
    <w:p w14:paraId="45EEDDE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77C4A22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Grundinställningen är att kurser ska vara öppna för fristående studenter. Det är angeläget att SLU har en långsiktighet i sitt kursutbud för dessa studenter.</w:t>
      </w:r>
    </w:p>
    <w:p w14:paraId="4D8D1F2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Programkurser kan undantas om det på grund av kapacitetsbegränsningar, innehåll och/eller </w:t>
      </w:r>
      <w:proofErr w:type="spellStart"/>
      <w:r w:rsidRPr="00DF5782">
        <w:rPr>
          <w:rFonts w:ascii="Times New Roman" w:eastAsia="Times New Roman" w:hAnsi="Times New Roman" w:cs="Times New Roman"/>
          <w:sz w:val="24"/>
          <w:szCs w:val="24"/>
          <w:lang w:eastAsia="sv-SE"/>
        </w:rPr>
        <w:t>behörigskrav</w:t>
      </w:r>
      <w:proofErr w:type="spellEnd"/>
      <w:r w:rsidRPr="00DF5782">
        <w:rPr>
          <w:rFonts w:ascii="Times New Roman" w:eastAsia="Times New Roman" w:hAnsi="Times New Roman" w:cs="Times New Roman"/>
          <w:sz w:val="24"/>
          <w:szCs w:val="24"/>
          <w:lang w:eastAsia="sv-SE"/>
        </w:rPr>
        <w:t xml:space="preserve"> är svårt eller olämpligt att erbjuda kursen för fristående studenter.</w:t>
      </w:r>
    </w:p>
    <w:p w14:paraId="39F0567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som ges på engelska kan undantas från den engelskspråkiga webbplats som UHR tillhandahåller, om det är svårt eller olämpligt att erbjuda kursen för fristående, internationella studenter. Det är viktigt att det görs ett medvetet val av vilka kurser som ska annonseras på den engelskspråkiga webbplatsen.</w:t>
      </w:r>
    </w:p>
    <w:p w14:paraId="5431B10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16224C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vilka kurser som startar kommande läsår ska finnas tillgänglig via SLU:s webb och </w:t>
      </w:r>
      <w:hyperlink r:id="rId241" w:history="1">
        <w:r w:rsidRPr="00DF5782">
          <w:rPr>
            <w:rFonts w:ascii="Times New Roman" w:eastAsia="Times New Roman" w:hAnsi="Times New Roman" w:cs="Times New Roman"/>
            <w:color w:val="3F41DC"/>
            <w:sz w:val="24"/>
            <w:szCs w:val="24"/>
            <w:u w:val="single"/>
            <w:lang w:eastAsia="sv-SE"/>
          </w:rPr>
          <w:t>antagning.se</w:t>
        </w:r>
      </w:hyperlink>
      <w:r w:rsidRPr="00DF5782">
        <w:rPr>
          <w:rFonts w:ascii="Times New Roman" w:eastAsia="Times New Roman" w:hAnsi="Times New Roman" w:cs="Times New Roman"/>
          <w:sz w:val="24"/>
          <w:szCs w:val="24"/>
          <w:lang w:eastAsia="sv-SE"/>
        </w:rPr>
        <w:t> senast när ansökningsperioden för höstterminen börjar. Kurser under sommarperioden kan dock tillkomma senare.</w:t>
      </w:r>
    </w:p>
    <w:p w14:paraId="7D2AA79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Annonsering av en kurs ska göras så tidigt att information finns tillgänglig inför respektive ansökningsperiod. Då ska både kursplan och kurstillfälle vara beslutade, se </w:t>
      </w:r>
      <w:hyperlink r:id="rId242"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14:paraId="686BFA8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17739E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beslutar om vilka</w:t>
      </w:r>
    </w:p>
    <w:p w14:paraId="25F52E7B" w14:textId="77777777" w:rsidR="00DF5782" w:rsidRPr="00DF5782" w:rsidRDefault="00DF5782" w:rsidP="00DF5782">
      <w:pPr>
        <w:numPr>
          <w:ilvl w:val="0"/>
          <w:numId w:val="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kurstillfällen som ska erbjudas kommande läsår,</w:t>
      </w:r>
    </w:p>
    <w:p w14:paraId="4A04FD2C" w14:textId="77777777" w:rsidR="00DF5782" w:rsidRPr="00DF5782" w:rsidRDefault="00DF5782" w:rsidP="00DF5782">
      <w:pPr>
        <w:numPr>
          <w:ilvl w:val="0"/>
          <w:numId w:val="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som ska vara öppna för fristående studenter samt</w:t>
      </w:r>
    </w:p>
    <w:p w14:paraId="3C716EAE" w14:textId="77777777" w:rsidR="00DF5782" w:rsidRPr="00DF5782" w:rsidRDefault="00DF5782" w:rsidP="00DF5782">
      <w:pPr>
        <w:numPr>
          <w:ilvl w:val="0"/>
          <w:numId w:val="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kurser som ges på engelska och ska undantas från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engelskspråkiga webbplats.</w:t>
      </w:r>
    </w:p>
    <w:p w14:paraId="66AFE00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 kan ingå i flera utbildningsprogram, även under olika programnämnder. Det ska dock alltid finnas en ansvarig programnämnd för varje kurs, vilket ska dokumenteras i utbildningsdatabasen.</w:t>
      </w:r>
    </w:p>
    <w:p w14:paraId="0433409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fakultetsövergripande samarbeten ska samråd ske med de medverkande parterna på det sätt som överenskommits mellan berörda programnämnder.</w:t>
      </w:r>
    </w:p>
    <w:p w14:paraId="3D40DF7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tillämpar gemensamma tidsramar för planering och beslut om utbildningsutbudet, se </w:t>
      </w:r>
      <w:hyperlink r:id="rId243"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14:paraId="7CC94AB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5145408D"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44" w:history="1">
        <w:r w:rsidR="00DF5782" w:rsidRPr="00DF5782">
          <w:rPr>
            <w:rFonts w:ascii="Times New Roman" w:eastAsia="Times New Roman" w:hAnsi="Times New Roman" w:cs="Times New Roman"/>
            <w:color w:val="3F41DC"/>
            <w:sz w:val="24"/>
            <w:szCs w:val="24"/>
            <w:u w:val="single"/>
            <w:lang w:eastAsia="sv-SE"/>
          </w:rPr>
          <w:t>Kurser på grundnivå och avancerad nivå</w:t>
        </w:r>
      </w:hyperlink>
    </w:p>
    <w:p w14:paraId="68CA3FDB"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45"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32009E35"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6.5 Inställande av kurstillfälle</w:t>
      </w:r>
    </w:p>
    <w:p w14:paraId="5CC2357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2188EFE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Ett </w:t>
      </w:r>
      <w:r w:rsidRPr="00DF5782">
        <w:rPr>
          <w:rFonts w:ascii="Times New Roman" w:eastAsia="Times New Roman" w:hAnsi="Times New Roman" w:cs="Times New Roman"/>
          <w:i/>
          <w:iCs/>
          <w:sz w:val="24"/>
          <w:szCs w:val="24"/>
          <w:lang w:eastAsia="sv-SE"/>
        </w:rPr>
        <w:t>kurstillfälle</w:t>
      </w:r>
      <w:r w:rsidRPr="00DF5782">
        <w:rPr>
          <w:rFonts w:ascii="Times New Roman" w:eastAsia="Times New Roman" w:hAnsi="Times New Roman" w:cs="Times New Roman"/>
          <w:sz w:val="24"/>
          <w:szCs w:val="24"/>
          <w:lang w:eastAsia="sv-SE"/>
        </w:rPr>
        <w:t> är ett utbildningstillfälle med ett start- och ett slutdatum för en kurs.</w:t>
      </w:r>
    </w:p>
    <w:p w14:paraId="1D67CE6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32651CD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för studenterna att kursutbudet är förutsägbart. Därför ska programnämnderna sträva efter att inte ställa in kurstillfällen.</w:t>
      </w:r>
    </w:p>
    <w:p w14:paraId="6C0FD6B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36AC30C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Generellt</w:t>
      </w:r>
    </w:p>
    <w:p w14:paraId="06D8DC8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kurstillfälle som ingår i ett fastställt kursutbud får bara i undantagsfall ställas in, och bara om det tydligt kan motiveras.</w:t>
      </w:r>
    </w:p>
    <w:p w14:paraId="4891C9E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Samma organ som fastställt kursutbudet ska fatta beslutet om att ställa in ett kurstillfälle, se avsnitt </w:t>
      </w:r>
      <w:hyperlink r:id="rId246" w:anchor="kursplan64" w:history="1">
        <w:r w:rsidRPr="00DF5782">
          <w:rPr>
            <w:rFonts w:ascii="Times New Roman" w:eastAsia="Times New Roman" w:hAnsi="Times New Roman" w:cs="Times New Roman"/>
            <w:color w:val="3F41DC"/>
            <w:sz w:val="24"/>
            <w:szCs w:val="24"/>
            <w:u w:val="single"/>
            <w:lang w:eastAsia="sv-SE"/>
          </w:rPr>
          <w:t>6.4 Kurstillfälle</w:t>
        </w:r>
      </w:hyperlink>
      <w:r w:rsidRPr="00DF5782">
        <w:rPr>
          <w:rFonts w:ascii="Times New Roman" w:eastAsia="Times New Roman" w:hAnsi="Times New Roman" w:cs="Times New Roman"/>
          <w:sz w:val="24"/>
          <w:szCs w:val="24"/>
          <w:lang w:eastAsia="sv-SE"/>
        </w:rPr>
        <w:t>. Kurstillfälle. Beslut om inställande ska ske senast den 1 juni inför en hösttermin och senast den 15 november inför en vårtermin.</w:t>
      </w:r>
    </w:p>
    <w:p w14:paraId="1BFBF4C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Programkurser – obligatoriska</w:t>
      </w:r>
    </w:p>
    <w:p w14:paraId="2BEAE0F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Obligatoriska programkurser får inte ställas in om det finns programstudenter som ska läsa kursen i ordinarie studietakt, inklusive studenter som återkommer efter beviljat anstånd/studieuppehåll.</w:t>
      </w:r>
    </w:p>
    <w:p w14:paraId="6CC5600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Programkurser – valbara</w:t>
      </w:r>
    </w:p>
    <w:p w14:paraId="6B02203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valbar programkurs kan ställas in om det bland annat kan förväntas att högst 10 studenter kommer att delta – och en alternativ kurs kan erbjudas. Den alternativa kursen måste i huvudsak motsvara den sökta kursen vad gäller behörighetskrav samt bidra till uppfyllandet av examenskraven på motsvarande sätt.</w:t>
      </w:r>
    </w:p>
    <w:p w14:paraId="4B9AF45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Fristående kurser</w:t>
      </w:r>
    </w:p>
    <w:p w14:paraId="129D5C8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utan programkoppling kan ställas in om det bland annat kan förväntas att högst 15 studenter kommer att delta – även om ingen alternativ kurs kan erbjudas.</w:t>
      </w:r>
    </w:p>
    <w:p w14:paraId="39F4024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Inställande av kurs efter antagningsbesked</w:t>
      </w:r>
    </w:p>
    <w:p w14:paraId="610870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kan ställa in ett kurstillfälle även efter att antagningsbesked har meddelats studenterna – men endast om något av följande krav är uppfyllt:</w:t>
      </w:r>
    </w:p>
    <w:p w14:paraId="1BCDF17F" w14:textId="77777777" w:rsidR="00DF5782" w:rsidRPr="00DF5782" w:rsidRDefault="00DF5782" w:rsidP="00DF5782">
      <w:pPr>
        <w:numPr>
          <w:ilvl w:val="0"/>
          <w:numId w:val="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av de antagna studenterna tar sin kursplats i anspråk.</w:t>
      </w:r>
    </w:p>
    <w:p w14:paraId="46B65E31" w14:textId="77777777" w:rsidR="00DF5782" w:rsidRPr="00DF5782" w:rsidRDefault="00DF5782" w:rsidP="00DF5782">
      <w:pPr>
        <w:numPr>
          <w:ilvl w:val="0"/>
          <w:numId w:val="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framgår av antagningsbeskedet i urval 1 att kursen kan komma att ställas in. I så fall måste detta förbehåll ha beslutats av samma organ som fastställt kursutbudet.</w:t>
      </w:r>
    </w:p>
    <w:p w14:paraId="5D485B7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BE999A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Den kursansvariga institutionen ska genomföra en obligatorisk programkurs även om examinator eller annan lärare säger upp sig, blir sjukskriven eller motsvarande.</w:t>
      </w:r>
    </w:p>
    <w:p w14:paraId="0BB8891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ska se till att det finns ett alternativt kurstillfälle som motsvarar ett inställt, valbart programkurstillfälle.</w:t>
      </w:r>
    </w:p>
    <w:p w14:paraId="416F0C2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5C31BF6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kursansvarig institutions begäran om att ställa in ett kurstillfälle ska lämnas till berörd programnämnd för beslut. Om kurstillfället ställs in ska programnämnden skyndsamt meddela både de studenter som sökt kursen och utbildningsavdelningen.</w:t>
      </w:r>
    </w:p>
    <w:p w14:paraId="7B88DC0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fakultetskansli som ger stöd till berörd programnämnd ska lämna beslut om inställt kurstillfälle till arkivering.</w:t>
      </w:r>
    </w:p>
    <w:p w14:paraId="4C6F1F23"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47"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E0A6CF0"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6.6 Kursmoduler</w:t>
      </w:r>
    </w:p>
    <w:p w14:paraId="51020A4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56503C0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i/>
          <w:iCs/>
          <w:sz w:val="24"/>
          <w:szCs w:val="24"/>
          <w:lang w:eastAsia="sv-SE"/>
        </w:rPr>
        <w:t>kursmodul</w:t>
      </w:r>
      <w:r w:rsidRPr="00DF5782">
        <w:rPr>
          <w:rFonts w:ascii="Times New Roman" w:eastAsia="Times New Roman" w:hAnsi="Times New Roman" w:cs="Times New Roman"/>
          <w:sz w:val="24"/>
          <w:szCs w:val="24"/>
          <w:lang w:eastAsia="sv-SE"/>
        </w:rPr>
        <w:t> är en del av en kurs med viss omfattning i högskolepoäng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14:paraId="5F1AA46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Inom en kursmodul kan en eller flera resultatnoteringar göras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När alla resultatnoteringar är uppfyllda inom en kursmodul, rapporteras den kursmodulen som godkänd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1C225D3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Följande exempel avser illustrera förhållandet mellan kursmodul och resultatnotering för kursen: KE0000 Kemi,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w:t>
      </w:r>
    </w:p>
    <w:p w14:paraId="6D5FA1C2" w14:textId="77777777" w:rsidR="00DF5782" w:rsidRPr="00DF5782" w:rsidRDefault="00DF5782" w:rsidP="00DF5782">
      <w:pPr>
        <w:numPr>
          <w:ilvl w:val="0"/>
          <w:numId w:val="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Kursmodul: 0001 Allmän kemi, 7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som omfattar följande resultatnoteringar:</w:t>
      </w:r>
    </w:p>
    <w:p w14:paraId="08CD7CF3" w14:textId="77777777"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 allmän kemi</w:t>
      </w:r>
    </w:p>
    <w:p w14:paraId="4E3F384A" w14:textId="77777777"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Laboration 1</w:t>
      </w:r>
    </w:p>
    <w:p w14:paraId="6A5F49B2" w14:textId="77777777"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Laboration 2</w:t>
      </w:r>
    </w:p>
    <w:p w14:paraId="649B1132" w14:textId="77777777" w:rsidR="00DF5782" w:rsidRPr="00DF5782" w:rsidRDefault="00DF5782" w:rsidP="00DF5782">
      <w:pPr>
        <w:numPr>
          <w:ilvl w:val="0"/>
          <w:numId w:val="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Kursmodul: 0002 Organisk kemi, 8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som omfattar följande resultatnoteringar:</w:t>
      </w:r>
    </w:p>
    <w:p w14:paraId="2BEF9BB5" w14:textId="77777777"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 organisk kemi</w:t>
      </w:r>
    </w:p>
    <w:p w14:paraId="223541DA" w14:textId="77777777"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Laboration 3</w:t>
      </w:r>
    </w:p>
    <w:p w14:paraId="702C0C87" w14:textId="77777777" w:rsidR="00DF5782" w:rsidRPr="00DF5782" w:rsidRDefault="00DF5782" w:rsidP="00DF5782">
      <w:pPr>
        <w:numPr>
          <w:ilvl w:val="1"/>
          <w:numId w:val="82"/>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Inlämningsuppgift.</w:t>
      </w:r>
    </w:p>
    <w:p w14:paraId="64E98A0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6E62346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normalfallet ska det finnas kursmoduler för kurser som omfattar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eller mer.</w:t>
      </w:r>
    </w:p>
    <w:p w14:paraId="4880E37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Fördelar med kursmoduler:</w:t>
      </w:r>
    </w:p>
    <w:p w14:paraId="13A2AE30" w14:textId="77777777" w:rsidR="00DF5782" w:rsidRPr="00DF5782" w:rsidRDefault="00DF5782" w:rsidP="00DF5782">
      <w:pPr>
        <w:numPr>
          <w:ilvl w:val="0"/>
          <w:numId w:val="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får poäng för avklarade delar och får sin utbetalning av studiemedel från CSN.</w:t>
      </w:r>
    </w:p>
    <w:p w14:paraId="63012121" w14:textId="77777777" w:rsidR="00DF5782" w:rsidRPr="00DF5782" w:rsidRDefault="00DF5782" w:rsidP="00DF5782">
      <w:pPr>
        <w:numPr>
          <w:ilvl w:val="0"/>
          <w:numId w:val="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 xml:space="preserve">CSN godkänner inte manuella intyg utan går på de uppgifter som finns rapporterade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3D60E9F2" w14:textId="77777777" w:rsidR="00DF5782" w:rsidRPr="00DF5782" w:rsidRDefault="00DF5782" w:rsidP="00DF5782">
      <w:pPr>
        <w:numPr>
          <w:ilvl w:val="0"/>
          <w:numId w:val="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Registrerade resultat underlättar vid kontroll av behörighetskrav, till exempel att studenten har tillräckligt med poäng för att få gå nästa kurs.</w:t>
      </w:r>
    </w:p>
    <w:p w14:paraId="49FBC58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AD5930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Kursens indelning i moduler ska anges för varje kurstillfälle:</w:t>
      </w:r>
    </w:p>
    <w:p w14:paraId="4E75415D" w14:textId="77777777" w:rsidR="00DF5782" w:rsidRPr="00DF5782" w:rsidRDefault="00DF5782" w:rsidP="00DF5782">
      <w:pPr>
        <w:numPr>
          <w:ilvl w:val="0"/>
          <w:numId w:val="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Inför en hösttermin ska moduler finnas inlagt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senast den 31 maj.</w:t>
      </w:r>
    </w:p>
    <w:p w14:paraId="035968E0" w14:textId="77777777" w:rsidR="00DF5782" w:rsidRPr="00DF5782" w:rsidRDefault="00DF5782" w:rsidP="00DF5782">
      <w:pPr>
        <w:numPr>
          <w:ilvl w:val="0"/>
          <w:numId w:val="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Inför en vårtermin ska moduler finnas inlagt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senast den 30 november.</w:t>
      </w:r>
    </w:p>
    <w:p w14:paraId="181915E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56AA93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Examinatorn bestämmer kursens indelning i kursmoduler. För programkurser ska förankring ske med berörd programstudierektor. Kursansvarig institution ansvarar för att modulerna är inlagda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inom angiven tid.</w:t>
      </w:r>
    </w:p>
    <w:p w14:paraId="37EAA2C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3F74B46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Kursmoduler från föregående kurstillfälle kvarstår om inga nya moduler läggs in.</w:t>
      </w:r>
    </w:p>
    <w:p w14:paraId="7B394E5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tillämpar gemensamma tidsramar för planering av och beslut om utbildningsutbudet, se </w:t>
      </w:r>
      <w:hyperlink r:id="rId248"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14:paraId="607E9281"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49"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2C73C4C"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6.7 Nedläggning av kurs</w:t>
      </w:r>
    </w:p>
    <w:p w14:paraId="60611CD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089CD11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för studenterna att kursutbudet är förutsägbart. Därför ska programnämnderna sträva efter att inte lägga ned kurser utan giltiga skäl och tillräcklig framförhållning.</w:t>
      </w:r>
    </w:p>
    <w:p w14:paraId="030EC09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67FF3B2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Fastställda kursplaner är juridiskt bindande och lärosätet är skyldig att följa det som föreskrivs i dem. En student som antagits till och därefter registrerats på en kurs har långtgående rättigheter när det gäller möjligheten att fullfölja den påbörjade utbildningen.</w:t>
      </w:r>
    </w:p>
    <w:p w14:paraId="458CCF9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ska fastställas i anslutning till beslut om nedläggning av en kurs. Övergångsbestämmelserna ska dokumenteras i den kursplan som upphävs, se avsnitt </w:t>
      </w:r>
      <w:hyperlink r:id="rId250"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 (Studenternas rättssäkerhet vid nedläggning av utbildningsprogram, UKÄ, 2018)</w:t>
      </w:r>
    </w:p>
    <w:p w14:paraId="46039EF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3F6CA9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Giltiga skäl för att lägga ned en kurs är att</w:t>
      </w:r>
    </w:p>
    <w:p w14:paraId="7DC6E0AA" w14:textId="77777777" w:rsidR="00DF5782" w:rsidRPr="00DF5782" w:rsidRDefault="00DF5782" w:rsidP="00DF5782">
      <w:pPr>
        <w:numPr>
          <w:ilvl w:val="0"/>
          <w:numId w:val="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behöver ersättas av en ny kurs med uppdaterat innehåll och/eller förändrat genomförande,</w:t>
      </w:r>
    </w:p>
    <w:p w14:paraId="51A5C37B" w14:textId="77777777" w:rsidR="00DF5782" w:rsidRPr="00DF5782" w:rsidRDefault="00DF5782" w:rsidP="00DF5782">
      <w:pPr>
        <w:numPr>
          <w:ilvl w:val="0"/>
          <w:numId w:val="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har haft för få studenter för att kunna fortsätta berättiga sitt resursbehov.</w:t>
      </w:r>
    </w:p>
    <w:p w14:paraId="5F492AE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Behovet av framförhållning beror på omständigheterna:</w:t>
      </w:r>
    </w:p>
    <w:p w14:paraId="150015B2" w14:textId="77777777" w:rsidR="00DF5782" w:rsidRPr="00DF5782" w:rsidRDefault="00DF5782" w:rsidP="00DF5782">
      <w:pPr>
        <w:numPr>
          <w:ilvl w:val="0"/>
          <w:numId w:val="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 som ingår som obligatorisk kurs i något utbildningsprogram, kan bara läggas ned om den ersätts av en ny kurs med motsvarande funktion – såvida inte utbildningsprogrammet i fråga revideras eller läggs ned.</w:t>
      </w:r>
    </w:p>
    <w:p w14:paraId="3F4D1A77" w14:textId="77777777" w:rsidR="00DF5782" w:rsidRPr="00DF5782" w:rsidRDefault="00DF5782" w:rsidP="00DF5782">
      <w:pPr>
        <w:numPr>
          <w:ilvl w:val="0"/>
          <w:numId w:val="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 som ingår i ett utbildningsprogram utan att vara obligatorisk kurs kan läggas ned utan att ersättas av en ny kurs i programmet under förut</w:t>
      </w:r>
      <w:r w:rsidRPr="00DF5782">
        <w:rPr>
          <w:rFonts w:ascii="Times New Roman" w:eastAsia="Times New Roman" w:hAnsi="Times New Roman" w:cs="Times New Roman"/>
          <w:sz w:val="24"/>
          <w:szCs w:val="24"/>
          <w:lang w:eastAsia="sv-SE"/>
        </w:rPr>
        <w:softHyphen/>
        <w:t>sättning att det finns tillräckligt med kurser kvar inom programmet som möjliggör för antagna studenter att uppfylla kraven för den examen som programmet syftar till eller möjliggör utan att det medför till exempel förlängd utbildningstid. Här måste även de inriktningar (motsvarande) som utlovas i berörd utbildningsplan beaktas.</w:t>
      </w:r>
    </w:p>
    <w:p w14:paraId="0BFD280B" w14:textId="77777777" w:rsidR="00DF5782" w:rsidRPr="00DF5782" w:rsidRDefault="00DF5782" w:rsidP="00DF5782">
      <w:pPr>
        <w:numPr>
          <w:ilvl w:val="0"/>
          <w:numId w:val="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kurs som ges endast för fristående studenter (utan programkoppling) kan läggas ned utan att ersättas av en ny kurs.</w:t>
      </w:r>
    </w:p>
    <w:p w14:paraId="09F5D53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Observera att nedläggning av ett utbildningsprogram inte automatiskt medför att de ingående kurserna upphör att gälla. Om kurserna inte ska fortsätta att ges måste de läggas ned i särskild ordning med beslut enligt gällande delegationsordning.</w:t>
      </w:r>
    </w:p>
    <w:p w14:paraId="370045D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Nedläggning av en kurs innebär att kursplanen upphör att gälla efter den tidsperiod som anges i övergångsbestämmelserna. Förnyad examination ska vanligtvis erbjudas under två år efter det sista kurstillfället. Så länge kursen inte är nedlagd ska minst en möjlighet till förnyad examination per år erbjudas om efterfrågan finns. I avsnitt </w:t>
      </w:r>
      <w:hyperlink r:id="rId251"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 och </w:t>
      </w:r>
      <w:hyperlink r:id="rId252" w:anchor="examination812" w:history="1">
        <w:r w:rsidRPr="00DF5782">
          <w:rPr>
            <w:rFonts w:ascii="Times New Roman" w:eastAsia="Times New Roman" w:hAnsi="Times New Roman" w:cs="Times New Roman"/>
            <w:color w:val="3F41DC"/>
            <w:sz w:val="24"/>
            <w:szCs w:val="24"/>
            <w:u w:val="single"/>
            <w:lang w:eastAsia="sv-SE"/>
          </w:rPr>
          <w:t>8.12 Begränsningar i förnyad examination (omprov)</w:t>
        </w:r>
      </w:hyperlink>
      <w:r w:rsidRPr="00DF5782">
        <w:rPr>
          <w:rFonts w:ascii="Times New Roman" w:eastAsia="Times New Roman" w:hAnsi="Times New Roman" w:cs="Times New Roman"/>
          <w:sz w:val="24"/>
          <w:szCs w:val="24"/>
          <w:lang w:eastAsia="sv-SE"/>
        </w:rPr>
        <w:t> anges vad som minst ska gälla avseende möjligheterna att fullfölja en kurs som lagts ned.</w:t>
      </w:r>
    </w:p>
    <w:p w14:paraId="208413D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5F8C9B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ska besluta om nedläggning av kurs. (Styrelsens delegationsordning)</w:t>
      </w:r>
    </w:p>
    <w:p w14:paraId="345F18F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fakultetskansli som ger stöd till ansvarig programnämnd, ansvarar för att nedanstående information införs i kursplanen för den kurs som läggs ned.</w:t>
      </w:r>
    </w:p>
    <w:p w14:paraId="3F4DB15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ansvarar för att nedanstående information delges berörda studenter.</w:t>
      </w:r>
    </w:p>
    <w:p w14:paraId="229A43B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13253BF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Beslut om upphävande av kursplan</w:t>
      </w:r>
    </w:p>
    <w:p w14:paraId="167972A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 xml:space="preserve">Förslag om upphävande av en kursplan (med angiven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ska innehålla:</w:t>
      </w:r>
    </w:p>
    <w:p w14:paraId="4C3146CA" w14:textId="77777777" w:rsidR="00DF5782" w:rsidRPr="00DF5782" w:rsidRDefault="00DF5782" w:rsidP="00DF5782">
      <w:pPr>
        <w:numPr>
          <w:ilvl w:val="0"/>
          <w:numId w:val="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kort motivering till nedläggningen.</w:t>
      </w:r>
    </w:p>
    <w:p w14:paraId="19759B76" w14:textId="77777777" w:rsidR="00DF5782" w:rsidRPr="00DF5782" w:rsidRDefault="00DF5782" w:rsidP="00DF5782">
      <w:pPr>
        <w:numPr>
          <w:ilvl w:val="0"/>
          <w:numId w:val="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samråd med berörd/a institution/er.</w:t>
      </w:r>
    </w:p>
    <w:p w14:paraId="4FD9BCCE" w14:textId="77777777" w:rsidR="00DF5782" w:rsidRPr="00DF5782" w:rsidRDefault="00DF5782" w:rsidP="00DF5782">
      <w:pPr>
        <w:numPr>
          <w:ilvl w:val="0"/>
          <w:numId w:val="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övergångsbestämmelser.</w:t>
      </w:r>
    </w:p>
    <w:p w14:paraId="6F2D1AD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Skälet/skälen för lägga ned kursen ska anges i beslutet. I kursplanen för den nedlagda kursen införs:</w:t>
      </w:r>
    </w:p>
    <w:p w14:paraId="306C0C3E" w14:textId="77777777" w:rsidR="00DF5782" w:rsidRPr="00DF5782" w:rsidRDefault="00DF5782" w:rsidP="00DF5782">
      <w:pPr>
        <w:numPr>
          <w:ilvl w:val="0"/>
          <w:numId w:val="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för beslutet om upphävande av kursplanen.</w:t>
      </w:r>
    </w:p>
    <w:p w14:paraId="3C1E617E" w14:textId="77777777" w:rsidR="00DF5782" w:rsidRPr="00DF5782" w:rsidRDefault="00DF5782" w:rsidP="00DF5782">
      <w:pPr>
        <w:numPr>
          <w:ilvl w:val="0"/>
          <w:numId w:val="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för hur redan registrerade, men ännu ej god</w:t>
      </w:r>
      <w:r w:rsidRPr="00DF5782">
        <w:rPr>
          <w:rFonts w:ascii="Times New Roman" w:eastAsia="Times New Roman" w:hAnsi="Times New Roman" w:cs="Times New Roman"/>
          <w:sz w:val="24"/>
          <w:szCs w:val="24"/>
          <w:lang w:eastAsia="sv-SE"/>
        </w:rPr>
        <w:softHyphen/>
        <w:t>kända studenter kan fullfölja kursen. Som en generell övergångsbestämmelse gäller att minst tre tillfällen till förnyad examination ska erbjudas under två år efter det sista kurstillfället eller besluts</w:t>
      </w:r>
      <w:r w:rsidRPr="00DF5782">
        <w:rPr>
          <w:rFonts w:ascii="Times New Roman" w:eastAsia="Times New Roman" w:hAnsi="Times New Roman" w:cs="Times New Roman"/>
          <w:sz w:val="24"/>
          <w:szCs w:val="24"/>
          <w:lang w:eastAsia="sv-SE"/>
        </w:rPr>
        <w:softHyphen/>
        <w:t>datum om upphävande av kursplanen, beroende på vad som är mest fördelaktigt för studenten. Sammantaget ska studenterna på det sista kurs</w:t>
      </w:r>
      <w:r w:rsidRPr="00DF5782">
        <w:rPr>
          <w:rFonts w:ascii="Times New Roman" w:eastAsia="Times New Roman" w:hAnsi="Times New Roman" w:cs="Times New Roman"/>
          <w:sz w:val="24"/>
          <w:szCs w:val="24"/>
          <w:lang w:eastAsia="sv-SE"/>
        </w:rPr>
        <w:softHyphen/>
        <w:t xml:space="preserve">tillfället erbjudas totalt minst fem tillfällen för varje examination (till exempel ordinarie examination, första ordinarie </w:t>
      </w:r>
      <w:proofErr w:type="spellStart"/>
      <w:r w:rsidRPr="00DF5782">
        <w:rPr>
          <w:rFonts w:ascii="Times New Roman" w:eastAsia="Times New Roman" w:hAnsi="Times New Roman" w:cs="Times New Roman"/>
          <w:sz w:val="24"/>
          <w:szCs w:val="24"/>
          <w:lang w:eastAsia="sv-SE"/>
        </w:rPr>
        <w:t>omexamination</w:t>
      </w:r>
      <w:proofErr w:type="spellEnd"/>
      <w:r w:rsidRPr="00DF5782">
        <w:rPr>
          <w:rFonts w:ascii="Times New Roman" w:eastAsia="Times New Roman" w:hAnsi="Times New Roman" w:cs="Times New Roman"/>
          <w:sz w:val="24"/>
          <w:szCs w:val="24"/>
          <w:lang w:eastAsia="sv-SE"/>
        </w:rPr>
        <w:t xml:space="preserve"> samt minst tre examinationstillfällen till under två år enligt övergångsbestämmelserna) som ingår i kursen de antagits till. Dessutom ska minst en förnyad möjlighet erbjudas att uppfylla obligatoriekraven inom två år efter det sista kurstillfället eller beslutsdatum om upphävande av kursplanen, beroende på vad som är mest fördelaktigt för studenten.</w:t>
      </w:r>
    </w:p>
    <w:p w14:paraId="748EF6BD" w14:textId="77777777" w:rsidR="00DF5782" w:rsidRPr="00DF5782" w:rsidRDefault="00DF5782" w:rsidP="00DF5782">
      <w:pPr>
        <w:numPr>
          <w:ilvl w:val="0"/>
          <w:numId w:val="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från vilket kursplanen inte längre är giltig.</w:t>
      </w:r>
    </w:p>
    <w:p w14:paraId="2B9C93F1" w14:textId="77777777" w:rsidR="00DF5782" w:rsidRPr="00DF5782" w:rsidRDefault="00DF5782" w:rsidP="00DF5782">
      <w:pPr>
        <w:numPr>
          <w:ilvl w:val="0"/>
          <w:numId w:val="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 kurs som ersätter/överlappar.</w:t>
      </w:r>
    </w:p>
    <w:p w14:paraId="30E451F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Information till berörda studenter</w:t>
      </w:r>
    </w:p>
    <w:p w14:paraId="4228C97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Informationen till berörda studenter ska meddelas skriftligen. Kontakten kan ske via e-post eller brev och ska diarieföras. Följande behöver framgå:</w:t>
      </w:r>
    </w:p>
    <w:p w14:paraId="31C5D38A" w14:textId="77777777" w:rsidR="00DF5782" w:rsidRPr="00DF5782" w:rsidRDefault="00DF5782" w:rsidP="00DF5782">
      <w:pPr>
        <w:numPr>
          <w:ilvl w:val="0"/>
          <w:numId w:val="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för upphävande och datum från vilket kursplanen inte längre är giltig.</w:t>
      </w:r>
    </w:p>
    <w:p w14:paraId="0D5131E6" w14:textId="77777777" w:rsidR="00DF5782" w:rsidRPr="00DF5782" w:rsidRDefault="00DF5782" w:rsidP="00DF5782">
      <w:pPr>
        <w:numPr>
          <w:ilvl w:val="0"/>
          <w:numId w:val="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Att universitetet kommer att erbjuda registrerade, men ännu ej godkända studenter möjlighet till examination och obligatoriska moment för att kunna fullfölja kursen.</w:t>
      </w:r>
    </w:p>
    <w:p w14:paraId="7EF3F315" w14:textId="77777777" w:rsidR="00DF5782" w:rsidRPr="00DF5782" w:rsidRDefault="00DF5782" w:rsidP="00DF5782">
      <w:pPr>
        <w:numPr>
          <w:ilvl w:val="0"/>
          <w:numId w:val="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studenten ska kontakta universitetet för att anmäla att hen önskar genomgå examination och/eller delta i obligatoriska moment.</w:t>
      </w:r>
    </w:p>
    <w:p w14:paraId="6FC1651C" w14:textId="77777777" w:rsidR="00DF5782" w:rsidRPr="00DF5782" w:rsidRDefault="00DF5782" w:rsidP="00DF5782">
      <w:pPr>
        <w:numPr>
          <w:ilvl w:val="0"/>
          <w:numId w:val="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att studenten riskerar att missa möjligheten att fullfölja kursen om hen hör av sig för sent.</w:t>
      </w:r>
    </w:p>
    <w:p w14:paraId="6950E65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berörda studenter avses här:</w:t>
      </w:r>
    </w:p>
    <w:p w14:paraId="5FA2A672" w14:textId="77777777" w:rsidR="00DF5782" w:rsidRPr="00DF5782" w:rsidRDefault="00DF5782" w:rsidP="00DF5782">
      <w:pPr>
        <w:numPr>
          <w:ilvl w:val="0"/>
          <w:numId w:val="9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 studenter som varit registrerade på kursen under något av de fem senaste läsåren före beslutsdatum.</w:t>
      </w:r>
    </w:p>
    <w:p w14:paraId="7DD85EBE" w14:textId="77777777" w:rsidR="00DF5782" w:rsidRPr="00DF5782" w:rsidRDefault="00DF5782" w:rsidP="00DF5782">
      <w:pPr>
        <w:numPr>
          <w:ilvl w:val="0"/>
          <w:numId w:val="9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Undantagna är de studenter som är godkända eller som anmält ett avbrott på kursen.</w:t>
      </w:r>
    </w:p>
    <w:p w14:paraId="70B79E7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Kursplanen i utbildningssystemen</w:t>
      </w:r>
    </w:p>
    <w:p w14:paraId="4F47871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När beslut om upphävande av en kursplan (med angiven </w:t>
      </w: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har fattats gäller följande:</w:t>
      </w:r>
    </w:p>
    <w:p w14:paraId="06172075" w14:textId="77777777" w:rsidR="00DF5782" w:rsidRPr="00DF5782" w:rsidRDefault="00DF5782" w:rsidP="00DF5782">
      <w:pPr>
        <w:numPr>
          <w:ilvl w:val="0"/>
          <w:numId w:val="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för upphävandet och övergångsbestämmelser enligt ovan läggs in i kursplanen i utbildningsdatabasen.</w:t>
      </w:r>
    </w:p>
    <w:p w14:paraId="4044CF78" w14:textId="77777777" w:rsidR="00DF5782" w:rsidRPr="00DF5782" w:rsidRDefault="00DF5782" w:rsidP="00DF5782">
      <w:pPr>
        <w:numPr>
          <w:ilvl w:val="0"/>
          <w:numId w:val="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Inga fler kurstillfällen får utlysas för kursen.</w:t>
      </w:r>
    </w:p>
    <w:p w14:paraId="2AD7F374" w14:textId="77777777" w:rsidR="00DF5782" w:rsidRPr="00DF5782" w:rsidRDefault="00DF5782" w:rsidP="00DF5782">
      <w:pPr>
        <w:numPr>
          <w:ilvl w:val="0"/>
          <w:numId w:val="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Inga fler studenter får </w:t>
      </w:r>
      <w:proofErr w:type="spellStart"/>
      <w:r w:rsidRPr="00DF5782">
        <w:rPr>
          <w:rFonts w:ascii="Times New Roman" w:eastAsia="Times New Roman" w:hAnsi="Times New Roman" w:cs="Times New Roman"/>
          <w:sz w:val="24"/>
          <w:szCs w:val="24"/>
          <w:lang w:eastAsia="sv-SE"/>
        </w:rPr>
        <w:t>förstagångsregistreras</w:t>
      </w:r>
      <w:proofErr w:type="spellEnd"/>
      <w:r w:rsidRPr="00DF5782">
        <w:rPr>
          <w:rFonts w:ascii="Times New Roman" w:eastAsia="Times New Roman" w:hAnsi="Times New Roman" w:cs="Times New Roman"/>
          <w:sz w:val="24"/>
          <w:szCs w:val="24"/>
          <w:lang w:eastAsia="sv-SE"/>
        </w:rPr>
        <w:t xml:space="preserve"> på kursen efter det sista beslutade kurstillfället.</w:t>
      </w:r>
    </w:p>
    <w:p w14:paraId="39A38035" w14:textId="77777777" w:rsidR="00DF5782" w:rsidRPr="00DF5782" w:rsidRDefault="00DF5782" w:rsidP="00DF5782">
      <w:pPr>
        <w:numPr>
          <w:ilvl w:val="0"/>
          <w:numId w:val="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Omregistrering kan ske på kursen så länge kursplanen fortfarande är giltig.</w:t>
      </w:r>
    </w:p>
    <w:p w14:paraId="507A4DA4"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53" w:anchor="kursplan6"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254"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7F0164FD"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7. Inför och vid kursstart</w:t>
      </w:r>
    </w:p>
    <w:p w14:paraId="738C4AFF"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55" w:anchor="kursstart71" w:history="1">
        <w:r w:rsidR="00DF5782" w:rsidRPr="00DF5782">
          <w:rPr>
            <w:rFonts w:ascii="Times New Roman" w:eastAsia="Times New Roman" w:hAnsi="Times New Roman" w:cs="Times New Roman"/>
            <w:color w:val="3F41DC"/>
            <w:sz w:val="24"/>
            <w:szCs w:val="24"/>
            <w:u w:val="single"/>
            <w:lang w:eastAsia="sv-SE"/>
          </w:rPr>
          <w:t>7.1 Tidig kursinformation</w:t>
        </w:r>
      </w:hyperlink>
      <w:r w:rsidR="00DF5782" w:rsidRPr="00DF5782">
        <w:rPr>
          <w:rFonts w:ascii="Times New Roman" w:eastAsia="Times New Roman" w:hAnsi="Times New Roman" w:cs="Times New Roman"/>
          <w:sz w:val="24"/>
          <w:szCs w:val="24"/>
          <w:lang w:eastAsia="sv-SE"/>
        </w:rPr>
        <w:br/>
      </w:r>
      <w:hyperlink r:id="rId256" w:anchor="kursstart72" w:history="1">
        <w:r w:rsidR="00DF5782" w:rsidRPr="00DF5782">
          <w:rPr>
            <w:rFonts w:ascii="Times New Roman" w:eastAsia="Times New Roman" w:hAnsi="Times New Roman" w:cs="Times New Roman"/>
            <w:color w:val="3F41DC"/>
            <w:sz w:val="24"/>
            <w:szCs w:val="24"/>
            <w:u w:val="single"/>
            <w:lang w:eastAsia="sv-SE"/>
          </w:rPr>
          <w:t>7.2 Anmälan till kurstillfälle</w:t>
        </w:r>
      </w:hyperlink>
      <w:r w:rsidR="00DF5782" w:rsidRPr="00DF5782">
        <w:rPr>
          <w:rFonts w:ascii="Times New Roman" w:eastAsia="Times New Roman" w:hAnsi="Times New Roman" w:cs="Times New Roman"/>
          <w:sz w:val="24"/>
          <w:szCs w:val="24"/>
          <w:lang w:eastAsia="sv-SE"/>
        </w:rPr>
        <w:br/>
      </w:r>
      <w:hyperlink r:id="rId257" w:anchor="kursstart73" w:history="1">
        <w:r w:rsidR="00DF5782" w:rsidRPr="00DF5782">
          <w:rPr>
            <w:rFonts w:ascii="Times New Roman" w:eastAsia="Times New Roman" w:hAnsi="Times New Roman" w:cs="Times New Roman"/>
            <w:color w:val="3F41DC"/>
            <w:sz w:val="24"/>
            <w:szCs w:val="24"/>
            <w:u w:val="single"/>
            <w:lang w:eastAsia="sv-SE"/>
          </w:rPr>
          <w:t>7.3 Antagning till kurstillfälle</w:t>
        </w:r>
      </w:hyperlink>
      <w:r w:rsidR="00DF5782" w:rsidRPr="00DF5782">
        <w:rPr>
          <w:rFonts w:ascii="Times New Roman" w:eastAsia="Times New Roman" w:hAnsi="Times New Roman" w:cs="Times New Roman"/>
          <w:sz w:val="24"/>
          <w:szCs w:val="24"/>
          <w:lang w:eastAsia="sv-SE"/>
        </w:rPr>
        <w:br/>
      </w:r>
      <w:hyperlink r:id="rId258" w:anchor="kursstart74" w:history="1">
        <w:r w:rsidR="00DF5782" w:rsidRPr="00DF5782">
          <w:rPr>
            <w:rFonts w:ascii="Times New Roman" w:eastAsia="Times New Roman" w:hAnsi="Times New Roman" w:cs="Times New Roman"/>
            <w:color w:val="3F41DC"/>
            <w:sz w:val="24"/>
            <w:szCs w:val="24"/>
            <w:u w:val="single"/>
            <w:lang w:eastAsia="sv-SE"/>
          </w:rPr>
          <w:t>7.4 Kursstart</w:t>
        </w:r>
      </w:hyperlink>
      <w:r w:rsidR="00DF5782" w:rsidRPr="00DF5782">
        <w:rPr>
          <w:rFonts w:ascii="Times New Roman" w:eastAsia="Times New Roman" w:hAnsi="Times New Roman" w:cs="Times New Roman"/>
          <w:sz w:val="24"/>
          <w:szCs w:val="24"/>
          <w:lang w:eastAsia="sv-SE"/>
        </w:rPr>
        <w:br/>
      </w:r>
      <w:hyperlink r:id="rId259" w:anchor="kursstart75" w:history="1">
        <w:r w:rsidR="00DF5782" w:rsidRPr="00DF5782">
          <w:rPr>
            <w:rFonts w:ascii="Times New Roman" w:eastAsia="Times New Roman" w:hAnsi="Times New Roman" w:cs="Times New Roman"/>
            <w:color w:val="3F41DC"/>
            <w:sz w:val="24"/>
            <w:szCs w:val="24"/>
            <w:u w:val="single"/>
            <w:lang w:eastAsia="sv-SE"/>
          </w:rPr>
          <w:t>7.5 Registrering på kurstillfälle</w:t>
        </w:r>
      </w:hyperlink>
      <w:r w:rsidR="00DF5782" w:rsidRPr="00DF5782">
        <w:rPr>
          <w:rFonts w:ascii="Times New Roman" w:eastAsia="Times New Roman" w:hAnsi="Times New Roman" w:cs="Times New Roman"/>
          <w:sz w:val="24"/>
          <w:szCs w:val="24"/>
          <w:lang w:eastAsia="sv-SE"/>
        </w:rPr>
        <w:br/>
      </w:r>
      <w:hyperlink r:id="rId260" w:anchor="kursstart76" w:history="1">
        <w:r w:rsidR="00DF5782" w:rsidRPr="00DF5782">
          <w:rPr>
            <w:rFonts w:ascii="Times New Roman" w:eastAsia="Times New Roman" w:hAnsi="Times New Roman" w:cs="Times New Roman"/>
            <w:color w:val="3F41DC"/>
            <w:sz w:val="24"/>
            <w:szCs w:val="24"/>
            <w:u w:val="single"/>
            <w:lang w:eastAsia="sv-SE"/>
          </w:rPr>
          <w:t>7.6 Avbrott på kurstillfälle</w:t>
        </w:r>
      </w:hyperlink>
    </w:p>
    <w:p w14:paraId="68261A09"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7.1 Tidig kursinformation</w:t>
      </w:r>
    </w:p>
    <w:p w14:paraId="18C1BFC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5BE746C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Tidig och tydlig information är viktig för att ge studenterna goda förutsättningar att genomföra utbildningen med ett bra resultat. Det är särskilt viktigt för studenter med funktionsnedsättning.</w:t>
      </w:r>
    </w:p>
    <w:p w14:paraId="52941CE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726DD56"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Kurslitteratur</w:t>
      </w:r>
    </w:p>
    <w:p w14:paraId="4905DDE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Kurslitteraturlista ska finnas tillgänglig via kurssidan senast åtta (8) veckor före kursstart.</w:t>
      </w:r>
    </w:p>
    <w:p w14:paraId="011F6AA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Schema</w:t>
      </w:r>
    </w:p>
    <w:p w14:paraId="2D4A1EF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Schema ska finnas tillgängligt via kurssidan senast fyra (4) veckor före kursstart. Schemat ska ange</w:t>
      </w:r>
    </w:p>
    <w:p w14:paraId="0F92D555" w14:textId="77777777" w:rsidR="00DF5782" w:rsidRPr="00DF5782" w:rsidRDefault="00DF5782" w:rsidP="00DF5782">
      <w:pPr>
        <w:numPr>
          <w:ilvl w:val="0"/>
          <w:numId w:val="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tidsramarna för schemalagda aktiviteter, där särskilt obligatoriska moment, fältövningar, studieresor och liknande ska framgå, men innehållet i övrigt behöver inte vara specificerat,</w:t>
      </w:r>
    </w:p>
    <w:p w14:paraId="0F0ED691" w14:textId="77777777" w:rsidR="00DF5782" w:rsidRPr="00DF5782" w:rsidRDefault="00DF5782" w:rsidP="00DF5782">
      <w:pPr>
        <w:numPr>
          <w:ilvl w:val="0"/>
          <w:numId w:val="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tid och plats för ordinarie examination samt</w:t>
      </w:r>
    </w:p>
    <w:p w14:paraId="474A28BE" w14:textId="77777777" w:rsidR="00DF5782" w:rsidRPr="00DF5782" w:rsidRDefault="00DF5782" w:rsidP="00DF5782">
      <w:pPr>
        <w:numPr>
          <w:ilvl w:val="0"/>
          <w:numId w:val="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för första tillfälle till förnyad examination.</w:t>
      </w:r>
    </w:p>
    <w:p w14:paraId="0309DBB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kursen medför kostnader för studieresa (eller motsvarande) ska det också framgå senast fyra veckor före kursstart, se avsnitt </w:t>
      </w:r>
      <w:hyperlink r:id="rId261" w:anchor="studenter38" w:history="1">
        <w:r w:rsidRPr="00DF5782">
          <w:rPr>
            <w:rFonts w:ascii="Times New Roman" w:eastAsia="Times New Roman" w:hAnsi="Times New Roman" w:cs="Times New Roman"/>
            <w:color w:val="3F41DC"/>
            <w:sz w:val="24"/>
            <w:szCs w:val="24"/>
            <w:u w:val="single"/>
            <w:lang w:eastAsia="sv-SE"/>
          </w:rPr>
          <w:t>3.8 Studenters kostnader och ersättningar</w:t>
        </w:r>
      </w:hyperlink>
      <w:r w:rsidRPr="00DF5782">
        <w:rPr>
          <w:rFonts w:ascii="Times New Roman" w:eastAsia="Times New Roman" w:hAnsi="Times New Roman" w:cs="Times New Roman"/>
          <w:sz w:val="24"/>
          <w:szCs w:val="24"/>
          <w:lang w:eastAsia="sv-SE"/>
        </w:rPr>
        <w:t>.</w:t>
      </w:r>
    </w:p>
    <w:p w14:paraId="2C3F308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Betygskriterier</w:t>
      </w:r>
    </w:p>
    <w:p w14:paraId="0F34BF1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Betygskriterier ska finnas tillgängliga via Canvas senast vid kursstart. Där ska samtliga krav för godkänd kurs göras tydliga för det aktuella kurstillfället.</w:t>
      </w:r>
    </w:p>
    <w:p w14:paraId="7593103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även framgå vilka tidsgränser som gäller för kursens prov, samt om en student måste ha genomfört kursen inom utsatt tid för att få högre betyg än godkänt.</w:t>
      </w:r>
    </w:p>
    <w:p w14:paraId="25E1354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vidare kapitel </w:t>
      </w:r>
      <w:hyperlink r:id="rId262" w:anchor="examination8" w:history="1">
        <w:r w:rsidRPr="00DF5782">
          <w:rPr>
            <w:rFonts w:ascii="Times New Roman" w:eastAsia="Times New Roman" w:hAnsi="Times New Roman" w:cs="Times New Roman"/>
            <w:color w:val="3F41DC"/>
            <w:sz w:val="24"/>
            <w:szCs w:val="24"/>
            <w:u w:val="single"/>
            <w:lang w:eastAsia="sv-SE"/>
          </w:rPr>
          <w:t>8. Examination (prov) och obligatoriska moment</w:t>
        </w:r>
      </w:hyperlink>
      <w:r w:rsidRPr="00DF5782">
        <w:rPr>
          <w:rFonts w:ascii="Times New Roman" w:eastAsia="Times New Roman" w:hAnsi="Times New Roman" w:cs="Times New Roman"/>
          <w:sz w:val="24"/>
          <w:szCs w:val="24"/>
          <w:lang w:eastAsia="sv-SE"/>
        </w:rPr>
        <w:t>.</w:t>
      </w:r>
    </w:p>
    <w:p w14:paraId="4BC5492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A93E94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w:t>
      </w:r>
    </w:p>
    <w:p w14:paraId="476A3F82" w14:textId="77777777" w:rsidR="00DF5782" w:rsidRPr="00DF5782" w:rsidRDefault="00DF5782" w:rsidP="00DF5782">
      <w:pPr>
        <w:numPr>
          <w:ilvl w:val="0"/>
          <w:numId w:val="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till att kurslitteraturlista, schema och betygskriterier finns tillgängliga i Canvas inom angiven tid,</w:t>
      </w:r>
    </w:p>
    <w:p w14:paraId="521346D3" w14:textId="77777777" w:rsidR="00DF5782" w:rsidRPr="00DF5782" w:rsidRDefault="00DF5782" w:rsidP="00DF5782">
      <w:pPr>
        <w:numPr>
          <w:ilvl w:val="0"/>
          <w:numId w:val="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arkivera information om varje kurstillfälle enligt Bilaga 4: Arkivering av kursinformation.</w:t>
      </w:r>
    </w:p>
    <w:p w14:paraId="4890FC5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ska besluta om kurslitteraturlista och schema, om inte den kursansvariga institutionen bestämt en annan hantering.</w:t>
      </w:r>
    </w:p>
    <w:p w14:paraId="7D2E9BA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ska besluta om betygskriterier, se avsnitt </w:t>
      </w:r>
      <w:hyperlink r:id="rId263"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 Betygskriterier för självständiga arbeten hanteras i kapitel </w:t>
      </w:r>
      <w:hyperlink r:id="rId264"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001753E2"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65"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9F9A759"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7.2 Anmälan till kurstillfälle</w:t>
      </w:r>
    </w:p>
    <w:p w14:paraId="1995B53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1F54A7E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vill antas till utbildning på grundnivå eller avancerad nivå ska anmäla det inom den tid och i den ordning som högskolan bestämmer.” (Högskoleförordningen (1993:100) 7 kap.)</w:t>
      </w:r>
    </w:p>
    <w:p w14:paraId="0DB9484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UHR samordnar hanteringen av anmälningar till högskoleutbildning i Sverige. Sista anmälningsdag för respektive termin framgår av </w:t>
      </w:r>
      <w:hyperlink r:id="rId266"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och </w:t>
      </w:r>
      <w:hyperlink r:id="rId267"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w:t>
      </w:r>
    </w:p>
    <w:p w14:paraId="1816EF3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görs på</w:t>
      </w:r>
    </w:p>
    <w:p w14:paraId="42E3CA87" w14:textId="77777777" w:rsidR="00DF5782" w:rsidRPr="00DF5782" w:rsidRDefault="00000000" w:rsidP="00DF5782">
      <w:pPr>
        <w:numPr>
          <w:ilvl w:val="0"/>
          <w:numId w:val="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68" w:history="1">
        <w:r w:rsidR="00DF5782" w:rsidRPr="00DF5782">
          <w:rPr>
            <w:rFonts w:ascii="Times New Roman" w:eastAsia="Times New Roman" w:hAnsi="Times New Roman" w:cs="Times New Roman"/>
            <w:color w:val="3F41DC"/>
            <w:sz w:val="24"/>
            <w:szCs w:val="24"/>
            <w:u w:val="single"/>
            <w:lang w:eastAsia="sv-SE"/>
          </w:rPr>
          <w:t>www.antagning.se</w:t>
        </w:r>
      </w:hyperlink>
      <w:r w:rsidR="00DF5782" w:rsidRPr="00DF5782">
        <w:rPr>
          <w:rFonts w:ascii="Times New Roman" w:eastAsia="Times New Roman" w:hAnsi="Times New Roman" w:cs="Times New Roman"/>
          <w:sz w:val="24"/>
          <w:szCs w:val="24"/>
          <w:lang w:eastAsia="sv-SE"/>
        </w:rPr>
        <w:t> eller</w:t>
      </w:r>
    </w:p>
    <w:p w14:paraId="37DD63B4" w14:textId="77777777" w:rsidR="00DF5782" w:rsidRPr="00DF5782" w:rsidRDefault="00000000" w:rsidP="00DF5782">
      <w:pPr>
        <w:numPr>
          <w:ilvl w:val="0"/>
          <w:numId w:val="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269" w:history="1">
        <w:r w:rsidR="00DF5782" w:rsidRPr="00DF5782">
          <w:rPr>
            <w:rFonts w:ascii="Times New Roman" w:eastAsia="Times New Roman" w:hAnsi="Times New Roman" w:cs="Times New Roman"/>
            <w:color w:val="3F41DC"/>
            <w:sz w:val="24"/>
            <w:szCs w:val="24"/>
            <w:u w:val="single"/>
            <w:lang w:eastAsia="sv-SE"/>
          </w:rPr>
          <w:t>www.universityadmissions.se</w:t>
        </w:r>
      </w:hyperlink>
    </w:p>
    <w:p w14:paraId="4346AEE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09AFDA5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ska programstudenter anmäla sig till kommande programkurser. I de fall ingen anmälan behövs till kurser inom ett program ska det framgå av programinformationen på SLU:s webb.</w:t>
      </w:r>
    </w:p>
    <w:p w14:paraId="3A56EA1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Kurspaket</w:t>
      </w:r>
    </w:p>
    <w:p w14:paraId="335FECB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till ett kurspaket avser anmälan till alla de kurser som ingår i kurspaketet.</w:t>
      </w:r>
    </w:p>
    <w:p w14:paraId="020A143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Sen anmälan</w:t>
      </w:r>
      <w:r w:rsidRPr="00DF5782">
        <w:rPr>
          <w:rFonts w:ascii="Times New Roman" w:eastAsia="Times New Roman" w:hAnsi="Times New Roman" w:cs="Times New Roman"/>
          <w:b/>
          <w:bCs/>
          <w:sz w:val="24"/>
          <w:szCs w:val="24"/>
          <w:lang w:eastAsia="sv-SE"/>
        </w:rPr>
        <w:br/>
      </w:r>
      <w:r w:rsidRPr="00DF5782">
        <w:rPr>
          <w:rFonts w:ascii="Times New Roman" w:eastAsia="Times New Roman" w:hAnsi="Times New Roman" w:cs="Times New Roman"/>
          <w:sz w:val="24"/>
          <w:szCs w:val="24"/>
          <w:lang w:eastAsia="sv-SE"/>
        </w:rPr>
        <w:t>Stängning av anmälan till kurser sker två veckor efter kursstart. För kurser som önskar längre (till exempel praktikkurser) eller kortare anmälningstid, anmäls detta av institutionsstudierektorn (motsvarande) på kursansvarig institution till </w:t>
      </w:r>
      <w:hyperlink r:id="rId270" w:history="1">
        <w:r w:rsidRPr="00DF5782">
          <w:rPr>
            <w:rFonts w:ascii="Times New Roman" w:eastAsia="Times New Roman" w:hAnsi="Times New Roman" w:cs="Times New Roman"/>
            <w:color w:val="3F41DC"/>
            <w:sz w:val="24"/>
            <w:szCs w:val="24"/>
            <w:u w:val="single"/>
            <w:lang w:eastAsia="sv-SE"/>
          </w:rPr>
          <w:t>antagning@slu.se</w:t>
        </w:r>
      </w:hyperlink>
      <w:r w:rsidRPr="00DF5782">
        <w:rPr>
          <w:rFonts w:ascii="Times New Roman" w:eastAsia="Times New Roman" w:hAnsi="Times New Roman" w:cs="Times New Roman"/>
          <w:sz w:val="24"/>
          <w:szCs w:val="24"/>
          <w:lang w:eastAsia="sv-SE"/>
        </w:rPr>
        <w:t>. Kurstillfällen för självständiga arbeten (examensarbeten) är det möjligt att göra sen anmälan till under hela kursperioden.</w:t>
      </w:r>
    </w:p>
    <w:p w14:paraId="57B51CC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A1DBFA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anmäla sig i tid. I vissa fall kan dock sen anmälan göras till kurser med lediga platser.</w:t>
      </w:r>
    </w:p>
    <w:p w14:paraId="424D835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måste göra en kontroll av vilka studenter som faktisk följer kursen under kursens andra vecka, se avsnitt </w:t>
      </w:r>
      <w:hyperlink r:id="rId271" w:anchor="kursstart75" w:history="1">
        <w:r w:rsidRPr="00DF5782">
          <w:rPr>
            <w:rFonts w:ascii="Times New Roman" w:eastAsia="Times New Roman" w:hAnsi="Times New Roman" w:cs="Times New Roman"/>
            <w:color w:val="3F41DC"/>
            <w:sz w:val="24"/>
            <w:szCs w:val="24"/>
            <w:u w:val="single"/>
            <w:lang w:eastAsia="sv-SE"/>
          </w:rPr>
          <w:t>7.5 Registrering på kurstillfälle</w:t>
        </w:r>
      </w:hyperlink>
      <w:r w:rsidRPr="00DF5782">
        <w:rPr>
          <w:rFonts w:ascii="Times New Roman" w:eastAsia="Times New Roman" w:hAnsi="Times New Roman" w:cs="Times New Roman"/>
          <w:sz w:val="24"/>
          <w:szCs w:val="24"/>
          <w:lang w:eastAsia="sv-SE"/>
        </w:rPr>
        <w:t>. Studenter som ska gå kursen, men glömt anmäla sig, måste omedelbart göra en sen anmälan för att kunna bli antagna och registrerade.</w:t>
      </w:r>
    </w:p>
    <w:p w14:paraId="32B38F9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Utbildningsavdelningen ansvarar i samarbete med berörda fakultetskanslier för programinformationen i de fall ingen anmälan behövs till kurser inom ett program.</w:t>
      </w:r>
    </w:p>
    <w:p w14:paraId="2D998E6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6F8850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görs på antingen </w:t>
      </w:r>
      <w:hyperlink r:id="rId272"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273"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beroende på om undervisningsspråket är svenska eller engelska. För inresande </w:t>
      </w:r>
      <w:r w:rsidRPr="00DF5782">
        <w:rPr>
          <w:rFonts w:ascii="Times New Roman" w:eastAsia="Times New Roman" w:hAnsi="Times New Roman" w:cs="Times New Roman"/>
          <w:i/>
          <w:iCs/>
          <w:sz w:val="24"/>
          <w:szCs w:val="24"/>
          <w:lang w:eastAsia="sv-SE"/>
        </w:rPr>
        <w:t>utbytesstudenter </w:t>
      </w:r>
      <w:r w:rsidRPr="00DF5782">
        <w:rPr>
          <w:rFonts w:ascii="Times New Roman" w:eastAsia="Times New Roman" w:hAnsi="Times New Roman" w:cs="Times New Roman"/>
          <w:sz w:val="24"/>
          <w:szCs w:val="24"/>
          <w:lang w:eastAsia="sv-SE"/>
        </w:rPr>
        <w:t>finns särskilda kanaler för anmälan till kurser.</w:t>
      </w:r>
    </w:p>
    <w:p w14:paraId="3714D45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35238D7D"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74" w:history="1">
        <w:r w:rsidR="00DF5782" w:rsidRPr="00DF5782">
          <w:rPr>
            <w:rFonts w:ascii="Times New Roman" w:eastAsia="Times New Roman" w:hAnsi="Times New Roman" w:cs="Times New Roman"/>
            <w:color w:val="3F41DC"/>
            <w:sz w:val="24"/>
            <w:szCs w:val="24"/>
            <w:u w:val="single"/>
            <w:lang w:eastAsia="sv-SE"/>
          </w:rPr>
          <w:t>Anmälan och antagning</w:t>
        </w:r>
        <w:r w:rsidR="00DF5782" w:rsidRPr="00DF5782">
          <w:rPr>
            <w:rFonts w:ascii="Times New Roman" w:eastAsia="Times New Roman" w:hAnsi="Times New Roman" w:cs="Times New Roman"/>
            <w:color w:val="3F41DC"/>
            <w:sz w:val="24"/>
            <w:szCs w:val="24"/>
            <w:lang w:eastAsia="sv-SE"/>
          </w:rPr>
          <w:br/>
        </w:r>
      </w:hyperlink>
      <w:hyperlink r:id="rId275" w:history="1">
        <w:r w:rsidR="00DF5782" w:rsidRPr="00DF5782">
          <w:rPr>
            <w:rFonts w:ascii="Times New Roman" w:eastAsia="Times New Roman" w:hAnsi="Times New Roman" w:cs="Times New Roman"/>
            <w:color w:val="3F41DC"/>
            <w:sz w:val="24"/>
            <w:szCs w:val="24"/>
            <w:u w:val="single"/>
            <w:lang w:eastAsia="sv-SE"/>
          </w:rPr>
          <w:t>www.antagning.se</w:t>
        </w:r>
        <w:r w:rsidR="00DF5782" w:rsidRPr="00DF5782">
          <w:rPr>
            <w:rFonts w:ascii="Times New Roman" w:eastAsia="Times New Roman" w:hAnsi="Times New Roman" w:cs="Times New Roman"/>
            <w:color w:val="3F41DC"/>
            <w:sz w:val="24"/>
            <w:szCs w:val="24"/>
            <w:lang w:eastAsia="sv-SE"/>
          </w:rPr>
          <w:br/>
        </w:r>
      </w:hyperlink>
      <w:hyperlink r:id="rId276" w:history="1">
        <w:r w:rsidR="00DF5782" w:rsidRPr="00DF5782">
          <w:rPr>
            <w:rFonts w:ascii="Times New Roman" w:eastAsia="Times New Roman" w:hAnsi="Times New Roman" w:cs="Times New Roman"/>
            <w:color w:val="3F41DC"/>
            <w:sz w:val="24"/>
            <w:szCs w:val="24"/>
            <w:u w:val="single"/>
            <w:lang w:eastAsia="sv-SE"/>
          </w:rPr>
          <w:t>www.universityadmissions.se</w:t>
        </w:r>
      </w:hyperlink>
    </w:p>
    <w:p w14:paraId="2FF7B38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77"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4CAE0D17"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7.3 Antagning till kurstillfälle</w:t>
      </w:r>
    </w:p>
    <w:p w14:paraId="4C39122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Nationella regler</w:t>
      </w:r>
    </w:p>
    <w:p w14:paraId="447A6A7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centrala antagningen handläggs av UHR enligt uppdrag.</w:t>
      </w:r>
    </w:p>
    <w:p w14:paraId="27531A3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krav på särskild behörighet som ställs ska vara helt nödvändiga för att studenten ska kunna tillgodogöra sig utbildningen.” (Högskoleförordningen (1993:100) 7 kap.)</w:t>
      </w:r>
    </w:p>
    <w:p w14:paraId="3A2198A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Undantag</w:t>
      </w:r>
    </w:p>
    <w:p w14:paraId="35EA35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högskola skall göra undantag från något eller några behörighetsvillkor, om sökanden har förutsättningar att tillgodogöra sig utbildningen utan att uppfylla behörighetsvillkoren.” (Högskoleförordningen (1993:100) 7 kap.)</w:t>
      </w:r>
    </w:p>
    <w:p w14:paraId="750DB31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Villkorad antagning</w:t>
      </w:r>
    </w:p>
    <w:p w14:paraId="299D04D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 kan göras även om inte förkunskapskraven är uppfyllda vid beslutet om antagning, men det kan då krävas att vissa villkor är uppfyllda vid kursstart.</w:t>
      </w:r>
    </w:p>
    <w:p w14:paraId="07CFE45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Svara på antagningsbesked</w:t>
      </w:r>
    </w:p>
    <w:p w14:paraId="4D7843A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antagning får den antagna ett antagningsbesked. Om den antagna måste svara ska antagningsbeskedet ange</w:t>
      </w:r>
    </w:p>
    <w:p w14:paraId="19C7901F" w14:textId="77777777" w:rsidR="00DF5782" w:rsidRPr="00DF5782" w:rsidRDefault="00DF5782" w:rsidP="00DF5782">
      <w:pPr>
        <w:numPr>
          <w:ilvl w:val="0"/>
          <w:numId w:val="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svaret senast ska inkomma och</w:t>
      </w:r>
    </w:p>
    <w:p w14:paraId="17F0A8D1" w14:textId="77777777" w:rsidR="00DF5782" w:rsidRPr="00DF5782" w:rsidRDefault="00DF5782" w:rsidP="00DF5782">
      <w:pPr>
        <w:numPr>
          <w:ilvl w:val="0"/>
          <w:numId w:val="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den sökande ska svara via </w:t>
      </w:r>
      <w:hyperlink r:id="rId278"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u w:val="single"/>
          <w:lang w:eastAsia="sv-SE"/>
        </w:rPr>
        <w:t>,</w:t>
      </w:r>
      <w:r w:rsidRPr="00DF5782">
        <w:rPr>
          <w:rFonts w:ascii="Times New Roman" w:eastAsia="Times New Roman" w:hAnsi="Times New Roman" w:cs="Times New Roman"/>
          <w:sz w:val="24"/>
          <w:szCs w:val="24"/>
          <w:lang w:eastAsia="sv-SE"/>
        </w:rPr>
        <w:t> </w:t>
      </w:r>
      <w:hyperlink r:id="rId279"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eller på annat sätt.</w:t>
      </w:r>
    </w:p>
    <w:p w14:paraId="06890C3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sökande som antagits till en kurs och tackat ja, men som inte tänker läsa kursen, ska så snart som möjligt tacka nej via </w:t>
      </w:r>
      <w:hyperlink r:id="rId280"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281"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Ett sådant återbud tolkas som ett besked från studenten att hen inte vill gå utbildningen.</w:t>
      </w:r>
    </w:p>
    <w:p w14:paraId="52A5FC2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44C77F7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för SLU har beslutat om en antagningsordning för tillträde till utbildning på grundnivå och avancerad nivå vid SLU, se länkar.</w:t>
      </w:r>
    </w:p>
    <w:p w14:paraId="3472F35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 följer </w:t>
      </w:r>
      <w:proofErr w:type="spellStart"/>
      <w:r w:rsidRPr="00DF5782">
        <w:rPr>
          <w:rFonts w:ascii="Times New Roman" w:eastAsia="Times New Roman" w:hAnsi="Times New Roman" w:cs="Times New Roman"/>
          <w:sz w:val="24"/>
          <w:szCs w:val="24"/>
          <w:lang w:eastAsia="sv-SE"/>
        </w:rPr>
        <w:t>UHR:s</w:t>
      </w:r>
      <w:proofErr w:type="spellEnd"/>
      <w:r w:rsidRPr="00DF5782">
        <w:rPr>
          <w:rFonts w:ascii="Times New Roman" w:eastAsia="Times New Roman" w:hAnsi="Times New Roman" w:cs="Times New Roman"/>
          <w:sz w:val="24"/>
          <w:szCs w:val="24"/>
          <w:lang w:eastAsia="sv-SE"/>
        </w:rPr>
        <w:t xml:space="preserve"> riktlinjer och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på området.</w:t>
      </w:r>
    </w:p>
    <w:p w14:paraId="38EF3AE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Kurspaket</w:t>
      </w:r>
    </w:p>
    <w:p w14:paraId="4CB2D2D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 till ett kurspaket avser antagning till alla de kurser som ingår i kurspaketet. Vanligtvis är antagningen villkorad med att studenten fullföljer kurserna i avsedd ordning.</w:t>
      </w:r>
    </w:p>
    <w:p w14:paraId="035004D6"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Antagen med villkor och Canvas</w:t>
      </w:r>
    </w:p>
    <w:p w14:paraId="2FD6411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Tidig åtkomst i kursrummet i Canvas omfattar även studenter som antagits med villkor. Det innebär </w:t>
      </w:r>
      <w:r w:rsidRPr="00DF5782">
        <w:rPr>
          <w:rFonts w:ascii="Times New Roman" w:eastAsia="Times New Roman" w:hAnsi="Times New Roman" w:cs="Times New Roman"/>
          <w:b/>
          <w:bCs/>
          <w:sz w:val="24"/>
          <w:szCs w:val="24"/>
          <w:lang w:eastAsia="sv-SE"/>
        </w:rPr>
        <w:t>inte</w:t>
      </w:r>
      <w:r w:rsidRPr="00DF5782">
        <w:rPr>
          <w:rFonts w:ascii="Times New Roman" w:eastAsia="Times New Roman" w:hAnsi="Times New Roman" w:cs="Times New Roman"/>
          <w:sz w:val="24"/>
          <w:szCs w:val="24"/>
          <w:lang w:eastAsia="sv-SE"/>
        </w:rPr>
        <w:t xml:space="preserve"> automatisk rätt att bli registrerad på kursen. Den som är antagen med villkor måste fortfarande visa att hen uppfyller villkoren för att sedan bli registrerad på kursen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498BBD7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Reservantagning</w:t>
      </w:r>
    </w:p>
    <w:p w14:paraId="10EF575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Via </w:t>
      </w:r>
      <w:hyperlink r:id="rId282"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283"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ser studenten sin eventuella reservplats. Kursansvarig institution kallar studenten via e-post, om studenten får plats på kursen. Studenten måste svara inom 24 timmar efter erbjudande om plats i reservantagningen.</w:t>
      </w:r>
    </w:p>
    <w:p w14:paraId="48F7774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Sen antagning</w:t>
      </w:r>
    </w:p>
    <w:p w14:paraId="58A7DF9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är alla kurstillfällen öppna för sen antagning i två veckor efter kursstart – om det finns lediga kursplatser. Därefter stängs möjligheten till sen antagning om inte institutionsstudierektorn (motsvarande) på kursansvarig institution begär undantag. Kurser för självständigt arbete (examensarbete) är generellt undantagna från den regeln. För dessa EX-klassade kurser antas en student som reserv om antagningen görs två veckor efter kursstart. Berörd kursledare avgör om sedan om studenter kan påbörja kursen.</w:t>
      </w:r>
    </w:p>
    <w:p w14:paraId="3B39AD4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2EB9353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w:t>
      </w:r>
    </w:p>
    <w:p w14:paraId="123B5035" w14:textId="77777777" w:rsidR="00DF5782" w:rsidRPr="00DF5782" w:rsidRDefault="00DF5782" w:rsidP="00DF5782">
      <w:pPr>
        <w:numPr>
          <w:ilvl w:val="0"/>
          <w:numId w:val="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tacka ja eller nej till erbjuden plats (inom 24 timmar vid reservantagning),</w:t>
      </w:r>
    </w:p>
    <w:p w14:paraId="0880B0D6" w14:textId="77777777" w:rsidR="00DF5782" w:rsidRPr="00DF5782" w:rsidRDefault="00DF5782" w:rsidP="00DF5782">
      <w:pPr>
        <w:numPr>
          <w:ilvl w:val="0"/>
          <w:numId w:val="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vid kursstart uppfylla eventuella villkor i beslutet om antagning,</w:t>
      </w:r>
    </w:p>
    <w:p w14:paraId="4C0CC254" w14:textId="77777777" w:rsidR="00DF5782" w:rsidRPr="00DF5782" w:rsidRDefault="00DF5782" w:rsidP="00DF5782">
      <w:pPr>
        <w:numPr>
          <w:ilvl w:val="0"/>
          <w:numId w:val="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visa den kursansvariga institutionen att villkoren är uppfyllda.</w:t>
      </w:r>
    </w:p>
    <w:p w14:paraId="2088006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Antagningschefen beslutar om (Verksamhetsstödets delegationsordning)</w:t>
      </w:r>
    </w:p>
    <w:p w14:paraId="1C8390B6" w14:textId="77777777" w:rsidR="00DF5782" w:rsidRPr="00DF5782" w:rsidRDefault="00DF5782" w:rsidP="00DF5782">
      <w:pPr>
        <w:numPr>
          <w:ilvl w:val="0"/>
          <w:numId w:val="9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 till utbildning på grundnivå och avancerad nivå inkl. antagning med villkor,</w:t>
      </w:r>
    </w:p>
    <w:p w14:paraId="7E53592D" w14:textId="77777777" w:rsidR="00DF5782" w:rsidRPr="00DF5782" w:rsidRDefault="00DF5782" w:rsidP="00DF5782">
      <w:pPr>
        <w:numPr>
          <w:ilvl w:val="0"/>
          <w:numId w:val="9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undantag från behörighetsvillkor.</w:t>
      </w:r>
    </w:p>
    <w:p w14:paraId="5E9102F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eller den kursledaren utser ska vid behov</w:t>
      </w:r>
    </w:p>
    <w:p w14:paraId="7C2C969F" w14:textId="77777777" w:rsidR="00DF5782" w:rsidRPr="00DF5782" w:rsidRDefault="00DF5782" w:rsidP="00DF5782">
      <w:pPr>
        <w:numPr>
          <w:ilvl w:val="0"/>
          <w:numId w:val="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kontrollera vid kursstart att studenten uppfyller villkoren i beslutet om antagning, (om en behörighetsgivande kurs ges i direkt anslutning till en annan kurs, ska bedömningen av studentens förutsättningar att genomföra den senare kursen inte försämras av att hens resultat från föregående kurs inte hunnit betygsättas och rapporteras)</w:t>
      </w:r>
    </w:p>
    <w:p w14:paraId="559B557C" w14:textId="77777777" w:rsidR="00DF5782" w:rsidRPr="00DF5782" w:rsidRDefault="00DF5782" w:rsidP="00DF5782">
      <w:pPr>
        <w:numPr>
          <w:ilvl w:val="0"/>
          <w:numId w:val="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informera studenten om att registrering på kursen inte är möjlig i det fall villkoren inte är uppfyllda,</w:t>
      </w:r>
    </w:p>
    <w:p w14:paraId="432B5C79" w14:textId="77777777" w:rsidR="00DF5782" w:rsidRPr="00DF5782" w:rsidRDefault="00DF5782" w:rsidP="00DF5782">
      <w:pPr>
        <w:numPr>
          <w:ilvl w:val="0"/>
          <w:numId w:val="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kalla reserver via e-post enligt </w:t>
      </w:r>
      <w:proofErr w:type="spellStart"/>
      <w:r w:rsidRPr="00DF5782">
        <w:rPr>
          <w:rFonts w:ascii="Times New Roman" w:eastAsia="Times New Roman" w:hAnsi="Times New Roman" w:cs="Times New Roman"/>
          <w:sz w:val="24"/>
          <w:szCs w:val="24"/>
          <w:lang w:eastAsia="sv-SE"/>
        </w:rPr>
        <w:t>NyA</w:t>
      </w:r>
      <w:proofErr w:type="spellEnd"/>
      <w:r w:rsidRPr="00DF5782">
        <w:rPr>
          <w:rFonts w:ascii="Times New Roman" w:eastAsia="Times New Roman" w:hAnsi="Times New Roman" w:cs="Times New Roman"/>
          <w:sz w:val="24"/>
          <w:szCs w:val="24"/>
          <w:lang w:eastAsia="sv-SE"/>
        </w:rPr>
        <w:t>-webben.</w:t>
      </w:r>
    </w:p>
    <w:p w14:paraId="7187736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 </w:t>
      </w:r>
    </w:p>
    <w:p w14:paraId="74635AB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sökande får e-post om att antagningsbesked finns tillgängligt via ”Mina sidor” i </w:t>
      </w:r>
      <w:hyperlink r:id="rId284"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285"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Kursansvarig institution kallar studenten via e-post, om studenten får plats på kursen genom reservantagning.</w:t>
      </w:r>
    </w:p>
    <w:p w14:paraId="229CC52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Länkar</w:t>
      </w:r>
    </w:p>
    <w:p w14:paraId="734511F5"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286" w:history="1">
        <w:r w:rsidR="00DF5782" w:rsidRPr="00DF5782">
          <w:rPr>
            <w:rFonts w:ascii="Times New Roman" w:eastAsia="Times New Roman" w:hAnsi="Times New Roman" w:cs="Times New Roman"/>
            <w:color w:val="3F41DC"/>
            <w:sz w:val="24"/>
            <w:szCs w:val="24"/>
            <w:u w:val="single"/>
            <w:lang w:eastAsia="sv-SE"/>
          </w:rPr>
          <w:t>Anmälan och antagning</w:t>
        </w:r>
        <w:r w:rsidR="00DF5782" w:rsidRPr="00DF5782">
          <w:rPr>
            <w:rFonts w:ascii="Times New Roman" w:eastAsia="Times New Roman" w:hAnsi="Times New Roman" w:cs="Times New Roman"/>
            <w:color w:val="3F41DC"/>
            <w:sz w:val="24"/>
            <w:szCs w:val="24"/>
            <w:lang w:eastAsia="sv-SE"/>
          </w:rPr>
          <w:br/>
        </w:r>
      </w:hyperlink>
      <w:hyperlink r:id="rId287" w:tgtFrame="_blank" w:history="1">
        <w:r w:rsidR="00DF5782"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p>
    <w:p w14:paraId="3BCED033"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88"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8161976"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7.4 Kursstart</w:t>
      </w:r>
    </w:p>
    <w:p w14:paraId="52DB6AA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4698727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kurstillfälle har någon form av </w:t>
      </w:r>
      <w:r w:rsidRPr="00DF5782">
        <w:rPr>
          <w:rFonts w:ascii="Times New Roman" w:eastAsia="Times New Roman" w:hAnsi="Times New Roman" w:cs="Times New Roman"/>
          <w:i/>
          <w:iCs/>
          <w:sz w:val="24"/>
          <w:szCs w:val="24"/>
          <w:lang w:eastAsia="sv-SE"/>
        </w:rPr>
        <w:t>kursstart</w:t>
      </w:r>
      <w:r w:rsidRPr="00DF5782">
        <w:rPr>
          <w:rFonts w:ascii="Times New Roman" w:eastAsia="Times New Roman" w:hAnsi="Times New Roman" w:cs="Times New Roman"/>
          <w:sz w:val="24"/>
          <w:szCs w:val="24"/>
          <w:lang w:eastAsia="sv-SE"/>
        </w:rPr>
        <w:t> som inleder kursen. Kursstarten kan arrangeras på olika sätt.</w:t>
      </w:r>
    </w:p>
    <w:p w14:paraId="616D517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39DA5E0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Tidig och tydlig information är viktigt för att ge studenterna goda förutsättningar att genomföra utbildningen med ett bra resultat.</w:t>
      </w:r>
    </w:p>
    <w:p w14:paraId="0956F82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687BE64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Vid kursstart</w:t>
      </w:r>
    </w:p>
    <w:p w14:paraId="743E55BC" w14:textId="77777777"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får en genomgång av kursens mål och betygskriterier, som finns tillgängliga i skriftlig form, se avsnitt </w:t>
      </w:r>
      <w:hyperlink r:id="rId289"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w:t>
      </w:r>
    </w:p>
    <w:p w14:paraId="166BF79F" w14:textId="77777777"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Samtliga krav för godkänd kurs görs tydliga för det aktuella kurstillfället, se avsnitt </w:t>
      </w:r>
      <w:hyperlink r:id="rId290" w:anchor="examination81" w:history="1">
        <w:r w:rsidRPr="00DF5782">
          <w:rPr>
            <w:rFonts w:ascii="Times New Roman" w:eastAsia="Times New Roman" w:hAnsi="Times New Roman" w:cs="Times New Roman"/>
            <w:color w:val="3F41DC"/>
            <w:sz w:val="24"/>
            <w:szCs w:val="24"/>
            <w:u w:val="single"/>
            <w:lang w:eastAsia="sv-SE"/>
          </w:rPr>
          <w:t>8.1 Examination (prov) och betygssättning</w:t>
        </w:r>
      </w:hyperlink>
      <w:r w:rsidRPr="00DF5782">
        <w:rPr>
          <w:rFonts w:ascii="Times New Roman" w:eastAsia="Times New Roman" w:hAnsi="Times New Roman" w:cs="Times New Roman"/>
          <w:sz w:val="24"/>
          <w:szCs w:val="24"/>
          <w:lang w:eastAsia="sv-SE"/>
        </w:rPr>
        <w:t>.</w:t>
      </w:r>
    </w:p>
    <w:p w14:paraId="47075F03" w14:textId="77777777"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Fullständigt schema finns tillgängligt i skriftlig form. Schemat ger information om</w:t>
      </w:r>
    </w:p>
    <w:p w14:paraId="00D4BE2D" w14:textId="77777777" w:rsidR="00DF5782" w:rsidRPr="00DF5782" w:rsidRDefault="00DF5782" w:rsidP="00DF5782">
      <w:pPr>
        <w:numPr>
          <w:ilvl w:val="1"/>
          <w:numId w:val="9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tid och plats för ordinarie examination (prov inklusive inlämningar och motsvarande),</w:t>
      </w:r>
    </w:p>
    <w:p w14:paraId="7C906DC8" w14:textId="77777777" w:rsidR="00DF5782" w:rsidRPr="00DF5782" w:rsidRDefault="00DF5782" w:rsidP="00DF5782">
      <w:pPr>
        <w:numPr>
          <w:ilvl w:val="1"/>
          <w:numId w:val="9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eventuella tidsgränser för högre betyg än godkänt, se avsnitt </w:t>
      </w:r>
      <w:hyperlink r:id="rId291" w:anchor="examination81" w:history="1">
        <w:r w:rsidRPr="00DF5782">
          <w:rPr>
            <w:rFonts w:ascii="Times New Roman" w:eastAsia="Times New Roman" w:hAnsi="Times New Roman" w:cs="Times New Roman"/>
            <w:color w:val="3F41DC"/>
            <w:sz w:val="24"/>
            <w:szCs w:val="24"/>
            <w:u w:val="single"/>
            <w:lang w:eastAsia="sv-SE"/>
          </w:rPr>
          <w:t>8.1 Examination (prov) och betygssättning</w:t>
        </w:r>
      </w:hyperlink>
    </w:p>
    <w:p w14:paraId="4BD07CA8" w14:textId="77777777" w:rsidR="00DF5782" w:rsidRPr="00DF5782" w:rsidRDefault="00DF5782" w:rsidP="00DF5782">
      <w:pPr>
        <w:numPr>
          <w:ilvl w:val="1"/>
          <w:numId w:val="9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för förnyad examination (första omprov) i anslutning till kurstillfället.</w:t>
      </w:r>
    </w:p>
    <w:p w14:paraId="184B06BC" w14:textId="77777777"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ges om eventuell bonusgrundande uppgift och hur den genomförs, se avsnitt </w:t>
      </w:r>
      <w:hyperlink r:id="rId292" w:anchor="examination81" w:history="1">
        <w:r w:rsidRPr="00DF5782">
          <w:rPr>
            <w:rFonts w:ascii="Times New Roman" w:eastAsia="Times New Roman" w:hAnsi="Times New Roman" w:cs="Times New Roman"/>
            <w:color w:val="3F41DC"/>
            <w:sz w:val="24"/>
            <w:szCs w:val="24"/>
            <w:u w:val="single"/>
            <w:lang w:eastAsia="sv-SE"/>
          </w:rPr>
          <w:t>8.1 Examination (prov) och betygssättning</w:t>
        </w:r>
      </w:hyperlink>
      <w:r w:rsidRPr="00DF5782">
        <w:rPr>
          <w:rFonts w:ascii="Times New Roman" w:eastAsia="Times New Roman" w:hAnsi="Times New Roman" w:cs="Times New Roman"/>
          <w:sz w:val="24"/>
          <w:szCs w:val="24"/>
          <w:lang w:eastAsia="sv-SE"/>
        </w:rPr>
        <w:t>.</w:t>
      </w:r>
    </w:p>
    <w:p w14:paraId="114E1BA3" w14:textId="77777777"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kursen innebär särskilda kostnader för studenterna ska det framgå, se avsnitt </w:t>
      </w:r>
      <w:hyperlink r:id="rId293" w:anchor="studenter38" w:history="1">
        <w:r w:rsidRPr="00DF5782">
          <w:rPr>
            <w:rFonts w:ascii="Times New Roman" w:eastAsia="Times New Roman" w:hAnsi="Times New Roman" w:cs="Times New Roman"/>
            <w:color w:val="3F41DC"/>
            <w:sz w:val="24"/>
            <w:szCs w:val="24"/>
            <w:u w:val="single"/>
            <w:lang w:eastAsia="sv-SE"/>
          </w:rPr>
          <w:t>3.8 Studenters kostnader och ersättningar</w:t>
        </w:r>
      </w:hyperlink>
      <w:r w:rsidRPr="00DF5782">
        <w:rPr>
          <w:rFonts w:ascii="Times New Roman" w:eastAsia="Times New Roman" w:hAnsi="Times New Roman" w:cs="Times New Roman"/>
          <w:sz w:val="24"/>
          <w:szCs w:val="24"/>
          <w:lang w:eastAsia="sv-SE"/>
        </w:rPr>
        <w:t>.</w:t>
      </w:r>
    </w:p>
    <w:p w14:paraId="7C86FEAC" w14:textId="77777777"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Tidigare kursvärderingar (utfall och eventuella åtgärder) redovisas.</w:t>
      </w:r>
    </w:p>
    <w:p w14:paraId="61E5111B" w14:textId="77777777" w:rsidR="00DF5782" w:rsidRPr="00DF5782" w:rsidRDefault="00DF5782" w:rsidP="00DF5782">
      <w:pPr>
        <w:numPr>
          <w:ilvl w:val="0"/>
          <w:numId w:val="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ges om hur kursvärdering ska ske, där bland annat en studentrepresentant ska utses, se avsnitt </w:t>
      </w:r>
      <w:hyperlink r:id="rId294" w:anchor="kvalitetssakring52" w:history="1">
        <w:r w:rsidRPr="00DF5782">
          <w:rPr>
            <w:rFonts w:ascii="Times New Roman" w:eastAsia="Times New Roman" w:hAnsi="Times New Roman" w:cs="Times New Roman"/>
            <w:color w:val="3F41DC"/>
            <w:sz w:val="24"/>
            <w:szCs w:val="24"/>
            <w:u w:val="single"/>
            <w:lang w:eastAsia="sv-SE"/>
          </w:rPr>
          <w:t>5.2 Kursvärdering</w:t>
        </w:r>
      </w:hyperlink>
      <w:r w:rsidRPr="00DF5782">
        <w:rPr>
          <w:rFonts w:ascii="Times New Roman" w:eastAsia="Times New Roman" w:hAnsi="Times New Roman" w:cs="Times New Roman"/>
          <w:sz w:val="24"/>
          <w:szCs w:val="24"/>
          <w:lang w:eastAsia="sv-SE"/>
        </w:rPr>
        <w:t>.</w:t>
      </w:r>
    </w:p>
    <w:p w14:paraId="2BCE262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Om självregistrering tillämpas – se avsnitt </w:t>
      </w:r>
      <w:hyperlink r:id="rId295" w:anchor="kursstart75" w:history="1">
        <w:r w:rsidRPr="00DF5782">
          <w:rPr>
            <w:rFonts w:ascii="Times New Roman" w:eastAsia="Times New Roman" w:hAnsi="Times New Roman" w:cs="Times New Roman"/>
            <w:color w:val="3F41DC"/>
            <w:sz w:val="24"/>
            <w:szCs w:val="24"/>
            <w:u w:val="single"/>
            <w:lang w:eastAsia="sv-SE"/>
          </w:rPr>
          <w:t>7.5 Registrering på kurstillfälle</w:t>
        </w:r>
      </w:hyperlink>
      <w:r w:rsidRPr="00DF5782">
        <w:rPr>
          <w:rFonts w:ascii="Times New Roman" w:eastAsia="Times New Roman" w:hAnsi="Times New Roman" w:cs="Times New Roman"/>
          <w:sz w:val="24"/>
          <w:szCs w:val="24"/>
          <w:lang w:eastAsia="sv-SE"/>
        </w:rPr>
        <w:t> – bör studenterna dessutom påminnas om att registrera sig på kursen.</w:t>
      </w:r>
    </w:p>
    <w:p w14:paraId="1E999A5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5C34AC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ansvarar för att information om examination och betygssättning ges. Kursledaren ansvarar för övrig information och att kursinformationen enligt ovan finns tillgänglig på kurssidan inom angiven tid, om inte kursansvarig institution beslutet om annan hantering.</w:t>
      </w:r>
    </w:p>
    <w:p w14:paraId="3018BD9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 institutionen ska arkivera information om varje kurstillfälle enligt Bilaga 4: Arkivering av kursinformation.</w:t>
      </w:r>
    </w:p>
    <w:p w14:paraId="402D0E29"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96"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B85145D"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7.5 Registrering på kurstillfälle</w:t>
      </w:r>
    </w:p>
    <w:p w14:paraId="5B6AE29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2E848F0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Registrering</w:t>
      </w:r>
      <w:r w:rsidRPr="00DF5782">
        <w:rPr>
          <w:rFonts w:ascii="Times New Roman" w:eastAsia="Times New Roman" w:hAnsi="Times New Roman" w:cs="Times New Roman"/>
          <w:sz w:val="24"/>
          <w:szCs w:val="24"/>
          <w:lang w:eastAsia="sv-SE"/>
        </w:rPr>
        <w:t> bekräftar att studenten tar sin plats i besittning.</w:t>
      </w:r>
    </w:p>
    <w:p w14:paraId="2E6FF24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Självregistrering</w:t>
      </w:r>
      <w:r w:rsidRPr="00DF5782">
        <w:rPr>
          <w:rFonts w:ascii="Times New Roman" w:eastAsia="Times New Roman" w:hAnsi="Times New Roman" w:cs="Times New Roman"/>
          <w:sz w:val="24"/>
          <w:szCs w:val="24"/>
          <w:lang w:eastAsia="sv-SE"/>
        </w:rPr>
        <w:t> innebär att studenten själv registrerar sig på kursen.</w:t>
      </w:r>
    </w:p>
    <w:p w14:paraId="17ADAB5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Fortsättningsregistrering</w:t>
      </w:r>
      <w:r w:rsidRPr="00DF5782">
        <w:rPr>
          <w:rFonts w:ascii="Times New Roman" w:eastAsia="Times New Roman" w:hAnsi="Times New Roman" w:cs="Times New Roman"/>
          <w:sz w:val="24"/>
          <w:szCs w:val="24"/>
          <w:lang w:eastAsia="sv-SE"/>
        </w:rPr>
        <w:t> görs varje ny termin när en kurs löper över flera terminer.</w:t>
      </w:r>
    </w:p>
    <w:p w14:paraId="7C92E88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Omregistrering</w:t>
      </w:r>
      <w:r w:rsidRPr="00DF5782">
        <w:rPr>
          <w:rFonts w:ascii="Times New Roman" w:eastAsia="Times New Roman" w:hAnsi="Times New Roman" w:cs="Times New Roman"/>
          <w:sz w:val="24"/>
          <w:szCs w:val="24"/>
          <w:lang w:eastAsia="sv-SE"/>
        </w:rPr>
        <w:t> kan göras när en student behöver följa (delar av) en kurs på nytt. Det behövs dock inte göras omregistrering för att studenten ska delta i förnyad tentamen, men studenten ska anmäla sig till tentamen på vanligt sätt.</w:t>
      </w:r>
    </w:p>
    <w:p w14:paraId="2AEF0DD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2FF2843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erbjudas självregistrering eller registreras av den kursansvariga institutionen snarast efter kursstart. Självregistrering är normen, men gäller inte för den första kursen på utbildningsprogram.</w:t>
      </w:r>
    </w:p>
    <w:p w14:paraId="05C6F1A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3C32161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Registrering</w:t>
      </w:r>
    </w:p>
    <w:p w14:paraId="688682E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normalfallet är självregistreringen öppen fem (5) vardagar före kursstart och dagen för kursstart. Den kursansvariga institutionen kan bestämma andra tider för självregistreringen. För kurser med reservantagna studenter bör dock självregistreringen stänga vid kursstart, så att reserver kan kallas.</w:t>
      </w:r>
    </w:p>
    <w:p w14:paraId="0B592FF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När den kursansvariga institutionen gör registreringen (det vill säga när självregistrering inte tillämpas) ska studenten registreras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snarast, dock senast tre vardagar efter kursstart eller tre vardagar efter att studenten påbörjade kursen.</w:t>
      </w:r>
    </w:p>
    <w:p w14:paraId="7790D75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Förlorad kursplats</w:t>
      </w:r>
    </w:p>
    <w:p w14:paraId="0AA2E8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En student som uteblir från kursstart och inte har självregistrerat sig kan förlora sin plats på kursen, om hen inte i förväg har meddelat den kursansvariga institutionen skälen för att utebli från kursstarten. Vilka skäl som godtas anges i avsnitt </w:t>
      </w:r>
      <w:hyperlink r:id="rId297"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w:t>
      </w:r>
    </w:p>
    <w:p w14:paraId="26ADD9E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Sen kursstart</w:t>
      </w:r>
    </w:p>
    <w:p w14:paraId="768E155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inte har förlorat sin plats på en kurs som börjat, kan det vara möjligt att påbörja kursen efter kursstart.</w:t>
      </w:r>
    </w:p>
    <w:p w14:paraId="43D585F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Omregistrering</w:t>
      </w:r>
    </w:p>
    <w:p w14:paraId="7180589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Omregistrering sker i mån av plats.</w:t>
      </w:r>
    </w:p>
    <w:p w14:paraId="63D2DA1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2B048FE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ska besluta</w:t>
      </w:r>
    </w:p>
    <w:p w14:paraId="69123117" w14:textId="77777777" w:rsidR="00DF5782" w:rsidRPr="00DF5782" w:rsidRDefault="00DF5782" w:rsidP="00DF5782">
      <w:pPr>
        <w:numPr>
          <w:ilvl w:val="0"/>
          <w:numId w:val="10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antagen student förlorar sin kursplats; student ska meddelas per e-post,</w:t>
      </w:r>
    </w:p>
    <w:p w14:paraId="79F22FD2" w14:textId="77777777" w:rsidR="00DF5782" w:rsidRPr="00DF5782" w:rsidRDefault="00DF5782" w:rsidP="00DF5782">
      <w:pPr>
        <w:numPr>
          <w:ilvl w:val="0"/>
          <w:numId w:val="10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är möjligt att påbörja en kurs efter kursstart; efter två (2) veckor krävs dock beslut av institutionsstudierektorn (motsvarande) på kursansvarig institution för att kunna göra sen antagning eller sen registrering, se avsnitt </w:t>
      </w:r>
      <w:hyperlink r:id="rId298" w:anchor="kursstart73" w:history="1">
        <w:r w:rsidRPr="00DF5782">
          <w:rPr>
            <w:rFonts w:ascii="Times New Roman" w:eastAsia="Times New Roman" w:hAnsi="Times New Roman" w:cs="Times New Roman"/>
            <w:color w:val="3F41DC"/>
            <w:sz w:val="24"/>
            <w:szCs w:val="24"/>
            <w:u w:val="single"/>
            <w:lang w:eastAsia="sv-SE"/>
          </w:rPr>
          <w:t>7.3 Antagning till kurstillfälle</w:t>
        </w:r>
      </w:hyperlink>
      <w:r w:rsidRPr="00DF5782">
        <w:rPr>
          <w:rFonts w:ascii="Times New Roman" w:eastAsia="Times New Roman" w:hAnsi="Times New Roman" w:cs="Times New Roman"/>
          <w:sz w:val="24"/>
          <w:szCs w:val="24"/>
          <w:lang w:eastAsia="sv-SE"/>
        </w:rPr>
        <w:t>.</w:t>
      </w:r>
    </w:p>
    <w:p w14:paraId="5B217DC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Utbildningsregistreringsroll med behörighet att arbeta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krävs för att kunna göra kursregistrering.</w:t>
      </w:r>
    </w:p>
    <w:p w14:paraId="2EE32A1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5BD366D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Meddelande om förlorad kursplats kan formuleras enligt följande: ”Idag har </w:t>
      </w:r>
      <w:r w:rsidRPr="00DF5782">
        <w:rPr>
          <w:rFonts w:ascii="Times New Roman" w:eastAsia="Times New Roman" w:hAnsi="Times New Roman" w:cs="Times New Roman"/>
          <w:i/>
          <w:iCs/>
          <w:sz w:val="24"/>
          <w:szCs w:val="24"/>
          <w:lang w:eastAsia="sv-SE"/>
        </w:rPr>
        <w:t>kursen</w:t>
      </w:r>
      <w:r w:rsidRPr="00DF5782">
        <w:rPr>
          <w:rFonts w:ascii="Times New Roman" w:eastAsia="Times New Roman" w:hAnsi="Times New Roman" w:cs="Times New Roman"/>
          <w:sz w:val="24"/>
          <w:szCs w:val="24"/>
          <w:lang w:eastAsia="sv-SE"/>
        </w:rPr>
        <w:t> börjat. Du har inte registrerat dig och inte deltagit i kursstarten. Du har inte heller meddelat förhinder för att delta i kursstarten. Det medför att du har förlorat din plats på kursen och nu övergår platsen till en reserv.”</w:t>
      </w:r>
    </w:p>
    <w:p w14:paraId="581C0FF4"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299"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479CEE0A"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7.6 Avbrott på kurstillfälle</w:t>
      </w:r>
    </w:p>
    <w:p w14:paraId="6A64CCC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3810AB4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Avbrott på kurs</w:t>
      </w:r>
      <w:r w:rsidRPr="00DF5782">
        <w:rPr>
          <w:rFonts w:ascii="Times New Roman" w:eastAsia="Times New Roman" w:hAnsi="Times New Roman" w:cs="Times New Roman"/>
          <w:sz w:val="24"/>
          <w:szCs w:val="24"/>
          <w:lang w:eastAsia="sv-SE"/>
        </w:rPr>
        <w:t> innebär att studenten avbryter definitivt sina studier på en kurs. Det kräver ett besked från studenten. Ett återbud som lämnats enligt via </w:t>
      </w:r>
      <w:hyperlink r:id="rId300"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w:t>
      </w:r>
      <w:hyperlink r:id="rId301"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 tolkas som ett besked från studenten att hen inte vill gå utbildningen. Se </w:t>
      </w:r>
      <w:r w:rsidRPr="00DF5782">
        <w:rPr>
          <w:rFonts w:ascii="Times New Roman" w:eastAsia="Times New Roman" w:hAnsi="Times New Roman" w:cs="Times New Roman"/>
          <w:i/>
          <w:iCs/>
          <w:sz w:val="24"/>
          <w:szCs w:val="24"/>
          <w:lang w:eastAsia="sv-SE"/>
        </w:rPr>
        <w:t>Vem ansvarar för vad?</w:t>
      </w:r>
    </w:p>
    <w:p w14:paraId="7287E3D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vill avbryta en kurs </w:t>
      </w:r>
      <w:r w:rsidRPr="00DF5782">
        <w:rPr>
          <w:rFonts w:ascii="Times New Roman" w:eastAsia="Times New Roman" w:hAnsi="Times New Roman" w:cs="Times New Roman"/>
          <w:i/>
          <w:iCs/>
          <w:sz w:val="24"/>
          <w:szCs w:val="24"/>
          <w:lang w:eastAsia="sv-SE"/>
        </w:rPr>
        <w:t>inom tre veckor</w:t>
      </w:r>
      <w:r w:rsidRPr="00DF5782">
        <w:rPr>
          <w:rFonts w:ascii="Times New Roman" w:eastAsia="Times New Roman" w:hAnsi="Times New Roman" w:cs="Times New Roman"/>
          <w:sz w:val="24"/>
          <w:szCs w:val="24"/>
          <w:lang w:eastAsia="sv-SE"/>
        </w:rPr>
        <w:t> efter kursstart kallas det </w:t>
      </w:r>
      <w:r w:rsidRPr="00DF5782">
        <w:rPr>
          <w:rFonts w:ascii="Times New Roman" w:eastAsia="Times New Roman" w:hAnsi="Times New Roman" w:cs="Times New Roman"/>
          <w:i/>
          <w:iCs/>
          <w:sz w:val="24"/>
          <w:szCs w:val="24"/>
          <w:lang w:eastAsia="sv-SE"/>
        </w:rPr>
        <w:t>tidigt avbrott på kurs</w:t>
      </w:r>
      <w:r w:rsidRPr="00DF5782">
        <w:rPr>
          <w:rFonts w:ascii="Times New Roman" w:eastAsia="Times New Roman" w:hAnsi="Times New Roman" w:cs="Times New Roman"/>
          <w:sz w:val="24"/>
          <w:szCs w:val="24"/>
          <w:lang w:eastAsia="sv-SE"/>
        </w:rPr>
        <w:t>. Vid tidigt avbrott kan studenten söka till kursen igen vid ett senare tillfälle.</w:t>
      </w:r>
    </w:p>
    <w:p w14:paraId="623B89A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SLU-regler</w:t>
      </w:r>
    </w:p>
    <w:p w14:paraId="211D163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vill avbryta en kurs </w:t>
      </w:r>
      <w:r w:rsidRPr="00DF5782">
        <w:rPr>
          <w:rFonts w:ascii="Times New Roman" w:eastAsia="Times New Roman" w:hAnsi="Times New Roman" w:cs="Times New Roman"/>
          <w:i/>
          <w:iCs/>
          <w:sz w:val="24"/>
          <w:szCs w:val="24"/>
          <w:lang w:eastAsia="sv-SE"/>
        </w:rPr>
        <w:t>senare än tre veckor</w:t>
      </w:r>
      <w:r w:rsidRPr="00DF5782">
        <w:rPr>
          <w:rFonts w:ascii="Times New Roman" w:eastAsia="Times New Roman" w:hAnsi="Times New Roman" w:cs="Times New Roman"/>
          <w:sz w:val="24"/>
          <w:szCs w:val="24"/>
          <w:lang w:eastAsia="sv-SE"/>
        </w:rPr>
        <w:t> efter kursstart kan studenten inte söka kursen igen. Om studenten ändå söker kursen kommer hen att uppmanas kontakta den kursansvariga institutionen för information om omregistrering och förnyad examination (omprov).</w:t>
      </w:r>
    </w:p>
    <w:p w14:paraId="73E97B6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F2F958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w:t>
      </w:r>
    </w:p>
    <w:p w14:paraId="3F87382D" w14:textId="77777777" w:rsidR="00DF5782" w:rsidRPr="00DF5782" w:rsidRDefault="00DF5782" w:rsidP="00DF5782">
      <w:pPr>
        <w:numPr>
          <w:ilvl w:val="0"/>
          <w:numId w:val="10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 anmäla tidigt avbrott (inom tre veckor efter kursstart) via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student” på studentwebben,</w:t>
      </w:r>
    </w:p>
    <w:p w14:paraId="4182E6AC" w14:textId="77777777" w:rsidR="00DF5782" w:rsidRPr="00DF5782" w:rsidRDefault="00DF5782" w:rsidP="00DF5782">
      <w:pPr>
        <w:numPr>
          <w:ilvl w:val="0"/>
          <w:numId w:val="10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meddela avbrott på kurs (senare än tre veckor efter kursstart) till den kursansvariga institutionen.</w:t>
      </w:r>
    </w:p>
    <w:p w14:paraId="55D8238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w:t>
      </w:r>
    </w:p>
    <w:p w14:paraId="5FD80A72" w14:textId="77777777" w:rsidR="00DF5782" w:rsidRPr="00DF5782" w:rsidRDefault="00DF5782" w:rsidP="00DF5782">
      <w:pPr>
        <w:numPr>
          <w:ilvl w:val="0"/>
          <w:numId w:val="10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rapportera avbrott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för den student som avbryter studierna på kursen senare än tre veckor efter kursstart,</w:t>
      </w:r>
    </w:p>
    <w:p w14:paraId="7E15A2C8" w14:textId="77777777" w:rsidR="00DF5782" w:rsidRPr="00DF5782" w:rsidRDefault="00DF5782" w:rsidP="00DF5782">
      <w:pPr>
        <w:numPr>
          <w:ilvl w:val="0"/>
          <w:numId w:val="10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 en rutin för uppföljning av studenter som avbryter kursen inom tre veckor efter kursstart; det krävs dock ett besked från studenten för att ett avbrott ska kunna registreras.</w:t>
      </w:r>
    </w:p>
    <w:p w14:paraId="1F12DE0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31DC605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Treveckorskontrollen kan genomföras med en e-postförfrågan till de studenter som inte deltagit alls eller haft mycket låg närvaro/aktivitet under de tre första veckorna av kursperioden.</w:t>
      </w:r>
    </w:p>
    <w:p w14:paraId="6E68295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2D05E81C"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02" w:history="1">
        <w:r w:rsidR="00DF5782" w:rsidRPr="00DF5782">
          <w:rPr>
            <w:rFonts w:ascii="Times New Roman" w:eastAsia="Times New Roman" w:hAnsi="Times New Roman" w:cs="Times New Roman"/>
            <w:color w:val="3F41DC"/>
            <w:sz w:val="24"/>
            <w:szCs w:val="24"/>
            <w:u w:val="single"/>
            <w:lang w:eastAsia="sv-SE"/>
          </w:rPr>
          <w:t>Studieuppehåll och studieavbrott</w:t>
        </w:r>
      </w:hyperlink>
    </w:p>
    <w:p w14:paraId="56A6525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03" w:anchor="kursstart7"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304"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45B28B9B"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 Examination (prov) och obligatoriska moment</w:t>
      </w:r>
    </w:p>
    <w:p w14:paraId="6DA2A0A2"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05" w:anchor="examination81" w:history="1">
        <w:r w:rsidR="00DF5782" w:rsidRPr="00DF5782">
          <w:rPr>
            <w:rFonts w:ascii="Times New Roman" w:eastAsia="Times New Roman" w:hAnsi="Times New Roman" w:cs="Times New Roman"/>
            <w:color w:val="3F41DC"/>
            <w:sz w:val="24"/>
            <w:szCs w:val="24"/>
            <w:u w:val="single"/>
            <w:lang w:eastAsia="sv-SE"/>
          </w:rPr>
          <w:t>8.1 Examination (prov) och betygssättning</w:t>
        </w:r>
      </w:hyperlink>
      <w:r w:rsidR="00DF5782" w:rsidRPr="00DF5782">
        <w:rPr>
          <w:rFonts w:ascii="Times New Roman" w:eastAsia="Times New Roman" w:hAnsi="Times New Roman" w:cs="Times New Roman"/>
          <w:sz w:val="24"/>
          <w:szCs w:val="24"/>
          <w:lang w:eastAsia="sv-SE"/>
        </w:rPr>
        <w:br/>
      </w:r>
      <w:hyperlink r:id="rId306" w:anchor="examination82" w:history="1">
        <w:r w:rsidR="00DF5782" w:rsidRPr="00DF5782">
          <w:rPr>
            <w:rFonts w:ascii="Times New Roman" w:eastAsia="Times New Roman" w:hAnsi="Times New Roman" w:cs="Times New Roman"/>
            <w:color w:val="3F41DC"/>
            <w:sz w:val="24"/>
            <w:szCs w:val="24"/>
            <w:u w:val="single"/>
            <w:lang w:eastAsia="sv-SE"/>
          </w:rPr>
          <w:t>8.2 Tid, plats och anmälan för tentamen</w:t>
        </w:r>
      </w:hyperlink>
      <w:r w:rsidR="00DF5782" w:rsidRPr="00DF5782">
        <w:rPr>
          <w:rFonts w:ascii="Times New Roman" w:eastAsia="Times New Roman" w:hAnsi="Times New Roman" w:cs="Times New Roman"/>
          <w:sz w:val="24"/>
          <w:szCs w:val="24"/>
          <w:lang w:eastAsia="sv-SE"/>
        </w:rPr>
        <w:br/>
      </w:r>
      <w:hyperlink r:id="rId307" w:anchor="examination83" w:history="1">
        <w:r w:rsidR="00DF5782" w:rsidRPr="00DF5782">
          <w:rPr>
            <w:rFonts w:ascii="Times New Roman" w:eastAsia="Times New Roman" w:hAnsi="Times New Roman" w:cs="Times New Roman"/>
            <w:color w:val="3F41DC"/>
            <w:sz w:val="24"/>
            <w:szCs w:val="24"/>
            <w:u w:val="single"/>
            <w:lang w:eastAsia="sv-SE"/>
          </w:rPr>
          <w:t>8.3 Regler för skriftliga tentamina</w:t>
        </w:r>
      </w:hyperlink>
      <w:r w:rsidR="00DF5782" w:rsidRPr="00DF5782">
        <w:rPr>
          <w:rFonts w:ascii="Times New Roman" w:eastAsia="Times New Roman" w:hAnsi="Times New Roman" w:cs="Times New Roman"/>
          <w:sz w:val="24"/>
          <w:szCs w:val="24"/>
          <w:lang w:eastAsia="sv-SE"/>
        </w:rPr>
        <w:br/>
      </w:r>
      <w:hyperlink r:id="rId308" w:anchor="examination84" w:history="1">
        <w:r w:rsidR="00DF5782" w:rsidRPr="00DF5782">
          <w:rPr>
            <w:rFonts w:ascii="Times New Roman" w:eastAsia="Times New Roman" w:hAnsi="Times New Roman" w:cs="Times New Roman"/>
            <w:color w:val="3F41DC"/>
            <w:sz w:val="24"/>
            <w:szCs w:val="24"/>
            <w:u w:val="single"/>
            <w:lang w:eastAsia="sv-SE"/>
          </w:rPr>
          <w:t>8.4 Andra typer av examination (prov)</w:t>
        </w:r>
      </w:hyperlink>
      <w:r w:rsidR="00DF5782" w:rsidRPr="00DF5782">
        <w:rPr>
          <w:rFonts w:ascii="Times New Roman" w:eastAsia="Times New Roman" w:hAnsi="Times New Roman" w:cs="Times New Roman"/>
          <w:sz w:val="24"/>
          <w:szCs w:val="24"/>
          <w:lang w:eastAsia="sv-SE"/>
        </w:rPr>
        <w:br/>
      </w:r>
      <w:hyperlink r:id="rId309" w:anchor="examination85" w:history="1">
        <w:r w:rsidR="00DF5782" w:rsidRPr="00DF5782">
          <w:rPr>
            <w:rFonts w:ascii="Times New Roman" w:eastAsia="Times New Roman" w:hAnsi="Times New Roman" w:cs="Times New Roman"/>
            <w:color w:val="3F41DC"/>
            <w:sz w:val="24"/>
            <w:szCs w:val="24"/>
            <w:u w:val="single"/>
            <w:lang w:eastAsia="sv-SE"/>
          </w:rPr>
          <w:t>8.5 Obligatoriska moment</w:t>
        </w:r>
      </w:hyperlink>
      <w:r w:rsidR="00DF5782" w:rsidRPr="00DF5782">
        <w:rPr>
          <w:rFonts w:ascii="Times New Roman" w:eastAsia="Times New Roman" w:hAnsi="Times New Roman" w:cs="Times New Roman"/>
          <w:sz w:val="24"/>
          <w:szCs w:val="24"/>
          <w:lang w:eastAsia="sv-SE"/>
        </w:rPr>
        <w:br/>
      </w:r>
      <w:hyperlink r:id="rId310" w:anchor="examination86" w:history="1">
        <w:r w:rsidR="00DF5782" w:rsidRPr="00DF5782">
          <w:rPr>
            <w:rFonts w:ascii="Times New Roman" w:eastAsia="Times New Roman" w:hAnsi="Times New Roman" w:cs="Times New Roman"/>
            <w:color w:val="3F41DC"/>
            <w:sz w:val="24"/>
            <w:szCs w:val="24"/>
            <w:u w:val="single"/>
            <w:lang w:eastAsia="sv-SE"/>
          </w:rPr>
          <w:t>8.6 Särskilda skäl</w:t>
        </w:r>
      </w:hyperlink>
      <w:r w:rsidR="00DF5782" w:rsidRPr="00DF5782">
        <w:rPr>
          <w:rFonts w:ascii="Times New Roman" w:eastAsia="Times New Roman" w:hAnsi="Times New Roman" w:cs="Times New Roman"/>
          <w:sz w:val="24"/>
          <w:szCs w:val="24"/>
          <w:lang w:eastAsia="sv-SE"/>
        </w:rPr>
        <w:br/>
      </w:r>
      <w:hyperlink r:id="rId311" w:anchor="examination87" w:history="1">
        <w:r w:rsidR="00DF5782" w:rsidRPr="00DF5782">
          <w:rPr>
            <w:rFonts w:ascii="Times New Roman" w:eastAsia="Times New Roman" w:hAnsi="Times New Roman" w:cs="Times New Roman"/>
            <w:color w:val="3F41DC"/>
            <w:sz w:val="24"/>
            <w:szCs w:val="24"/>
            <w:u w:val="single"/>
            <w:lang w:eastAsia="sv-SE"/>
          </w:rPr>
          <w:t>8.7 Betygsbeslut</w:t>
        </w:r>
      </w:hyperlink>
      <w:r w:rsidR="00DF5782" w:rsidRPr="00DF5782">
        <w:rPr>
          <w:rFonts w:ascii="Times New Roman" w:eastAsia="Times New Roman" w:hAnsi="Times New Roman" w:cs="Times New Roman"/>
          <w:sz w:val="24"/>
          <w:szCs w:val="24"/>
          <w:lang w:eastAsia="sv-SE"/>
        </w:rPr>
        <w:br/>
      </w:r>
      <w:hyperlink r:id="rId312" w:anchor="examination88" w:history="1">
        <w:r w:rsidR="00DF5782" w:rsidRPr="00DF5782">
          <w:rPr>
            <w:rFonts w:ascii="Times New Roman" w:eastAsia="Times New Roman" w:hAnsi="Times New Roman" w:cs="Times New Roman"/>
            <w:color w:val="3F41DC"/>
            <w:sz w:val="24"/>
            <w:szCs w:val="24"/>
            <w:u w:val="single"/>
            <w:lang w:eastAsia="sv-SE"/>
          </w:rPr>
          <w:t>8.8 Resultatrapportering och dokumentation</w:t>
        </w:r>
      </w:hyperlink>
      <w:r w:rsidR="00DF5782" w:rsidRPr="00DF5782">
        <w:rPr>
          <w:rFonts w:ascii="Times New Roman" w:eastAsia="Times New Roman" w:hAnsi="Times New Roman" w:cs="Times New Roman"/>
          <w:sz w:val="24"/>
          <w:szCs w:val="24"/>
          <w:lang w:eastAsia="sv-SE"/>
        </w:rPr>
        <w:br/>
      </w:r>
      <w:hyperlink r:id="rId313" w:anchor="examination89" w:history="1">
        <w:r w:rsidR="00DF5782" w:rsidRPr="00DF5782">
          <w:rPr>
            <w:rFonts w:ascii="Times New Roman" w:eastAsia="Times New Roman" w:hAnsi="Times New Roman" w:cs="Times New Roman"/>
            <w:color w:val="3F41DC"/>
            <w:sz w:val="24"/>
            <w:szCs w:val="24"/>
            <w:u w:val="single"/>
            <w:lang w:eastAsia="sv-SE"/>
          </w:rPr>
          <w:t>8.9 Återkoppling och tentamensutlämning</w:t>
        </w:r>
      </w:hyperlink>
      <w:r w:rsidR="00DF5782" w:rsidRPr="00DF5782">
        <w:rPr>
          <w:rFonts w:ascii="Times New Roman" w:eastAsia="Times New Roman" w:hAnsi="Times New Roman" w:cs="Times New Roman"/>
          <w:sz w:val="24"/>
          <w:szCs w:val="24"/>
          <w:lang w:eastAsia="sv-SE"/>
        </w:rPr>
        <w:br/>
      </w:r>
      <w:hyperlink r:id="rId314" w:anchor="examination810" w:history="1">
        <w:r w:rsidR="00DF5782" w:rsidRPr="00DF5782">
          <w:rPr>
            <w:rFonts w:ascii="Times New Roman" w:eastAsia="Times New Roman" w:hAnsi="Times New Roman" w:cs="Times New Roman"/>
            <w:color w:val="3F41DC"/>
            <w:sz w:val="24"/>
            <w:szCs w:val="24"/>
            <w:u w:val="single"/>
            <w:lang w:eastAsia="sv-SE"/>
          </w:rPr>
          <w:t>8.10 Alternativt examinationstillfälle</w:t>
        </w:r>
      </w:hyperlink>
      <w:r w:rsidR="00DF5782" w:rsidRPr="00DF5782">
        <w:rPr>
          <w:rFonts w:ascii="Times New Roman" w:eastAsia="Times New Roman" w:hAnsi="Times New Roman" w:cs="Times New Roman"/>
          <w:sz w:val="24"/>
          <w:szCs w:val="24"/>
          <w:lang w:eastAsia="sv-SE"/>
        </w:rPr>
        <w:br/>
      </w:r>
      <w:hyperlink r:id="rId315" w:anchor="examination811" w:history="1">
        <w:r w:rsidR="00DF5782" w:rsidRPr="00DF5782">
          <w:rPr>
            <w:rFonts w:ascii="Times New Roman" w:eastAsia="Times New Roman" w:hAnsi="Times New Roman" w:cs="Times New Roman"/>
            <w:color w:val="3F41DC"/>
            <w:sz w:val="24"/>
            <w:szCs w:val="24"/>
            <w:u w:val="single"/>
            <w:lang w:eastAsia="sv-SE"/>
          </w:rPr>
          <w:t>8.11 Förnyad examination (omprov)</w:t>
        </w:r>
      </w:hyperlink>
      <w:r w:rsidR="00DF5782" w:rsidRPr="00DF5782">
        <w:rPr>
          <w:rFonts w:ascii="Times New Roman" w:eastAsia="Times New Roman" w:hAnsi="Times New Roman" w:cs="Times New Roman"/>
          <w:sz w:val="24"/>
          <w:szCs w:val="24"/>
          <w:lang w:eastAsia="sv-SE"/>
        </w:rPr>
        <w:br/>
      </w:r>
      <w:hyperlink r:id="rId316" w:anchor="examination812" w:history="1">
        <w:r w:rsidR="00DF5782" w:rsidRPr="00DF5782">
          <w:rPr>
            <w:rFonts w:ascii="Times New Roman" w:eastAsia="Times New Roman" w:hAnsi="Times New Roman" w:cs="Times New Roman"/>
            <w:color w:val="3F41DC"/>
            <w:sz w:val="24"/>
            <w:szCs w:val="24"/>
            <w:u w:val="single"/>
            <w:lang w:eastAsia="sv-SE"/>
          </w:rPr>
          <w:t>8.12 Begränsningar i förnyad examination (omprov)</w:t>
        </w:r>
      </w:hyperlink>
    </w:p>
    <w:p w14:paraId="12F95333"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8.1 Examination (prov) och betygssättning</w:t>
      </w:r>
    </w:p>
    <w:p w14:paraId="01F9982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5F4FEF9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finns olika former av </w:t>
      </w:r>
      <w:r w:rsidRPr="00DF5782">
        <w:rPr>
          <w:rFonts w:ascii="Times New Roman" w:eastAsia="Times New Roman" w:hAnsi="Times New Roman" w:cs="Times New Roman"/>
          <w:i/>
          <w:iCs/>
          <w:sz w:val="24"/>
          <w:szCs w:val="24"/>
          <w:lang w:eastAsia="sv-SE"/>
        </w:rPr>
        <w:t>examination</w:t>
      </w:r>
      <w:r w:rsidRPr="00DF5782">
        <w:rPr>
          <w:rFonts w:ascii="Times New Roman" w:eastAsia="Times New Roman" w:hAnsi="Times New Roman" w:cs="Times New Roman"/>
          <w:sz w:val="24"/>
          <w:szCs w:val="24"/>
          <w:lang w:eastAsia="sv-SE"/>
        </w:rPr>
        <w:t> (prov). En examination kan bestå av flera delar, till exempel ett antal laborationer, seminarier, exkursioner eller gästföreläsningar. I normalfallet meddelas inget resultat på en sådan examination förrän alla delar är genomförda.</w:t>
      </w:r>
    </w:p>
    <w:p w14:paraId="18A6FCE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5941D9C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 ska sättas på en genomgången kurs om inte högskolan föreskriver något annat.” (Högskoleförordningen (1993:100) 6 kap.) Förvaltningslagen ställer också krav på den myndighetsutövning som examination innebär.</w:t>
      </w:r>
    </w:p>
    <w:p w14:paraId="4E4B89C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42F211E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ska bestämma ett betyg på en students prestation i en kurs utifrån målen i kursplanen, se avsnitt </w:t>
      </w:r>
      <w:hyperlink r:id="rId317"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 Det innebär en kvalitativ bedömning av studentens kunskaper, färdigheter och förmågor, baserat på en eller flera examinationer. I fordringarna för godkänd kurs kan även en kvantitativ bedömning ingå, till exempel närvaro på obligatoriska moment.</w:t>
      </w:r>
    </w:p>
    <w:p w14:paraId="5BA6A17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Generellt</w:t>
      </w:r>
    </w:p>
    <w:p w14:paraId="228E23E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inget annat framgår av kursplanen, genomförs examinationen på det språk som är kursspråk. För en kurs med kursspråk engelska har en student dock rätt att lämna in svar på svenska som är myndighetsspråket. (UKÄ:s vägledning </w:t>
      </w:r>
      <w:proofErr w:type="spellStart"/>
      <w:r w:rsidRPr="00DF5782">
        <w:rPr>
          <w:rFonts w:ascii="Times New Roman" w:eastAsia="Times New Roman" w:hAnsi="Times New Roman" w:cs="Times New Roman"/>
          <w:i/>
          <w:iCs/>
          <w:sz w:val="24"/>
          <w:szCs w:val="24"/>
          <w:lang w:eastAsia="sv-SE"/>
        </w:rPr>
        <w:t>Rättsäker</w:t>
      </w:r>
      <w:proofErr w:type="spellEnd"/>
      <w:r w:rsidRPr="00DF5782">
        <w:rPr>
          <w:rFonts w:ascii="Times New Roman" w:eastAsia="Times New Roman" w:hAnsi="Times New Roman" w:cs="Times New Roman"/>
          <w:i/>
          <w:iCs/>
          <w:sz w:val="24"/>
          <w:szCs w:val="24"/>
          <w:lang w:eastAsia="sv-SE"/>
        </w:rPr>
        <w:t xml:space="preserve"> examination</w:t>
      </w:r>
      <w:r w:rsidRPr="00DF5782">
        <w:rPr>
          <w:rFonts w:ascii="Times New Roman" w:eastAsia="Times New Roman" w:hAnsi="Times New Roman" w:cs="Times New Roman"/>
          <w:sz w:val="24"/>
          <w:szCs w:val="24"/>
          <w:lang w:eastAsia="sv-SE"/>
        </w:rPr>
        <w:t>, 2017) Det kan dock medföra att vissa internationaliseringsmål i kursplanen blir svårare att uppfylla.</w:t>
      </w:r>
    </w:p>
    <w:p w14:paraId="4205546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godkänd examination går inte att göra om för ett högre betyg.</w:t>
      </w:r>
    </w:p>
    <w:p w14:paraId="6183BF5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angivna betygskriterierna kan skilja sig mellan olika kurstillfällen av samma kurs. Den student som avslutar en kurs efter ett uppehåll blir bedömd enligt de kriterier som gäller det kurstillfälle när kursen avslutas, oavsett vilka kriterier som gällde när hen påbörjade kursen.</w:t>
      </w:r>
    </w:p>
    <w:p w14:paraId="164F86B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utbildning som ges i samarbete med ett annat lärosäte kan andra villkor gälla för examinationen. I normalfallet tillämpas de regler som gäller på den kursansvariga institutionens lärosäte.</w:t>
      </w:r>
    </w:p>
    <w:p w14:paraId="03EF800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Individuell bedömning</w:t>
      </w:r>
    </w:p>
    <w:p w14:paraId="160F882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Examinationen kan genomföras enskilt eller i grupp, men ska utformas så att en individuell bedömning kan göras. Därför ska exempelvis grupparbeten redovisas så att examinatorn kan urskilja den enskilda studentens bidrag.</w:t>
      </w:r>
    </w:p>
    <w:p w14:paraId="6CE7F4F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Examinatorn kan begära kompletterande redogörelse av studenten, om det behövs för att bedöma den individuella prestationen.</w:t>
      </w:r>
    </w:p>
    <w:p w14:paraId="19ACD68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Kursplanen styr</w:t>
      </w:r>
    </w:p>
    <w:p w14:paraId="16AE16F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varje kursplan anges de examinationsformer och fordringar för godkänd kurs som ligger till grund bedömningen av studentens prestation, se avsnitt </w:t>
      </w:r>
      <w:hyperlink r:id="rId318"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 Avvikelser från kursplanen kan dock ske i följande fall:</w:t>
      </w:r>
    </w:p>
    <w:p w14:paraId="2FB3BE20" w14:textId="77777777" w:rsidR="00DF5782" w:rsidRPr="00DF5782" w:rsidRDefault="00DF5782" w:rsidP="00DF5782">
      <w:pPr>
        <w:numPr>
          <w:ilvl w:val="0"/>
          <w:numId w:val="1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skäl har examinatorn rätt att ge kompletteringsuppgift (ersättningsuppgift, ”rest”) till en student som inte uppnått godkänt resultat på ett prov. Se avsnitt </w:t>
      </w:r>
      <w:hyperlink r:id="rId319"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En sådan komplettering ska följa de tider som anges för förnyat prov i tillämpliga delar.</w:t>
      </w:r>
    </w:p>
    <w:p w14:paraId="1D91948A" w14:textId="77777777" w:rsidR="00DF5782" w:rsidRPr="00DF5782" w:rsidRDefault="00DF5782" w:rsidP="00DF5782">
      <w:pPr>
        <w:numPr>
          <w:ilvl w:val="0"/>
          <w:numId w:val="1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har ett beslut från SLU om riktat pedagogisk stöd på grund av funktionsnedsättning, har examinatorn rätt att ge ett anpassat prov eller låta studenten genomföra provet på ett alternativt sätt.</w:t>
      </w:r>
    </w:p>
    <w:p w14:paraId="74FC2D79" w14:textId="77777777" w:rsidR="00DF5782" w:rsidRPr="00DF5782" w:rsidRDefault="00DF5782" w:rsidP="00DF5782">
      <w:pPr>
        <w:numPr>
          <w:ilvl w:val="0"/>
          <w:numId w:val="1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kursplan ändras eller en kurs läggs ned kan anpassningar i examinationen tillåtas för den student som är antagen enligt en tidigare kursplan. Se avsnitt </w:t>
      </w:r>
      <w:hyperlink r:id="rId320" w:anchor="examination811" w:history="1">
        <w:r w:rsidRPr="00DF5782">
          <w:rPr>
            <w:rFonts w:ascii="Times New Roman" w:eastAsia="Times New Roman" w:hAnsi="Times New Roman" w:cs="Times New Roman"/>
            <w:color w:val="3F41DC"/>
            <w:sz w:val="24"/>
            <w:szCs w:val="24"/>
            <w:u w:val="single"/>
            <w:lang w:eastAsia="sv-SE"/>
          </w:rPr>
          <w:t>8.11 Förnyad examination (omprov)</w:t>
        </w:r>
      </w:hyperlink>
      <w:r w:rsidRPr="00DF5782">
        <w:rPr>
          <w:rFonts w:ascii="Times New Roman" w:eastAsia="Times New Roman" w:hAnsi="Times New Roman" w:cs="Times New Roman"/>
          <w:sz w:val="24"/>
          <w:szCs w:val="24"/>
          <w:lang w:eastAsia="sv-SE"/>
        </w:rPr>
        <w:t>.</w:t>
      </w:r>
    </w:p>
    <w:p w14:paraId="096975C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Bonusgrundande uppgifter</w:t>
      </w:r>
    </w:p>
    <w:p w14:paraId="2DD7AEF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kan förekomma bonusgrundande uppgifter utan att det anges i kursplanen. Det får dock inte finnas något krav att studenten måste genomföra sådana uppgifter för att bli godkänd. Examinatorn ansvarar för att information om eventuella bonusgrundande uppgifter ska ges vid kursstart.</w:t>
      </w:r>
    </w:p>
    <w:p w14:paraId="465F9CC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Tidsgränser för överbetyg</w:t>
      </w:r>
    </w:p>
    <w:p w14:paraId="5D0F86B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en student ska få högre betyg än godkänt (4 eller 5) kan det krävas att hen godkänts inom den tid som examinatorn bestämt, vilket ska framgå tydligt av betygskriterierna för de högre betygsgraderna.</w:t>
      </w:r>
    </w:p>
    <w:p w14:paraId="37AF17C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Generellt gäller följande:</w:t>
      </w:r>
    </w:p>
    <w:p w14:paraId="53311C11" w14:textId="77777777" w:rsidR="00DF5782" w:rsidRPr="00DF5782" w:rsidRDefault="00DF5782" w:rsidP="00DF5782">
      <w:pPr>
        <w:numPr>
          <w:ilvl w:val="0"/>
          <w:numId w:val="10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w:t>
      </w:r>
      <w:r w:rsidRPr="00DF5782">
        <w:rPr>
          <w:rFonts w:ascii="Times New Roman" w:eastAsia="Times New Roman" w:hAnsi="Times New Roman" w:cs="Times New Roman"/>
          <w:i/>
          <w:iCs/>
          <w:sz w:val="24"/>
          <w:szCs w:val="24"/>
          <w:lang w:eastAsia="sv-SE"/>
        </w:rPr>
        <w:t>tentamen</w:t>
      </w:r>
      <w:r w:rsidRPr="00DF5782">
        <w:rPr>
          <w:rFonts w:ascii="Times New Roman" w:eastAsia="Times New Roman" w:hAnsi="Times New Roman" w:cs="Times New Roman"/>
          <w:sz w:val="24"/>
          <w:szCs w:val="24"/>
          <w:lang w:eastAsia="sv-SE"/>
        </w:rPr>
        <w:t>: Vid kurstillfällets första omtentamenstillfälle ska det alltid vara möjligt att få högre betyg än godkänt (4 och 5 i förekommande fall). För ytterligare omtentamen finns normalt inte möjlighet till högre betyg än godkänt om det finns en tidsgräns för överbetyg. Om det finns särskilda skäl (se avsnitt </w:t>
      </w:r>
      <w:hyperlink r:id="rId321"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kan dock de högre betygsgraderna vara möjliga även då.</w:t>
      </w:r>
    </w:p>
    <w:p w14:paraId="1E0E970A" w14:textId="77777777" w:rsidR="00DF5782" w:rsidRPr="00DF5782" w:rsidRDefault="00DF5782" w:rsidP="00DF5782">
      <w:pPr>
        <w:numPr>
          <w:ilvl w:val="0"/>
          <w:numId w:val="10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w:t>
      </w:r>
      <w:r w:rsidRPr="00DF5782">
        <w:rPr>
          <w:rFonts w:ascii="Times New Roman" w:eastAsia="Times New Roman" w:hAnsi="Times New Roman" w:cs="Times New Roman"/>
          <w:i/>
          <w:iCs/>
          <w:sz w:val="24"/>
          <w:szCs w:val="24"/>
          <w:lang w:eastAsia="sv-SE"/>
        </w:rPr>
        <w:t>inlämningsuppgift</w:t>
      </w:r>
      <w:r w:rsidRPr="00DF5782">
        <w:rPr>
          <w:rFonts w:ascii="Times New Roman" w:eastAsia="Times New Roman" w:hAnsi="Times New Roman" w:cs="Times New Roman"/>
          <w:sz w:val="24"/>
          <w:szCs w:val="24"/>
          <w:lang w:eastAsia="sv-SE"/>
        </w:rPr>
        <w:t> (eller motsvarande): De tidsgränser som anges vid kursstart gäller för inlämning. Om det finns särskilda skäl (se avsnitt </w:t>
      </w:r>
      <w:hyperlink r:id="rId322"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xml:space="preserve">) ska förlängd tidsgräns medges och det ska fortfarande </w:t>
      </w:r>
      <w:r w:rsidRPr="00DF5782">
        <w:rPr>
          <w:rFonts w:ascii="Times New Roman" w:eastAsia="Times New Roman" w:hAnsi="Times New Roman" w:cs="Times New Roman"/>
          <w:sz w:val="24"/>
          <w:szCs w:val="24"/>
          <w:lang w:eastAsia="sv-SE"/>
        </w:rPr>
        <w:lastRenderedPageBreak/>
        <w:t>vara möjligt att få högre betyg än godkänt (4 och 5 i förekommande fall).</w:t>
      </w:r>
    </w:p>
    <w:p w14:paraId="30C50C76" w14:textId="77777777" w:rsidR="00DF5782" w:rsidRPr="00DF5782" w:rsidRDefault="00DF5782" w:rsidP="00DF5782">
      <w:pPr>
        <w:numPr>
          <w:ilvl w:val="0"/>
          <w:numId w:val="10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w:t>
      </w:r>
      <w:r w:rsidRPr="00DF5782">
        <w:rPr>
          <w:rFonts w:ascii="Times New Roman" w:eastAsia="Times New Roman" w:hAnsi="Times New Roman" w:cs="Times New Roman"/>
          <w:i/>
          <w:iCs/>
          <w:sz w:val="24"/>
          <w:szCs w:val="24"/>
          <w:lang w:eastAsia="sv-SE"/>
        </w:rPr>
        <w:t>självständigt arbete (examensarbete)</w:t>
      </w:r>
      <w:r w:rsidRPr="00DF5782">
        <w:rPr>
          <w:rFonts w:ascii="Times New Roman" w:eastAsia="Times New Roman" w:hAnsi="Times New Roman" w:cs="Times New Roman"/>
          <w:sz w:val="24"/>
          <w:szCs w:val="24"/>
          <w:lang w:eastAsia="sv-SE"/>
        </w:rPr>
        <w:t>: Se kapitel </w:t>
      </w:r>
      <w:hyperlink r:id="rId323"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127BDCB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Moduler</w:t>
      </w:r>
    </w:p>
    <w:p w14:paraId="34CE334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kan en kurs delas in i moduler, se avsnitt </w:t>
      </w:r>
      <w:hyperlink r:id="rId324" w:anchor="kursplan66" w:history="1">
        <w:r w:rsidRPr="00DF5782">
          <w:rPr>
            <w:rFonts w:ascii="Times New Roman" w:eastAsia="Times New Roman" w:hAnsi="Times New Roman" w:cs="Times New Roman"/>
            <w:color w:val="3F41DC"/>
            <w:sz w:val="24"/>
            <w:szCs w:val="24"/>
            <w:u w:val="single"/>
            <w:lang w:eastAsia="sv-SE"/>
          </w:rPr>
          <w:t>6.6 Kursmodul</w:t>
        </w:r>
      </w:hyperlink>
      <w:r w:rsidRPr="00DF5782">
        <w:rPr>
          <w:rFonts w:ascii="Times New Roman" w:eastAsia="Times New Roman" w:hAnsi="Times New Roman" w:cs="Times New Roman"/>
          <w:sz w:val="24"/>
          <w:szCs w:val="24"/>
          <w:lang w:eastAsia="sv-SE"/>
        </w:rPr>
        <w:t xml:space="preserve">. Inom en kursmodul kan en eller flera resultatnoteringar göras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När alla resultatnoteringar är uppfyllda inom en kursmodul, rapporteras den kursmodulen som godkänd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65917DA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98F957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ska besluta om betygskriterier, se avsnitt </w:t>
      </w:r>
      <w:hyperlink r:id="rId325"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 Betygskriterier för självständiga arbeten hanteras i kapitel </w:t>
      </w:r>
      <w:hyperlink r:id="rId326"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3464D4FC"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27"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B4BA596"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8.2 Tid, plats och anmälan för tentamen</w:t>
      </w:r>
    </w:p>
    <w:p w14:paraId="401C1D6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11A0847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i/>
          <w:iCs/>
          <w:sz w:val="24"/>
          <w:szCs w:val="24"/>
          <w:lang w:eastAsia="sv-SE"/>
        </w:rPr>
        <w:t>tentamen</w:t>
      </w:r>
      <w:r w:rsidRPr="00DF5782">
        <w:rPr>
          <w:rFonts w:ascii="Times New Roman" w:eastAsia="Times New Roman" w:hAnsi="Times New Roman" w:cs="Times New Roman"/>
          <w:sz w:val="24"/>
          <w:szCs w:val="24"/>
          <w:lang w:eastAsia="sv-SE"/>
        </w:rPr>
        <w:t> (</w:t>
      </w:r>
      <w:proofErr w:type="gramStart"/>
      <w:r w:rsidRPr="00DF5782">
        <w:rPr>
          <w:rFonts w:ascii="Times New Roman" w:eastAsia="Times New Roman" w:hAnsi="Times New Roman" w:cs="Times New Roman"/>
          <w:sz w:val="24"/>
          <w:szCs w:val="24"/>
          <w:lang w:eastAsia="sv-SE"/>
        </w:rPr>
        <w:t>tenta</w:t>
      </w:r>
      <w:proofErr w:type="gramEnd"/>
      <w:r w:rsidRPr="00DF5782">
        <w:rPr>
          <w:rFonts w:ascii="Times New Roman" w:eastAsia="Times New Roman" w:hAnsi="Times New Roman" w:cs="Times New Roman"/>
          <w:sz w:val="24"/>
          <w:szCs w:val="24"/>
          <w:lang w:eastAsia="sv-SE"/>
        </w:rPr>
        <w:t>) kan vara antingen skriftlig (på papper eller digitalt) eller muntlig. I tillämpliga delar gäller reglerna även för andra examinationsformer.</w:t>
      </w:r>
    </w:p>
    <w:p w14:paraId="560745E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7011022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Obligatorisk tentamensanmälan</w:t>
      </w:r>
    </w:p>
    <w:p w14:paraId="578DB46B" w14:textId="77777777" w:rsidR="00DF5782" w:rsidRPr="00DF5782" w:rsidRDefault="00DF5782" w:rsidP="00DF5782">
      <w:pPr>
        <w:numPr>
          <w:ilvl w:val="0"/>
          <w:numId w:val="1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obligatoriskt med anmälan till alla tentamina. En student får inte delta vid tentamenstillfället om hen inte har anmält sig inom anmälningstiden.</w:t>
      </w:r>
    </w:p>
    <w:p w14:paraId="724F43B6" w14:textId="77777777" w:rsidR="00DF5782" w:rsidRPr="00DF5782" w:rsidRDefault="00DF5782" w:rsidP="00DF5782">
      <w:pPr>
        <w:numPr>
          <w:ilvl w:val="0"/>
          <w:numId w:val="1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till tentamen ska ske senast tio (10) vardagar före tentamenstillfället.</w:t>
      </w:r>
    </w:p>
    <w:p w14:paraId="65E58AF6" w14:textId="77777777" w:rsidR="00DF5782" w:rsidRPr="00DF5782" w:rsidRDefault="00DF5782" w:rsidP="00DF5782">
      <w:pPr>
        <w:numPr>
          <w:ilvl w:val="0"/>
          <w:numId w:val="1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Den student som har beslut och rekommendation från SLU om riktat pedagogiskt stöd och önskar anpassad examination ska vid anmälan till tentamenstillfället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även ansöka om anpassad tentamen. Ansökan ska vara inskickad i god tid, senast när anmälan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stänger.</w:t>
      </w:r>
    </w:p>
    <w:p w14:paraId="3210E44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Beställning av SLU:s gemensamma tentamensservice</w:t>
      </w:r>
    </w:p>
    <w:p w14:paraId="4D1304C9" w14:textId="77777777"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Skriftlig tentamen organiseras genom att kursledaren (motsvarande) gör en beställning till Tentamensservice.</w:t>
      </w:r>
    </w:p>
    <w:p w14:paraId="6DAB704E" w14:textId="77777777"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tentamina som ska genomföras inom ett kurstillfälle görs beställningen i samband med övrig förfrågan till lokalbokningen om gemensamma undervisningslokaler.</w:t>
      </w:r>
    </w:p>
    <w:p w14:paraId="65003FA5" w14:textId="77777777"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För omtentamen (efter avslutat kurstillfälle) kan beställning göras löpande under terminen, dock senast 20 vardagar före skrivtillfället.</w:t>
      </w:r>
    </w:p>
    <w:p w14:paraId="55967894" w14:textId="77777777"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Överlämning av tentamensfrågor och annat tentamensmaterial från institutionen till Tentamensservice ska ske i god tid (2 </w:t>
      </w:r>
      <w:proofErr w:type="gramStart"/>
      <w:r w:rsidRPr="00DF5782">
        <w:rPr>
          <w:rFonts w:ascii="Times New Roman" w:eastAsia="Times New Roman" w:hAnsi="Times New Roman" w:cs="Times New Roman"/>
          <w:sz w:val="24"/>
          <w:szCs w:val="24"/>
          <w:lang w:eastAsia="sv-SE"/>
        </w:rPr>
        <w:t>vardagar )</w:t>
      </w:r>
      <w:proofErr w:type="gramEnd"/>
      <w:r w:rsidRPr="00DF5782">
        <w:rPr>
          <w:rFonts w:ascii="Times New Roman" w:eastAsia="Times New Roman" w:hAnsi="Times New Roman" w:cs="Times New Roman"/>
          <w:sz w:val="24"/>
          <w:szCs w:val="24"/>
          <w:lang w:eastAsia="sv-SE"/>
        </w:rPr>
        <w:t xml:space="preserve"> före tentamens genomförande.</w:t>
      </w:r>
    </w:p>
    <w:p w14:paraId="089CA53A" w14:textId="77777777"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 kursledare eller kursadministratör (motsvarande) behöver vara anträffbar via till exempel telefon ca 30 minuter före utsatt starttid för tentamen samt 45 minuter efter densamma.</w:t>
      </w:r>
    </w:p>
    <w:p w14:paraId="7C7B6547" w14:textId="77777777" w:rsidR="00DF5782" w:rsidRPr="00DF5782" w:rsidRDefault="00DF5782" w:rsidP="00DF5782">
      <w:pPr>
        <w:numPr>
          <w:ilvl w:val="0"/>
          <w:numId w:val="1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Överlämning av tentamenssvar och annat tentamensmaterial från Tentamensservice till institutionen ska ske skyndsamt (samma eller nästa vardag) efter tentamens genomförande.</w:t>
      </w:r>
    </w:p>
    <w:p w14:paraId="24E9526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Tid för genomförande</w:t>
      </w:r>
    </w:p>
    <w:p w14:paraId="2609F0D6" w14:textId="77777777" w:rsidR="00DF5782" w:rsidRPr="00DF5782" w:rsidRDefault="00DF5782" w:rsidP="00DF5782">
      <w:pPr>
        <w:numPr>
          <w:ilvl w:val="0"/>
          <w:numId w:val="1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Ordinarie tentamina och andra former av examination vid campusbaserad undervisning genomförs normalt under vardagar kl. 8–17 inom aktuellt kurstillfälle.</w:t>
      </w:r>
    </w:p>
    <w:p w14:paraId="666911EA" w14:textId="77777777" w:rsidR="00DF5782" w:rsidRPr="00DF5782" w:rsidRDefault="00DF5782" w:rsidP="00DF5782">
      <w:pPr>
        <w:numPr>
          <w:ilvl w:val="0"/>
          <w:numId w:val="1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Hemtentamen och inlämningsuppgifter ska gå att genomföra under normal arbetstid (vardagar kl. 8-17), även om dessa sträcker sig över flera dagar inom aktuellt kurstillfälle.</w:t>
      </w:r>
    </w:p>
    <w:p w14:paraId="67E1257B" w14:textId="77777777" w:rsidR="00DF5782" w:rsidRPr="00DF5782" w:rsidRDefault="00DF5782" w:rsidP="00DF5782">
      <w:pPr>
        <w:numPr>
          <w:ilvl w:val="0"/>
          <w:numId w:val="1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Omtentamina och alternativa examinationstillfällen får genomföras under andra tider än vardagar kl. 8–17 inom aktuellt kurstillfälle.</w:t>
      </w:r>
    </w:p>
    <w:p w14:paraId="4367D9F7" w14:textId="77777777" w:rsidR="00DF5782" w:rsidRPr="00DF5782" w:rsidRDefault="00DF5782" w:rsidP="00DF5782">
      <w:pPr>
        <w:numPr>
          <w:ilvl w:val="0"/>
          <w:numId w:val="1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Tentamina och andra former av examination genomförs inte mellan jul- och nyårshelgerna eller under juli månad. Sommarkurser får dock ha tentamina eller andra former av examination under juli månad.</w:t>
      </w:r>
    </w:p>
    <w:p w14:paraId="0221C35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Plats för genomförande</w:t>
      </w:r>
    </w:p>
    <w:p w14:paraId="64503FBD" w14:textId="77777777" w:rsidR="00DF5782" w:rsidRPr="00DF5782" w:rsidRDefault="00DF5782" w:rsidP="00DF5782">
      <w:pPr>
        <w:numPr>
          <w:ilvl w:val="0"/>
          <w:numId w:val="10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 och andra former av examination ska i normalfallet genomföras på angiven plats och tid, vilket ska framgå av kursens schema.</w:t>
      </w:r>
    </w:p>
    <w:p w14:paraId="75AA3304" w14:textId="77777777" w:rsidR="00DF5782" w:rsidRPr="00DF5782" w:rsidRDefault="00DF5782" w:rsidP="00DF5782">
      <w:pPr>
        <w:numPr>
          <w:ilvl w:val="0"/>
          <w:numId w:val="10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 ändringar av plats och tid kan innebära att SLU måste erbjuda ett alternativt examinationstillfälle om någon student blir förhindrad att inställa sig på rätt plats i rätt tid.</w:t>
      </w:r>
    </w:p>
    <w:p w14:paraId="1D740CE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 ska i första hand genomföras vid SLU:s utbildningsorter. Endast i undantagsfall beviljas tentamen vid annat lärosäte om tentamen kan genomföras på ett rättssäkert sätt och utan betydande extra kostnader. En förutsättning är att samma tentamen och samma tid ska gälla för alla studenter vid tentamenstillfället.</w:t>
      </w:r>
    </w:p>
    <w:p w14:paraId="081EC0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Skäl för att få genomföra tentamen på annan ort kan vara att studenten</w:t>
      </w:r>
    </w:p>
    <w:p w14:paraId="1EDBE585" w14:textId="77777777" w:rsidR="00DF5782" w:rsidRPr="00DF5782" w:rsidRDefault="00DF5782" w:rsidP="00DF5782">
      <w:pPr>
        <w:numPr>
          <w:ilvl w:val="0"/>
          <w:numId w:val="1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har särskilda skäl, se avsnitt </w:t>
      </w:r>
      <w:hyperlink r:id="rId328"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w:t>
      </w:r>
    </w:p>
    <w:p w14:paraId="7500D33D" w14:textId="77777777" w:rsidR="00DF5782" w:rsidRPr="00DF5782" w:rsidRDefault="00DF5782" w:rsidP="00DF5782">
      <w:pPr>
        <w:numPr>
          <w:ilvl w:val="0"/>
          <w:numId w:val="1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bedriver utbytesstudier i annat land,</w:t>
      </w:r>
    </w:p>
    <w:p w14:paraId="3BB4C6A4" w14:textId="77777777" w:rsidR="00DF5782" w:rsidRPr="00DF5782" w:rsidRDefault="00DF5782" w:rsidP="00DF5782">
      <w:pPr>
        <w:numPr>
          <w:ilvl w:val="0"/>
          <w:numId w:val="1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har bedrivit utbytesstudier vid SLU, men finns nu i annat land,</w:t>
      </w:r>
    </w:p>
    <w:p w14:paraId="2135689B" w14:textId="77777777" w:rsidR="00DF5782" w:rsidRPr="00DF5782" w:rsidRDefault="00DF5782" w:rsidP="00DF5782">
      <w:pPr>
        <w:numPr>
          <w:ilvl w:val="0"/>
          <w:numId w:val="1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bedriver studier på annan SLU-ort än den där tentamen ges.</w:t>
      </w:r>
    </w:p>
    <w:p w14:paraId="18FAD2C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9751FA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Tentamen på annan ort</w:t>
      </w:r>
    </w:p>
    <w:p w14:paraId="4D4BC06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kontakta examinatorn eller kursledaren med sin begäran (blankett finns, se </w:t>
      </w:r>
      <w:r w:rsidRPr="00DF5782">
        <w:rPr>
          <w:rFonts w:ascii="Times New Roman" w:eastAsia="Times New Roman" w:hAnsi="Times New Roman" w:cs="Times New Roman"/>
          <w:sz w:val="24"/>
          <w:szCs w:val="24"/>
          <w:u w:val="single"/>
          <w:lang w:eastAsia="sv-SE"/>
        </w:rPr>
        <w:t>Länkar</w:t>
      </w:r>
      <w:r w:rsidRPr="00DF5782">
        <w:rPr>
          <w:rFonts w:ascii="Times New Roman" w:eastAsia="Times New Roman" w:hAnsi="Times New Roman" w:cs="Times New Roman"/>
          <w:sz w:val="24"/>
          <w:szCs w:val="24"/>
          <w:lang w:eastAsia="sv-SE"/>
        </w:rPr>
        <w:t>). Vid tentamensanmälan ska studenten ha undersökt om det finns tentamenslokal och tentamensvärd (motsvarande) på den ort där hen önskar genomföra tentamen.</w:t>
      </w:r>
    </w:p>
    <w:p w14:paraId="6E200EF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ska för varje examination besluta om SLU kan tillåta en student att genomföra tentamen på annan ort. Det räcker inte att studenten har skäl, rättssäkerhet och resurser måste också beaktas.</w:t>
      </w:r>
    </w:p>
    <w:p w14:paraId="5EEC2A9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bestämmer om eventuell ändring av plats och tid för tentamen och ansvarar för att studenterna informeras.</w:t>
      </w:r>
    </w:p>
    <w:p w14:paraId="252B010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DD3546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Studenten ska anmäla sig till tentamen via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2F595AE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1201B414"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29" w:tgtFrame="_blank" w:history="1">
        <w:r w:rsidR="00DF5782" w:rsidRPr="00DF5782">
          <w:rPr>
            <w:rFonts w:ascii="Times New Roman" w:eastAsia="Times New Roman" w:hAnsi="Times New Roman" w:cs="Times New Roman"/>
            <w:color w:val="3F41DC"/>
            <w:sz w:val="24"/>
            <w:szCs w:val="24"/>
            <w:u w:val="single"/>
            <w:lang w:eastAsia="sv-SE"/>
          </w:rPr>
          <w:t>Blankett för ansökan om tentamen på annan ort</w:t>
        </w:r>
      </w:hyperlink>
      <w:r w:rsidR="00DF5782" w:rsidRPr="00DF5782">
        <w:rPr>
          <w:rFonts w:ascii="Times New Roman" w:eastAsia="Times New Roman" w:hAnsi="Times New Roman" w:cs="Times New Roman"/>
          <w:sz w:val="24"/>
          <w:szCs w:val="24"/>
          <w:lang w:eastAsia="sv-SE"/>
        </w:rPr>
        <w:br/>
      </w:r>
    </w:p>
    <w:p w14:paraId="66661A69"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30"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610225B"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8.3 Regler för skriftliga tentamina</w:t>
      </w:r>
    </w:p>
    <w:p w14:paraId="6402F2B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Detta avsnitt gäller genomförandet av skriftlig (på papper eller digitalt) tentamen (salstentamen, ”</w:t>
      </w:r>
      <w:proofErr w:type="gramStart"/>
      <w:r w:rsidRPr="00DF5782">
        <w:rPr>
          <w:rFonts w:ascii="Times New Roman" w:eastAsia="Times New Roman" w:hAnsi="Times New Roman" w:cs="Times New Roman"/>
          <w:sz w:val="24"/>
          <w:szCs w:val="24"/>
          <w:lang w:eastAsia="sv-SE"/>
        </w:rPr>
        <w:t>tenta</w:t>
      </w:r>
      <w:proofErr w:type="gramEnd"/>
      <w:r w:rsidRPr="00DF5782">
        <w:rPr>
          <w:rFonts w:ascii="Times New Roman" w:eastAsia="Times New Roman" w:hAnsi="Times New Roman" w:cs="Times New Roman"/>
          <w:sz w:val="24"/>
          <w:szCs w:val="24"/>
          <w:lang w:eastAsia="sv-SE"/>
        </w:rPr>
        <w:t>”) vid den kursansvariga institutionen vid SLU. Andra regler kan tillämpas vid beställd utbildning, utbildningssamarbeten med andra lärosäten eller när tentamen genomförs vid ett annat lärosäte.</w:t>
      </w:r>
    </w:p>
    <w:p w14:paraId="6025776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18624AA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Skriftliga tentamina ska genomföras så att studenternas identitet inte är känd av examinatorn under bedömningen av svaren, men tentamensvärdarna måste kontrollera och dokumentera vilka studenter det är som genomför tentamen.</w:t>
      </w:r>
    </w:p>
    <w:p w14:paraId="0DD62D1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6C8D08C6"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Obligatorisk tentamensanmälan</w:t>
      </w:r>
    </w:p>
    <w:p w14:paraId="799674F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Se avsnitt </w:t>
      </w:r>
      <w:hyperlink r:id="rId331" w:anchor="examination82" w:history="1">
        <w:r w:rsidRPr="00DF5782">
          <w:rPr>
            <w:rFonts w:ascii="Times New Roman" w:eastAsia="Times New Roman" w:hAnsi="Times New Roman" w:cs="Times New Roman"/>
            <w:color w:val="3F41DC"/>
            <w:sz w:val="24"/>
            <w:szCs w:val="24"/>
            <w:u w:val="single"/>
            <w:lang w:eastAsia="sv-SE"/>
          </w:rPr>
          <w:t>8.2 Tid, plats och anmälan för tentamen</w:t>
        </w:r>
      </w:hyperlink>
      <w:r w:rsidRPr="00DF5782">
        <w:rPr>
          <w:rFonts w:ascii="Times New Roman" w:eastAsia="Times New Roman" w:hAnsi="Times New Roman" w:cs="Times New Roman"/>
          <w:sz w:val="24"/>
          <w:szCs w:val="24"/>
          <w:lang w:eastAsia="sv-SE"/>
        </w:rPr>
        <w:t>.</w:t>
      </w:r>
    </w:p>
    <w:p w14:paraId="1C11E3E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Utbildning och intyg för tentamensvärdar</w:t>
      </w:r>
    </w:p>
    <w:p w14:paraId="7560C2F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Samtliga tentamensvärdar ska ha fullgjort och blivit godkända på en speciell utbildning för tentamensvärdar. En tentamensvärd ska ha lämnat in ett skriftligt intyg att hen har tagit del av och förbinder sig att följa gällande tentamensregler vid SLU.</w:t>
      </w:r>
    </w:p>
    <w:p w14:paraId="1C25A5A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 eller medrättande lärare får inte vara tentamensvärd.</w:t>
      </w:r>
    </w:p>
    <w:p w14:paraId="6B51AD3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Antal tentamensvärdar</w:t>
      </w:r>
    </w:p>
    <w:p w14:paraId="376E3EB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Antalet tentamensvärdar anpassas efter antalet studenter vid tentamenstillfället:</w:t>
      </w:r>
    </w:p>
    <w:p w14:paraId="1B68CD85" w14:textId="77777777" w:rsidR="00DF5782" w:rsidRPr="00DF5782" w:rsidRDefault="00DF5782" w:rsidP="00DF5782">
      <w:pPr>
        <w:numPr>
          <w:ilvl w:val="0"/>
          <w:numId w:val="1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i normalfallet finnas minst två (2) tentamensvärdar vid genomförandet av ett skriftligt prov.</w:t>
      </w:r>
    </w:p>
    <w:p w14:paraId="1EA13565" w14:textId="77777777" w:rsidR="00DF5782" w:rsidRPr="00DF5782" w:rsidRDefault="00DF5782" w:rsidP="00DF5782">
      <w:pPr>
        <w:numPr>
          <w:ilvl w:val="0"/>
          <w:numId w:val="1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finnas minst tre (3) tentamensvärdar i de fall det är fler än sextio (60) studenter anmälda till tentamen och tentamenssalen saknar toalett.</w:t>
      </w:r>
    </w:p>
    <w:p w14:paraId="298A2182" w14:textId="77777777" w:rsidR="00DF5782" w:rsidRPr="00DF5782" w:rsidRDefault="00DF5782" w:rsidP="00DF5782">
      <w:pPr>
        <w:numPr>
          <w:ilvl w:val="0"/>
          <w:numId w:val="1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kan räcka med en (1) tentamensvärd i de fall det är färre än sex (6) studenter anmälda till tentamen.</w:t>
      </w:r>
    </w:p>
    <w:p w14:paraId="33344C7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Tidsregler vid tentamensstart</w:t>
      </w:r>
    </w:p>
    <w:p w14:paraId="7865918B" w14:textId="77777777"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Tentamensvärdara ska infinna sig i tentamenslokalen i så god tid före tentamensstarten att tentamen kan börja på utsatt tid.</w:t>
      </w:r>
    </w:p>
    <w:p w14:paraId="6B8D836B" w14:textId="77777777"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infinna sig i tentamenslokalen i god tid före tentamensstarten.</w:t>
      </w:r>
    </w:p>
    <w:p w14:paraId="2EF79EE0" w14:textId="77777777"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som kommer efter utsatt starttid får vänta upp till 30 minuter efter tentamensstarten på att bli insläppta.</w:t>
      </w:r>
    </w:p>
    <w:p w14:paraId="6C96CCB7" w14:textId="77777777"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som kommer senare än 30 minuter efter utsatt starttid får inte delta vid tentamenstillfället.</w:t>
      </w:r>
    </w:p>
    <w:p w14:paraId="70388469" w14:textId="77777777" w:rsidR="00DF5782" w:rsidRPr="00DF5782" w:rsidRDefault="00DF5782" w:rsidP="00DF5782">
      <w:pPr>
        <w:numPr>
          <w:ilvl w:val="0"/>
          <w:numId w:val="1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student får lämna tentamenslokalen under de första 45 minuterna av tentamenstiden.</w:t>
      </w:r>
    </w:p>
    <w:p w14:paraId="433C9AC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Åtgärder innan tentamen börjar</w:t>
      </w:r>
    </w:p>
    <w:p w14:paraId="070A3D5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w:t>
      </w:r>
    </w:p>
    <w:p w14:paraId="2EDF771D" w14:textId="77777777"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ta med eget skrivmateriel (såsom penna och linjal) till tentamen. För övrigt får inga hjälpmedel användas, om inte kursledaren eller examinatorn uttryckligen meddelat undantag. Uppgift om vilka hjälpmedel som är tillåtna ska framgå av tentamensuppgiften/provformuläret i förekommande fall.</w:t>
      </w:r>
    </w:p>
    <w:p w14:paraId="4DE964D5" w14:textId="77777777"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uppvisa giltig legitimation vid ankomst till tentamenslokalen. (Som godkänd legitimation räknas körkort, pass och id-kort med aktuell giltighetstid. Som godkänd legitimation räknas även högst tre månader gammal polisanmälan som anger att studentens id-</w:t>
      </w:r>
      <w:r w:rsidRPr="00DF5782">
        <w:rPr>
          <w:rFonts w:ascii="Times New Roman" w:eastAsia="Times New Roman" w:hAnsi="Times New Roman" w:cs="Times New Roman"/>
          <w:sz w:val="24"/>
          <w:szCs w:val="24"/>
          <w:lang w:eastAsia="sv-SE"/>
        </w:rPr>
        <w:lastRenderedPageBreak/>
        <w:t>handling är stulen eller förlorad. Även utländska identitetshandlingar godkänns, företrädesvis pass och id-kort.)</w:t>
      </w:r>
    </w:p>
    <w:p w14:paraId="0DCE1C4B" w14:textId="77777777"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anteckna sitt namn och personnummer (eller vid anonym tentamen annan identifikationskod) enligt anvisningar från tentamensvärd.</w:t>
      </w:r>
    </w:p>
    <w:p w14:paraId="372025B7" w14:textId="77777777"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notera tilldelad anonymitetskod, som sedan ska skrivas på varje löst blad som studenten avser lämna in. Se avsnittet </w:t>
      </w:r>
      <w:r w:rsidRPr="00DF5782">
        <w:rPr>
          <w:rFonts w:ascii="Times New Roman" w:eastAsia="Times New Roman" w:hAnsi="Times New Roman" w:cs="Times New Roman"/>
          <w:i/>
          <w:iCs/>
          <w:sz w:val="24"/>
          <w:szCs w:val="24"/>
          <w:lang w:eastAsia="sv-SE"/>
        </w:rPr>
        <w:t>Anonymitetskoder</w:t>
      </w:r>
      <w:r w:rsidRPr="00DF5782">
        <w:rPr>
          <w:rFonts w:ascii="Times New Roman" w:eastAsia="Times New Roman" w:hAnsi="Times New Roman" w:cs="Times New Roman"/>
          <w:sz w:val="24"/>
          <w:szCs w:val="24"/>
          <w:lang w:eastAsia="sv-SE"/>
        </w:rPr>
        <w:t> nedan.</w:t>
      </w:r>
    </w:p>
    <w:p w14:paraId="6753A75C" w14:textId="77777777"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 tentamensvärdens anvisningar om placering i tentamenslokalen.</w:t>
      </w:r>
    </w:p>
    <w:p w14:paraId="0F485203" w14:textId="77777777"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ta fram allt hen behöver och får ha med under tentamenstiden ur sina väskor eller motsvarande och sedan placera väskor och ytterkläder på angiven plats. Under pågående tentamen får en väska öppnas endast i närvaro av en tentamensvärd.</w:t>
      </w:r>
    </w:p>
    <w:p w14:paraId="647EEB8B" w14:textId="77777777"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lägga mobiltelefoner och annan elektronisk utrustning avstängda i medhavd väska där de ska vara under hela tentamenstiden. Endast elektronisk utrustning som utgör godkända hjälpmedel får finnas på tentamensplatsen.</w:t>
      </w:r>
    </w:p>
    <w:p w14:paraId="741F2502" w14:textId="77777777" w:rsidR="00DF5782" w:rsidRPr="00DF5782" w:rsidRDefault="00DF5782" w:rsidP="00DF5782">
      <w:pPr>
        <w:numPr>
          <w:ilvl w:val="0"/>
          <w:numId w:val="11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låta giltig legitimation ligga väl synlig på tentamensplatsen under hela tentamenstiden. Skrymmande och oöverskådliga personliga tillhörigheter som plastpåsar, matlådor, pennskrin, glasögonfodral, plånbok och liknande får inte finnas på tentamensplatsen under tentamenstiden.</w:t>
      </w:r>
    </w:p>
    <w:p w14:paraId="69DBC50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Tentamensvärden ska</w:t>
      </w:r>
    </w:p>
    <w:p w14:paraId="2F2338FF" w14:textId="77777777"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kontrollera studenternas legitimation vid ankomst till tentamenslokalen.; Endast anmälda studenter får delta i tentamen,</w:t>
      </w:r>
    </w:p>
    <w:p w14:paraId="754E6E18" w14:textId="77777777"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förse studenterna med en anonymitetskod om inte det skett vid tentamensanmälan; se avsnittet </w:t>
      </w:r>
      <w:r w:rsidRPr="00DF5782">
        <w:rPr>
          <w:rFonts w:ascii="Times New Roman" w:eastAsia="Times New Roman" w:hAnsi="Times New Roman" w:cs="Times New Roman"/>
          <w:i/>
          <w:iCs/>
          <w:sz w:val="24"/>
          <w:szCs w:val="24"/>
          <w:lang w:eastAsia="sv-SE"/>
        </w:rPr>
        <w:t>Anonymitetskoder</w:t>
      </w:r>
      <w:r w:rsidRPr="00DF5782">
        <w:rPr>
          <w:rFonts w:ascii="Times New Roman" w:eastAsia="Times New Roman" w:hAnsi="Times New Roman" w:cs="Times New Roman"/>
          <w:sz w:val="24"/>
          <w:szCs w:val="24"/>
          <w:lang w:eastAsia="sv-SE"/>
        </w:rPr>
        <w:t> nedan,</w:t>
      </w:r>
    </w:p>
    <w:p w14:paraId="5CE2784B" w14:textId="77777777"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placera studenterna i tentamenslokalen; fri placering är inte tillåten,</w:t>
      </w:r>
    </w:p>
    <w:p w14:paraId="772DAC89" w14:textId="77777777"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informera om</w:t>
      </w:r>
    </w:p>
    <w:p w14:paraId="2E40F510" w14:textId="77777777" w:rsidR="00DF5782" w:rsidRPr="00DF5782" w:rsidRDefault="00DF5782" w:rsidP="00DF5782">
      <w:pPr>
        <w:numPr>
          <w:ilvl w:val="1"/>
          <w:numId w:val="113"/>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vad som får finnas på tentamensplatsen samt var studenterna ska placera övriga personliga tillhörigheter under tentamenstiden,</w:t>
      </w:r>
    </w:p>
    <w:p w14:paraId="0D0632DE" w14:textId="77777777" w:rsidR="00DF5782" w:rsidRPr="00DF5782" w:rsidRDefault="00DF5782" w:rsidP="00DF5782">
      <w:pPr>
        <w:numPr>
          <w:ilvl w:val="1"/>
          <w:numId w:val="113"/>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studenterna kan få kontakt med kursledaren eller examinatorn under tentamenstiden i förekommande fall</w:t>
      </w:r>
    </w:p>
    <w:p w14:paraId="41DA3023" w14:textId="77777777" w:rsidR="00DF5782" w:rsidRPr="00DF5782" w:rsidRDefault="00DF5782" w:rsidP="00DF5782">
      <w:pPr>
        <w:numPr>
          <w:ilvl w:val="1"/>
          <w:numId w:val="113"/>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säkerhet och vad som gäller vid en eventuell utrymning,</w:t>
      </w:r>
    </w:p>
    <w:p w14:paraId="6A757F1C" w14:textId="77777777"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dela ut skrivpapper; bara sådant papper får användas av studenterna,</w:t>
      </w:r>
    </w:p>
    <w:p w14:paraId="389A518E" w14:textId="77777777" w:rsidR="00DF5782" w:rsidRPr="00DF5782" w:rsidRDefault="00DF5782" w:rsidP="00DF5782">
      <w:pPr>
        <w:numPr>
          <w:ilvl w:val="0"/>
          <w:numId w:val="11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dela ut tentamensuppgiften/provformuläret till de studenter som anmält sig till respektive tentamen </w:t>
      </w:r>
      <w:r w:rsidRPr="00DF5782">
        <w:rPr>
          <w:rFonts w:ascii="Times New Roman" w:eastAsia="Times New Roman" w:hAnsi="Times New Roman" w:cs="Times New Roman"/>
          <w:sz w:val="24"/>
          <w:szCs w:val="24"/>
          <w:lang w:eastAsia="sv-SE"/>
        </w:rPr>
        <w:lastRenderedPageBreak/>
        <w:t>alternativt informera om vad som gäller vid digital salstentamen.</w:t>
      </w:r>
    </w:p>
    <w:p w14:paraId="13377C2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Under tentamenstiden</w:t>
      </w:r>
    </w:p>
    <w:p w14:paraId="52A25CD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tentamenslokalen ska ordning och tystnad råda under hela tentamenstiden. Samtal mellan studenterna får inte förekomma.</w:t>
      </w:r>
    </w:p>
    <w:p w14:paraId="39CFEC2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tentamensvärd kan vid behov kräva omflyttning av studenterna under pågående tentamenstid.</w:t>
      </w:r>
    </w:p>
    <w:p w14:paraId="78A2BA4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två eller flera tentamensvärdar tjänstgör ska en vara placerad framför och en bakom studenterna. Om det är en ensam tentamensvärd ska hen vara placerad framför studenterna.</w:t>
      </w:r>
    </w:p>
    <w:p w14:paraId="15D02AA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Tentamensvärdarna ska ha uppmärksamheten koncentrerad på studenterna och med lämpliga intervaller vandra runt i tentamenslokalen.</w:t>
      </w:r>
    </w:p>
    <w:p w14:paraId="6E0116D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Tentamensvärdarna måste själva uppträda så att studenterna inte blir störda. Det gäller även när en tentamensvärd kommunicerar med en annan anställd eller med enskilda studenter under tentamenstiden.</w:t>
      </w:r>
    </w:p>
    <w:p w14:paraId="3AD53B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tentamensvärd, kursledare och/eller examinator får kontrollera eventuella hjälpmedel och studenternas personliga tillhörigheter på tentamensplatsen.</w:t>
      </w:r>
    </w:p>
    <w:p w14:paraId="2148182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toaletten inte finns i direkt anslutning till tentamenslokalen ska en tentamensvärd följa med studenten till toaletten och vakta utanför.</w:t>
      </w:r>
    </w:p>
    <w:p w14:paraId="65D3583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kan beviljas kortare paus under tillsyn av en tentamensvärd. Inga samtal får förekomma med någon i anslutning till en sådan paus.</w:t>
      </w:r>
    </w:p>
    <w:p w14:paraId="77ED5F0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Tentamensinlämning</w:t>
      </w:r>
    </w:p>
    <w:p w14:paraId="68643A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Ingen student får lämna tentamenslokalen permanent utan att lämna in tentamen till tentamensvärden/</w:t>
      </w:r>
      <w:proofErr w:type="spellStart"/>
      <w:r w:rsidRPr="00DF5782">
        <w:rPr>
          <w:rFonts w:ascii="Times New Roman" w:eastAsia="Times New Roman" w:hAnsi="Times New Roman" w:cs="Times New Roman"/>
          <w:sz w:val="24"/>
          <w:szCs w:val="24"/>
          <w:lang w:eastAsia="sv-SE"/>
        </w:rPr>
        <w:t>Inspera</w:t>
      </w:r>
      <w:proofErr w:type="spellEnd"/>
      <w:r w:rsidRPr="00DF5782">
        <w:rPr>
          <w:rFonts w:ascii="Times New Roman" w:eastAsia="Times New Roman" w:hAnsi="Times New Roman" w:cs="Times New Roman"/>
          <w:sz w:val="24"/>
          <w:szCs w:val="24"/>
          <w:lang w:eastAsia="sv-SE"/>
        </w:rPr>
        <w:t>. Även en ”blank” tentamen ska lämnas till tentamensvärden/</w:t>
      </w:r>
      <w:proofErr w:type="spellStart"/>
      <w:r w:rsidRPr="00DF5782">
        <w:rPr>
          <w:rFonts w:ascii="Times New Roman" w:eastAsia="Times New Roman" w:hAnsi="Times New Roman" w:cs="Times New Roman"/>
          <w:sz w:val="24"/>
          <w:szCs w:val="24"/>
          <w:lang w:eastAsia="sv-SE"/>
        </w:rPr>
        <w:t>Inspera</w:t>
      </w:r>
      <w:proofErr w:type="spellEnd"/>
      <w:r w:rsidRPr="00DF5782">
        <w:rPr>
          <w:rFonts w:ascii="Times New Roman" w:eastAsia="Times New Roman" w:hAnsi="Times New Roman" w:cs="Times New Roman"/>
          <w:sz w:val="24"/>
          <w:szCs w:val="24"/>
          <w:lang w:eastAsia="sv-SE"/>
        </w:rPr>
        <w:t>.</w:t>
      </w:r>
    </w:p>
    <w:p w14:paraId="681F9D9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student ska legitimera sig även vid inlämning av papperstentamen.</w:t>
      </w:r>
    </w:p>
    <w:p w14:paraId="1FED45E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papperstentamen gäller att samtliga lösa blad som lämnas in ska vara försedda med studentens kod. Tentamensvärden ska räkna och notera antalet inlämnade lösa blad. Se avsnittet </w:t>
      </w:r>
      <w:r w:rsidRPr="00DF5782">
        <w:rPr>
          <w:rFonts w:ascii="Times New Roman" w:eastAsia="Times New Roman" w:hAnsi="Times New Roman" w:cs="Times New Roman"/>
          <w:i/>
          <w:iCs/>
          <w:sz w:val="24"/>
          <w:szCs w:val="24"/>
          <w:lang w:eastAsia="sv-SE"/>
        </w:rPr>
        <w:t>Anonymitetskoder </w:t>
      </w:r>
      <w:r w:rsidRPr="00DF5782">
        <w:rPr>
          <w:rFonts w:ascii="Times New Roman" w:eastAsia="Times New Roman" w:hAnsi="Times New Roman" w:cs="Times New Roman"/>
          <w:sz w:val="24"/>
          <w:szCs w:val="24"/>
          <w:lang w:eastAsia="sv-SE"/>
        </w:rPr>
        <w:t>nedan.</w:t>
      </w:r>
    </w:p>
    <w:p w14:paraId="6C9EA00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sekretess föreligger ska det framgå av tentamensuppgiften/provformuläret och då ska allt utdelat tentamensmaterial inklusive provformuläret lämnas in vid tentamens slut. Se även avsnitt </w:t>
      </w:r>
      <w:hyperlink r:id="rId332" w:anchor="examination89" w:history="1">
        <w:r w:rsidRPr="00DF5782">
          <w:rPr>
            <w:rFonts w:ascii="Times New Roman" w:eastAsia="Times New Roman" w:hAnsi="Times New Roman" w:cs="Times New Roman"/>
            <w:color w:val="3F41DC"/>
            <w:sz w:val="24"/>
            <w:szCs w:val="24"/>
            <w:u w:val="single"/>
            <w:lang w:eastAsia="sv-SE"/>
          </w:rPr>
          <w:t>8.9 Återkoppling och tentamensutlämning</w:t>
        </w:r>
      </w:hyperlink>
      <w:r w:rsidRPr="00DF5782">
        <w:rPr>
          <w:rFonts w:ascii="Times New Roman" w:eastAsia="Times New Roman" w:hAnsi="Times New Roman" w:cs="Times New Roman"/>
          <w:sz w:val="24"/>
          <w:szCs w:val="24"/>
          <w:lang w:eastAsia="sv-SE"/>
        </w:rPr>
        <w:t>.</w:t>
      </w:r>
    </w:p>
    <w:p w14:paraId="1C6E1DD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 avslutad papperstentamen ska en tentamensvärd lämna studenternas alla inlämnade blad samt inlämnings- respektive kodlista vidare enligt den anvisning som getts för respektive tentamenstillfälle. Se avsnittet </w:t>
      </w:r>
      <w:r w:rsidRPr="00DF5782">
        <w:rPr>
          <w:rFonts w:ascii="Times New Roman" w:eastAsia="Times New Roman" w:hAnsi="Times New Roman" w:cs="Times New Roman"/>
          <w:i/>
          <w:iCs/>
          <w:sz w:val="24"/>
          <w:szCs w:val="24"/>
          <w:lang w:eastAsia="sv-SE"/>
        </w:rPr>
        <w:t>Anonymitetskoder</w:t>
      </w:r>
      <w:r w:rsidRPr="00DF5782">
        <w:rPr>
          <w:rFonts w:ascii="Times New Roman" w:eastAsia="Times New Roman" w:hAnsi="Times New Roman" w:cs="Times New Roman"/>
          <w:sz w:val="24"/>
          <w:szCs w:val="24"/>
          <w:lang w:eastAsia="sv-SE"/>
        </w:rPr>
        <w:t> nedan.</w:t>
      </w:r>
    </w:p>
    <w:p w14:paraId="477B66C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Anpassad tentamen</w:t>
      </w:r>
    </w:p>
    <w:p w14:paraId="6423619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En student kan ha möjlighet till anpassad tentamen. Det kräver rekommendation av SLU:s samordnare av riktat pedagogiskt stöd.</w:t>
      </w:r>
    </w:p>
    <w:p w14:paraId="3C63FAF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Anpassad tentamen kan till exempel innebära att studenten får förlängd skrivtid, använder dator med talsyntes och rättstavningsprogram, skriver i mindre grupp eller gör en tentamen uppdelad på två tillfällen. Se avsnitt </w:t>
      </w:r>
      <w:hyperlink r:id="rId333" w:anchor="studenter35" w:history="1">
        <w:r w:rsidRPr="00DF5782">
          <w:rPr>
            <w:rFonts w:ascii="Times New Roman" w:eastAsia="Times New Roman" w:hAnsi="Times New Roman" w:cs="Times New Roman"/>
            <w:color w:val="3F41DC"/>
            <w:sz w:val="24"/>
            <w:szCs w:val="24"/>
            <w:u w:val="single"/>
            <w:lang w:eastAsia="sv-SE"/>
          </w:rPr>
          <w:t>3.5 Studera med funktionsnedsättning</w:t>
        </w:r>
      </w:hyperlink>
      <w:r w:rsidRPr="00DF5782">
        <w:rPr>
          <w:rFonts w:ascii="Times New Roman" w:eastAsia="Times New Roman" w:hAnsi="Times New Roman" w:cs="Times New Roman"/>
          <w:sz w:val="24"/>
          <w:szCs w:val="24"/>
          <w:lang w:eastAsia="sv-SE"/>
        </w:rPr>
        <w:t>.</w:t>
      </w:r>
    </w:p>
    <w:p w14:paraId="62A0453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Den student som har beslut och rekommendation från SLU om riktat pedagogiskt stöd och önskar anpassad examination ska kontakta kursledaren eller kursadministratören i god tid, helst vid kursstart, men senast femton (15) vardagar före </w:t>
      </w:r>
      <w:proofErr w:type="spellStart"/>
      <w:r w:rsidRPr="00DF5782">
        <w:rPr>
          <w:rFonts w:ascii="Times New Roman" w:eastAsia="Times New Roman" w:hAnsi="Times New Roman" w:cs="Times New Roman"/>
          <w:sz w:val="24"/>
          <w:szCs w:val="24"/>
          <w:lang w:eastAsia="sv-SE"/>
        </w:rPr>
        <w:t>examinationenExaminatorn</w:t>
      </w:r>
      <w:proofErr w:type="spellEnd"/>
      <w:r w:rsidRPr="00DF5782">
        <w:rPr>
          <w:rFonts w:ascii="Times New Roman" w:eastAsia="Times New Roman" w:hAnsi="Times New Roman" w:cs="Times New Roman"/>
          <w:sz w:val="24"/>
          <w:szCs w:val="24"/>
          <w:lang w:eastAsia="sv-SE"/>
        </w:rPr>
        <w:t xml:space="preserve"> beslutar hur en eventuell anpassad tentamen ska genomföras.</w:t>
      </w:r>
    </w:p>
    <w:p w14:paraId="398BA37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gäller vid skriftlig tentamen som genomförs av SLU:s gemensamma tentamensservice:</w:t>
      </w:r>
    </w:p>
    <w:p w14:paraId="3D0A382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en student har någon av följande vanliga anpassningar, rekommenderade av samordnarna av riktat pedagogiskt stöd, kan Tentamensservice verkställa anpassningarna utan att kontakta examinator:</w:t>
      </w:r>
    </w:p>
    <w:p w14:paraId="4C195E60" w14:textId="77777777" w:rsidR="00DF5782" w:rsidRPr="00DF5782" w:rsidRDefault="00DF5782" w:rsidP="00DF5782">
      <w:pPr>
        <w:numPr>
          <w:ilvl w:val="0"/>
          <w:numId w:val="1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förlängd tentamenstid</w:t>
      </w:r>
    </w:p>
    <w:p w14:paraId="04466EC8" w14:textId="77777777" w:rsidR="00DF5782" w:rsidRPr="00DF5782" w:rsidRDefault="00DF5782" w:rsidP="00DF5782">
      <w:pPr>
        <w:numPr>
          <w:ilvl w:val="0"/>
          <w:numId w:val="1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använda dator med talsyntes och rättstavningsprogram</w:t>
      </w:r>
    </w:p>
    <w:p w14:paraId="1D14A355" w14:textId="77777777" w:rsidR="00DF5782" w:rsidRPr="00DF5782" w:rsidRDefault="00DF5782" w:rsidP="00DF5782">
      <w:pPr>
        <w:numPr>
          <w:ilvl w:val="0"/>
          <w:numId w:val="1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sitta i mindre grupp eller enskilt rum</w:t>
      </w:r>
    </w:p>
    <w:p w14:paraId="3BCAC1F4" w14:textId="77777777" w:rsidR="00DF5782" w:rsidRPr="00DF5782" w:rsidRDefault="00DF5782" w:rsidP="00DF5782">
      <w:pPr>
        <w:numPr>
          <w:ilvl w:val="0"/>
          <w:numId w:val="11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använda fysiska hjälpmedel som </w:t>
      </w:r>
      <w:proofErr w:type="gramStart"/>
      <w:r w:rsidRPr="00DF5782">
        <w:rPr>
          <w:rFonts w:ascii="Times New Roman" w:eastAsia="Times New Roman" w:hAnsi="Times New Roman" w:cs="Times New Roman"/>
          <w:sz w:val="24"/>
          <w:szCs w:val="24"/>
          <w:lang w:eastAsia="sv-SE"/>
        </w:rPr>
        <w:t>t.ex.</w:t>
      </w:r>
      <w:proofErr w:type="gram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specialstol</w:t>
      </w:r>
      <w:proofErr w:type="spellEnd"/>
      <w:r w:rsidRPr="00DF5782">
        <w:rPr>
          <w:rFonts w:ascii="Times New Roman" w:eastAsia="Times New Roman" w:hAnsi="Times New Roman" w:cs="Times New Roman"/>
          <w:sz w:val="24"/>
          <w:szCs w:val="24"/>
          <w:lang w:eastAsia="sv-SE"/>
        </w:rPr>
        <w:t>.</w:t>
      </w:r>
    </w:p>
    <w:p w14:paraId="6C7F91D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de fall där examinator anser att någon av de vanliga anpassningarna inte ska/får användas vid en viss examination ska examinator meddela det till Tentamensservice vid bokning av tentamen.</w:t>
      </w:r>
    </w:p>
    <w:p w14:paraId="7509F98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Utrymning vid nödsituation</w:t>
      </w:r>
    </w:p>
    <w:p w14:paraId="1AB5D05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en eventuell nödsituation (till exempel brandlarm) ska alla studenter lämna tentamenslokalen enligt tentamensvärdens och/eller utrymningsledarens instruktioner. Vid utrymning avslutas tentamen med omedelbar verkan.</w:t>
      </w:r>
    </w:p>
    <w:p w14:paraId="4C07350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åligger tentamensvärden att se till att examinatorn eller kursledaren blir underrättad om avbrottet, och examinatorn avgör om eventuella inlämnade tentamina ska rättas.</w:t>
      </w:r>
    </w:p>
    <w:p w14:paraId="4B8B5FE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erbjudas ett nytt tentamenstillfälle, vilket räknas som ersättning för det tentamenstillfälle som fick avbrytas på grund av utrymning, se avsnitt </w:t>
      </w:r>
      <w:hyperlink r:id="rId334" w:anchor="examination810" w:history="1">
        <w:r w:rsidRPr="00DF5782">
          <w:rPr>
            <w:rFonts w:ascii="Times New Roman" w:eastAsia="Times New Roman" w:hAnsi="Times New Roman" w:cs="Times New Roman"/>
            <w:color w:val="3F41DC"/>
            <w:sz w:val="24"/>
            <w:szCs w:val="24"/>
            <w:u w:val="single"/>
            <w:lang w:eastAsia="sv-SE"/>
          </w:rPr>
          <w:t>8.10 Alternativt examinationstillfälle</w:t>
        </w:r>
      </w:hyperlink>
      <w:r w:rsidRPr="00DF5782">
        <w:rPr>
          <w:rFonts w:ascii="Times New Roman" w:eastAsia="Times New Roman" w:hAnsi="Times New Roman" w:cs="Times New Roman"/>
          <w:sz w:val="24"/>
          <w:szCs w:val="24"/>
          <w:lang w:eastAsia="sv-SE"/>
        </w:rPr>
        <w:t>. Kursledaren ansvarar för att meddela studenterna när detta äger rum.</w:t>
      </w:r>
    </w:p>
    <w:p w14:paraId="3CEB30D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Misstänkt fusk</w:t>
      </w:r>
    </w:p>
    <w:p w14:paraId="25BE18C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tentamensvärd upptäcker eller misstänker fusk, det vill säga att någon student genom otillåtna hjälpmedel eller på annat sätt försöker vilseleda vid provet, ska tentamensvärden</w:t>
      </w:r>
    </w:p>
    <w:p w14:paraId="08C94E42" w14:textId="77777777" w:rsidR="00DF5782" w:rsidRPr="00DF5782" w:rsidRDefault="00DF5782" w:rsidP="00DF5782">
      <w:pPr>
        <w:numPr>
          <w:ilvl w:val="0"/>
          <w:numId w:val="1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anteckna studentens namn och personnummer,</w:t>
      </w:r>
    </w:p>
    <w:p w14:paraId="2DCBE3CA" w14:textId="77777777" w:rsidR="00DF5782" w:rsidRPr="00DF5782" w:rsidRDefault="00DF5782" w:rsidP="00DF5782">
      <w:pPr>
        <w:numPr>
          <w:ilvl w:val="0"/>
          <w:numId w:val="1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uppmana studenten att lämna ifrån sig eventuellt bevismaterial,</w:t>
      </w:r>
    </w:p>
    <w:p w14:paraId="01EE7D80" w14:textId="77777777" w:rsidR="00DF5782" w:rsidRPr="00DF5782" w:rsidRDefault="00DF5782" w:rsidP="00DF5782">
      <w:pPr>
        <w:numPr>
          <w:ilvl w:val="0"/>
          <w:numId w:val="1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anteckna sina iakttagelser kring händelsen ifråga samt</w:t>
      </w:r>
    </w:p>
    <w:p w14:paraId="3551450F" w14:textId="77777777" w:rsidR="00DF5782" w:rsidRPr="00DF5782" w:rsidRDefault="00DF5782" w:rsidP="00DF5782">
      <w:pPr>
        <w:numPr>
          <w:ilvl w:val="0"/>
          <w:numId w:val="11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skriftligen anmäla händelsen till prefekten vid den kursansvariga institutionen (se manual för tentamensvärdar).</w:t>
      </w:r>
    </w:p>
    <w:p w14:paraId="09D314B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Tentamensvärden får inte tvinga en student att lämna ifrån sig eventuellt bevismaterial. Kroppsvisitation eller andra tvångsmedel är inte tillåtna.</w:t>
      </w:r>
    </w:p>
    <w:p w14:paraId="01CE66C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får inte avvisas eller tvingas avbryta provet vid misstanke om fusk.</w:t>
      </w:r>
    </w:p>
    <w:p w14:paraId="664ABAC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särskild utredning av det inträffade äger rum efter tentamen. Disciplinära åtgärder och hanteringen av disciplinfall beskrivs i avsnitt </w:t>
      </w:r>
      <w:hyperlink r:id="rId335" w:anchor="fusk104" w:history="1">
        <w:r w:rsidRPr="00DF5782">
          <w:rPr>
            <w:rFonts w:ascii="Times New Roman" w:eastAsia="Times New Roman" w:hAnsi="Times New Roman" w:cs="Times New Roman"/>
            <w:color w:val="3F41DC"/>
            <w:sz w:val="24"/>
            <w:szCs w:val="24"/>
            <w:u w:val="single"/>
            <w:lang w:eastAsia="sv-SE"/>
          </w:rPr>
          <w:t>10.4 Disciplinära åtgärder</w:t>
        </w:r>
      </w:hyperlink>
      <w:r w:rsidRPr="00DF5782">
        <w:rPr>
          <w:rFonts w:ascii="Times New Roman" w:eastAsia="Times New Roman" w:hAnsi="Times New Roman" w:cs="Times New Roman"/>
          <w:sz w:val="24"/>
          <w:szCs w:val="24"/>
          <w:lang w:eastAsia="sv-SE"/>
        </w:rPr>
        <w:t>.</w:t>
      </w:r>
    </w:p>
    <w:p w14:paraId="5BEBA11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Störande beteende</w:t>
      </w:r>
    </w:p>
    <w:p w14:paraId="798F961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uppträder störande eller hindrande under en tentamen, kan hen beordras att omedelbart lämna tentamenslokalen. Tentamensvärden ska anteckna vad som inträffat och skriftligen anmäla händelsen till prefekten vid den kursansvariga institutionen.</w:t>
      </w:r>
    </w:p>
    <w:p w14:paraId="147DED0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särskild utredning av det inträffade äger rum efter tentamen. Disciplinära åtgärder och hanteringen av disciplinfall beskrivs i avsnitt </w:t>
      </w:r>
      <w:hyperlink r:id="rId336" w:anchor="fusk104" w:history="1">
        <w:r w:rsidRPr="00DF5782">
          <w:rPr>
            <w:rFonts w:ascii="Times New Roman" w:eastAsia="Times New Roman" w:hAnsi="Times New Roman" w:cs="Times New Roman"/>
            <w:color w:val="3F41DC"/>
            <w:sz w:val="24"/>
            <w:szCs w:val="24"/>
            <w:u w:val="single"/>
            <w:lang w:eastAsia="sv-SE"/>
          </w:rPr>
          <w:t>10.4 Disciplinära åtgärder</w:t>
        </w:r>
      </w:hyperlink>
      <w:r w:rsidRPr="00DF5782">
        <w:rPr>
          <w:rFonts w:ascii="Times New Roman" w:eastAsia="Times New Roman" w:hAnsi="Times New Roman" w:cs="Times New Roman"/>
          <w:sz w:val="24"/>
          <w:szCs w:val="24"/>
          <w:lang w:eastAsia="sv-SE"/>
        </w:rPr>
        <w:t>.</w:t>
      </w:r>
    </w:p>
    <w:p w14:paraId="3DFB55B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Anonymitetskoder</w:t>
      </w:r>
    </w:p>
    <w:p w14:paraId="6E138F4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salstentamen görs på papper ska varje student förses med en anonymitetskod som studenten ska skriva på varje löst blad som hen avser lämna in.</w:t>
      </w:r>
    </w:p>
    <w:p w14:paraId="7F6CECD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Uppgifter om varje students </w:t>
      </w:r>
      <w:proofErr w:type="spellStart"/>
      <w:r w:rsidRPr="00DF5782">
        <w:rPr>
          <w:rFonts w:ascii="Times New Roman" w:eastAsia="Times New Roman" w:hAnsi="Times New Roman" w:cs="Times New Roman"/>
          <w:sz w:val="24"/>
          <w:szCs w:val="24"/>
          <w:lang w:eastAsia="sv-SE"/>
        </w:rPr>
        <w:t>inlämningstid</w:t>
      </w:r>
      <w:proofErr w:type="spellEnd"/>
      <w:r w:rsidRPr="00DF5782">
        <w:rPr>
          <w:rFonts w:ascii="Times New Roman" w:eastAsia="Times New Roman" w:hAnsi="Times New Roman" w:cs="Times New Roman"/>
          <w:sz w:val="24"/>
          <w:szCs w:val="24"/>
          <w:lang w:eastAsia="sv-SE"/>
        </w:rPr>
        <w:t>, antal inlämnade blad, anonymitetskod samt att studenten uppvisat giltig ID-handling redovisas i listform. Studenten kvitterar vid inlämning av tentamen på listan att samtliga uppgifter stämmer.</w:t>
      </w:r>
    </w:p>
    <w:p w14:paraId="10C7B22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Listorna hanteras av Tentamensservice som sedan överlåter dessa till berörd kursadministratör / kursledare enligt den anvisning som getts för respektive tentamenstillfälle. Kodlistan ska förvaras på ett betryggande sätt till dess att tentamensresultaten är fastställda. Samma sak gäller för listor med tillfälliga användaruppgifter i </w:t>
      </w:r>
      <w:proofErr w:type="spellStart"/>
      <w:r w:rsidRPr="00DF5782">
        <w:rPr>
          <w:rFonts w:ascii="Times New Roman" w:eastAsia="Times New Roman" w:hAnsi="Times New Roman" w:cs="Times New Roman"/>
          <w:sz w:val="24"/>
          <w:szCs w:val="24"/>
          <w:lang w:eastAsia="sv-SE"/>
        </w:rPr>
        <w:t>Inspera</w:t>
      </w:r>
      <w:proofErr w:type="spellEnd"/>
      <w:r w:rsidRPr="00DF5782">
        <w:rPr>
          <w:rFonts w:ascii="Times New Roman" w:eastAsia="Times New Roman" w:hAnsi="Times New Roman" w:cs="Times New Roman"/>
          <w:sz w:val="24"/>
          <w:szCs w:val="24"/>
          <w:lang w:eastAsia="sv-SE"/>
        </w:rPr>
        <w:t>.</w:t>
      </w:r>
    </w:p>
    <w:p w14:paraId="580B44B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tentamensresultaten offentliggörs genom anslag eller på </w:t>
      </w:r>
      <w:r w:rsidRPr="00DF5782">
        <w:rPr>
          <w:rFonts w:ascii="Times New Roman" w:eastAsia="Times New Roman" w:hAnsi="Times New Roman" w:cs="Times New Roman"/>
          <w:i/>
          <w:iCs/>
          <w:sz w:val="24"/>
          <w:szCs w:val="24"/>
          <w:lang w:eastAsia="sv-SE"/>
        </w:rPr>
        <w:t>kurssida</w:t>
      </w:r>
      <w:r w:rsidRPr="00DF5782">
        <w:rPr>
          <w:rFonts w:ascii="Times New Roman" w:eastAsia="Times New Roman" w:hAnsi="Times New Roman" w:cs="Times New Roman"/>
          <w:sz w:val="24"/>
          <w:szCs w:val="24"/>
          <w:lang w:eastAsia="sv-SE"/>
        </w:rPr>
        <w:t> ska studenternas koder (ej namn och/eller personnummer) anges tillsammans med tentamensresultaten.</w:t>
      </w:r>
    </w:p>
    <w:p w14:paraId="4358B8B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 arkivera information om kurser och tentamina enligt avsnitt </w:t>
      </w:r>
      <w:hyperlink r:id="rId337" w:anchor="examination88" w:history="1">
        <w:r w:rsidRPr="00DF5782">
          <w:rPr>
            <w:rFonts w:ascii="Times New Roman" w:eastAsia="Times New Roman" w:hAnsi="Times New Roman" w:cs="Times New Roman"/>
            <w:color w:val="3F41DC"/>
            <w:sz w:val="24"/>
            <w:szCs w:val="24"/>
            <w:u w:val="single"/>
            <w:lang w:eastAsia="sv-SE"/>
          </w:rPr>
          <w:t>8.8 Resultatrapportering och dokumentation</w:t>
        </w:r>
      </w:hyperlink>
      <w:r w:rsidRPr="00DF5782">
        <w:rPr>
          <w:rFonts w:ascii="Times New Roman" w:eastAsia="Times New Roman" w:hAnsi="Times New Roman" w:cs="Times New Roman"/>
          <w:sz w:val="24"/>
          <w:szCs w:val="24"/>
          <w:lang w:eastAsia="sv-SE"/>
        </w:rPr>
        <w:t>.</w:t>
      </w:r>
    </w:p>
    <w:p w14:paraId="3DB304D8"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38"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7CDAD6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8.4 Andra typer av examination (prov)</w:t>
      </w:r>
    </w:p>
    <w:p w14:paraId="4883426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6E985E4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en </w:t>
      </w:r>
      <w:r w:rsidRPr="00DF5782">
        <w:rPr>
          <w:rFonts w:ascii="Times New Roman" w:eastAsia="Times New Roman" w:hAnsi="Times New Roman" w:cs="Times New Roman"/>
          <w:i/>
          <w:iCs/>
          <w:sz w:val="24"/>
          <w:szCs w:val="24"/>
          <w:lang w:eastAsia="sv-SE"/>
        </w:rPr>
        <w:t>hemtentamen</w:t>
      </w:r>
      <w:r w:rsidRPr="00DF5782">
        <w:rPr>
          <w:rFonts w:ascii="Times New Roman" w:eastAsia="Times New Roman" w:hAnsi="Times New Roman" w:cs="Times New Roman"/>
          <w:sz w:val="24"/>
          <w:szCs w:val="24"/>
          <w:lang w:eastAsia="sv-SE"/>
        </w:rPr>
        <w:t> utför studenten provet utan vaktning och på annan plats än i SLU:s lokaler.</w:t>
      </w:r>
    </w:p>
    <w:p w14:paraId="6665042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lastRenderedPageBreak/>
        <w:t>Inlämningsuppgifter</w:t>
      </w:r>
      <w:r w:rsidRPr="00DF5782">
        <w:rPr>
          <w:rFonts w:ascii="Times New Roman" w:eastAsia="Times New Roman" w:hAnsi="Times New Roman" w:cs="Times New Roman"/>
          <w:sz w:val="24"/>
          <w:szCs w:val="24"/>
          <w:lang w:eastAsia="sv-SE"/>
        </w:rPr>
        <w:t> är uppgifter (av enskilda studenter eller i grupp) projektarbeten med mera, där någon form av redovisning ska lämnas som underlag för examination.</w:t>
      </w:r>
    </w:p>
    <w:p w14:paraId="4C5E62C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C01499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Praktiska examinationer</w:t>
      </w:r>
    </w:p>
    <w:p w14:paraId="3871B8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praktiska examinationer ska i görligaste mån samma regler gälla som vid skriftliga tentamina. Anonymitetskoder ska tillämpas.</w:t>
      </w:r>
    </w:p>
    <w:p w14:paraId="7DB322E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Muntlig tentamen</w:t>
      </w:r>
    </w:p>
    <w:p w14:paraId="5C50187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muntlig tentamen får spelas in för att underlätta dokumentationen. I så fall ska studenterna i förväg informeras om det. Det är också möjligt att flera personer medverkar vid en muntlig tentamen, till exempel en för examination och en för observation.</w:t>
      </w:r>
    </w:p>
    <w:p w14:paraId="07C69D5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Inlämningsuppgift och hemtentamen</w:t>
      </w:r>
    </w:p>
    <w:p w14:paraId="698FCB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ansvarar själv för att redovisningen av en inlämningsuppgift eller svar på en hemtentamen kommer examinatorn tillhanda inom angiven tid. En redovisning eller ett tentamenssvar som lämnas in efter angiven tidpunkt behöver inte bedömas förrän vid nästa provtillfälle, men räknas då som två förbrukade provtillfällen. Om det finns särskilda skäl (se avsnitt </w:t>
      </w:r>
      <w:hyperlink r:id="rId339"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eller systemtekniska problem som orsakat förseningen, bör examinatorn bedöma även den redovisning eller det tentamenssvar som lämnats in för sent.</w:t>
      </w:r>
    </w:p>
    <w:p w14:paraId="4C79425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förväntas genomföra sin inlämningsuppgift eller hemtentamen individuellt, ska det tydligt framgå av uppgiften Examinatorn kan begära att studenten redogör muntligt för sin individuella prestation i efterhand.</w:t>
      </w:r>
    </w:p>
    <w:p w14:paraId="62F2ED1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Studentens svar på en hemtentamen ska granskas via plagiatspårningssystem. Examinatorn ansvarar för att granskning görs efter inlämning.</w:t>
      </w:r>
    </w:p>
    <w:p w14:paraId="1C7EF50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Självständigt arbete (examensarbete)</w:t>
      </w:r>
    </w:p>
    <w:p w14:paraId="4D8C088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kapitel </w:t>
      </w:r>
      <w:hyperlink r:id="rId340"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1030193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41"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2043CAE4"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8.5 Obligatoriska moment</w:t>
      </w:r>
    </w:p>
    <w:p w14:paraId="63CB4EF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09A228A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Obligatoriska moment</w:t>
      </w:r>
      <w:r w:rsidRPr="00DF5782">
        <w:rPr>
          <w:rFonts w:ascii="Times New Roman" w:eastAsia="Times New Roman" w:hAnsi="Times New Roman" w:cs="Times New Roman"/>
          <w:sz w:val="24"/>
          <w:szCs w:val="24"/>
          <w:lang w:eastAsia="sv-SE"/>
        </w:rPr>
        <w:t> (såsom obligatorier, obligatorisk närvaro, obligatorisk deltagande) kan gälla till exempel praktik, laborationer, seminarier, exkursioner eller klinikvistelser.</w:t>
      </w:r>
    </w:p>
    <w:p w14:paraId="2CFEB2B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4219D4D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Obligatoriska moment ska kunna motiveras av kursmålen, kursinnehållet eller av utbildningsplanen och målen för avsedd examen.</w:t>
      </w:r>
    </w:p>
    <w:p w14:paraId="740814B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SLU-regler</w:t>
      </w:r>
    </w:p>
    <w:p w14:paraId="750EFEE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Generellt</w:t>
      </w:r>
    </w:p>
    <w:p w14:paraId="5B54CE4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 innehåller obligatoriska moment ska det anges i kursplanen, och samtliga krav för godkänd kurs ska senast vid kursstarten göras tydliga för aktuellt kurstillfälle, se avsnitt </w:t>
      </w:r>
      <w:hyperlink r:id="rId342" w:anchor="kursstart74" w:history="1">
        <w:r w:rsidRPr="00DF5782">
          <w:rPr>
            <w:rFonts w:ascii="Times New Roman" w:eastAsia="Times New Roman" w:hAnsi="Times New Roman" w:cs="Times New Roman"/>
            <w:color w:val="3F41DC"/>
            <w:sz w:val="24"/>
            <w:szCs w:val="24"/>
            <w:u w:val="single"/>
            <w:lang w:eastAsia="sv-SE"/>
          </w:rPr>
          <w:t>7.4 Kursstart</w:t>
        </w:r>
      </w:hyperlink>
      <w:r w:rsidRPr="00DF5782">
        <w:rPr>
          <w:rFonts w:ascii="Times New Roman" w:eastAsia="Times New Roman" w:hAnsi="Times New Roman" w:cs="Times New Roman"/>
          <w:sz w:val="24"/>
          <w:szCs w:val="24"/>
          <w:lang w:eastAsia="sv-SE"/>
        </w:rPr>
        <w:t>. Därefter får obligatoriska moment normalt inte flyttas eller läggas till i schemat.</w:t>
      </w:r>
    </w:p>
    <w:p w14:paraId="5F7AAA8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undantagsfall får obligatoriska moment flyttas efter kursstart, men då måste de studenter som inte kan delta på grund av flytten få möjlighet att göra en ersättningsuppgift under kursperioden.</w:t>
      </w:r>
    </w:p>
    <w:p w14:paraId="7FEDA98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Rätt till undervisning</w:t>
      </w:r>
    </w:p>
    <w:p w14:paraId="5B8CA23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antagits till och registrerats på en kurs har rätt att få undervisning och/eller handledning under det kurstillfälle hen blivit antagen till.</w:t>
      </w:r>
    </w:p>
    <w:p w14:paraId="3D38D90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av särskilt skäl (se avsnitt </w:t>
      </w:r>
      <w:hyperlink r:id="rId343"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inte kan delta i ett obligatoriskt moment ska beredas tillfälle att ta igen det på lämpligt sätt – hur bestäms av examinatorn. Om möjligt görs det i anslutning till aktuellt kurstillfälle, men vissa obligatoriska moment kan inte genomföras förrän vid nästa kurstillfälle.</w:t>
      </w:r>
    </w:p>
    <w:p w14:paraId="48EB87D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är frånvarande vid obligatoriskt moment utan särskilt skäl kan inte räkna med någon särskild lösning på de problem som kan bli följden.</w:t>
      </w:r>
    </w:p>
    <w:p w14:paraId="0EC7EF5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ta igen obligatoriska moment kan begränsas när en kurs läggs ned, se nedan.</w:t>
      </w:r>
    </w:p>
    <w:p w14:paraId="2735D67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Ersättningsuppgift</w:t>
      </w:r>
    </w:p>
    <w:p w14:paraId="57706DD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får besluta om ersättningsuppgift i stället för ett obligatoriskt moment, om det finns skäl för det och om det är möjligt med avseende på kursens mål och resurser. Uppgiftens innehåll och omfattning ska då motsvara det moment som ska ersättas.</w:t>
      </w:r>
    </w:p>
    <w:p w14:paraId="0F3395B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Kommande kurstillfälle</w:t>
      </w:r>
    </w:p>
    <w:p w14:paraId="4902A26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Frånvaro från obligatoriskt moment kan medföra att studenten måste delta i det missade momentet vid ett kommande kurstillfälle med följande begränsningar:</w:t>
      </w:r>
    </w:p>
    <w:p w14:paraId="051D5A55" w14:textId="77777777" w:rsidR="00DF5782" w:rsidRPr="00DF5782" w:rsidRDefault="00DF5782" w:rsidP="00DF5782">
      <w:pPr>
        <w:numPr>
          <w:ilvl w:val="0"/>
          <w:numId w:val="11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haft särskilt skäl (se avsnitt </w:t>
      </w:r>
      <w:hyperlink r:id="rId344"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för sin frånvaro vid första kurstillfället har rätt att delta i missat moment vid nästa kurstillfälle.</w:t>
      </w:r>
    </w:p>
    <w:p w14:paraId="521F2D98" w14:textId="77777777" w:rsidR="00DF5782" w:rsidRPr="00DF5782" w:rsidRDefault="00DF5782" w:rsidP="00DF5782">
      <w:pPr>
        <w:numPr>
          <w:ilvl w:val="0"/>
          <w:numId w:val="11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saknat särskilt skäl för sin frånvaro vid första kurstillfället har möjlighet att delta i missat moment vid ett kommande kurstillfälle – om det finns plats.</w:t>
      </w:r>
    </w:p>
    <w:p w14:paraId="1124FB56"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Nedlagd kurs</w:t>
      </w:r>
    </w:p>
    <w:p w14:paraId="52CAC0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samband med beslut om att lägga ned en kurs ska övergångsbestämmelser fastställas för hur kursens obligatoriska moment kan slutföras av studenter som inte uppnått godkänt resultat på </w:t>
      </w:r>
      <w:r w:rsidRPr="00DF5782">
        <w:rPr>
          <w:rFonts w:ascii="Times New Roman" w:eastAsia="Times New Roman" w:hAnsi="Times New Roman" w:cs="Times New Roman"/>
          <w:sz w:val="24"/>
          <w:szCs w:val="24"/>
          <w:lang w:eastAsia="sv-SE"/>
        </w:rPr>
        <w:lastRenderedPageBreak/>
        <w:t>kursen. Hur omfattande dessa åtgärder ska vara beror på hur många studenter som är berörda och vilka typer av obligatoriska moment som ingår.</w:t>
      </w:r>
    </w:p>
    <w:p w14:paraId="4757FDC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som berörs av en nedlagd kurs ska erbjudas minst en förnyad möjlighet att uppfylla obligatoriekraven inom två år efter det sista kurstillfället eller beslutsdatum om nedläggning, beroende på vad som är mest fördelaktigt för studenten.</w:t>
      </w:r>
    </w:p>
    <w:p w14:paraId="15B0295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särskilda skäl kan en student ges ytterligare en möjlighet att genomföra obligatoriska moment. Vilka skäl som omfattas anges i avsnitt </w:t>
      </w:r>
      <w:hyperlink r:id="rId345"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och det kan också röra sig om långa utlandsstudier.</w:t>
      </w:r>
    </w:p>
    <w:p w14:paraId="222ECB3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7836EA4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en kurs läggs ned ska beslut om övergångsbestämmelser fattas av samma instans som beslutar om kursplan eller revidering av kursplan, se avsnitt </w:t>
      </w:r>
      <w:hyperlink r:id="rId346"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w:t>
      </w:r>
    </w:p>
    <w:p w14:paraId="6DC7665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ansvarar, i samråd med programstudierektor när det gäller programstudenter, för att berörda studenter informeras om vilka möjligheter som finns att slutföra obligatoriska moment när en kurs läggs ned.</w:t>
      </w:r>
    </w:p>
    <w:p w14:paraId="15ADCD7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vill få ytterligare möjlighet att genomföra obligatoriska moment ska lämna in en skriftlig ansökan som är väl motiverad. Det är ansvarig fakultet (som den kursansvariga institutionen hör till) som beslutar om ytterligare möjlighet ska erbjudas. Beslut fattas av den inom fakultetsledningen som har ansvar för utbildning på grundnivå och avancerad nivå, om inte fakulteten beslutat om en annan hantering.</w:t>
      </w:r>
    </w:p>
    <w:p w14:paraId="47B0B23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60B29DB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Omregistrering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ska göras för den student som ska delta i undervisning inklusive obligatoriska moment efter att första kurstillfället (där studenten varit förstagångsregistrerade) är slut. Omregistrering kan ske även för en kurs som inte längre ges. För att endast genomföra en förnyad tentamen behövs dock ingen omregistrering, men studenten ska anmäla sig till tentamen på vanligt sätt.</w:t>
      </w:r>
    </w:p>
    <w:p w14:paraId="3F5A0B6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ska införas i kursplanen, se avsnitt </w:t>
      </w:r>
      <w:hyperlink r:id="rId347"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 Se även avsnitt </w:t>
      </w:r>
      <w:hyperlink r:id="rId348" w:anchor="examination812" w:history="1">
        <w:r w:rsidRPr="00DF5782">
          <w:rPr>
            <w:rFonts w:ascii="Times New Roman" w:eastAsia="Times New Roman" w:hAnsi="Times New Roman" w:cs="Times New Roman"/>
            <w:color w:val="3F41DC"/>
            <w:sz w:val="24"/>
            <w:szCs w:val="24"/>
            <w:u w:val="single"/>
            <w:lang w:eastAsia="sv-SE"/>
          </w:rPr>
          <w:t>8.12 Begränsningar i förnyad examination (omprov)</w:t>
        </w:r>
      </w:hyperlink>
      <w:r w:rsidRPr="00DF5782">
        <w:rPr>
          <w:rFonts w:ascii="Times New Roman" w:eastAsia="Times New Roman" w:hAnsi="Times New Roman" w:cs="Times New Roman"/>
          <w:sz w:val="24"/>
          <w:szCs w:val="24"/>
          <w:lang w:eastAsia="sv-SE"/>
        </w:rPr>
        <w:t>.</w:t>
      </w:r>
    </w:p>
    <w:p w14:paraId="7C73C9DA"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49"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11397D3"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8.6 Särskilda skäl</w:t>
      </w:r>
    </w:p>
    <w:p w14:paraId="67B4353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076A8EB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Utbildningshandboken hänvisas på flera ställen till begreppet </w:t>
      </w:r>
      <w:r w:rsidRPr="00DF5782">
        <w:rPr>
          <w:rFonts w:ascii="Times New Roman" w:eastAsia="Times New Roman" w:hAnsi="Times New Roman" w:cs="Times New Roman"/>
          <w:i/>
          <w:iCs/>
          <w:sz w:val="24"/>
          <w:szCs w:val="24"/>
          <w:lang w:eastAsia="sv-SE"/>
        </w:rPr>
        <w:t>särskilda skäl</w:t>
      </w:r>
      <w:r w:rsidRPr="00DF5782">
        <w:rPr>
          <w:rFonts w:ascii="Times New Roman" w:eastAsia="Times New Roman" w:hAnsi="Times New Roman" w:cs="Times New Roman"/>
          <w:sz w:val="24"/>
          <w:szCs w:val="24"/>
          <w:lang w:eastAsia="sv-SE"/>
        </w:rPr>
        <w:t>. Om inget annat anges, omfattar särskilda skäl följande:</w:t>
      </w:r>
    </w:p>
    <w:p w14:paraId="1DF11071" w14:textId="77777777"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egen sjukdom eller eget olycksfall</w:t>
      </w:r>
    </w:p>
    <w:p w14:paraId="4410875B" w14:textId="77777777"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medicinska skäl vid egen graviditet</w:t>
      </w:r>
    </w:p>
    <w:p w14:paraId="492592C3" w14:textId="77777777"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familjeangelägenhet</w:t>
      </w:r>
    </w:p>
    <w:p w14:paraId="417C2179" w14:textId="77777777"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släktangelägenhet</w:t>
      </w:r>
    </w:p>
    <w:p w14:paraId="521D089B" w14:textId="77777777"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anpassad studiegång på grund av dokumenterad funktionsnedsättning</w:t>
      </w:r>
    </w:p>
    <w:p w14:paraId="3EE0007E" w14:textId="77777777"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studentfackligt uppdrag</w:t>
      </w:r>
    </w:p>
    <w:p w14:paraId="327FC7FA" w14:textId="77777777"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offentligt uppdrag</w:t>
      </w:r>
    </w:p>
    <w:p w14:paraId="6B27925E" w14:textId="77777777" w:rsidR="00DF5782" w:rsidRPr="00DF5782" w:rsidRDefault="00DF5782" w:rsidP="00DF5782">
      <w:pPr>
        <w:numPr>
          <w:ilvl w:val="0"/>
          <w:numId w:val="11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inkallelse till tjänstgöring i civil- eller totalförsvaret</w:t>
      </w:r>
    </w:p>
    <w:p w14:paraId="6827041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familjeangelägenhet</w:t>
      </w:r>
      <w:r w:rsidRPr="00DF5782">
        <w:rPr>
          <w:rFonts w:ascii="Times New Roman" w:eastAsia="Times New Roman" w:hAnsi="Times New Roman" w:cs="Times New Roman"/>
          <w:sz w:val="24"/>
          <w:szCs w:val="24"/>
          <w:lang w:eastAsia="sv-SE"/>
        </w:rPr>
        <w:t> avses framför allt barns födelse, tillfällig vård av barn, sjukdomsfall, dödsfall och begravning inom egen familj. Med </w:t>
      </w:r>
      <w:r w:rsidRPr="00DF5782">
        <w:rPr>
          <w:rFonts w:ascii="Times New Roman" w:eastAsia="Times New Roman" w:hAnsi="Times New Roman" w:cs="Times New Roman"/>
          <w:i/>
          <w:iCs/>
          <w:sz w:val="24"/>
          <w:szCs w:val="24"/>
          <w:lang w:eastAsia="sv-SE"/>
        </w:rPr>
        <w:t>sjukdomsfall</w:t>
      </w:r>
      <w:r w:rsidRPr="00DF5782">
        <w:rPr>
          <w:rFonts w:ascii="Times New Roman" w:eastAsia="Times New Roman" w:hAnsi="Times New Roman" w:cs="Times New Roman"/>
          <w:sz w:val="24"/>
          <w:szCs w:val="24"/>
          <w:lang w:eastAsia="sv-SE"/>
        </w:rPr>
        <w:t> menas sjukdomstillstånd som kräver studentens närvaro. Som </w:t>
      </w:r>
      <w:r w:rsidRPr="00DF5782">
        <w:rPr>
          <w:rFonts w:ascii="Times New Roman" w:eastAsia="Times New Roman" w:hAnsi="Times New Roman" w:cs="Times New Roman"/>
          <w:i/>
          <w:iCs/>
          <w:sz w:val="24"/>
          <w:szCs w:val="24"/>
          <w:lang w:eastAsia="sv-SE"/>
        </w:rPr>
        <w:t>egen familj</w:t>
      </w:r>
      <w:r w:rsidRPr="00DF5782">
        <w:rPr>
          <w:rFonts w:ascii="Times New Roman" w:eastAsia="Times New Roman" w:hAnsi="Times New Roman" w:cs="Times New Roman"/>
          <w:sz w:val="24"/>
          <w:szCs w:val="24"/>
          <w:lang w:eastAsia="sv-SE"/>
        </w:rPr>
        <w:t> räknas studentens make/maka, sambo, barn och sambons barn.</w:t>
      </w:r>
    </w:p>
    <w:p w14:paraId="3BD53F4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släktangelägenhet</w:t>
      </w:r>
      <w:r w:rsidRPr="00DF5782">
        <w:rPr>
          <w:rFonts w:ascii="Times New Roman" w:eastAsia="Times New Roman" w:hAnsi="Times New Roman" w:cs="Times New Roman"/>
          <w:sz w:val="24"/>
          <w:szCs w:val="24"/>
          <w:lang w:eastAsia="sv-SE"/>
        </w:rPr>
        <w:t> avses framför allt allvarligare sjukdomsfall, förestående eller inträffat dödsfall och begravning inom egen släkt. Med </w:t>
      </w:r>
      <w:r w:rsidRPr="00DF5782">
        <w:rPr>
          <w:rFonts w:ascii="Times New Roman" w:eastAsia="Times New Roman" w:hAnsi="Times New Roman" w:cs="Times New Roman"/>
          <w:i/>
          <w:iCs/>
          <w:sz w:val="24"/>
          <w:szCs w:val="24"/>
          <w:lang w:eastAsia="sv-SE"/>
        </w:rPr>
        <w:t>allvarligare sjukdomsfall</w:t>
      </w:r>
      <w:r w:rsidRPr="00DF5782">
        <w:rPr>
          <w:rFonts w:ascii="Times New Roman" w:eastAsia="Times New Roman" w:hAnsi="Times New Roman" w:cs="Times New Roman"/>
          <w:sz w:val="24"/>
          <w:szCs w:val="24"/>
          <w:lang w:eastAsia="sv-SE"/>
        </w:rPr>
        <w:t> menas livshotande eller akut sjukdomstillstånd som kräver studentens närvaro. Som </w:t>
      </w:r>
      <w:r w:rsidRPr="00DF5782">
        <w:rPr>
          <w:rFonts w:ascii="Times New Roman" w:eastAsia="Times New Roman" w:hAnsi="Times New Roman" w:cs="Times New Roman"/>
          <w:i/>
          <w:iCs/>
          <w:sz w:val="24"/>
          <w:szCs w:val="24"/>
          <w:lang w:eastAsia="sv-SE"/>
        </w:rPr>
        <w:t>egen släkt</w:t>
      </w:r>
      <w:r w:rsidRPr="00DF5782">
        <w:rPr>
          <w:rFonts w:ascii="Times New Roman" w:eastAsia="Times New Roman" w:hAnsi="Times New Roman" w:cs="Times New Roman"/>
          <w:sz w:val="24"/>
          <w:szCs w:val="24"/>
          <w:lang w:eastAsia="sv-SE"/>
        </w:rPr>
        <w:t> räknas studentens föräldrar, svärföräldrar, far- och morföräldrar, fosterföräldrar och syskon. Sambons föräldrar räknas som svärföräldrar.</w:t>
      </w:r>
    </w:p>
    <w:p w14:paraId="7EE9347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studentfackligt uppdrag</w:t>
      </w:r>
      <w:r w:rsidRPr="00DF5782">
        <w:rPr>
          <w:rFonts w:ascii="Times New Roman" w:eastAsia="Times New Roman" w:hAnsi="Times New Roman" w:cs="Times New Roman"/>
          <w:sz w:val="24"/>
          <w:szCs w:val="24"/>
          <w:lang w:eastAsia="sv-SE"/>
        </w:rPr>
        <w:t> avses uppdrag där studenten är student</w:t>
      </w:r>
      <w:r w:rsidRPr="00DF5782">
        <w:rPr>
          <w:rFonts w:ascii="Times New Roman" w:eastAsia="Times New Roman" w:hAnsi="Times New Roman" w:cs="Times New Roman"/>
          <w:sz w:val="24"/>
          <w:szCs w:val="24"/>
          <w:lang w:eastAsia="sv-SE"/>
        </w:rPr>
        <w:softHyphen/>
        <w:t>representant i något av SLU:s organ, SLUSS organ eller samarbetsorgan.</w:t>
      </w:r>
    </w:p>
    <w:p w14:paraId="538FE4B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w:t>
      </w:r>
      <w:r w:rsidRPr="00DF5782">
        <w:rPr>
          <w:rFonts w:ascii="Times New Roman" w:eastAsia="Times New Roman" w:hAnsi="Times New Roman" w:cs="Times New Roman"/>
          <w:i/>
          <w:iCs/>
          <w:sz w:val="24"/>
          <w:szCs w:val="24"/>
          <w:lang w:eastAsia="sv-SE"/>
        </w:rPr>
        <w:t>offentligt uppdrag</w:t>
      </w:r>
      <w:r w:rsidRPr="00DF5782">
        <w:rPr>
          <w:rFonts w:ascii="Times New Roman" w:eastAsia="Times New Roman" w:hAnsi="Times New Roman" w:cs="Times New Roman"/>
          <w:sz w:val="24"/>
          <w:szCs w:val="24"/>
          <w:lang w:eastAsia="sv-SE"/>
        </w:rPr>
        <w:t> avses uppdrag (ej anställning) som nämndeman, vid statlig eller kommunal myndighet eller i samband med allmänna val eller val inom den kommunala representationen.</w:t>
      </w:r>
    </w:p>
    <w:p w14:paraId="5245648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4B2F073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bör – om det är möjligt – meddela den kursansvariga institutionen (kursledaren eller motsvarande) i förväg om hen blir förhindrad att genomföra en examination eller delta i ett obligatoriskt moment på grund av något särskilt skäl.</w:t>
      </w:r>
    </w:p>
    <w:p w14:paraId="6634468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eller examinatorn kan – om det behövs – begära underlag som styrker studentens hävdande av särskilt skäl.</w:t>
      </w:r>
      <w:r w:rsidRPr="00DF5782">
        <w:rPr>
          <w:rFonts w:ascii="Times New Roman" w:eastAsia="Times New Roman" w:hAnsi="Times New Roman" w:cs="Times New Roman"/>
          <w:sz w:val="24"/>
          <w:szCs w:val="24"/>
          <w:lang w:eastAsia="sv-SE"/>
        </w:rPr>
        <w:br/>
      </w:r>
    </w:p>
    <w:p w14:paraId="7E81C349"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50"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32DD475"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8.7 Betygsbeslut</w:t>
      </w:r>
    </w:p>
    <w:p w14:paraId="203C7FF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4C06236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alla examinationer ska studenternas prestationer bedömas så snart som möjligt.</w:t>
      </w:r>
    </w:p>
    <w:p w14:paraId="2289569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09CB20A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Grundregeln är att gynnande beslut inte får ändras till det sämre för den enskilde. (Förvaltningslagen (2017:900) 37 §)</w:t>
      </w:r>
    </w:p>
    <w:p w14:paraId="50B0FCB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Ändring av betyg</w:t>
      </w:r>
    </w:p>
    <w:p w14:paraId="30DCB67A" w14:textId="77777777" w:rsidR="00DF5782" w:rsidRPr="00DF5782" w:rsidRDefault="00DF5782" w:rsidP="00DF5782">
      <w:pPr>
        <w:numPr>
          <w:ilvl w:val="0"/>
          <w:numId w:val="1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Om ett betyg innehåller en uppenbar oriktighet på grund av ett ”skrivfel, räknefel eller liknande förbiseende” (Högskoleförordningen (1993:100) 6 kap.) ska beslutet rättas av examinatorn. Sådan ändring kan innebära höjning eller sänkning av betyget.</w:t>
      </w:r>
    </w:p>
    <w:p w14:paraId="1E513BAB" w14:textId="77777777" w:rsidR="00DF5782" w:rsidRPr="00DF5782" w:rsidRDefault="00DF5782" w:rsidP="00DF5782">
      <w:pPr>
        <w:numPr>
          <w:ilvl w:val="0"/>
          <w:numId w:val="1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 (och andra beslut) kan ändras även negativt om det upptäcks att de blivit fel på grund av andra omständigheter än uppenbar oriktighet på grund av ett ”skrivfel, räknefel eller liknande förbiseende”. Det gäller till exempel fall där fusk har upptäckts efter att betyget har meddelats. Vid en anmäld misstanke om fusk sker ingen betygsättning av studentens presta</w:t>
      </w:r>
      <w:r w:rsidRPr="00DF5782">
        <w:rPr>
          <w:rFonts w:ascii="Times New Roman" w:eastAsia="Times New Roman" w:hAnsi="Times New Roman" w:cs="Times New Roman"/>
          <w:sz w:val="24"/>
          <w:szCs w:val="24"/>
          <w:lang w:eastAsia="sv-SE"/>
        </w:rPr>
        <w:softHyphen/>
        <w:t>tion förrän ärendet är avgjort av rektor eller disciplinnämnd, se kapitel 10 </w:t>
      </w:r>
      <w:r w:rsidRPr="00DF5782">
        <w:rPr>
          <w:rFonts w:ascii="Times New Roman" w:eastAsia="Times New Roman" w:hAnsi="Times New Roman" w:cs="Times New Roman"/>
          <w:i/>
          <w:iCs/>
          <w:sz w:val="24"/>
          <w:szCs w:val="24"/>
          <w:lang w:eastAsia="sv-SE"/>
        </w:rPr>
        <w:t>Fusk och disciplinära åtgärder</w:t>
      </w:r>
      <w:r w:rsidRPr="00DF5782">
        <w:rPr>
          <w:rFonts w:ascii="Times New Roman" w:eastAsia="Times New Roman" w:hAnsi="Times New Roman" w:cs="Times New Roman"/>
          <w:sz w:val="24"/>
          <w:szCs w:val="24"/>
          <w:lang w:eastAsia="sv-SE"/>
        </w:rPr>
        <w:t>.</w:t>
      </w:r>
    </w:p>
    <w:p w14:paraId="2D6ABE54" w14:textId="77777777" w:rsidR="00DF5782" w:rsidRPr="00DF5782" w:rsidRDefault="00DF5782" w:rsidP="00DF5782">
      <w:pPr>
        <w:numPr>
          <w:ilvl w:val="0"/>
          <w:numId w:val="11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Rättelser som är till nackdel för en student måste ske med stor försiktighet och endast när det är fråga om klara fall. Innan en sådan rättelse görs ska studenten normalt ges möjlighet att yttra sig.</w:t>
      </w:r>
    </w:p>
    <w:p w14:paraId="7314609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Omprövning av betyg</w:t>
      </w:r>
    </w:p>
    <w:p w14:paraId="6FCBB83B" w14:textId="77777777" w:rsidR="00DF5782" w:rsidRPr="00DF5782" w:rsidRDefault="00DF5782" w:rsidP="00DF5782">
      <w:pPr>
        <w:numPr>
          <w:ilvl w:val="0"/>
          <w:numId w:val="1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Betygbeslut ingår inte bland de beslut som kan överklagas (Högskoleförordningen (1993:100) 12 kap.) men en student har rätt att begära omprövning hos examinatorn.</w:t>
      </w:r>
    </w:p>
    <w:p w14:paraId="7567B507" w14:textId="77777777" w:rsidR="00DF5782" w:rsidRPr="00DF5782" w:rsidRDefault="00DF5782" w:rsidP="00DF5782">
      <w:pPr>
        <w:numPr>
          <w:ilvl w:val="0"/>
          <w:numId w:val="11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”Finner en examinator att ett beslut om betyg är uppenbart oriktigt på grund av nya omständigheter eller av någon annan anledning, skall han eller hon ändra beslutet, om det kan ske snabbt och enkelt och om det inte innebär att betyget sänks.” (Högskoleförordningen (1993:100) 6 kap.)</w:t>
      </w:r>
    </w:p>
    <w:p w14:paraId="2698C8A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4E5672E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beslutar om betyg, se avsnitt </w:t>
      </w:r>
      <w:hyperlink r:id="rId351" w:anchor="larare45" w:history="1">
        <w:r w:rsidRPr="00DF5782">
          <w:rPr>
            <w:rFonts w:ascii="Times New Roman" w:eastAsia="Times New Roman" w:hAnsi="Times New Roman" w:cs="Times New Roman"/>
            <w:color w:val="3F41DC"/>
            <w:sz w:val="24"/>
            <w:szCs w:val="24"/>
            <w:u w:val="single"/>
            <w:lang w:eastAsia="sv-SE"/>
          </w:rPr>
          <w:t>4.5 Examinator</w:t>
        </w:r>
      </w:hyperlink>
      <w:r w:rsidRPr="00DF5782">
        <w:rPr>
          <w:rFonts w:ascii="Times New Roman" w:eastAsia="Times New Roman" w:hAnsi="Times New Roman" w:cs="Times New Roman"/>
          <w:sz w:val="24"/>
          <w:szCs w:val="24"/>
          <w:lang w:eastAsia="sv-SE"/>
        </w:rPr>
        <w:t>, och meddelar resultat från en examination</w:t>
      </w:r>
    </w:p>
    <w:p w14:paraId="6583DA24" w14:textId="77777777" w:rsidR="00DF5782" w:rsidRPr="00DF5782" w:rsidRDefault="00DF5782" w:rsidP="00DF5782">
      <w:pPr>
        <w:numPr>
          <w:ilvl w:val="0"/>
          <w:numId w:val="1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15 vardagar efter det schemalagda genomförandet och</w:t>
      </w:r>
    </w:p>
    <w:p w14:paraId="0E549470" w14:textId="77777777" w:rsidR="00DF5782" w:rsidRPr="00DF5782" w:rsidRDefault="00DF5782" w:rsidP="00DF5782">
      <w:pPr>
        <w:numPr>
          <w:ilvl w:val="0"/>
          <w:numId w:val="12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minst 10 vardagar före den förnyade examinationen (omprov, omtentamen eller motsvarande).</w:t>
      </w:r>
    </w:p>
    <w:p w14:paraId="5DCF3BB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Omprövning av betyg</w:t>
      </w:r>
    </w:p>
    <w:p w14:paraId="7233C4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Begäran om omprövning bör inlämnas skriftligen så snart som möjligt och med skäl för den begärda omprövningen (blankett finns, se länkar).</w:t>
      </w:r>
    </w:p>
    <w:p w14:paraId="4708884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Förnyad examination medan omprövning pågår, se avsnitt </w:t>
      </w:r>
      <w:hyperlink r:id="rId352" w:anchor="examination811" w:history="1">
        <w:r w:rsidRPr="00DF5782">
          <w:rPr>
            <w:rFonts w:ascii="Times New Roman" w:eastAsia="Times New Roman" w:hAnsi="Times New Roman" w:cs="Times New Roman"/>
            <w:color w:val="3F41DC"/>
            <w:sz w:val="24"/>
            <w:szCs w:val="24"/>
            <w:u w:val="single"/>
            <w:lang w:eastAsia="sv-SE"/>
          </w:rPr>
          <w:t>8.11 Förnyad examination (omprov)</w:t>
        </w:r>
      </w:hyperlink>
      <w:r w:rsidRPr="00DF5782">
        <w:rPr>
          <w:rFonts w:ascii="Times New Roman" w:eastAsia="Times New Roman" w:hAnsi="Times New Roman" w:cs="Times New Roman"/>
          <w:sz w:val="24"/>
          <w:szCs w:val="24"/>
          <w:lang w:eastAsia="sv-SE"/>
        </w:rPr>
        <w:t>.</w:t>
      </w:r>
    </w:p>
    <w:p w14:paraId="2D61D09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Vem ansvarar för vad?</w:t>
      </w:r>
    </w:p>
    <w:p w14:paraId="1C8CB3F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den examinator som beslutat om ett betyg som även ska besluta om eventuell ändring av det betyget. Endast undantagsvis kan en annan examinator utses för att besluta om en sådan ändring.</w:t>
      </w:r>
    </w:p>
    <w:p w14:paraId="5CE09C3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2FD4C3A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 förutsättningarna enligt högskoleförordningen är utformade är det bara klart oriktiga beslut att omfattas av omprövningsskyldigheten. Vanligtvis är det inte fråga om att göra en ny bedömning av en redan bedömd examinationsuppgift. Ett exempel på när omprövning kan göras är om en student vid en skriftlig tentamen skrivit en del av sitt svar på en fråga i utrymmet för en annan fråga och detta inte uppmärksammats tidigare.</w:t>
      </w:r>
    </w:p>
    <w:p w14:paraId="10623B2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23831E95"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53" w:history="1">
        <w:r w:rsidR="00DF5782" w:rsidRPr="00DF5782">
          <w:rPr>
            <w:rFonts w:ascii="Times New Roman" w:eastAsia="Times New Roman" w:hAnsi="Times New Roman" w:cs="Times New Roman"/>
            <w:color w:val="3F41DC"/>
            <w:sz w:val="24"/>
            <w:szCs w:val="24"/>
            <w:u w:val="single"/>
            <w:lang w:eastAsia="sv-SE"/>
          </w:rPr>
          <w:t>Blankett för begäran om omprövning av betyg</w:t>
        </w:r>
      </w:hyperlink>
    </w:p>
    <w:p w14:paraId="7838F971"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54"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3CC6508C"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8.8 Resultatrapportering och dokumentation</w:t>
      </w:r>
    </w:p>
    <w:p w14:paraId="1F0CE54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4CC577A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i/>
          <w:iCs/>
          <w:sz w:val="24"/>
          <w:szCs w:val="24"/>
          <w:lang w:eastAsia="sv-SE"/>
        </w:rPr>
        <w:t>kursmodul</w:t>
      </w:r>
      <w:r w:rsidRPr="00DF5782">
        <w:rPr>
          <w:rFonts w:ascii="Times New Roman" w:eastAsia="Times New Roman" w:hAnsi="Times New Roman" w:cs="Times New Roman"/>
          <w:sz w:val="24"/>
          <w:szCs w:val="24"/>
          <w:lang w:eastAsia="sv-SE"/>
        </w:rPr>
        <w:t> är en del av en kurs med viss omfattning i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Tidigare benämning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var delkurs eller prov. En kursmodul kan bestå av flera resultatnoteringar.</w:t>
      </w:r>
    </w:p>
    <w:p w14:paraId="4E8C938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02050CB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Resultat från examinationer ska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så snart som möjligt.</w:t>
      </w:r>
    </w:p>
    <w:p w14:paraId="16C5C4C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3C1B39F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Resultat av en examination ska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senast tre vardagar efter att </w:t>
      </w:r>
      <w:proofErr w:type="spellStart"/>
      <w:r w:rsidRPr="00DF5782">
        <w:rPr>
          <w:rFonts w:ascii="Times New Roman" w:eastAsia="Times New Roman" w:hAnsi="Times New Roman" w:cs="Times New Roman"/>
          <w:sz w:val="24"/>
          <w:szCs w:val="24"/>
          <w:lang w:eastAsia="sv-SE"/>
        </w:rPr>
        <w:t>att</w:t>
      </w:r>
      <w:proofErr w:type="spellEnd"/>
      <w:r w:rsidRPr="00DF5782">
        <w:rPr>
          <w:rFonts w:ascii="Times New Roman" w:eastAsia="Times New Roman" w:hAnsi="Times New Roman" w:cs="Times New Roman"/>
          <w:sz w:val="24"/>
          <w:szCs w:val="24"/>
          <w:lang w:eastAsia="sv-SE"/>
        </w:rPr>
        <w:t xml:space="preserve"> examinatorn avslutat sin bedömning. Under perioden 1 juli till 15 augusti respektive 24 december till 6 januari får dock resultatrapportering ta upp till sju vardagar.</w:t>
      </w:r>
    </w:p>
    <w:p w14:paraId="7B8BE5F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ska det anges vilket datum som studenten genomförde examinationen. Det är alltså inte det datum då examinatorn slutfört bedömningen av studentens prestation och fattat betygsbeslut som anges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41020CC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Underkända resultat på examinationer ska också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För kurser som saknar indelning i kursmoduler kan resultat rapporteras först när alla kursens examinationer är genomförda.</w:t>
      </w:r>
    </w:p>
    <w:p w14:paraId="06B0CBE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Inom en kursmodul kan en eller flera resultatnoteringar göras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se avsnitt </w:t>
      </w:r>
      <w:hyperlink r:id="rId355" w:anchor="kursplan66" w:history="1">
        <w:r w:rsidRPr="00DF5782">
          <w:rPr>
            <w:rFonts w:ascii="Times New Roman" w:eastAsia="Times New Roman" w:hAnsi="Times New Roman" w:cs="Times New Roman"/>
            <w:color w:val="3F41DC"/>
            <w:sz w:val="24"/>
            <w:szCs w:val="24"/>
            <w:u w:val="single"/>
            <w:lang w:eastAsia="sv-SE"/>
          </w:rPr>
          <w:t>6.6 Kursmoduler</w:t>
        </w:r>
      </w:hyperlink>
      <w:r w:rsidRPr="00DF5782">
        <w:rPr>
          <w:rFonts w:ascii="Times New Roman" w:eastAsia="Times New Roman" w:hAnsi="Times New Roman" w:cs="Times New Roman"/>
          <w:sz w:val="24"/>
          <w:szCs w:val="24"/>
          <w:lang w:eastAsia="sv-SE"/>
        </w:rPr>
        <w:t xml:space="preserve">. När alla resultatnoteringar är uppfyllda inom en kursmodul, rapporteras den kursmodulen som godkänd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478ABA0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För självständiga arbeten (examensarbeten) gäller särskilda regler, se kapitel </w:t>
      </w:r>
      <w:hyperlink r:id="rId356"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300E797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en anmäld misstanke om fusk sker ingen betygsättning av studentens prestation förrän ärendet är avgjort av rektor eller disciplinnämnd, se kapitel 10 </w:t>
      </w:r>
      <w:r w:rsidRPr="00DF5782">
        <w:rPr>
          <w:rFonts w:ascii="Times New Roman" w:eastAsia="Times New Roman" w:hAnsi="Times New Roman" w:cs="Times New Roman"/>
          <w:i/>
          <w:iCs/>
          <w:sz w:val="24"/>
          <w:szCs w:val="24"/>
          <w:lang w:eastAsia="sv-SE"/>
        </w:rPr>
        <w:t>Fusk och disciplinära åtgärder</w:t>
      </w:r>
      <w:r w:rsidRPr="00DF5782">
        <w:rPr>
          <w:rFonts w:ascii="Times New Roman" w:eastAsia="Times New Roman" w:hAnsi="Times New Roman" w:cs="Times New Roman"/>
          <w:sz w:val="24"/>
          <w:szCs w:val="24"/>
          <w:lang w:eastAsia="sv-SE"/>
        </w:rPr>
        <w:t>. Detta ska inte hindra övriga studenter som deltagit i examinationen att få sina resultat rapporterade i tid.</w:t>
      </w:r>
    </w:p>
    <w:p w14:paraId="3657113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453D3BC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ett betygsbeslut ska framgå vem som är examinator. Det ska även framgå av beslutet vilka eventuella andra lärare som medverkat i bedömningen (medrättande lärare).</w:t>
      </w:r>
    </w:p>
    <w:p w14:paraId="592B53B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 arkivera underlag för examinationen enligt Bilaga 4: Arkivering av kursinformation. </w:t>
      </w:r>
    </w:p>
    <w:p w14:paraId="6E36F76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4DBD400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Exempel på hantering av underkända resultat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9"/>
        <w:gridCol w:w="3738"/>
        <w:gridCol w:w="3009"/>
        <w:gridCol w:w="3009"/>
      </w:tblGrid>
      <w:tr w:rsidR="00DF5782" w:rsidRPr="00DF5782" w14:paraId="15F6C300" w14:textId="77777777" w:rsidTr="00DF5782">
        <w:tc>
          <w:tcPr>
            <w:tcW w:w="1725" w:type="dxa"/>
            <w:vMerge w:val="restart"/>
            <w:tcBorders>
              <w:top w:val="single" w:sz="2" w:space="0" w:color="auto"/>
              <w:left w:val="single" w:sz="2" w:space="0" w:color="auto"/>
              <w:bottom w:val="single" w:sz="2" w:space="0" w:color="auto"/>
              <w:right w:val="single" w:sz="2" w:space="0" w:color="auto"/>
            </w:tcBorders>
            <w:hideMark/>
          </w:tcPr>
          <w:p w14:paraId="704DDC5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Examinations</w:t>
            </w:r>
            <w:r w:rsidRPr="00DF5782">
              <w:rPr>
                <w:rFonts w:ascii="Times New Roman" w:eastAsia="Times New Roman" w:hAnsi="Times New Roman" w:cs="Times New Roman"/>
                <w:b/>
                <w:bCs/>
                <w:i/>
                <w:iCs/>
                <w:sz w:val="24"/>
                <w:szCs w:val="24"/>
                <w:lang w:eastAsia="sv-SE"/>
              </w:rPr>
              <w:softHyphen/>
              <w:t>moment</w:t>
            </w:r>
          </w:p>
        </w:tc>
        <w:tc>
          <w:tcPr>
            <w:tcW w:w="2385" w:type="dxa"/>
            <w:vMerge w:val="restart"/>
            <w:tcBorders>
              <w:top w:val="single" w:sz="2" w:space="0" w:color="auto"/>
              <w:left w:val="single" w:sz="2" w:space="0" w:color="auto"/>
              <w:bottom w:val="single" w:sz="2" w:space="0" w:color="auto"/>
              <w:right w:val="single" w:sz="2" w:space="0" w:color="auto"/>
            </w:tcBorders>
            <w:hideMark/>
          </w:tcPr>
          <w:p w14:paraId="760B4F0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Studentens prestation</w:t>
            </w:r>
          </w:p>
        </w:tc>
        <w:tc>
          <w:tcPr>
            <w:tcW w:w="3840" w:type="dxa"/>
            <w:gridSpan w:val="2"/>
            <w:tcBorders>
              <w:top w:val="single" w:sz="2" w:space="0" w:color="auto"/>
              <w:left w:val="single" w:sz="2" w:space="0" w:color="auto"/>
              <w:bottom w:val="single" w:sz="2" w:space="0" w:color="auto"/>
              <w:right w:val="single" w:sz="2" w:space="0" w:color="auto"/>
            </w:tcBorders>
            <w:hideMark/>
          </w:tcPr>
          <w:p w14:paraId="2AE45DF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 xml:space="preserve">Rapportering i </w:t>
            </w:r>
            <w:proofErr w:type="spellStart"/>
            <w:r w:rsidRPr="00DF5782">
              <w:rPr>
                <w:rFonts w:ascii="Times New Roman" w:eastAsia="Times New Roman" w:hAnsi="Times New Roman" w:cs="Times New Roman"/>
                <w:b/>
                <w:bCs/>
                <w:i/>
                <w:iCs/>
                <w:sz w:val="24"/>
                <w:szCs w:val="24"/>
                <w:lang w:eastAsia="sv-SE"/>
              </w:rPr>
              <w:t>Ladok</w:t>
            </w:r>
            <w:proofErr w:type="spellEnd"/>
          </w:p>
        </w:tc>
      </w:tr>
      <w:tr w:rsidR="00DF5782" w:rsidRPr="00DF5782" w14:paraId="6DAE7B04" w14:textId="77777777" w:rsidTr="00DF5782">
        <w:tc>
          <w:tcPr>
            <w:tcW w:w="0" w:type="auto"/>
            <w:vMerge/>
            <w:tcBorders>
              <w:top w:val="single" w:sz="2" w:space="0" w:color="auto"/>
              <w:left w:val="single" w:sz="2" w:space="0" w:color="auto"/>
              <w:bottom w:val="single" w:sz="2" w:space="0" w:color="auto"/>
              <w:right w:val="single" w:sz="2" w:space="0" w:color="auto"/>
            </w:tcBorders>
            <w:vAlign w:val="center"/>
            <w:hideMark/>
          </w:tcPr>
          <w:p w14:paraId="36A395CA"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p>
        </w:tc>
        <w:tc>
          <w:tcPr>
            <w:tcW w:w="0" w:type="auto"/>
            <w:vMerge/>
            <w:tcBorders>
              <w:top w:val="single" w:sz="2" w:space="0" w:color="auto"/>
              <w:left w:val="single" w:sz="2" w:space="0" w:color="auto"/>
              <w:bottom w:val="single" w:sz="2" w:space="0" w:color="auto"/>
              <w:right w:val="single" w:sz="2" w:space="0" w:color="auto"/>
            </w:tcBorders>
            <w:vAlign w:val="center"/>
            <w:hideMark/>
          </w:tcPr>
          <w:p w14:paraId="3CB64877"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p>
        </w:tc>
        <w:tc>
          <w:tcPr>
            <w:tcW w:w="1920" w:type="dxa"/>
            <w:tcBorders>
              <w:top w:val="single" w:sz="2" w:space="0" w:color="auto"/>
              <w:left w:val="single" w:sz="2" w:space="0" w:color="auto"/>
              <w:bottom w:val="single" w:sz="2" w:space="0" w:color="auto"/>
              <w:right w:val="single" w:sz="2" w:space="0" w:color="auto"/>
            </w:tcBorders>
            <w:hideMark/>
          </w:tcPr>
          <w:p w14:paraId="3806CE27"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Modul</w:t>
            </w:r>
          </w:p>
        </w:tc>
        <w:tc>
          <w:tcPr>
            <w:tcW w:w="1920" w:type="dxa"/>
            <w:tcBorders>
              <w:top w:val="single" w:sz="2" w:space="0" w:color="auto"/>
              <w:left w:val="single" w:sz="2" w:space="0" w:color="auto"/>
              <w:bottom w:val="single" w:sz="2" w:space="0" w:color="auto"/>
              <w:right w:val="single" w:sz="2" w:space="0" w:color="auto"/>
            </w:tcBorders>
            <w:hideMark/>
          </w:tcPr>
          <w:p w14:paraId="781F8E9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Kurs</w:t>
            </w:r>
          </w:p>
        </w:tc>
      </w:tr>
      <w:tr w:rsidR="00DF5782" w:rsidRPr="00DF5782" w14:paraId="2622FCFA"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59B236F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14:paraId="24F3C54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14:paraId="36E4E27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14:paraId="05D060E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14:paraId="6443F44E"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274FC1F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14:paraId="39D1BF1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Lämnade in blankt på tentamen</w:t>
            </w:r>
          </w:p>
        </w:tc>
        <w:tc>
          <w:tcPr>
            <w:tcW w:w="1920" w:type="dxa"/>
            <w:tcBorders>
              <w:top w:val="single" w:sz="2" w:space="0" w:color="auto"/>
              <w:left w:val="single" w:sz="2" w:space="0" w:color="auto"/>
              <w:bottom w:val="single" w:sz="2" w:space="0" w:color="auto"/>
              <w:right w:val="single" w:sz="2" w:space="0" w:color="auto"/>
            </w:tcBorders>
            <w:hideMark/>
          </w:tcPr>
          <w:p w14:paraId="3E9D517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14:paraId="344C0AB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14:paraId="087C11F4"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1E004EC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14:paraId="0CDAADC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Gick inte upp på tentamen</w:t>
            </w:r>
          </w:p>
        </w:tc>
        <w:tc>
          <w:tcPr>
            <w:tcW w:w="1920" w:type="dxa"/>
            <w:tcBorders>
              <w:top w:val="single" w:sz="2" w:space="0" w:color="auto"/>
              <w:left w:val="single" w:sz="2" w:space="0" w:color="auto"/>
              <w:bottom w:val="single" w:sz="2" w:space="0" w:color="auto"/>
              <w:right w:val="single" w:sz="2" w:space="0" w:color="auto"/>
            </w:tcBorders>
            <w:hideMark/>
          </w:tcPr>
          <w:p w14:paraId="3C48F5A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14:paraId="560492A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14:paraId="00CB0B75"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1AC970F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Examensarbete</w:t>
            </w:r>
          </w:p>
        </w:tc>
        <w:tc>
          <w:tcPr>
            <w:tcW w:w="2385" w:type="dxa"/>
            <w:tcBorders>
              <w:top w:val="single" w:sz="2" w:space="0" w:color="auto"/>
              <w:left w:val="single" w:sz="2" w:space="0" w:color="auto"/>
              <w:bottom w:val="single" w:sz="2" w:space="0" w:color="auto"/>
              <w:right w:val="single" w:sz="2" w:space="0" w:color="auto"/>
            </w:tcBorders>
            <w:hideMark/>
          </w:tcPr>
          <w:p w14:paraId="3CFF9DD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Komplettering krävs</w:t>
            </w:r>
          </w:p>
        </w:tc>
        <w:tc>
          <w:tcPr>
            <w:tcW w:w="1920" w:type="dxa"/>
            <w:tcBorders>
              <w:top w:val="single" w:sz="2" w:space="0" w:color="auto"/>
              <w:left w:val="single" w:sz="2" w:space="0" w:color="auto"/>
              <w:bottom w:val="single" w:sz="2" w:space="0" w:color="auto"/>
              <w:right w:val="single" w:sz="2" w:space="0" w:color="auto"/>
            </w:tcBorders>
            <w:hideMark/>
          </w:tcPr>
          <w:p w14:paraId="3556AFA6"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14:paraId="599D40C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14:paraId="15EF45B5"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08832FF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Examensarbete</w:t>
            </w:r>
          </w:p>
        </w:tc>
        <w:tc>
          <w:tcPr>
            <w:tcW w:w="2385" w:type="dxa"/>
            <w:tcBorders>
              <w:top w:val="single" w:sz="2" w:space="0" w:color="auto"/>
              <w:left w:val="single" w:sz="2" w:space="0" w:color="auto"/>
              <w:bottom w:val="single" w:sz="2" w:space="0" w:color="auto"/>
              <w:right w:val="single" w:sz="2" w:space="0" w:color="auto"/>
            </w:tcBorders>
            <w:hideMark/>
          </w:tcPr>
          <w:p w14:paraId="2BD3F3D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Godkänt, men möjlighet att höja   om studenten kompletterar</w:t>
            </w:r>
          </w:p>
        </w:tc>
        <w:tc>
          <w:tcPr>
            <w:tcW w:w="1920" w:type="dxa"/>
            <w:tcBorders>
              <w:top w:val="single" w:sz="2" w:space="0" w:color="auto"/>
              <w:left w:val="single" w:sz="2" w:space="0" w:color="auto"/>
              <w:bottom w:val="single" w:sz="2" w:space="0" w:color="auto"/>
              <w:right w:val="single" w:sz="2" w:space="0" w:color="auto"/>
            </w:tcBorders>
            <w:hideMark/>
          </w:tcPr>
          <w:p w14:paraId="7D3F688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14:paraId="0499A8D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14:paraId="00895369"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1751DF1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Inlämningsuppgift</w:t>
            </w:r>
          </w:p>
        </w:tc>
        <w:tc>
          <w:tcPr>
            <w:tcW w:w="2385" w:type="dxa"/>
            <w:tcBorders>
              <w:top w:val="single" w:sz="2" w:space="0" w:color="auto"/>
              <w:left w:val="single" w:sz="2" w:space="0" w:color="auto"/>
              <w:bottom w:val="single" w:sz="2" w:space="0" w:color="auto"/>
              <w:right w:val="single" w:sz="2" w:space="0" w:color="auto"/>
            </w:tcBorders>
            <w:hideMark/>
          </w:tcPr>
          <w:p w14:paraId="3AE7260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14:paraId="50AAC3B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14:paraId="42242AC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14:paraId="43629ED5"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2F518B1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14:paraId="6651775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14:paraId="5E5C8B0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14:paraId="1F4F61A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14:paraId="7EAFD6F2"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397436A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Inlämningsuppgift</w:t>
            </w:r>
          </w:p>
        </w:tc>
        <w:tc>
          <w:tcPr>
            <w:tcW w:w="2385" w:type="dxa"/>
            <w:tcBorders>
              <w:top w:val="single" w:sz="2" w:space="0" w:color="auto"/>
              <w:left w:val="single" w:sz="2" w:space="0" w:color="auto"/>
              <w:bottom w:val="single" w:sz="2" w:space="0" w:color="auto"/>
              <w:right w:val="single" w:sz="2" w:space="0" w:color="auto"/>
            </w:tcBorders>
            <w:hideMark/>
          </w:tcPr>
          <w:p w14:paraId="3A62A13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Lämnade inte in</w:t>
            </w:r>
          </w:p>
        </w:tc>
        <w:tc>
          <w:tcPr>
            <w:tcW w:w="1920" w:type="dxa"/>
            <w:tcBorders>
              <w:top w:val="single" w:sz="2" w:space="0" w:color="auto"/>
              <w:left w:val="single" w:sz="2" w:space="0" w:color="auto"/>
              <w:bottom w:val="single" w:sz="2" w:space="0" w:color="auto"/>
              <w:right w:val="single" w:sz="2" w:space="0" w:color="auto"/>
            </w:tcBorders>
            <w:hideMark/>
          </w:tcPr>
          <w:p w14:paraId="74D01D1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14:paraId="6EF9C2B7"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14:paraId="33994E3D"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3AD5F47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14:paraId="3D10E22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14:paraId="4BC1F43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14:paraId="6AC21B2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14:paraId="6FC2B498"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1B5B392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Inlämningsuppgift</w:t>
            </w:r>
          </w:p>
        </w:tc>
        <w:tc>
          <w:tcPr>
            <w:tcW w:w="2385" w:type="dxa"/>
            <w:tcBorders>
              <w:top w:val="single" w:sz="2" w:space="0" w:color="auto"/>
              <w:left w:val="single" w:sz="2" w:space="0" w:color="auto"/>
              <w:bottom w:val="single" w:sz="2" w:space="0" w:color="auto"/>
              <w:right w:val="single" w:sz="2" w:space="0" w:color="auto"/>
            </w:tcBorders>
            <w:hideMark/>
          </w:tcPr>
          <w:p w14:paraId="15AD43F9"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Lämnade in för sent</w:t>
            </w:r>
          </w:p>
        </w:tc>
        <w:tc>
          <w:tcPr>
            <w:tcW w:w="1920" w:type="dxa"/>
            <w:tcBorders>
              <w:top w:val="single" w:sz="2" w:space="0" w:color="auto"/>
              <w:left w:val="single" w:sz="2" w:space="0" w:color="auto"/>
              <w:bottom w:val="single" w:sz="2" w:space="0" w:color="auto"/>
              <w:right w:val="single" w:sz="2" w:space="0" w:color="auto"/>
            </w:tcBorders>
            <w:hideMark/>
          </w:tcPr>
          <w:p w14:paraId="33156C0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w:t>
            </w:r>
          </w:p>
        </w:tc>
        <w:tc>
          <w:tcPr>
            <w:tcW w:w="1920" w:type="dxa"/>
            <w:tcBorders>
              <w:top w:val="single" w:sz="2" w:space="0" w:color="auto"/>
              <w:left w:val="single" w:sz="2" w:space="0" w:color="auto"/>
              <w:bottom w:val="single" w:sz="2" w:space="0" w:color="auto"/>
              <w:right w:val="single" w:sz="2" w:space="0" w:color="auto"/>
            </w:tcBorders>
            <w:hideMark/>
          </w:tcPr>
          <w:p w14:paraId="57DDB702"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14:paraId="3A36667B"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1B97288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14:paraId="10F984F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14:paraId="4F6E3EE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14:paraId="53713CC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14:paraId="6CDE81DE"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540646A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Obligatoriskt moment</w:t>
            </w:r>
          </w:p>
        </w:tc>
        <w:tc>
          <w:tcPr>
            <w:tcW w:w="2385" w:type="dxa"/>
            <w:tcBorders>
              <w:top w:val="single" w:sz="2" w:space="0" w:color="auto"/>
              <w:left w:val="single" w:sz="2" w:space="0" w:color="auto"/>
              <w:bottom w:val="single" w:sz="2" w:space="0" w:color="auto"/>
              <w:right w:val="single" w:sz="2" w:space="0" w:color="auto"/>
            </w:tcBorders>
            <w:hideMark/>
          </w:tcPr>
          <w:p w14:paraId="0FD0BFC6"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Deltog inte</w:t>
            </w:r>
          </w:p>
        </w:tc>
        <w:tc>
          <w:tcPr>
            <w:tcW w:w="1920" w:type="dxa"/>
            <w:tcBorders>
              <w:top w:val="single" w:sz="2" w:space="0" w:color="auto"/>
              <w:left w:val="single" w:sz="2" w:space="0" w:color="auto"/>
              <w:bottom w:val="single" w:sz="2" w:space="0" w:color="auto"/>
              <w:right w:val="single" w:sz="2" w:space="0" w:color="auto"/>
            </w:tcBorders>
            <w:hideMark/>
          </w:tcPr>
          <w:p w14:paraId="5659B94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c>
          <w:tcPr>
            <w:tcW w:w="1920" w:type="dxa"/>
            <w:tcBorders>
              <w:top w:val="single" w:sz="2" w:space="0" w:color="auto"/>
              <w:left w:val="single" w:sz="2" w:space="0" w:color="auto"/>
              <w:bottom w:val="single" w:sz="2" w:space="0" w:color="auto"/>
              <w:right w:val="single" w:sz="2" w:space="0" w:color="auto"/>
            </w:tcBorders>
            <w:hideMark/>
          </w:tcPr>
          <w:p w14:paraId="4B25313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Inget rapporteras</w:t>
            </w:r>
          </w:p>
        </w:tc>
      </w:tr>
      <w:tr w:rsidR="00DF5782" w:rsidRPr="00DF5782" w14:paraId="3F6B6FB9" w14:textId="77777777" w:rsidTr="00DF5782">
        <w:tc>
          <w:tcPr>
            <w:tcW w:w="1725" w:type="dxa"/>
            <w:tcBorders>
              <w:top w:val="single" w:sz="2" w:space="0" w:color="auto"/>
              <w:left w:val="single" w:sz="2" w:space="0" w:color="auto"/>
              <w:bottom w:val="single" w:sz="2" w:space="0" w:color="auto"/>
              <w:right w:val="single" w:sz="2" w:space="0" w:color="auto"/>
            </w:tcBorders>
            <w:hideMark/>
          </w:tcPr>
          <w:p w14:paraId="2F290EE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w:t>
            </w:r>
          </w:p>
        </w:tc>
        <w:tc>
          <w:tcPr>
            <w:tcW w:w="2385" w:type="dxa"/>
            <w:tcBorders>
              <w:top w:val="single" w:sz="2" w:space="0" w:color="auto"/>
              <w:left w:val="single" w:sz="2" w:space="0" w:color="auto"/>
              <w:bottom w:val="single" w:sz="2" w:space="0" w:color="auto"/>
              <w:right w:val="single" w:sz="2" w:space="0" w:color="auto"/>
            </w:tcBorders>
            <w:hideMark/>
          </w:tcPr>
          <w:p w14:paraId="552D3AB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14:paraId="43332C71"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w:t>
            </w:r>
          </w:p>
        </w:tc>
        <w:tc>
          <w:tcPr>
            <w:tcW w:w="1920" w:type="dxa"/>
            <w:tcBorders>
              <w:top w:val="single" w:sz="2" w:space="0" w:color="auto"/>
              <w:left w:val="single" w:sz="2" w:space="0" w:color="auto"/>
              <w:bottom w:val="single" w:sz="2" w:space="0" w:color="auto"/>
              <w:right w:val="single" w:sz="2" w:space="0" w:color="auto"/>
            </w:tcBorders>
            <w:hideMark/>
          </w:tcPr>
          <w:p w14:paraId="1D3CC55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14:paraId="086DD50E" w14:textId="77777777" w:rsidTr="00DF5782">
        <w:tc>
          <w:tcPr>
            <w:tcW w:w="7950" w:type="dxa"/>
            <w:gridSpan w:val="4"/>
            <w:tcBorders>
              <w:top w:val="single" w:sz="2" w:space="0" w:color="auto"/>
              <w:left w:val="single" w:sz="2" w:space="0" w:color="auto"/>
              <w:bottom w:val="single" w:sz="2" w:space="0" w:color="auto"/>
              <w:right w:val="single" w:sz="2" w:space="0" w:color="auto"/>
            </w:tcBorders>
            <w:hideMark/>
          </w:tcPr>
          <w:p w14:paraId="17A9F33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*Om tidsgränser finns kan uppgift/hemtentamen som lämnats in efter angiven tidpunkt räknas som ett förbrukat examinationstillfälle. Då ska U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w:t>
            </w:r>
          </w:p>
          <w:p w14:paraId="6DE5154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kurser med endast en modul: betyg på modul = betyg på hela kursen. Betyg U rapporteras endast på modul, ej för hela kursen.</w:t>
            </w:r>
          </w:p>
        </w:tc>
      </w:tr>
    </w:tbl>
    <w:p w14:paraId="78933D9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p w14:paraId="43AEE34F"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57"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2753278A"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8.9 Återkoppling och tentamensutlämning</w:t>
      </w:r>
    </w:p>
    <w:p w14:paraId="3C20AAC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4C457A3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I anslutning till kurstillfället bör den kursansvariga institutionen (examinatorn eller kursledaren) erbjuda möjlighet till återkoppling på examinationen.</w:t>
      </w:r>
    </w:p>
    <w:p w14:paraId="206ED14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56601C5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Återkoppling</w:t>
      </w:r>
    </w:p>
    <w:p w14:paraId="402CE7C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rätt att</w:t>
      </w:r>
    </w:p>
    <w:p w14:paraId="15C404BA" w14:textId="77777777" w:rsidR="00DF5782" w:rsidRPr="00DF5782" w:rsidRDefault="00DF5782" w:rsidP="00DF5782">
      <w:pPr>
        <w:numPr>
          <w:ilvl w:val="0"/>
          <w:numId w:val="1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diskutera frågor som rör bedömningen med examinatorn,</w:t>
      </w:r>
    </w:p>
    <w:p w14:paraId="1BF601BB" w14:textId="77777777" w:rsidR="00DF5782" w:rsidRPr="00DF5782" w:rsidRDefault="00DF5782" w:rsidP="00DF5782">
      <w:pPr>
        <w:numPr>
          <w:ilvl w:val="0"/>
          <w:numId w:val="1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få upplysning om skälen för betyget och</w:t>
      </w:r>
    </w:p>
    <w:p w14:paraId="47AD1237" w14:textId="77777777" w:rsidR="00DF5782" w:rsidRPr="00DF5782" w:rsidRDefault="00DF5782" w:rsidP="00DF5782">
      <w:pPr>
        <w:numPr>
          <w:ilvl w:val="0"/>
          <w:numId w:val="12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få upplysning om vad som eventuellt kvarstår innan kursen är godkänd.</w:t>
      </w:r>
    </w:p>
    <w:p w14:paraId="55A0930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Utlämning och bevarande av tentamensfrågor</w:t>
      </w:r>
    </w:p>
    <w:p w14:paraId="0C368071" w14:textId="77777777" w:rsidR="00DF5782" w:rsidRPr="00DF5782" w:rsidRDefault="00DF5782" w:rsidP="00DF5782">
      <w:pPr>
        <w:numPr>
          <w:ilvl w:val="0"/>
          <w:numId w:val="1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Tentamensuppgiften/provformuläret (tentamensfrågorna) blir en allmän offentlig handling när provet har genomförts.</w:t>
      </w:r>
    </w:p>
    <w:p w14:paraId="21EA284C" w14:textId="77777777" w:rsidR="00DF5782" w:rsidRPr="00DF5782" w:rsidRDefault="00DF5782" w:rsidP="00DF5782">
      <w:pPr>
        <w:numPr>
          <w:ilvl w:val="0"/>
          <w:numId w:val="1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kopia av tentamensuppgiften/provformuläret ska lämnas ut – oavsett vem som begär det. Sekretess får endast tillämpas i de fall som offentlighets- och sekretesslagen föreskriver.</w:t>
      </w:r>
    </w:p>
    <w:p w14:paraId="2F18BCC2" w14:textId="77777777" w:rsidR="00DF5782" w:rsidRPr="00DF5782" w:rsidRDefault="00DF5782" w:rsidP="00DF5782">
      <w:pPr>
        <w:numPr>
          <w:ilvl w:val="0"/>
          <w:numId w:val="12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exemplar av tentamensuppgiften/provformuläret ska alltid bevaras av kursansvarig institution.</w:t>
      </w:r>
    </w:p>
    <w:p w14:paraId="630E2D7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Utlämning och gallring av tentamenssvar</w:t>
      </w:r>
    </w:p>
    <w:p w14:paraId="31F27FDA" w14:textId="77777777" w:rsidR="00DF5782" w:rsidRPr="00DF5782" w:rsidRDefault="00DF5782" w:rsidP="00DF5782">
      <w:pPr>
        <w:numPr>
          <w:ilvl w:val="0"/>
          <w:numId w:val="1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students tentamenssvar blir en allmän offentlig handling när betygs</w:t>
      </w:r>
      <w:r w:rsidRPr="00DF5782">
        <w:rPr>
          <w:rFonts w:ascii="Times New Roman" w:eastAsia="Times New Roman" w:hAnsi="Times New Roman" w:cs="Times New Roman"/>
          <w:sz w:val="24"/>
          <w:szCs w:val="24"/>
          <w:lang w:eastAsia="sv-SE"/>
        </w:rPr>
        <w:softHyphen/>
        <w:t>sättningen har meddelats (ärendet är slutbehandlat).</w:t>
      </w:r>
    </w:p>
    <w:p w14:paraId="3F1F9753" w14:textId="77777777" w:rsidR="00DF5782" w:rsidRPr="00DF5782" w:rsidRDefault="00DF5782" w:rsidP="00DF5782">
      <w:pPr>
        <w:numPr>
          <w:ilvl w:val="0"/>
          <w:numId w:val="1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Kopia av slutbehandlade tentamenssvar ska lämnas ut – oavsett vem som begär det – så länge originalet finns kvar på institutionen.</w:t>
      </w:r>
    </w:p>
    <w:p w14:paraId="39FD2FC8" w14:textId="77777777" w:rsidR="00DF5782" w:rsidRPr="00DF5782" w:rsidRDefault="00DF5782" w:rsidP="00DF5782">
      <w:pPr>
        <w:numPr>
          <w:ilvl w:val="0"/>
          <w:numId w:val="1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Originalet av de slutbehandlade tentasvaren får bara lämnas tillbaka till den berörda studenten.</w:t>
      </w:r>
    </w:p>
    <w:p w14:paraId="411EE353" w14:textId="77777777" w:rsidR="00DF5782" w:rsidRPr="00DF5782" w:rsidRDefault="00DF5782" w:rsidP="00DF5782">
      <w:pPr>
        <w:numPr>
          <w:ilvl w:val="0"/>
          <w:numId w:val="12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Tentamenssvar som inte har efterfrågats av den berörda studenten får och bör gallras (slängas) två år efter betygssättningen.</w:t>
      </w:r>
    </w:p>
    <w:p w14:paraId="5903AE8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7D4C81C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Utlämning av tentamensfrågor</w:t>
      </w:r>
    </w:p>
    <w:p w14:paraId="7B1AD93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sekretess kan hävdas i fråga om utlämning av tentamensuppgift/provformulär, ska kursledaren meddela det i särskilt beslut efter samråd med SLU:s juristenhet.</w:t>
      </w:r>
    </w:p>
    <w:p w14:paraId="500B5EC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Utlämning av tentamenssvar</w:t>
      </w:r>
    </w:p>
    <w:p w14:paraId="5F3EFB3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Innan originalet av studentens tentamenssvar (gäller vid papperstentamen) har lämnats tillbaka, har studenten rätt till en kopia om hen begär det. Det kan vara lämpligt till exempel om studenten vill få examinatorns beslut omprövat. Studenten undviker på detta sätt misstankar om att ändringar eller tillägg gjorts i tentamenssvaren efter att de hämtats ut. Om studenten begär omprövning av betyg sker gallringen av tentamenssvaren två år efter det att prövningen slutbehandlats.</w:t>
      </w:r>
    </w:p>
    <w:p w14:paraId="0E3926E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Institutionen har rätt att ta avgift för kopiering, se avsnitt </w:t>
      </w:r>
      <w:hyperlink r:id="rId358" w:anchor="studenter38" w:history="1">
        <w:r w:rsidRPr="00DF5782">
          <w:rPr>
            <w:rFonts w:ascii="Times New Roman" w:eastAsia="Times New Roman" w:hAnsi="Times New Roman" w:cs="Times New Roman"/>
            <w:color w:val="3F41DC"/>
            <w:sz w:val="24"/>
            <w:szCs w:val="24"/>
            <w:u w:val="single"/>
            <w:lang w:eastAsia="sv-SE"/>
          </w:rPr>
          <w:t>3.8 Studenters kostnader och ersättningar</w:t>
        </w:r>
      </w:hyperlink>
      <w:r w:rsidRPr="00DF5782">
        <w:rPr>
          <w:rFonts w:ascii="Times New Roman" w:eastAsia="Times New Roman" w:hAnsi="Times New Roman" w:cs="Times New Roman"/>
          <w:sz w:val="24"/>
          <w:szCs w:val="24"/>
          <w:lang w:eastAsia="sv-SE"/>
        </w:rPr>
        <w:t>.</w:t>
      </w:r>
    </w:p>
    <w:p w14:paraId="4197552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5AA60B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 bestämma hur återkopplingen på examinationen utformas. Det får göras utanför ordinarie kurstid, men ska ske före första tillfälle till förnyad examination. Institutionen ansvarar även för att en slutbehandlad skriftlig tentamen i pappersform (studenternas tentamenssvar) i original lämnas ut till studenterna på ett kontrollerat sätt. Exempelvis ska institutionen se till att obehöriga inte får tillgång till studenternas tentamenssvar, det är bara studenten själv som har rätt att få originalet av tentamenssvaren återlämnade. Ej utlämnade pappersoriginal får gallras efter två år. Vid digital tentamen sparas studentens tentamenssvar i två år och raderas sedan automatiskt. Vill studenten spara tentamen längre än så behöver studenten själv ladda ner den innan två år har gått.</w:t>
      </w:r>
    </w:p>
    <w:p w14:paraId="544DBC2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59"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4538E6C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8.10 Alternativt examinationstillfälle</w:t>
      </w:r>
    </w:p>
    <w:p w14:paraId="32FB729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7367A0B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Kursansvarig institution ska erbjuda ett alternativt examinationstillfälle för en student om något av följande inträffar:</w:t>
      </w:r>
    </w:p>
    <w:p w14:paraId="698E27A2" w14:textId="77777777" w:rsidR="00DF5782" w:rsidRPr="00DF5782" w:rsidRDefault="00DF5782" w:rsidP="00DF5782">
      <w:pPr>
        <w:numPr>
          <w:ilvl w:val="0"/>
          <w:numId w:val="1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är studentrepresentant i något av SLU:s organ och studenten meddelar i förväg att ett schemalagt examinationstillfälle sammanfaller med ett utlyst sammanträde eller annan aktivitet i organet,</w:t>
      </w:r>
    </w:p>
    <w:p w14:paraId="0D935BE1" w14:textId="77777777" w:rsidR="00DF5782" w:rsidRPr="00DF5782" w:rsidRDefault="00DF5782" w:rsidP="00DF5782">
      <w:pPr>
        <w:numPr>
          <w:ilvl w:val="0"/>
          <w:numId w:val="1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schemalagt examinationstillfälle kan inte genomföras på grund av omständigheter som SLU ansvarar för.</w:t>
      </w:r>
    </w:p>
    <w:p w14:paraId="69387B09" w14:textId="77777777" w:rsidR="00DF5782" w:rsidRPr="00DF5782" w:rsidRDefault="00DF5782" w:rsidP="00DF5782">
      <w:pPr>
        <w:numPr>
          <w:ilvl w:val="0"/>
          <w:numId w:val="12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Studentens tentamenssvar eller motsvarande har förkommit på grund av SLU:s misstag.</w:t>
      </w:r>
    </w:p>
    <w:p w14:paraId="36D5003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Alternativt examinationstillfälle ska erbjudas senast en vecka efter det schemalagda examinationstillfället, eller senast en vecka efter upptäckten att tentamenssvar förkommit.</w:t>
      </w:r>
    </w:p>
    <w:p w14:paraId="2476A9D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Tidpunkt för det alternativa examinationstillfället ska bestämmas efter samråd med den berörda studenten.</w:t>
      </w:r>
    </w:p>
    <w:p w14:paraId="775F08E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obligatoriska moment gäller särskilda regler, se avsnitt </w:t>
      </w:r>
      <w:hyperlink r:id="rId360"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w:t>
      </w:r>
      <w:r w:rsidRPr="00DF5782">
        <w:rPr>
          <w:rFonts w:ascii="Times New Roman" w:eastAsia="Times New Roman" w:hAnsi="Times New Roman" w:cs="Times New Roman"/>
          <w:sz w:val="24"/>
          <w:szCs w:val="24"/>
          <w:lang w:eastAsia="sv-SE"/>
        </w:rPr>
        <w:br/>
      </w:r>
    </w:p>
    <w:p w14:paraId="13E577AA"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61"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652C5E0B"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8.11 Förnyad examination (omprov)</w:t>
      </w:r>
    </w:p>
    <w:p w14:paraId="7220A90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6A026ED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erbjuder tre examinationstillfällen per år:</w:t>
      </w:r>
    </w:p>
    <w:p w14:paraId="7A638944" w14:textId="77777777" w:rsidR="00DF5782" w:rsidRPr="00DF5782" w:rsidRDefault="00DF5782" w:rsidP="00DF5782">
      <w:pPr>
        <w:numPr>
          <w:ilvl w:val="0"/>
          <w:numId w:val="1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ordinarie examination inom kurstillfället</w:t>
      </w:r>
    </w:p>
    <w:p w14:paraId="5796015E" w14:textId="77777777" w:rsidR="00DF5782" w:rsidRPr="00DF5782" w:rsidRDefault="00DF5782" w:rsidP="00DF5782">
      <w:pPr>
        <w:numPr>
          <w:ilvl w:val="0"/>
          <w:numId w:val="1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förnyad examination (första omprov) i anslutning till kurstillfället</w:t>
      </w:r>
    </w:p>
    <w:p w14:paraId="30BF632B" w14:textId="77777777" w:rsidR="00DF5782" w:rsidRPr="00DF5782" w:rsidRDefault="00DF5782" w:rsidP="00DF5782">
      <w:pPr>
        <w:numPr>
          <w:ilvl w:val="0"/>
          <w:numId w:val="12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ytterligare en examination inom ett år efter kursstart</w:t>
      </w:r>
    </w:p>
    <w:p w14:paraId="394C314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3B0C382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Generellt</w:t>
      </w:r>
    </w:p>
    <w:p w14:paraId="5ED320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Reglerna om förnyad examination gäller även praktiska prov, muntlig tentamen, hemtentamen inlämningsuppgifter eller motsvarande.</w:t>
      </w:r>
    </w:p>
    <w:p w14:paraId="6494F97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Förnyad examination ska </w:t>
      </w:r>
      <w:proofErr w:type="gramStart"/>
      <w:r w:rsidRPr="00DF5782">
        <w:rPr>
          <w:rFonts w:ascii="Times New Roman" w:eastAsia="Times New Roman" w:hAnsi="Times New Roman" w:cs="Times New Roman"/>
          <w:sz w:val="24"/>
          <w:szCs w:val="24"/>
          <w:lang w:eastAsia="sv-SE"/>
        </w:rPr>
        <w:t>erbjudas  tidigast</w:t>
      </w:r>
      <w:proofErr w:type="gramEnd"/>
      <w:r w:rsidRPr="00DF5782">
        <w:rPr>
          <w:rFonts w:ascii="Times New Roman" w:eastAsia="Times New Roman" w:hAnsi="Times New Roman" w:cs="Times New Roman"/>
          <w:sz w:val="24"/>
          <w:szCs w:val="24"/>
          <w:lang w:eastAsia="sv-SE"/>
        </w:rPr>
        <w:t xml:space="preserve"> 10 vardagar efter att resultatet från ordinarie examination har meddelats, och senast den 6:e onsdagen i påföljande läsperiod (enligt principen om fasta omprovsdagar). För kurser med kurstillfälle i senare delen av vårterminen (period 4) kan förnyad examination genomföras i augusti.</w:t>
      </w:r>
    </w:p>
    <w:p w14:paraId="4233638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Förnyad examination i anslutning till kurstillfället erbjuds endast om det finns behov från studenterna på det aktuella kurstillfället.</w:t>
      </w:r>
    </w:p>
    <w:p w14:paraId="487E4AA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Ytterligare en möjlighet till förnyad examination ska erbjudas inom ett år efter kursstart även om det inte finns behov från studenter på det senaste kurstillfället.</w:t>
      </w:r>
    </w:p>
    <w:p w14:paraId="3003826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examination erbjuds kan även studenter från tidigare kurstillfällen delta.</w:t>
      </w:r>
    </w:p>
    <w:p w14:paraId="11AE5BB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obligatoriska moment och självständigt arbete (examensarbete) gäller särskilda regler, se avsnitt </w:t>
      </w:r>
      <w:hyperlink r:id="rId362"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 respektive kapitel </w:t>
      </w:r>
      <w:hyperlink r:id="rId363"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690090E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Fasta omprovsdagar</w:t>
      </w:r>
    </w:p>
    <w:p w14:paraId="55C4EF6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erbjuder fasta dagar för förnyad examination (omprov) den 6:e onsdagen i varje läsperiod. För att ge lärare och studenter goda planeringsförutsättningar rekommenderas att första omtentamen för en kurs infaller den 6:e onsdagen i läsperioden efter kurstillfället och den andra omtentamen infaller den 6:e onsdagen i den därpå följande läsperioden.</w:t>
      </w:r>
    </w:p>
    <w:tbl>
      <w:tblPr>
        <w:tblW w:w="99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0"/>
        <w:gridCol w:w="3320"/>
        <w:gridCol w:w="3320"/>
      </w:tblGrid>
      <w:tr w:rsidR="00DF5782" w:rsidRPr="00DF5782" w14:paraId="1F040803" w14:textId="77777777"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14:paraId="7F21F0D3"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Kurstillfälle:</w:t>
            </w:r>
          </w:p>
        </w:tc>
        <w:tc>
          <w:tcPr>
            <w:tcW w:w="3317" w:type="dxa"/>
            <w:tcBorders>
              <w:top w:val="single" w:sz="2" w:space="0" w:color="auto"/>
              <w:left w:val="single" w:sz="2" w:space="0" w:color="auto"/>
              <w:bottom w:val="single" w:sz="2" w:space="0" w:color="auto"/>
              <w:right w:val="single" w:sz="2" w:space="0" w:color="auto"/>
            </w:tcBorders>
            <w:vAlign w:val="center"/>
            <w:hideMark/>
          </w:tcPr>
          <w:p w14:paraId="5420D2C0"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1:a omtentamen</w:t>
            </w:r>
          </w:p>
        </w:tc>
        <w:tc>
          <w:tcPr>
            <w:tcW w:w="3317" w:type="dxa"/>
            <w:tcBorders>
              <w:top w:val="single" w:sz="2" w:space="0" w:color="auto"/>
              <w:left w:val="single" w:sz="2" w:space="0" w:color="auto"/>
              <w:bottom w:val="single" w:sz="2" w:space="0" w:color="auto"/>
              <w:right w:val="single" w:sz="2" w:space="0" w:color="auto"/>
            </w:tcBorders>
            <w:vAlign w:val="center"/>
            <w:hideMark/>
          </w:tcPr>
          <w:p w14:paraId="0A41F296"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2:a omtentamen</w:t>
            </w:r>
          </w:p>
        </w:tc>
      </w:tr>
      <w:tr w:rsidR="00DF5782" w:rsidRPr="00DF5782" w14:paraId="4F7D7692" w14:textId="77777777"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14:paraId="78B4124F"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1</w:t>
            </w:r>
          </w:p>
        </w:tc>
        <w:tc>
          <w:tcPr>
            <w:tcW w:w="3317" w:type="dxa"/>
            <w:tcBorders>
              <w:top w:val="single" w:sz="2" w:space="0" w:color="auto"/>
              <w:left w:val="single" w:sz="2" w:space="0" w:color="auto"/>
              <w:bottom w:val="single" w:sz="2" w:space="0" w:color="auto"/>
              <w:right w:val="single" w:sz="2" w:space="0" w:color="auto"/>
            </w:tcBorders>
            <w:vAlign w:val="center"/>
            <w:hideMark/>
          </w:tcPr>
          <w:p w14:paraId="2F2F5BE2"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2</w:t>
            </w:r>
          </w:p>
        </w:tc>
        <w:tc>
          <w:tcPr>
            <w:tcW w:w="3317" w:type="dxa"/>
            <w:tcBorders>
              <w:top w:val="single" w:sz="2" w:space="0" w:color="auto"/>
              <w:left w:val="single" w:sz="2" w:space="0" w:color="auto"/>
              <w:bottom w:val="single" w:sz="2" w:space="0" w:color="auto"/>
              <w:right w:val="single" w:sz="2" w:space="0" w:color="auto"/>
            </w:tcBorders>
            <w:vAlign w:val="center"/>
            <w:hideMark/>
          </w:tcPr>
          <w:p w14:paraId="46E4B841"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3</w:t>
            </w:r>
          </w:p>
        </w:tc>
      </w:tr>
      <w:tr w:rsidR="00DF5782" w:rsidRPr="00DF5782" w14:paraId="7BC3E474" w14:textId="77777777"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14:paraId="1B3A9A87"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2</w:t>
            </w:r>
          </w:p>
        </w:tc>
        <w:tc>
          <w:tcPr>
            <w:tcW w:w="3317" w:type="dxa"/>
            <w:tcBorders>
              <w:top w:val="single" w:sz="2" w:space="0" w:color="auto"/>
              <w:left w:val="single" w:sz="2" w:space="0" w:color="auto"/>
              <w:bottom w:val="single" w:sz="2" w:space="0" w:color="auto"/>
              <w:right w:val="single" w:sz="2" w:space="0" w:color="auto"/>
            </w:tcBorders>
            <w:vAlign w:val="center"/>
            <w:hideMark/>
          </w:tcPr>
          <w:p w14:paraId="3246FE91"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3</w:t>
            </w:r>
          </w:p>
        </w:tc>
        <w:tc>
          <w:tcPr>
            <w:tcW w:w="3317" w:type="dxa"/>
            <w:tcBorders>
              <w:top w:val="single" w:sz="2" w:space="0" w:color="auto"/>
              <w:left w:val="single" w:sz="2" w:space="0" w:color="auto"/>
              <w:bottom w:val="single" w:sz="2" w:space="0" w:color="auto"/>
              <w:right w:val="single" w:sz="2" w:space="0" w:color="auto"/>
            </w:tcBorders>
            <w:vAlign w:val="center"/>
            <w:hideMark/>
          </w:tcPr>
          <w:p w14:paraId="68A0CC20"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4</w:t>
            </w:r>
          </w:p>
        </w:tc>
      </w:tr>
      <w:tr w:rsidR="00DF5782" w:rsidRPr="00DF5782" w14:paraId="060B6D11" w14:textId="77777777"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14:paraId="25202782"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3</w:t>
            </w:r>
          </w:p>
        </w:tc>
        <w:tc>
          <w:tcPr>
            <w:tcW w:w="3317" w:type="dxa"/>
            <w:tcBorders>
              <w:top w:val="single" w:sz="2" w:space="0" w:color="auto"/>
              <w:left w:val="single" w:sz="2" w:space="0" w:color="auto"/>
              <w:bottom w:val="single" w:sz="2" w:space="0" w:color="auto"/>
              <w:right w:val="single" w:sz="2" w:space="0" w:color="auto"/>
            </w:tcBorders>
            <w:vAlign w:val="center"/>
            <w:hideMark/>
          </w:tcPr>
          <w:p w14:paraId="5D987952"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4</w:t>
            </w:r>
          </w:p>
        </w:tc>
        <w:tc>
          <w:tcPr>
            <w:tcW w:w="3317" w:type="dxa"/>
            <w:tcBorders>
              <w:top w:val="single" w:sz="2" w:space="0" w:color="auto"/>
              <w:left w:val="single" w:sz="2" w:space="0" w:color="auto"/>
              <w:bottom w:val="single" w:sz="2" w:space="0" w:color="auto"/>
              <w:right w:val="single" w:sz="2" w:space="0" w:color="auto"/>
            </w:tcBorders>
            <w:vAlign w:val="center"/>
            <w:hideMark/>
          </w:tcPr>
          <w:p w14:paraId="3D73297D"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1</w:t>
            </w:r>
          </w:p>
        </w:tc>
      </w:tr>
      <w:tr w:rsidR="00DF5782" w:rsidRPr="00DF5782" w14:paraId="0751ABE1" w14:textId="77777777" w:rsidTr="00DF5782">
        <w:trPr>
          <w:trHeight w:val="270"/>
        </w:trPr>
        <w:tc>
          <w:tcPr>
            <w:tcW w:w="3317" w:type="dxa"/>
            <w:tcBorders>
              <w:top w:val="single" w:sz="2" w:space="0" w:color="auto"/>
              <w:left w:val="single" w:sz="2" w:space="0" w:color="auto"/>
              <w:bottom w:val="single" w:sz="2" w:space="0" w:color="auto"/>
              <w:right w:val="single" w:sz="2" w:space="0" w:color="auto"/>
            </w:tcBorders>
            <w:vAlign w:val="center"/>
            <w:hideMark/>
          </w:tcPr>
          <w:p w14:paraId="7F63D1AE"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4</w:t>
            </w:r>
          </w:p>
        </w:tc>
        <w:tc>
          <w:tcPr>
            <w:tcW w:w="3317" w:type="dxa"/>
            <w:tcBorders>
              <w:top w:val="single" w:sz="2" w:space="0" w:color="auto"/>
              <w:left w:val="single" w:sz="2" w:space="0" w:color="auto"/>
              <w:bottom w:val="single" w:sz="2" w:space="0" w:color="auto"/>
              <w:right w:val="single" w:sz="2" w:space="0" w:color="auto"/>
            </w:tcBorders>
            <w:vAlign w:val="center"/>
            <w:hideMark/>
          </w:tcPr>
          <w:p w14:paraId="336FFC5E"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1</w:t>
            </w:r>
          </w:p>
        </w:tc>
        <w:tc>
          <w:tcPr>
            <w:tcW w:w="3317" w:type="dxa"/>
            <w:tcBorders>
              <w:top w:val="single" w:sz="2" w:space="0" w:color="auto"/>
              <w:left w:val="single" w:sz="2" w:space="0" w:color="auto"/>
              <w:bottom w:val="single" w:sz="2" w:space="0" w:color="auto"/>
              <w:right w:val="single" w:sz="2" w:space="0" w:color="auto"/>
            </w:tcBorders>
            <w:vAlign w:val="center"/>
            <w:hideMark/>
          </w:tcPr>
          <w:p w14:paraId="6A317B3C" w14:textId="77777777" w:rsidR="00DF5782" w:rsidRPr="00DF5782" w:rsidRDefault="00DF5782" w:rsidP="00DF5782">
            <w:pPr>
              <w:spacing w:after="0"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Period 2</w:t>
            </w:r>
          </w:p>
        </w:tc>
      </w:tr>
    </w:tbl>
    <w:p w14:paraId="633B8C9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Dessa onsdagar reserveras för förnyad examination, ordinarie tentamen förläggs inte till dessa onsdagar. Genom att erbjuda fasta datum för omtentamen där inga ordinarie tentamina förläggs ökar stundernas möjligheter att tentera eftersläpande moment.</w:t>
      </w:r>
    </w:p>
    <w:p w14:paraId="7E8E2D8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för omprovsdagar fastställs per läsår och läggs ut på SLU-webben (</w:t>
      </w:r>
      <w:hyperlink r:id="rId364" w:history="1">
        <w:r w:rsidRPr="00DF5782">
          <w:rPr>
            <w:rFonts w:ascii="Times New Roman" w:eastAsia="Times New Roman" w:hAnsi="Times New Roman" w:cs="Times New Roman"/>
            <w:color w:val="3F41DC"/>
            <w:sz w:val="24"/>
            <w:szCs w:val="24"/>
            <w:u w:val="single"/>
            <w:lang w:eastAsia="sv-SE"/>
          </w:rPr>
          <w:t xml:space="preserve">Terminstider och </w:t>
        </w:r>
        <w:proofErr w:type="spellStart"/>
        <w:r w:rsidRPr="00DF5782">
          <w:rPr>
            <w:rFonts w:ascii="Times New Roman" w:eastAsia="Times New Roman" w:hAnsi="Times New Roman" w:cs="Times New Roman"/>
            <w:color w:val="3F41DC"/>
            <w:sz w:val="24"/>
            <w:szCs w:val="24"/>
            <w:u w:val="single"/>
            <w:lang w:eastAsia="sv-SE"/>
          </w:rPr>
          <w:t>orsspecifika</w:t>
        </w:r>
        <w:proofErr w:type="spellEnd"/>
        <w:r w:rsidRPr="00DF5782">
          <w:rPr>
            <w:rFonts w:ascii="Times New Roman" w:eastAsia="Times New Roman" w:hAnsi="Times New Roman" w:cs="Times New Roman"/>
            <w:color w:val="3F41DC"/>
            <w:sz w:val="24"/>
            <w:szCs w:val="24"/>
            <w:u w:val="single"/>
            <w:lang w:eastAsia="sv-SE"/>
          </w:rPr>
          <w:t xml:space="preserve"> uppgifter</w:t>
        </w:r>
      </w:hyperlink>
      <w:r w:rsidRPr="00DF5782">
        <w:rPr>
          <w:rFonts w:ascii="Times New Roman" w:eastAsia="Times New Roman" w:hAnsi="Times New Roman" w:cs="Times New Roman"/>
          <w:sz w:val="24"/>
          <w:szCs w:val="24"/>
          <w:lang w:eastAsia="sv-SE"/>
        </w:rPr>
        <w:t>) minst 6 månader före läsårstart.</w:t>
      </w:r>
    </w:p>
    <w:p w14:paraId="2F74E9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(Många institutioner/fakulteter erbjuder även perioder för förnyad examination efter vårterminens slut och innan höstterminens början).</w:t>
      </w:r>
    </w:p>
    <w:p w14:paraId="3330ED3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Förnyad examination medan omprövning pågår</w:t>
      </w:r>
    </w:p>
    <w:p w14:paraId="770A124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pågående examination måste avslutas (i form av betyg/resultat) innan studenten har rätt att delta i en motsvarande förnyad examination.</w:t>
      </w:r>
    </w:p>
    <w:p w14:paraId="586C14D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har begärt omprövning av en underkänd examination har visserligen rätt att delta i en förnyad examination medan omprövningen av den första examinationen pågår, men den förnyade examinationen ska inte bedömas förrän omprövningen av den första examinationen är avslutad.</w:t>
      </w:r>
    </w:p>
    <w:p w14:paraId="45678CD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Blir studenten godkänd redan efter omprövningen ska den förnyade examinationen lämnas utan avseende. Är studenten fortfarande underkänd efter omprövningen så bedöms den förnyade examinationen.</w:t>
      </w:r>
    </w:p>
    <w:p w14:paraId="3092D1B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B837F5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w:t>
      </w:r>
    </w:p>
    <w:p w14:paraId="4EB9191A" w14:textId="77777777" w:rsidR="00DF5782" w:rsidRPr="00DF5782" w:rsidRDefault="00DF5782" w:rsidP="00DF5782">
      <w:pPr>
        <w:numPr>
          <w:ilvl w:val="0"/>
          <w:numId w:val="12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vid kursstart meddela datum för eventuell förnyad examination (första omprov) i anslutning till kurstillfället,</w:t>
      </w:r>
    </w:p>
    <w:p w14:paraId="2E04D4E3" w14:textId="77777777" w:rsidR="00DF5782" w:rsidRPr="00DF5782" w:rsidRDefault="00DF5782" w:rsidP="00DF5782">
      <w:pPr>
        <w:numPr>
          <w:ilvl w:val="0"/>
          <w:numId w:val="12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åtta (8) veckor i förväg meddela datum för den ytterligare examination som ska erbjudas inom ett år efter kursstart.</w:t>
      </w:r>
    </w:p>
    <w:p w14:paraId="0A67C52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Tentamensservice fastställer och publicerar datum för förnyad examination minst 6 månader före läsårstart.</w:t>
      </w:r>
    </w:p>
    <w:p w14:paraId="4A036E5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anmäla sig senast 10 vardagar före examinationen, se avsnitt </w:t>
      </w:r>
      <w:hyperlink r:id="rId365" w:anchor="examination82" w:history="1">
        <w:r w:rsidRPr="00DF5782">
          <w:rPr>
            <w:rFonts w:ascii="Times New Roman" w:eastAsia="Times New Roman" w:hAnsi="Times New Roman" w:cs="Times New Roman"/>
            <w:color w:val="3F41DC"/>
            <w:sz w:val="24"/>
            <w:szCs w:val="24"/>
            <w:u w:val="single"/>
            <w:lang w:eastAsia="sv-SE"/>
          </w:rPr>
          <w:t>8.2 Tid, plats och anmälan för tentamen</w:t>
        </w:r>
      </w:hyperlink>
      <w:r w:rsidRPr="00DF5782">
        <w:rPr>
          <w:rFonts w:ascii="Times New Roman" w:eastAsia="Times New Roman" w:hAnsi="Times New Roman" w:cs="Times New Roman"/>
          <w:sz w:val="24"/>
          <w:szCs w:val="24"/>
          <w:lang w:eastAsia="sv-SE"/>
        </w:rPr>
        <w:t>.</w:t>
      </w:r>
    </w:p>
    <w:p w14:paraId="00ABEAA7"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66"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E55B83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8.12 Begränsningar i förnyad examination (omprov)</w:t>
      </w:r>
    </w:p>
    <w:p w14:paraId="198A2FD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655A201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 </w:t>
      </w:r>
      <w:r w:rsidRPr="00DF5782">
        <w:rPr>
          <w:rFonts w:ascii="Times New Roman" w:eastAsia="Times New Roman" w:hAnsi="Times New Roman" w:cs="Times New Roman"/>
          <w:i/>
          <w:iCs/>
          <w:sz w:val="24"/>
          <w:szCs w:val="24"/>
          <w:lang w:eastAsia="sv-SE"/>
        </w:rPr>
        <w:t>examinationstillfälle</w:t>
      </w:r>
      <w:r w:rsidRPr="00DF5782">
        <w:rPr>
          <w:rFonts w:ascii="Times New Roman" w:eastAsia="Times New Roman" w:hAnsi="Times New Roman" w:cs="Times New Roman"/>
          <w:sz w:val="24"/>
          <w:szCs w:val="24"/>
          <w:lang w:eastAsia="sv-SE"/>
        </w:rPr>
        <w:t> räknas de gånger studenten deltagit i en examination för en viss kurs eller ett visst moment. En påbörjad examination räknas som ett förbrukat tillfälle.</w:t>
      </w:r>
    </w:p>
    <w:p w14:paraId="4D8D51F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En </w:t>
      </w:r>
      <w:r w:rsidRPr="00DF5782">
        <w:rPr>
          <w:rFonts w:ascii="Times New Roman" w:eastAsia="Times New Roman" w:hAnsi="Times New Roman" w:cs="Times New Roman"/>
          <w:i/>
          <w:iCs/>
          <w:sz w:val="24"/>
          <w:szCs w:val="24"/>
          <w:lang w:eastAsia="sv-SE"/>
        </w:rPr>
        <w:t>kursmodul</w:t>
      </w:r>
      <w:r w:rsidRPr="00DF5782">
        <w:rPr>
          <w:rFonts w:ascii="Times New Roman" w:eastAsia="Times New Roman" w:hAnsi="Times New Roman" w:cs="Times New Roman"/>
          <w:sz w:val="24"/>
          <w:szCs w:val="24"/>
          <w:lang w:eastAsia="sv-SE"/>
        </w:rPr>
        <w:t> är en del av en kurs med viss omfattning i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Tidigare benämning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var delkurs eller prov.</w:t>
      </w:r>
    </w:p>
    <w:p w14:paraId="418F55F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32E2A72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ska ges rätt till minst fem tillfällen för varje examination (prov) som ingår i en kurs. Om godkänt resultat på en kurs eller del av en kurs förutsätter att studenten genomgått praktik eller motsvarande utbildning, ska studenten ges rätt till minst två praktikperioder (eller motsvarande). (Högskoleförordningen (1993:100) 6 kap.)</w:t>
      </w:r>
    </w:p>
    <w:p w14:paraId="3C33274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Totala antalet examinationstillfällen och praktiktillfällen får bara begränsas om det skulle medföra orimligt resursslöseri att inte begränsa dem. Eventuella begränsningar av det totala antalet examinationstillfällen måste anges i kursplanen.</w:t>
      </w:r>
    </w:p>
    <w:p w14:paraId="1176E42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91A79D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Förändring av kurslitteratur och betygskriterier</w:t>
      </w:r>
    </w:p>
    <w:p w14:paraId="27C0FB4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Examinationen görs mot kursens mål och sker i enlighet med aktuell kurslitteratur (eller motsvarande) samt aktuella betygskriterier inklusive specificerade krav för godkänd kurs.</w:t>
      </w:r>
    </w:p>
    <w:p w14:paraId="3173D7C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kan besluta om undantag för en student som antagits till ett tidigare kurstillfälle, om det finns skäl för det.</w:t>
      </w:r>
    </w:p>
    <w:p w14:paraId="442923F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Förändring av kursmoduler</w:t>
      </w:r>
    </w:p>
    <w:p w14:paraId="79548EB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kursens indelning i moduler förändras så att det påverkar examinationen, ska examinationen i första hand ske enligt den nya modulindelningen. Om det inte är möjligt, ska berörda studenter erbjudas totalt minst fem tillfällen för varje examination (prov) enligt den modulindelning som gällde det kurstillfälle de antagits till.</w:t>
      </w:r>
    </w:p>
    <w:p w14:paraId="3BF31AB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Förändring av kursplaner</w:t>
      </w:r>
    </w:p>
    <w:p w14:paraId="785455B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ny eller reviderad kursplan beslutas, ska det även fastställas övergångsbestämmelser som anger hur examinationen kan slutföras av den student som antagits enligt tidigare kursplan och inte uppnått godkänt resultat, se avsnitt </w:t>
      </w:r>
      <w:hyperlink r:id="rId367" w:anchor="kursplan67" w:history="1">
        <w:r w:rsidRPr="00DF5782">
          <w:rPr>
            <w:rFonts w:ascii="Times New Roman" w:eastAsia="Times New Roman" w:hAnsi="Times New Roman" w:cs="Times New Roman"/>
            <w:color w:val="3F41DC"/>
            <w:sz w:val="24"/>
            <w:szCs w:val="24"/>
            <w:u w:val="single"/>
            <w:lang w:eastAsia="sv-SE"/>
          </w:rPr>
          <w:t>6.7 Nedläggning av kurs</w:t>
        </w:r>
      </w:hyperlink>
      <w:r w:rsidRPr="00DF5782">
        <w:rPr>
          <w:rFonts w:ascii="Times New Roman" w:eastAsia="Times New Roman" w:hAnsi="Times New Roman" w:cs="Times New Roman"/>
          <w:sz w:val="24"/>
          <w:szCs w:val="24"/>
          <w:lang w:eastAsia="sv-SE"/>
        </w:rPr>
        <w:t>.</w:t>
      </w:r>
    </w:p>
    <w:p w14:paraId="56691DA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första hand ska examinationen ske enligt den nya kursplanen, men anpassningar kan behöva göras för att den tidigare kursplanens mål ska uppnås.</w:t>
      </w:r>
    </w:p>
    <w:p w14:paraId="19A3774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Nedlagd kurs</w:t>
      </w:r>
    </w:p>
    <w:p w14:paraId="2F245A1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kurs läggs ned, ska det även fastställas övergångsbestämmelser i berörd kursplan som anger hur examinationen kan slutföras av den student som antagits och inte uppnått godkänt resultat, se avsnitt </w:t>
      </w:r>
      <w:hyperlink r:id="rId368" w:anchor="kursplan67" w:history="1">
        <w:r w:rsidRPr="00DF5782">
          <w:rPr>
            <w:rFonts w:ascii="Times New Roman" w:eastAsia="Times New Roman" w:hAnsi="Times New Roman" w:cs="Times New Roman"/>
            <w:color w:val="3F41DC"/>
            <w:sz w:val="24"/>
            <w:szCs w:val="24"/>
            <w:u w:val="single"/>
            <w:lang w:eastAsia="sv-SE"/>
          </w:rPr>
          <w:t>6.7 Nedläggning av kurs</w:t>
        </w:r>
      </w:hyperlink>
      <w:r w:rsidRPr="00DF5782">
        <w:rPr>
          <w:rFonts w:ascii="Times New Roman" w:eastAsia="Times New Roman" w:hAnsi="Times New Roman" w:cs="Times New Roman"/>
          <w:sz w:val="24"/>
          <w:szCs w:val="24"/>
          <w:lang w:eastAsia="sv-SE"/>
        </w:rPr>
        <w:t>.</w:t>
      </w:r>
    </w:p>
    <w:p w14:paraId="20A179D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Som en generell övergångsregel gäller att minst tre tillfällen till förnyad examination ska erbjudas under två år efter det sista kurstillfället eller beslutsdatum om nedläggning, beroende på vad som är mest fördelaktigt för studenten. Sammantaget ska studenterna på det sista </w:t>
      </w:r>
      <w:r w:rsidRPr="00DF5782">
        <w:rPr>
          <w:rFonts w:ascii="Times New Roman" w:eastAsia="Times New Roman" w:hAnsi="Times New Roman" w:cs="Times New Roman"/>
          <w:sz w:val="24"/>
          <w:szCs w:val="24"/>
          <w:lang w:eastAsia="sv-SE"/>
        </w:rPr>
        <w:lastRenderedPageBreak/>
        <w:t>kurstillfället erbjudas totalt minst fem tillfällen för varje examination (prov) som ingår i kursen de antagits till.</w:t>
      </w:r>
    </w:p>
    <w:p w14:paraId="6DCB807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särskilda skäl kan en student ges möjlighet till ytterligare ett omprov i en nedlagd kurs. Vilka skäl som omfattas anges i avsnitt </w:t>
      </w:r>
      <w:hyperlink r:id="rId369"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men det kan också röra sig om långa utlandsstudier.</w:t>
      </w:r>
    </w:p>
    <w:p w14:paraId="330B8BB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student som vill göra ytterligare ett omprov i nedlagd kurs – utöver vad övergångsbestämmelserna anger – ska lämna en skriftlig och väl motiverad ansökan till ansvarig fakultet. Det är den fakultet som den kursansvariga institutionen hör till som beslutar om ytterligare möjlighet ska erbjudas. Beslut fattas av den inom fakultetsledningen som har ansvar för utbildning på grundnivå och avancerad nivå, om inte fakulteten beslutat om en annan hantering.</w:t>
      </w:r>
    </w:p>
    <w:p w14:paraId="5CFC313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Obligatoriska moment</w:t>
      </w:r>
    </w:p>
    <w:p w14:paraId="51F8F23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hyperlink r:id="rId370"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w:t>
      </w:r>
    </w:p>
    <w:p w14:paraId="5671A6C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1194A2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kursansvariga institutionen ska via kurssidor informera om vilka möjligheter till förnyad examination som finns vid</w:t>
      </w:r>
    </w:p>
    <w:p w14:paraId="223FD800" w14:textId="77777777" w:rsidR="00DF5782" w:rsidRPr="00DF5782" w:rsidRDefault="00DF5782" w:rsidP="00DF5782">
      <w:pPr>
        <w:numPr>
          <w:ilvl w:val="0"/>
          <w:numId w:val="1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förändringar av kursmoduler,</w:t>
      </w:r>
    </w:p>
    <w:p w14:paraId="064E3332" w14:textId="77777777" w:rsidR="00DF5782" w:rsidRPr="00DF5782" w:rsidRDefault="00DF5782" w:rsidP="00DF5782">
      <w:pPr>
        <w:numPr>
          <w:ilvl w:val="0"/>
          <w:numId w:val="1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förändringar av kursplaner och</w:t>
      </w:r>
    </w:p>
    <w:p w14:paraId="010ECBAD" w14:textId="77777777" w:rsidR="00DF5782" w:rsidRPr="00DF5782" w:rsidRDefault="00DF5782" w:rsidP="00DF5782">
      <w:pPr>
        <w:numPr>
          <w:ilvl w:val="0"/>
          <w:numId w:val="12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för nedlagda kurser.</w:t>
      </w:r>
    </w:p>
    <w:p w14:paraId="2FA85C6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vid behov informera sig om</w:t>
      </w:r>
    </w:p>
    <w:p w14:paraId="68EDA9DE" w14:textId="77777777" w:rsidR="00DF5782" w:rsidRPr="00DF5782" w:rsidRDefault="00DF5782" w:rsidP="00DF5782">
      <w:pPr>
        <w:numPr>
          <w:ilvl w:val="0"/>
          <w:numId w:val="1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förändringar i kurslitteratur, betygskriterier, kursmoduler och kursplaner som påverkar examinationen samt</w:t>
      </w:r>
    </w:p>
    <w:p w14:paraId="009A95D0" w14:textId="77777777" w:rsidR="00DF5782" w:rsidRPr="00DF5782" w:rsidRDefault="00DF5782" w:rsidP="00DF5782">
      <w:pPr>
        <w:numPr>
          <w:ilvl w:val="0"/>
          <w:numId w:val="12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övergångsbeswtämmelser</w:t>
      </w:r>
      <w:proofErr w:type="spellEnd"/>
      <w:r w:rsidRPr="00DF5782">
        <w:rPr>
          <w:rFonts w:ascii="Times New Roman" w:eastAsia="Times New Roman" w:hAnsi="Times New Roman" w:cs="Times New Roman"/>
          <w:sz w:val="24"/>
          <w:szCs w:val="24"/>
          <w:lang w:eastAsia="sv-SE"/>
        </w:rPr>
        <w:t xml:space="preserve"> för examinationen i nedlagda kurser.</w:t>
      </w:r>
    </w:p>
    <w:p w14:paraId="4571F4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ansvariga fakulteten ska besluta om ytterligare examinationstillfälle – utöver vad övergångsbestämmelserna anger – ska erbjudas för en nedlagd kurs. Det är den fakultet som den kursansvariga institutionen hör till som beslutar om ytterligare möjlighet ska erbjudas. Beslut fattas av den inom fakultetsledningen som har ansvar för utbildning på grundnivå och avancerad nivå, om inte fakulteten beslutat om en annan hantering.</w:t>
      </w:r>
    </w:p>
    <w:p w14:paraId="3FBAC55A"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71" w:anchor="examination8"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372"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7B31E522"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9. Självständigt arbete (examensarbete)</w:t>
      </w:r>
    </w:p>
    <w:p w14:paraId="44304894"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73" w:anchor="exarbete91" w:history="1">
        <w:r w:rsidR="00DF5782" w:rsidRPr="00DF5782">
          <w:rPr>
            <w:rFonts w:ascii="Times New Roman" w:eastAsia="Times New Roman" w:hAnsi="Times New Roman" w:cs="Times New Roman"/>
            <w:color w:val="3F41DC"/>
            <w:sz w:val="24"/>
            <w:szCs w:val="24"/>
            <w:u w:val="single"/>
            <w:lang w:eastAsia="sv-SE"/>
          </w:rPr>
          <w:t>9.1 Utgångspunkter</w:t>
        </w:r>
      </w:hyperlink>
      <w:r w:rsidR="00DF5782" w:rsidRPr="00DF5782">
        <w:rPr>
          <w:rFonts w:ascii="Times New Roman" w:eastAsia="Times New Roman" w:hAnsi="Times New Roman" w:cs="Times New Roman"/>
          <w:sz w:val="24"/>
          <w:szCs w:val="24"/>
          <w:lang w:eastAsia="sv-SE"/>
        </w:rPr>
        <w:br/>
      </w:r>
      <w:hyperlink r:id="rId374" w:anchor="exarbete92" w:history="1">
        <w:r w:rsidR="00DF5782" w:rsidRPr="00DF5782">
          <w:rPr>
            <w:rFonts w:ascii="Times New Roman" w:eastAsia="Times New Roman" w:hAnsi="Times New Roman" w:cs="Times New Roman"/>
            <w:color w:val="3F41DC"/>
            <w:sz w:val="24"/>
            <w:szCs w:val="24"/>
            <w:u w:val="single"/>
            <w:lang w:eastAsia="sv-SE"/>
          </w:rPr>
          <w:t>9.2 Kursplan</w:t>
        </w:r>
      </w:hyperlink>
      <w:r w:rsidR="00DF5782" w:rsidRPr="00DF5782">
        <w:rPr>
          <w:rFonts w:ascii="Times New Roman" w:eastAsia="Times New Roman" w:hAnsi="Times New Roman" w:cs="Times New Roman"/>
          <w:sz w:val="24"/>
          <w:szCs w:val="24"/>
          <w:lang w:eastAsia="sv-SE"/>
        </w:rPr>
        <w:br/>
      </w:r>
      <w:hyperlink r:id="rId375" w:anchor="exarbete93" w:history="1">
        <w:r w:rsidR="00DF5782" w:rsidRPr="00DF5782">
          <w:rPr>
            <w:rFonts w:ascii="Times New Roman" w:eastAsia="Times New Roman" w:hAnsi="Times New Roman" w:cs="Times New Roman"/>
            <w:color w:val="3F41DC"/>
            <w:sz w:val="24"/>
            <w:szCs w:val="24"/>
            <w:u w:val="single"/>
            <w:lang w:eastAsia="sv-SE"/>
          </w:rPr>
          <w:t>9.3 Arbetsplan</w:t>
        </w:r>
      </w:hyperlink>
      <w:r w:rsidR="00DF5782" w:rsidRPr="00DF5782">
        <w:rPr>
          <w:rFonts w:ascii="Times New Roman" w:eastAsia="Times New Roman" w:hAnsi="Times New Roman" w:cs="Times New Roman"/>
          <w:sz w:val="24"/>
          <w:szCs w:val="24"/>
          <w:lang w:eastAsia="sv-SE"/>
        </w:rPr>
        <w:br/>
      </w:r>
      <w:hyperlink r:id="rId376" w:anchor="exarbete94" w:history="1">
        <w:r w:rsidR="00DF5782" w:rsidRPr="00DF5782">
          <w:rPr>
            <w:rFonts w:ascii="Times New Roman" w:eastAsia="Times New Roman" w:hAnsi="Times New Roman" w:cs="Times New Roman"/>
            <w:color w:val="3F41DC"/>
            <w:sz w:val="24"/>
            <w:szCs w:val="24"/>
            <w:u w:val="single"/>
            <w:lang w:eastAsia="sv-SE"/>
          </w:rPr>
          <w:t>9.4 Organisation av genomförandet</w:t>
        </w:r>
      </w:hyperlink>
    </w:p>
    <w:p w14:paraId="0B5D401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lastRenderedPageBreak/>
        <w:t>9.1 Utgångspunkter</w:t>
      </w:r>
    </w:p>
    <w:p w14:paraId="1370828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5E4C5C8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används någon av benämningarna </w:t>
      </w:r>
      <w:r w:rsidRPr="00DF5782">
        <w:rPr>
          <w:rFonts w:ascii="Times New Roman" w:eastAsia="Times New Roman" w:hAnsi="Times New Roman" w:cs="Times New Roman"/>
          <w:i/>
          <w:iCs/>
          <w:sz w:val="24"/>
          <w:szCs w:val="24"/>
          <w:lang w:eastAsia="sv-SE"/>
        </w:rPr>
        <w:t>självständigt arbete</w:t>
      </w:r>
      <w:r w:rsidRPr="00DF5782">
        <w:rPr>
          <w:rFonts w:ascii="Times New Roman" w:eastAsia="Times New Roman" w:hAnsi="Times New Roman" w:cs="Times New Roman"/>
          <w:sz w:val="24"/>
          <w:szCs w:val="24"/>
          <w:lang w:eastAsia="sv-SE"/>
        </w:rPr>
        <w:t> eller </w:t>
      </w:r>
      <w:r w:rsidRPr="00DF5782">
        <w:rPr>
          <w:rFonts w:ascii="Times New Roman" w:eastAsia="Times New Roman" w:hAnsi="Times New Roman" w:cs="Times New Roman"/>
          <w:i/>
          <w:iCs/>
          <w:sz w:val="24"/>
          <w:szCs w:val="24"/>
          <w:lang w:eastAsia="sv-SE"/>
        </w:rPr>
        <w:t>examensarbete</w:t>
      </w:r>
      <w:r w:rsidRPr="00DF5782">
        <w:rPr>
          <w:rFonts w:ascii="Times New Roman" w:eastAsia="Times New Roman" w:hAnsi="Times New Roman" w:cs="Times New Roman"/>
          <w:sz w:val="24"/>
          <w:szCs w:val="24"/>
          <w:lang w:eastAsia="sv-SE"/>
        </w:rPr>
        <w:t> med översättningen </w:t>
      </w:r>
      <w:r w:rsidRPr="00DF5782">
        <w:rPr>
          <w:rFonts w:ascii="Times New Roman" w:eastAsia="Times New Roman" w:hAnsi="Times New Roman" w:cs="Times New Roman"/>
          <w:i/>
          <w:iCs/>
          <w:sz w:val="24"/>
          <w:szCs w:val="24"/>
          <w:lang w:eastAsia="sv-SE"/>
        </w:rPr>
        <w:t xml:space="preserve">independent </w:t>
      </w:r>
      <w:proofErr w:type="spellStart"/>
      <w:r w:rsidRPr="00DF5782">
        <w:rPr>
          <w:rFonts w:ascii="Times New Roman" w:eastAsia="Times New Roman" w:hAnsi="Times New Roman" w:cs="Times New Roman"/>
          <w:i/>
          <w:iCs/>
          <w:sz w:val="24"/>
          <w:szCs w:val="24"/>
          <w:lang w:eastAsia="sv-SE"/>
        </w:rPr>
        <w:t>project</w:t>
      </w:r>
      <w:proofErr w:type="spellEnd"/>
      <w:r w:rsidRPr="00DF5782">
        <w:rPr>
          <w:rFonts w:ascii="Times New Roman" w:eastAsia="Times New Roman" w:hAnsi="Times New Roman" w:cs="Times New Roman"/>
          <w:sz w:val="24"/>
          <w:szCs w:val="24"/>
          <w:lang w:eastAsia="sv-SE"/>
        </w:rPr>
        <w:t> eller </w:t>
      </w:r>
      <w:proofErr w:type="spellStart"/>
      <w:r w:rsidRPr="00DF5782">
        <w:rPr>
          <w:rFonts w:ascii="Times New Roman" w:eastAsia="Times New Roman" w:hAnsi="Times New Roman" w:cs="Times New Roman"/>
          <w:i/>
          <w:iCs/>
          <w:sz w:val="24"/>
          <w:szCs w:val="24"/>
          <w:lang w:eastAsia="sv-SE"/>
        </w:rPr>
        <w:t>degree</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project</w:t>
      </w:r>
      <w:proofErr w:type="spellEnd"/>
      <w:r w:rsidRPr="00DF5782">
        <w:rPr>
          <w:rFonts w:ascii="Times New Roman" w:eastAsia="Times New Roman" w:hAnsi="Times New Roman" w:cs="Times New Roman"/>
          <w:sz w:val="24"/>
          <w:szCs w:val="24"/>
          <w:lang w:eastAsia="sv-SE"/>
        </w:rPr>
        <w:t>. Begreppet </w:t>
      </w:r>
      <w:proofErr w:type="spellStart"/>
      <w:r w:rsidRPr="00DF5782">
        <w:rPr>
          <w:rFonts w:ascii="Times New Roman" w:eastAsia="Times New Roman" w:hAnsi="Times New Roman" w:cs="Times New Roman"/>
          <w:i/>
          <w:iCs/>
          <w:sz w:val="24"/>
          <w:szCs w:val="24"/>
          <w:lang w:eastAsia="sv-SE"/>
        </w:rPr>
        <w:t>Master’s</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thesis</w:t>
      </w:r>
      <w:proofErr w:type="spellEnd"/>
      <w:r w:rsidRPr="00DF5782">
        <w:rPr>
          <w:rFonts w:ascii="Times New Roman" w:eastAsia="Times New Roman" w:hAnsi="Times New Roman" w:cs="Times New Roman"/>
          <w:sz w:val="24"/>
          <w:szCs w:val="24"/>
          <w:lang w:eastAsia="sv-SE"/>
        </w:rPr>
        <w:t> kan användas för examensarbeten (självständiga arbeten) på avancerad nivå om minst 30 högskolepoäng. I detta kapitel används begreppet </w:t>
      </w:r>
      <w:r w:rsidRPr="00DF5782">
        <w:rPr>
          <w:rFonts w:ascii="Times New Roman" w:eastAsia="Times New Roman" w:hAnsi="Times New Roman" w:cs="Times New Roman"/>
          <w:i/>
          <w:iCs/>
          <w:sz w:val="24"/>
          <w:szCs w:val="24"/>
          <w:lang w:eastAsia="sv-SE"/>
        </w:rPr>
        <w:t>självständigt arbete</w:t>
      </w:r>
      <w:r w:rsidRPr="00DF5782">
        <w:rPr>
          <w:rFonts w:ascii="Times New Roman" w:eastAsia="Times New Roman" w:hAnsi="Times New Roman" w:cs="Times New Roman"/>
          <w:sz w:val="24"/>
          <w:szCs w:val="24"/>
          <w:lang w:eastAsia="sv-SE"/>
        </w:rPr>
        <w:t xml:space="preserve"> för att öka läsbarheten. Kandidatarbeten (G2E) ligger på grundnivå och </w:t>
      </w:r>
      <w:proofErr w:type="spellStart"/>
      <w:r w:rsidRPr="00DF5782">
        <w:rPr>
          <w:rFonts w:ascii="Times New Roman" w:eastAsia="Times New Roman" w:hAnsi="Times New Roman" w:cs="Times New Roman"/>
          <w:sz w:val="24"/>
          <w:szCs w:val="24"/>
          <w:lang w:eastAsia="sv-SE"/>
        </w:rPr>
        <w:t>masterarbeten</w:t>
      </w:r>
      <w:proofErr w:type="spellEnd"/>
      <w:r w:rsidRPr="00DF5782">
        <w:rPr>
          <w:rFonts w:ascii="Times New Roman" w:eastAsia="Times New Roman" w:hAnsi="Times New Roman" w:cs="Times New Roman"/>
          <w:sz w:val="24"/>
          <w:szCs w:val="24"/>
          <w:lang w:eastAsia="sv-SE"/>
        </w:rPr>
        <w:t xml:space="preserve"> (A2E) på avancerad nivå.</w:t>
      </w:r>
    </w:p>
    <w:p w14:paraId="32862E3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60A89E6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Från och med ht 2018 gäller gemensamma skrivningar i kursplaner för självständiga arbeten. Kursmålen för självständiga arbeten har utformats i linje med kraven för examen. Självständiga arbeten hanteras enligt samma rutiner och ansvarsförhållanden som övrig högskoleutbildning.</w:t>
      </w:r>
    </w:p>
    <w:p w14:paraId="3FD25AE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på grundnivå och avancerad nivå kan genomföras antingen individuellt eller i par. Om uppgiften genomförs i par ska den individuella arbetsinsatsen gå att bedöma.</w:t>
      </w:r>
    </w:p>
    <w:p w14:paraId="03F6C05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2C3E853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fullständig förteckning över vilka examina som SLU får utfärda finns i bilagan till förordningen (1993:221) för SLU. Där framgår att det krävs självständigt arbete (examensarbete) för alla examina.</w:t>
      </w:r>
    </w:p>
    <w:p w14:paraId="7588F8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självständiga arbeten ska det finnas kursplaner som för andra kurser, se kapitel </w:t>
      </w:r>
      <w:hyperlink r:id="rId377" w:anchor="kursplan6" w:history="1">
        <w:r w:rsidRPr="00DF5782">
          <w:rPr>
            <w:rFonts w:ascii="Times New Roman" w:eastAsia="Times New Roman" w:hAnsi="Times New Roman" w:cs="Times New Roman"/>
            <w:color w:val="3F41DC"/>
            <w:sz w:val="24"/>
            <w:szCs w:val="24"/>
            <w:u w:val="single"/>
            <w:lang w:eastAsia="sv-SE"/>
          </w:rPr>
          <w:t>6. Kursplan och kurstillfälle</w:t>
        </w:r>
      </w:hyperlink>
      <w:r w:rsidRPr="00DF5782">
        <w:rPr>
          <w:rFonts w:ascii="Times New Roman" w:eastAsia="Times New Roman" w:hAnsi="Times New Roman" w:cs="Times New Roman"/>
          <w:sz w:val="24"/>
          <w:szCs w:val="24"/>
          <w:u w:val="single"/>
          <w:lang w:eastAsia="sv-SE"/>
        </w:rPr>
        <w:t>.</w:t>
      </w:r>
    </w:p>
    <w:p w14:paraId="22AF53F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3B346FE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kan bara klassificeras i ett huvudområde, en dubbelklassning är aldrig möjlig. Se SLU:s lokala examensordning för en fullständig överblick av examina och huvudområden. Preciserade krav anges i utbildningsplanen för program som leder till yrkesexamina.</w:t>
      </w:r>
    </w:p>
    <w:p w14:paraId="65B6274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har gemensamma skrivningar i kursplaner för självständiga arbeten. (UN-beslut 2017-05-17, SLU.ua.2017.3.1.</w:t>
      </w:r>
      <w:proofErr w:type="gramStart"/>
      <w:r w:rsidRPr="00DF5782">
        <w:rPr>
          <w:rFonts w:ascii="Times New Roman" w:eastAsia="Times New Roman" w:hAnsi="Times New Roman" w:cs="Times New Roman"/>
          <w:sz w:val="24"/>
          <w:szCs w:val="24"/>
          <w:lang w:eastAsia="sv-SE"/>
        </w:rPr>
        <w:t>1-2294</w:t>
      </w:r>
      <w:proofErr w:type="gramEnd"/>
      <w:r w:rsidRPr="00DF5782">
        <w:rPr>
          <w:rFonts w:ascii="Times New Roman" w:eastAsia="Times New Roman" w:hAnsi="Times New Roman" w:cs="Times New Roman"/>
          <w:sz w:val="24"/>
          <w:szCs w:val="24"/>
          <w:lang w:eastAsia="sv-SE"/>
        </w:rPr>
        <w:t>) Varje programnämnd kan lägga till programspecifika lärandemål, både för yrkesexamina och generella examina. Denna möjlighet ska tillämpas restriktivt och enbart om något väsentligt tillförs utöver vad som redan täcks av de gemensamma lärandemålen. Utbildningsnämnden beslutar om eventuella undantag.</w:t>
      </w:r>
    </w:p>
    <w:p w14:paraId="180E466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som är genomfört och examinerat vid annat lärosäte kan tillgodoräknas i examen vid SLU om det uppfyller de mål och övriga krav som gäller för avsedd examen.</w:t>
      </w:r>
    </w:p>
    <w:p w14:paraId="76B0D02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782EABCD"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78"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p>
    <w:p w14:paraId="3181E1DE"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79"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EC2C801"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9.2 Kursplan</w:t>
      </w:r>
    </w:p>
    <w:p w14:paraId="717FBDB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4C9D9F7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SLU-gemensamma skrivningarna för självständiga arbeten finns inlagda i utbildningsdatabasen.</w:t>
      </w:r>
    </w:p>
    <w:p w14:paraId="55FAB86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0E80EEA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självständiga arbeten ska plagiatgranskas och deponeras i SLU:s system för elektronisk publicering (Epsilon). Uppgift om handledningstid ska framgå under Övriga upplysningar i kursplanen.</w:t>
      </w:r>
    </w:p>
    <w:p w14:paraId="035169F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655A2F7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Nivå och omfattning</w:t>
      </w:r>
    </w:p>
    <w:p w14:paraId="4FDCF90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Självständiga arbeten erbjuds på följande nivåer och omfattning:</w:t>
      </w:r>
    </w:p>
    <w:p w14:paraId="6B4A3C82" w14:textId="77777777" w:rsidR="00DF5782" w:rsidRPr="00DF5782" w:rsidRDefault="00DF5782" w:rsidP="00DF5782">
      <w:pPr>
        <w:numPr>
          <w:ilvl w:val="0"/>
          <w:numId w:val="1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G2E,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(kandidatarbete)</w:t>
      </w:r>
    </w:p>
    <w:p w14:paraId="1A00458F" w14:textId="77777777" w:rsidR="00DF5782" w:rsidRPr="00DF5782" w:rsidRDefault="00DF5782" w:rsidP="00DF5782">
      <w:pPr>
        <w:numPr>
          <w:ilvl w:val="0"/>
          <w:numId w:val="1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A2E,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w:t>
      </w:r>
    </w:p>
    <w:p w14:paraId="17793C05" w14:textId="77777777" w:rsidR="00DF5782" w:rsidRPr="00DF5782" w:rsidRDefault="00DF5782" w:rsidP="00DF5782">
      <w:pPr>
        <w:numPr>
          <w:ilvl w:val="0"/>
          <w:numId w:val="12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A2E, 60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 i de fall programnämnd så beslutar</w:t>
      </w:r>
    </w:p>
    <w:p w14:paraId="210040B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Förkunskapskrav</w:t>
      </w:r>
    </w:p>
    <w:p w14:paraId="21BF8F7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Förkunskapskraven från de SLU-gemensamma skrivningarna finns inlagda i utbildningsdatabasen:</w:t>
      </w:r>
    </w:p>
    <w:p w14:paraId="4CEF79A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Grundnivå (G2E)</w:t>
      </w:r>
    </w:p>
    <w:p w14:paraId="1A1C03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Kunskaper motsvarande 120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varav 60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inom huvudområdet. Minst en kurs med fördjupningsnivå G2F ska genomföras senast i samband med det självständiga arbetet. Minst en kurs av relevans för ämnet för arbetet ska ha genomförts före det självständiga arbetet. </w:t>
      </w:r>
    </w:p>
    <w:p w14:paraId="3FCF23F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Avancerad nivå (A2E)</w:t>
      </w:r>
    </w:p>
    <w:p w14:paraId="08A298A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Kunskaper motsvarande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på avancerad nivå inom huvudområdet. Godkänt självständigt arbete på grundnivå alternativt kandidatexamen. Minst en kurs av relevans för ämnet för arbetet ska ha genomförts före det självständiga arbetet. Kunskaper i engelska motsvarande Engelska 6.</w:t>
      </w:r>
    </w:p>
    <w:p w14:paraId="60C7698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Beslutade undantag när det gäller förkunskapskrav:</w:t>
      </w:r>
    </w:p>
    <w:p w14:paraId="5D275918" w14:textId="77777777" w:rsidR="00DF5782" w:rsidRPr="00DF5782" w:rsidRDefault="00DF5782" w:rsidP="00DF5782">
      <w:pPr>
        <w:numPr>
          <w:ilvl w:val="0"/>
          <w:numId w:val="1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veterinärstudenter antagna till veterinärprogrammet VY009. (UN-beslut 2016-10-12, SLU.ua.2016.3.1.</w:t>
      </w:r>
      <w:proofErr w:type="gramStart"/>
      <w:r w:rsidRPr="00DF5782">
        <w:rPr>
          <w:rFonts w:ascii="Times New Roman" w:eastAsia="Times New Roman" w:hAnsi="Times New Roman" w:cs="Times New Roman"/>
          <w:sz w:val="24"/>
          <w:szCs w:val="24"/>
          <w:lang w:eastAsia="sv-SE"/>
        </w:rPr>
        <w:t>1-3818</w:t>
      </w:r>
      <w:proofErr w:type="gramEnd"/>
      <w:r w:rsidRPr="00DF5782">
        <w:rPr>
          <w:rFonts w:ascii="Times New Roman" w:eastAsia="Times New Roman" w:hAnsi="Times New Roman" w:cs="Times New Roman"/>
          <w:sz w:val="24"/>
          <w:szCs w:val="24"/>
          <w:lang w:eastAsia="sv-SE"/>
        </w:rPr>
        <w:t>)</w:t>
      </w:r>
    </w:p>
    <w:p w14:paraId="4991E8C0" w14:textId="77777777" w:rsidR="00DF5782" w:rsidRPr="00DF5782" w:rsidRDefault="00DF5782" w:rsidP="00DF5782">
      <w:pPr>
        <w:numPr>
          <w:ilvl w:val="0"/>
          <w:numId w:val="13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För huvudområdena </w:t>
      </w:r>
      <w:r w:rsidRPr="00DF5782">
        <w:rPr>
          <w:rFonts w:ascii="Times New Roman" w:eastAsia="Times New Roman" w:hAnsi="Times New Roman" w:cs="Times New Roman"/>
          <w:b/>
          <w:bCs/>
          <w:sz w:val="24"/>
          <w:szCs w:val="24"/>
          <w:lang w:eastAsia="sv-SE"/>
        </w:rPr>
        <w:t>företagsekonomi</w:t>
      </w:r>
      <w:r w:rsidRPr="00DF5782">
        <w:rPr>
          <w:rFonts w:ascii="Times New Roman" w:eastAsia="Times New Roman" w:hAnsi="Times New Roman" w:cs="Times New Roman"/>
          <w:sz w:val="24"/>
          <w:szCs w:val="24"/>
          <w:lang w:eastAsia="sv-SE"/>
        </w:rPr>
        <w:t> (grundnivå och avancerad nivå) och </w:t>
      </w:r>
      <w:r w:rsidRPr="00DF5782">
        <w:rPr>
          <w:rFonts w:ascii="Times New Roman" w:eastAsia="Times New Roman" w:hAnsi="Times New Roman" w:cs="Times New Roman"/>
          <w:b/>
          <w:bCs/>
          <w:sz w:val="24"/>
          <w:szCs w:val="24"/>
          <w:lang w:eastAsia="sv-SE"/>
        </w:rPr>
        <w:t>miljövetenskap</w:t>
      </w:r>
      <w:r w:rsidRPr="00DF5782">
        <w:rPr>
          <w:rFonts w:ascii="Times New Roman" w:eastAsia="Times New Roman" w:hAnsi="Times New Roman" w:cs="Times New Roman"/>
          <w:sz w:val="24"/>
          <w:szCs w:val="24"/>
          <w:lang w:eastAsia="sv-SE"/>
        </w:rPr>
        <w:t xml:space="preserve"> (avancerad nivå) ska förkunskapskraven omfatta metodkunskap (minst 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i kursplaner för självständigt arbete. (UN-beslut 2017-12-13, SLU.ua.2017.1.1.</w:t>
      </w:r>
      <w:proofErr w:type="gramStart"/>
      <w:r w:rsidRPr="00DF5782">
        <w:rPr>
          <w:rFonts w:ascii="Times New Roman" w:eastAsia="Times New Roman" w:hAnsi="Times New Roman" w:cs="Times New Roman"/>
          <w:sz w:val="24"/>
          <w:szCs w:val="24"/>
          <w:lang w:eastAsia="sv-SE"/>
        </w:rPr>
        <w:t>1-4818</w:t>
      </w:r>
      <w:proofErr w:type="gramEnd"/>
      <w:r w:rsidRPr="00DF5782">
        <w:rPr>
          <w:rFonts w:ascii="Times New Roman" w:eastAsia="Times New Roman" w:hAnsi="Times New Roman" w:cs="Times New Roman"/>
          <w:sz w:val="24"/>
          <w:szCs w:val="24"/>
          <w:lang w:eastAsia="sv-SE"/>
        </w:rPr>
        <w:t>)</w:t>
      </w:r>
    </w:p>
    <w:p w14:paraId="7D9AF15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Språk</w:t>
      </w:r>
    </w:p>
    <w:p w14:paraId="3C290CB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Generella examina</w:t>
      </w:r>
    </w:p>
    <w:p w14:paraId="0DD9A339" w14:textId="77777777" w:rsidR="00DF5782" w:rsidRPr="00DF5782" w:rsidRDefault="00DF5782" w:rsidP="00DF5782">
      <w:pPr>
        <w:numPr>
          <w:ilvl w:val="0"/>
          <w:numId w:val="1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Kandidatarbete – svenska som kursspråk (huvudregel)</w:t>
      </w:r>
    </w:p>
    <w:p w14:paraId="715773E8" w14:textId="77777777" w:rsidR="00DF5782" w:rsidRPr="00DF5782" w:rsidRDefault="00DF5782" w:rsidP="00DF5782">
      <w:pPr>
        <w:numPr>
          <w:ilvl w:val="0"/>
          <w:numId w:val="1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 xml:space="preserve"> – engelska som kursspråk (huvudregel)</w:t>
      </w:r>
    </w:p>
    <w:p w14:paraId="43067FF2" w14:textId="77777777" w:rsidR="00DF5782" w:rsidRPr="00DF5782" w:rsidRDefault="00DF5782" w:rsidP="00DF5782">
      <w:pPr>
        <w:numPr>
          <w:ilvl w:val="0"/>
          <w:numId w:val="1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 kan besluta om att kandidatarbete kan erbjudas med engelska som kursspråk (ny kursplan fordras).</w:t>
      </w:r>
    </w:p>
    <w:p w14:paraId="6B6739B5" w14:textId="77777777" w:rsidR="00DF5782" w:rsidRPr="00DF5782" w:rsidRDefault="00DF5782" w:rsidP="00DF5782">
      <w:pPr>
        <w:numPr>
          <w:ilvl w:val="0"/>
          <w:numId w:val="13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Programnämnd kan besluta om att </w:t>
      </w:r>
      <w:proofErr w:type="spellStart"/>
      <w:r w:rsidRPr="00DF5782">
        <w:rPr>
          <w:rFonts w:ascii="Times New Roman" w:eastAsia="Times New Roman" w:hAnsi="Times New Roman" w:cs="Times New Roman"/>
          <w:sz w:val="24"/>
          <w:szCs w:val="24"/>
          <w:lang w:eastAsia="sv-SE"/>
        </w:rPr>
        <w:t>masterarbete</w:t>
      </w:r>
      <w:proofErr w:type="spellEnd"/>
      <w:r w:rsidRPr="00DF5782">
        <w:rPr>
          <w:rFonts w:ascii="Times New Roman" w:eastAsia="Times New Roman" w:hAnsi="Times New Roman" w:cs="Times New Roman"/>
          <w:sz w:val="24"/>
          <w:szCs w:val="24"/>
          <w:lang w:eastAsia="sv-SE"/>
        </w:rPr>
        <w:t xml:space="preserve"> kan erbjudas med svenska som kursspråk (ny kursplan fordras).</w:t>
      </w:r>
    </w:p>
    <w:p w14:paraId="721DC9F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Yrkesexamina</w:t>
      </w:r>
    </w:p>
    <w:p w14:paraId="7BD8FFAF" w14:textId="77777777" w:rsidR="00DF5782" w:rsidRPr="00DF5782" w:rsidRDefault="00DF5782" w:rsidP="00DF5782">
      <w:pPr>
        <w:numPr>
          <w:ilvl w:val="0"/>
          <w:numId w:val="13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Yrkesprogram – svenska som kursspråk, men arbetet kan skrivas på engelska.</w:t>
      </w:r>
    </w:p>
    <w:p w14:paraId="4ED5D46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Vem ansvarar för vad?</w:t>
      </w:r>
    </w:p>
    <w:p w14:paraId="7C419E85" w14:textId="77777777" w:rsidR="00DF5782" w:rsidRPr="00DF5782" w:rsidRDefault="00DF5782" w:rsidP="00DF5782">
      <w:pPr>
        <w:numPr>
          <w:ilvl w:val="0"/>
          <w:numId w:val="1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de gemensamma skrivningarna för kursplaner (gemensamma mål, förkunskapskrav etc.). (UN-beslut 2017-05-17, SLU.ua.2017.3.1.</w:t>
      </w:r>
      <w:proofErr w:type="gramStart"/>
      <w:r w:rsidRPr="00DF5782">
        <w:rPr>
          <w:rFonts w:ascii="Times New Roman" w:eastAsia="Times New Roman" w:hAnsi="Times New Roman" w:cs="Times New Roman"/>
          <w:sz w:val="24"/>
          <w:szCs w:val="24"/>
          <w:lang w:eastAsia="sv-SE"/>
        </w:rPr>
        <w:t>1-2294</w:t>
      </w:r>
      <w:proofErr w:type="gramEnd"/>
      <w:r w:rsidRPr="00DF5782">
        <w:rPr>
          <w:rFonts w:ascii="Times New Roman" w:eastAsia="Times New Roman" w:hAnsi="Times New Roman" w:cs="Times New Roman"/>
          <w:sz w:val="24"/>
          <w:szCs w:val="24"/>
          <w:lang w:eastAsia="sv-SE"/>
        </w:rPr>
        <w:t>)</w:t>
      </w:r>
    </w:p>
    <w:p w14:paraId="7C6B5C3C" w14:textId="77777777" w:rsidR="00DF5782" w:rsidRPr="00DF5782" w:rsidRDefault="00DF5782" w:rsidP="00DF5782">
      <w:pPr>
        <w:numPr>
          <w:ilvl w:val="0"/>
          <w:numId w:val="1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eventuella undantag och dessa framgår sedan i aktuell kursplan.</w:t>
      </w:r>
    </w:p>
    <w:p w14:paraId="3DBE56D1" w14:textId="77777777" w:rsidR="00DF5782" w:rsidRPr="00DF5782" w:rsidRDefault="00DF5782" w:rsidP="00DF5782">
      <w:pPr>
        <w:numPr>
          <w:ilvl w:val="0"/>
          <w:numId w:val="13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Respektive programnämnd fastställer i sin tur kursplaner. Programspecifika lärandemål kan läggas till, men med restriktivitet.</w:t>
      </w:r>
    </w:p>
    <w:p w14:paraId="4A1574D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3430C2B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kapitel </w:t>
      </w:r>
      <w:hyperlink r:id="rId380" w:anchor="kursplan6" w:history="1">
        <w:r w:rsidRPr="00DF5782">
          <w:rPr>
            <w:rFonts w:ascii="Times New Roman" w:eastAsia="Times New Roman" w:hAnsi="Times New Roman" w:cs="Times New Roman"/>
            <w:color w:val="3F41DC"/>
            <w:sz w:val="24"/>
            <w:szCs w:val="24"/>
            <w:u w:val="single"/>
            <w:lang w:eastAsia="sv-SE"/>
          </w:rPr>
          <w:t>6. Kursplan och kurstillfälle</w:t>
        </w:r>
      </w:hyperlink>
      <w:r w:rsidRPr="00DF5782">
        <w:rPr>
          <w:rFonts w:ascii="Times New Roman" w:eastAsia="Times New Roman" w:hAnsi="Times New Roman" w:cs="Times New Roman"/>
          <w:sz w:val="24"/>
          <w:szCs w:val="24"/>
          <w:u w:val="single"/>
          <w:lang w:eastAsia="sv-SE"/>
        </w:rPr>
        <w:t>.</w:t>
      </w:r>
    </w:p>
    <w:p w14:paraId="4DAB839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81"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47E3CA70"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9.3 Arbetsplan</w:t>
      </w:r>
    </w:p>
    <w:p w14:paraId="08DA065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2F317D9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 upprätta en arbetsplan så tidigt som möjligt, i samråd med handledaren. Detta görs för att underlätta planeringen och genomförandet av det självständiga arbetet inom den givna tidsperioden. Arbetsplanen kan innehålla följande information:</w:t>
      </w:r>
    </w:p>
    <w:p w14:paraId="18ACB34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Projektbeskrivning:</w:t>
      </w:r>
    </w:p>
    <w:p w14:paraId="34654F1B" w14:textId="77777777"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Preliminär titel</w:t>
      </w:r>
    </w:p>
    <w:p w14:paraId="2D9882C5" w14:textId="77777777"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Bakgrund/problembeskrivning</w:t>
      </w:r>
    </w:p>
    <w:p w14:paraId="4EDD8FBD" w14:textId="77777777"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Syfte och frågeställning/hypotes</w:t>
      </w:r>
    </w:p>
    <w:p w14:paraId="24E02D23" w14:textId="77777777"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Material och metod</w:t>
      </w:r>
    </w:p>
    <w:p w14:paraId="47306BA2" w14:textId="77777777"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Genomförande och avgränsning</w:t>
      </w:r>
    </w:p>
    <w:p w14:paraId="279E107A" w14:textId="77777777" w:rsidR="00DF5782" w:rsidRPr="00DF5782" w:rsidRDefault="00DF5782" w:rsidP="00DF5782">
      <w:pPr>
        <w:numPr>
          <w:ilvl w:val="0"/>
          <w:numId w:val="13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Presentationsform</w:t>
      </w:r>
    </w:p>
    <w:p w14:paraId="75EADE0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Tidsplan med datum för:</w:t>
      </w:r>
    </w:p>
    <w:p w14:paraId="4E53A35B" w14:textId="77777777"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Start av arbetet</w:t>
      </w:r>
    </w:p>
    <w:p w14:paraId="79AEAF8C" w14:textId="77777777"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Insamlingsperiod, bearbetning och sammanställning av materialet, redigering av text/bild</w:t>
      </w:r>
    </w:p>
    <w:p w14:paraId="3D9197BA" w14:textId="77777777"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 av preliminär version till handledare</w:t>
      </w:r>
    </w:p>
    <w:p w14:paraId="15769CCE" w14:textId="77777777"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Inlämning till examinator</w:t>
      </w:r>
    </w:p>
    <w:p w14:paraId="026A4356" w14:textId="77777777"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Förberedelse för redovisning (examination) och för opponentskap</w:t>
      </w:r>
    </w:p>
    <w:p w14:paraId="41A5EC12" w14:textId="77777777"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Slutredovisning</w:t>
      </w:r>
    </w:p>
    <w:p w14:paraId="155E405E" w14:textId="77777777" w:rsidR="00DF5782" w:rsidRPr="00DF5782" w:rsidRDefault="00DF5782" w:rsidP="00DF5782">
      <w:pPr>
        <w:numPr>
          <w:ilvl w:val="0"/>
          <w:numId w:val="13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Ev. komplettering och inlämnande av den slutliga versionen till examinator</w:t>
      </w:r>
    </w:p>
    <w:p w14:paraId="5BD807C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Byte av ämne för det självständiga arbetet</w:t>
      </w:r>
    </w:p>
    <w:p w14:paraId="09AE3409" w14:textId="77777777" w:rsidR="00DF5782" w:rsidRPr="00DF5782" w:rsidRDefault="00DF5782" w:rsidP="00DF5782">
      <w:pPr>
        <w:numPr>
          <w:ilvl w:val="0"/>
          <w:numId w:val="13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speciella skäl kan en student få byta ämne (inom givet huvudområde) under pågående kurstillfälle. Detta hanteras som en revidering av arbetsplanen.</w:t>
      </w:r>
    </w:p>
    <w:p w14:paraId="7B0EE43B" w14:textId="77777777" w:rsidR="00DF5782" w:rsidRPr="00DF5782" w:rsidRDefault="00DF5782" w:rsidP="00DF5782">
      <w:pPr>
        <w:numPr>
          <w:ilvl w:val="0"/>
          <w:numId w:val="13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byta ämne begränsas av tillgängliga handledningsresurser.</w:t>
      </w:r>
    </w:p>
    <w:p w14:paraId="055696A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Inlämningsdatum</w:t>
      </w:r>
    </w:p>
    <w:p w14:paraId="65DE822C" w14:textId="77777777" w:rsidR="00DF5782" w:rsidRPr="00DF5782" w:rsidRDefault="00DF5782" w:rsidP="00DF5782">
      <w:pPr>
        <w:numPr>
          <w:ilvl w:val="0"/>
          <w:numId w:val="1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Angivet inlämningsdatum i arbetsplanen gäller som första examinationstillfälle (provtillfälle).</w:t>
      </w:r>
    </w:p>
    <w:p w14:paraId="2434B557" w14:textId="77777777" w:rsidR="00DF5782" w:rsidRPr="00DF5782" w:rsidRDefault="00DF5782" w:rsidP="00DF5782">
      <w:pPr>
        <w:numPr>
          <w:ilvl w:val="0"/>
          <w:numId w:val="1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examinationstillfälle är förbrukat om inlämning av det självständiga arbetet inte sker enligt arbetsplanen.</w:t>
      </w:r>
    </w:p>
    <w:p w14:paraId="151D9EE7" w14:textId="77777777" w:rsidR="00DF5782" w:rsidRPr="00DF5782" w:rsidRDefault="00DF5782" w:rsidP="00DF5782">
      <w:pPr>
        <w:numPr>
          <w:ilvl w:val="0"/>
          <w:numId w:val="13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Arbetsplanen får inte begränsa studentens rätt att lämna in det självständiga arbetet även om tidsplanen inte kunnat hållas.</w:t>
      </w:r>
    </w:p>
    <w:p w14:paraId="2C65C4A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Efter kurstillfället</w:t>
      </w:r>
    </w:p>
    <w:p w14:paraId="5736387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en student som inte uppnått godkänt resultat kan enstaka handledningstillfällen erbjudas, även efter kurstillfällets slut. Oavsett om studenten får ytterligare handledning eller inte, har studenten rätt att examineras på nytt.</w:t>
      </w:r>
    </w:p>
    <w:p w14:paraId="562152D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7732C7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Arbetsplanen godkänns av studenten och handledaren, efter tillstyrkan av examinator.</w:t>
      </w:r>
    </w:p>
    <w:p w14:paraId="787D937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Om en arbetsplan inte kan hållas får man gemensamt revidera den gamla eller upprätta en ny plan. Handledaren och studenten ska föreslå en reviderad arbetsplan och informera kursledaren om detta. Reviderad arbetsplan godkänns av kursledaren.</w:t>
      </w:r>
    </w:p>
    <w:p w14:paraId="048F2BF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0395DC87"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82" w:history="1">
        <w:r w:rsidR="00DF5782" w:rsidRPr="00DF5782">
          <w:rPr>
            <w:rFonts w:ascii="Times New Roman" w:eastAsia="Times New Roman" w:hAnsi="Times New Roman" w:cs="Times New Roman"/>
            <w:color w:val="3F41DC"/>
            <w:sz w:val="24"/>
            <w:szCs w:val="24"/>
            <w:u w:val="single"/>
            <w:lang w:eastAsia="sv-SE"/>
          </w:rPr>
          <w:t>Arbetsplan för självständigt arbete</w:t>
        </w:r>
      </w:hyperlink>
      <w:r w:rsidR="00DF5782" w:rsidRPr="00DF5782">
        <w:rPr>
          <w:rFonts w:ascii="Times New Roman" w:eastAsia="Times New Roman" w:hAnsi="Times New Roman" w:cs="Times New Roman"/>
          <w:sz w:val="24"/>
          <w:szCs w:val="24"/>
          <w:lang w:eastAsia="sv-SE"/>
        </w:rPr>
        <w:t>.</w:t>
      </w:r>
    </w:p>
    <w:p w14:paraId="2739D2F4"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83"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05E9F0C"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9.4 Organisation av genomförandet</w:t>
      </w:r>
    </w:p>
    <w:p w14:paraId="7908895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5789C3B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kan genomföras antingen </w:t>
      </w:r>
      <w:r w:rsidRPr="00DF5782">
        <w:rPr>
          <w:rFonts w:ascii="Times New Roman" w:eastAsia="Times New Roman" w:hAnsi="Times New Roman" w:cs="Times New Roman"/>
          <w:b/>
          <w:bCs/>
          <w:sz w:val="24"/>
          <w:szCs w:val="24"/>
          <w:lang w:eastAsia="sv-SE"/>
        </w:rPr>
        <w:t>med </w:t>
      </w:r>
      <w:r w:rsidRPr="00DF5782">
        <w:rPr>
          <w:rFonts w:ascii="Times New Roman" w:eastAsia="Times New Roman" w:hAnsi="Times New Roman" w:cs="Times New Roman"/>
          <w:sz w:val="24"/>
          <w:szCs w:val="24"/>
          <w:lang w:eastAsia="sv-SE"/>
        </w:rPr>
        <w:t>gemensam kursstart, undervisningsmoment och gemensamt avslut, eller </w:t>
      </w:r>
      <w:r w:rsidRPr="00DF5782">
        <w:rPr>
          <w:rFonts w:ascii="Times New Roman" w:eastAsia="Times New Roman" w:hAnsi="Times New Roman" w:cs="Times New Roman"/>
          <w:b/>
          <w:bCs/>
          <w:sz w:val="24"/>
          <w:szCs w:val="24"/>
          <w:lang w:eastAsia="sv-SE"/>
        </w:rPr>
        <w:t>utan</w:t>
      </w:r>
      <w:r w:rsidRPr="00DF5782">
        <w:rPr>
          <w:rFonts w:ascii="Times New Roman" w:eastAsia="Times New Roman" w:hAnsi="Times New Roman" w:cs="Times New Roman"/>
          <w:sz w:val="24"/>
          <w:szCs w:val="24"/>
          <w:lang w:eastAsia="sv-SE"/>
        </w:rPr>
        <w:t> gemensam kursstart och gemensamma undervisningsmoment. Båda alternativen ska uppfylla mål och krav i aktuell kursplan. Se även </w:t>
      </w:r>
      <w:r w:rsidRPr="00DF5782">
        <w:rPr>
          <w:rFonts w:ascii="Times New Roman" w:eastAsia="Times New Roman" w:hAnsi="Times New Roman" w:cs="Times New Roman"/>
          <w:i/>
          <w:iCs/>
          <w:sz w:val="24"/>
          <w:szCs w:val="24"/>
          <w:lang w:eastAsia="sv-SE"/>
        </w:rPr>
        <w:t>Instruktioner.</w:t>
      </w:r>
    </w:p>
    <w:p w14:paraId="5B26401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6575687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 har rätt att få tydliga besked om vad som förväntas av dem och vilket stöd som finns tillgängligt innan det självständiga arbetet påbörjas. Det gäller undervisning, mängd handledning, biblioteksstöd och eventuella övriga resurser såsom tillgång till laboratorium, dator, arbetsplats etc. Det kan inte förväntas att studenten ska utföra andra uppgifter är de som är anknutna till det självständiga arbetet och de lärandemål som är fastställda i kursplanen.</w:t>
      </w:r>
    </w:p>
    <w:p w14:paraId="6435098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61BB3C4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Antagning, registrering</w:t>
      </w:r>
    </w:p>
    <w:p w14:paraId="670497D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Registrering på kurstillfället för självständigt arbete sker efter att en registreringsblankett (individuell eller för kurstillfället) signerats av kursledaren eller den som kursledaren delegerat till, efter att studentens behörighet kontrollerats.</w:t>
      </w:r>
    </w:p>
    <w:p w14:paraId="3642968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Betygskriterier</w:t>
      </w:r>
    </w:p>
    <w:p w14:paraId="3394CC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finnas tydliga betygskriterier efter vilka studenternas arbeten ska bedömas, på samma sätt som för andra kurser. Respektive programnämnd beslutar om de SLU-gemensamma betygskriterierna för självständiga arbeten ska användas. Berörd programnämnd kan besluta om betygskriterierna i de fall dessa behöver samordnas</w:t>
      </w:r>
      <w:r w:rsidRPr="00DF5782">
        <w:rPr>
          <w:rFonts w:ascii="Times New Roman" w:eastAsia="Times New Roman" w:hAnsi="Times New Roman" w:cs="Times New Roman"/>
          <w:sz w:val="24"/>
          <w:szCs w:val="24"/>
          <w:lang w:eastAsia="sv-SE"/>
        </w:rPr>
        <w:br/>
        <w:t>för flera examinatorer eller institutioner inom samma kurs.</w:t>
      </w:r>
    </w:p>
    <w:p w14:paraId="6E864F7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få högre betyg än godkänt (4 och 5), anges i betygskriterierna.</w:t>
      </w:r>
    </w:p>
    <w:p w14:paraId="31A2E73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Angivet inlämningsdatum i arbetsplanen gäller som första provtillfälle, men arbetsplanen kan revideras. Om det finns särskilda skäl (se avsnitt </w:t>
      </w:r>
      <w:hyperlink r:id="rId384"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 xml:space="preserve">) eller andra skäl relaterade till arbetet som studenten inte kan styra över och revideringen sker före det ursprungliga </w:t>
      </w:r>
      <w:r w:rsidRPr="00DF5782">
        <w:rPr>
          <w:rFonts w:ascii="Times New Roman" w:eastAsia="Times New Roman" w:hAnsi="Times New Roman" w:cs="Times New Roman"/>
          <w:sz w:val="24"/>
          <w:szCs w:val="24"/>
          <w:lang w:eastAsia="sv-SE"/>
        </w:rPr>
        <w:lastRenderedPageBreak/>
        <w:t>inlämningsdatumet för arbetet, ska det fortfarande vara möjligt att få högre betyg än godkänt (4 och 5 i förekommande fall).</w:t>
      </w:r>
    </w:p>
    <w:p w14:paraId="518BF26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Ersättning till studenten</w:t>
      </w:r>
    </w:p>
    <w:p w14:paraId="00DE5A3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 får ekonomisk ersättning av SLU eller extern samarbetspart regleras det i särskild ordning. Det är i förekommande fall en överenskommelse mellan studenten och samarbetsparten.</w:t>
      </w:r>
    </w:p>
    <w:p w14:paraId="6D36D34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Handledningstid</w:t>
      </w:r>
    </w:p>
    <w:p w14:paraId="6B55387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En student har rätt till 10 timmars handledning för ett självständigt arbete på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och 20 timmars handledning för ett arbete på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I handledningstiden ingår handledarens för- och efterarbete. Handledningen kan ske både individuellt och i grupp. För en student som inte uppnått godkänt resultat, kan enstaka handledningstillfällen erbjudas, även efter kurstillfällets slut.</w:t>
      </w:r>
    </w:p>
    <w:p w14:paraId="3F633C0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Byte av handledare</w:t>
      </w:r>
    </w:p>
    <w:p w14:paraId="5D022DC2" w14:textId="77777777" w:rsidR="00DF5782" w:rsidRPr="00DF5782" w:rsidRDefault="00DF5782" w:rsidP="00DF5782">
      <w:pPr>
        <w:numPr>
          <w:ilvl w:val="0"/>
          <w:numId w:val="1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speciella skäl kan en student få byta handledare. Studenten ska lämna en skriftlig begäran med redogörelse för skälen till kursledaren (motsvarande), som beslutar om eventuellt byte av handledare om inte prefekten meddelat annan ordning.</w:t>
      </w:r>
    </w:p>
    <w:p w14:paraId="37A2502E" w14:textId="77777777" w:rsidR="00DF5782" w:rsidRPr="00DF5782" w:rsidRDefault="00DF5782" w:rsidP="00DF5782">
      <w:pPr>
        <w:numPr>
          <w:ilvl w:val="0"/>
          <w:numId w:val="13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byta handledare begränsas av tillgängliga handledningsresurser.</w:t>
      </w:r>
    </w:p>
    <w:p w14:paraId="68EAD35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Redovisning</w:t>
      </w:r>
    </w:p>
    <w:p w14:paraId="13BAC09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Examinationsformer och fordringar för godkänd kurs finns angivet i kursplanen.</w:t>
      </w:r>
    </w:p>
    <w:p w14:paraId="7E7C4B94" w14:textId="77777777" w:rsidR="00DF5782" w:rsidRPr="00DF5782" w:rsidRDefault="00DF5782" w:rsidP="00DF5782">
      <w:pPr>
        <w:numPr>
          <w:ilvl w:val="0"/>
          <w:numId w:val="1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w:t>
      </w:r>
      <w:r w:rsidRPr="00DF5782">
        <w:rPr>
          <w:rFonts w:ascii="Times New Roman" w:eastAsia="Times New Roman" w:hAnsi="Times New Roman" w:cs="Times New Roman"/>
          <w:b/>
          <w:bCs/>
          <w:sz w:val="24"/>
          <w:szCs w:val="24"/>
          <w:lang w:eastAsia="sv-SE"/>
        </w:rPr>
        <w:t>sammanfattning</w:t>
      </w:r>
      <w:r w:rsidRPr="00DF5782">
        <w:rPr>
          <w:rFonts w:ascii="Times New Roman" w:eastAsia="Times New Roman" w:hAnsi="Times New Roman" w:cs="Times New Roman"/>
          <w:sz w:val="24"/>
          <w:szCs w:val="24"/>
          <w:lang w:eastAsia="sv-SE"/>
        </w:rPr>
        <w:t> av arbetet ska finnas </w:t>
      </w:r>
      <w:r w:rsidRPr="00DF5782">
        <w:rPr>
          <w:rFonts w:ascii="Times New Roman" w:eastAsia="Times New Roman" w:hAnsi="Times New Roman" w:cs="Times New Roman"/>
          <w:b/>
          <w:bCs/>
          <w:sz w:val="24"/>
          <w:szCs w:val="24"/>
          <w:lang w:eastAsia="sv-SE"/>
        </w:rPr>
        <w:t>på engelska</w:t>
      </w:r>
      <w:r w:rsidRPr="00DF5782">
        <w:rPr>
          <w:rFonts w:ascii="Times New Roman" w:eastAsia="Times New Roman" w:hAnsi="Times New Roman" w:cs="Times New Roman"/>
          <w:sz w:val="24"/>
          <w:szCs w:val="24"/>
          <w:lang w:eastAsia="sv-SE"/>
        </w:rPr>
        <w:t> för samtliga självständiga arbeten.</w:t>
      </w:r>
    </w:p>
    <w:p w14:paraId="016C7956" w14:textId="77777777" w:rsidR="00DF5782" w:rsidRPr="00DF5782" w:rsidRDefault="00DF5782" w:rsidP="00DF5782">
      <w:pPr>
        <w:numPr>
          <w:ilvl w:val="0"/>
          <w:numId w:val="1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På avancerad nivå ska en </w:t>
      </w:r>
      <w:r w:rsidRPr="00DF5782">
        <w:rPr>
          <w:rFonts w:ascii="Times New Roman" w:eastAsia="Times New Roman" w:hAnsi="Times New Roman" w:cs="Times New Roman"/>
          <w:b/>
          <w:bCs/>
          <w:sz w:val="24"/>
          <w:szCs w:val="24"/>
          <w:lang w:eastAsia="sv-SE"/>
        </w:rPr>
        <w:t>populärvetenskaplig sammanfattning</w:t>
      </w:r>
      <w:r w:rsidRPr="00DF5782">
        <w:rPr>
          <w:rFonts w:ascii="Times New Roman" w:eastAsia="Times New Roman" w:hAnsi="Times New Roman" w:cs="Times New Roman"/>
          <w:sz w:val="24"/>
          <w:szCs w:val="24"/>
          <w:lang w:eastAsia="sv-SE"/>
        </w:rPr>
        <w:t> av arbetet finnas på svenska eller engelska.</w:t>
      </w:r>
    </w:p>
    <w:p w14:paraId="3977826D" w14:textId="77777777" w:rsidR="00DF5782" w:rsidRPr="00DF5782" w:rsidRDefault="00DF5782" w:rsidP="00DF5782">
      <w:pPr>
        <w:numPr>
          <w:ilvl w:val="0"/>
          <w:numId w:val="13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självständiga arbeten ska </w:t>
      </w:r>
      <w:r w:rsidRPr="00DF5782">
        <w:rPr>
          <w:rFonts w:ascii="Times New Roman" w:eastAsia="Times New Roman" w:hAnsi="Times New Roman" w:cs="Times New Roman"/>
          <w:b/>
          <w:bCs/>
          <w:sz w:val="24"/>
          <w:szCs w:val="24"/>
          <w:lang w:eastAsia="sv-SE"/>
        </w:rPr>
        <w:t>presenteras muntligt</w:t>
      </w:r>
      <w:r w:rsidRPr="00DF5782">
        <w:rPr>
          <w:rFonts w:ascii="Times New Roman" w:eastAsia="Times New Roman" w:hAnsi="Times New Roman" w:cs="Times New Roman"/>
          <w:sz w:val="24"/>
          <w:szCs w:val="24"/>
          <w:lang w:eastAsia="sv-SE"/>
        </w:rPr>
        <w:t> och varje student ska genomföra minst en </w:t>
      </w:r>
      <w:r w:rsidRPr="00DF5782">
        <w:rPr>
          <w:rFonts w:ascii="Times New Roman" w:eastAsia="Times New Roman" w:hAnsi="Times New Roman" w:cs="Times New Roman"/>
          <w:b/>
          <w:bCs/>
          <w:sz w:val="24"/>
          <w:szCs w:val="24"/>
          <w:lang w:eastAsia="sv-SE"/>
        </w:rPr>
        <w:t>studentopposition</w:t>
      </w:r>
      <w:r w:rsidRPr="00DF5782">
        <w:rPr>
          <w:rFonts w:ascii="Times New Roman" w:eastAsia="Times New Roman" w:hAnsi="Times New Roman" w:cs="Times New Roman"/>
          <w:sz w:val="24"/>
          <w:szCs w:val="24"/>
          <w:lang w:eastAsia="sv-SE"/>
        </w:rPr>
        <w:t> i samband med självständigt arbete.</w:t>
      </w:r>
    </w:p>
    <w:p w14:paraId="38D3738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Examination och resultatrapportering</w:t>
      </w:r>
    </w:p>
    <w:p w14:paraId="2304D95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självständiga arbeten gäller samma tidsregler för examination och resultatrapportering som för andra kurser, se kapitel </w:t>
      </w:r>
      <w:hyperlink r:id="rId385" w:anchor="examination8" w:history="1">
        <w:r w:rsidRPr="00DF5782">
          <w:rPr>
            <w:rFonts w:ascii="Times New Roman" w:eastAsia="Times New Roman" w:hAnsi="Times New Roman" w:cs="Times New Roman"/>
            <w:color w:val="3F41DC"/>
            <w:sz w:val="24"/>
            <w:szCs w:val="24"/>
            <w:u w:val="single"/>
            <w:lang w:eastAsia="sv-SE"/>
          </w:rPr>
          <w:t>8. Examination (prov) och obligatoriska moment</w:t>
        </w:r>
      </w:hyperlink>
      <w:r w:rsidRPr="00DF5782">
        <w:rPr>
          <w:rFonts w:ascii="Times New Roman" w:eastAsia="Times New Roman" w:hAnsi="Times New Roman" w:cs="Times New Roman"/>
          <w:sz w:val="24"/>
          <w:szCs w:val="24"/>
          <w:lang w:eastAsia="sv-SE"/>
        </w:rPr>
        <w:t>. Därutöver kan examinatorn medge att komplettering får göras efter inlämningsdatum och räknas som en del av det provtillfället. Sådan komplettering kan påverka betyget på det självständiga arbetet, förutsatt att kompletteringen genomförs innan betyg är beslutat.</w:t>
      </w:r>
    </w:p>
    <w:p w14:paraId="0C13A94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 xml:space="preserve">Självständiga arbeten ska rapporteras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med originaltitel respektive titel i engelsk översättning. Det innebär för arbeten som skrivits på engelska att endast den engelska titeln anges. För arbeten som skrivits på svenska ska arbetets titel översättas till engelska.</w:t>
      </w:r>
    </w:p>
    <w:p w14:paraId="69515F6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Publicering</w:t>
      </w:r>
    </w:p>
    <w:p w14:paraId="71C6F4F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Godkända självständiga arbeten deponeras och publiceras i SLU:s elektroniska publiceringsverktyg (Epsilon). Studenten har upphovsrätt till sitt självständiga arbete och enligt upphovsrättslagen måste SLU inhämta tillstånd från studenten för publicering. Studentens godkännande av publiceringen behöver dokumenteras och arkiveras av institutionen. I de fall studenten inte ger tillstånd för publicering, ska arbetena ändå deponeras för registrering av metadata och arkivering (se nedan under Arkivering).</w:t>
      </w:r>
    </w:p>
    <w:p w14:paraId="78B0D18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SLU-biblioteket bistår med dokumentmallar och råd kring publiceringen. Se </w:t>
      </w:r>
      <w:hyperlink r:id="rId386" w:history="1">
        <w:r w:rsidRPr="00DF5782">
          <w:rPr>
            <w:rFonts w:ascii="Times New Roman" w:eastAsia="Times New Roman" w:hAnsi="Times New Roman" w:cs="Times New Roman"/>
            <w:color w:val="3F41DC"/>
            <w:sz w:val="24"/>
            <w:szCs w:val="24"/>
            <w:u w:val="single"/>
            <w:lang w:eastAsia="sv-SE"/>
          </w:rPr>
          <w:t>Bilaga 8: Uppgifter som ska ingå i framsida och titelsida för självständigt arbete (examensarbete) vid SLU</w:t>
        </w:r>
      </w:hyperlink>
      <w:r w:rsidRPr="00DF5782">
        <w:rPr>
          <w:rFonts w:ascii="Times New Roman" w:eastAsia="Times New Roman" w:hAnsi="Times New Roman" w:cs="Times New Roman"/>
          <w:sz w:val="24"/>
          <w:szCs w:val="24"/>
          <w:lang w:eastAsia="sv-SE"/>
        </w:rPr>
        <w:t> för vilka uppgifter som måste finnas med på fram- och titelsidorna av det självständiga arbetet.</w:t>
      </w:r>
    </w:p>
    <w:p w14:paraId="3262A5D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ansvarar för att administratören får slutversionen av det godkända arbetet. Godkänt arbete deponeras av administratören och bibliografiska uppgifter granskas av biblioteket.</w:t>
      </w:r>
    </w:p>
    <w:p w14:paraId="0D822BA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Handledare eller extern samarbetspart kan inte styra över offentliggörandet av det självständiga arbetet eftersom det strider mot tryckfrihetsförordning och sekretesslag. I undantagsfall kan publiceringen fördröjas (läsningsembargo):</w:t>
      </w:r>
    </w:p>
    <w:p w14:paraId="55D1CF7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och med studentens upphovsrätt till sitt självständiga arbete (se ovan) ska studenten godkänna alla beslut som rör publicering. Utgångspunkten är att självständigt arbete (examensarbete) publiceras direkt, med studentens godkännande. Handledare som har önskemål om att skjuta upp publicering av ett självständigt arbete måste först inhämta studentens godkännande. Sådan tidsfördröjning bör enbart ske undantagsvis och i normalfallet inte överskrida 12 månader. Eventuell önskan från handledare om fördröjning av publiceringen kan framgå av arbetsplanen.</w:t>
      </w:r>
    </w:p>
    <w:p w14:paraId="6D1085E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Förändringar</w:t>
      </w:r>
      <w:r w:rsidRPr="00DF5782">
        <w:rPr>
          <w:rFonts w:ascii="Times New Roman" w:eastAsia="Times New Roman" w:hAnsi="Times New Roman" w:cs="Times New Roman"/>
          <w:sz w:val="24"/>
          <w:szCs w:val="24"/>
          <w:lang w:eastAsia="sv-SE"/>
        </w:rPr>
        <w:t> i publicerade självständiga arbeten i Epsilon är endast tillåtet undantagsvis. Exempel på skäl som kan föranleda förändringar i publicerade filer är faktafel, formateringsfel som påverkar läsbarheten eller lagöverträdelser. Komplettering med rättelser eller en s.k. erratalista bör i möjligaste mån väljas som åtgärd före utbyte av fil. </w:t>
      </w:r>
      <w:hyperlink r:id="rId387" w:history="1">
        <w:r w:rsidRPr="00DF5782">
          <w:rPr>
            <w:rFonts w:ascii="Times New Roman" w:eastAsia="Times New Roman" w:hAnsi="Times New Roman" w:cs="Times New Roman"/>
            <w:color w:val="3F41DC"/>
            <w:sz w:val="24"/>
            <w:szCs w:val="24"/>
            <w:u w:val="single"/>
            <w:lang w:eastAsia="sv-SE"/>
          </w:rPr>
          <w:t xml:space="preserve">Bilaga 10: Process vid förändring av </w:t>
        </w:r>
        <w:proofErr w:type="spellStart"/>
        <w:r w:rsidRPr="00DF5782">
          <w:rPr>
            <w:rFonts w:ascii="Times New Roman" w:eastAsia="Times New Roman" w:hAnsi="Times New Roman" w:cs="Times New Roman"/>
            <w:color w:val="3F41DC"/>
            <w:sz w:val="24"/>
            <w:szCs w:val="24"/>
            <w:u w:val="single"/>
            <w:lang w:eastAsia="sv-SE"/>
          </w:rPr>
          <w:t>pdf-fil</w:t>
        </w:r>
        <w:proofErr w:type="spellEnd"/>
        <w:r w:rsidRPr="00DF5782">
          <w:rPr>
            <w:rFonts w:ascii="Times New Roman" w:eastAsia="Times New Roman" w:hAnsi="Times New Roman" w:cs="Times New Roman"/>
            <w:color w:val="3F41DC"/>
            <w:sz w:val="24"/>
            <w:szCs w:val="24"/>
            <w:u w:val="single"/>
            <w:lang w:eastAsia="sv-SE"/>
          </w:rPr>
          <w:t xml:space="preserve"> som redan är publicerad i Epsilon</w:t>
        </w:r>
      </w:hyperlink>
      <w:r w:rsidRPr="00DF5782">
        <w:rPr>
          <w:rFonts w:ascii="Times New Roman" w:eastAsia="Times New Roman" w:hAnsi="Times New Roman" w:cs="Times New Roman"/>
          <w:sz w:val="24"/>
          <w:szCs w:val="24"/>
          <w:lang w:eastAsia="sv-SE"/>
        </w:rPr>
        <w:t> beskriver hur eventuell förändring görs i redan publicerad fil.</w:t>
      </w:r>
    </w:p>
    <w:p w14:paraId="2DEDFD4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Borttagande </w:t>
      </w:r>
      <w:r w:rsidRPr="00DF5782">
        <w:rPr>
          <w:rFonts w:ascii="Times New Roman" w:eastAsia="Times New Roman" w:hAnsi="Times New Roman" w:cs="Times New Roman"/>
          <w:sz w:val="24"/>
          <w:szCs w:val="24"/>
          <w:lang w:eastAsia="sv-SE"/>
        </w:rPr>
        <w:t xml:space="preserve">av fulltext av publicerade självständiga arbeten, så kallad </w:t>
      </w:r>
      <w:proofErr w:type="spellStart"/>
      <w:r w:rsidRPr="00DF5782">
        <w:rPr>
          <w:rFonts w:ascii="Times New Roman" w:eastAsia="Times New Roman" w:hAnsi="Times New Roman" w:cs="Times New Roman"/>
          <w:sz w:val="24"/>
          <w:szCs w:val="24"/>
          <w:lang w:eastAsia="sv-SE"/>
        </w:rPr>
        <w:t>avpublicering</w:t>
      </w:r>
      <w:proofErr w:type="spellEnd"/>
      <w:r w:rsidRPr="00DF5782">
        <w:rPr>
          <w:rFonts w:ascii="Times New Roman" w:eastAsia="Times New Roman" w:hAnsi="Times New Roman" w:cs="Times New Roman"/>
          <w:sz w:val="24"/>
          <w:szCs w:val="24"/>
          <w:lang w:eastAsia="sv-SE"/>
        </w:rPr>
        <w:t xml:space="preserve">, kan göras på begäran av upphovsperson(er). </w:t>
      </w:r>
      <w:proofErr w:type="spellStart"/>
      <w:r w:rsidRPr="00DF5782">
        <w:rPr>
          <w:rFonts w:ascii="Times New Roman" w:eastAsia="Times New Roman" w:hAnsi="Times New Roman" w:cs="Times New Roman"/>
          <w:sz w:val="24"/>
          <w:szCs w:val="24"/>
          <w:lang w:eastAsia="sv-SE"/>
        </w:rPr>
        <w:t>Avpublicering</w:t>
      </w:r>
      <w:proofErr w:type="spellEnd"/>
      <w:r w:rsidRPr="00DF5782">
        <w:rPr>
          <w:rFonts w:ascii="Times New Roman" w:eastAsia="Times New Roman" w:hAnsi="Times New Roman" w:cs="Times New Roman"/>
          <w:sz w:val="24"/>
          <w:szCs w:val="24"/>
          <w:lang w:eastAsia="sv-SE"/>
        </w:rPr>
        <w:t xml:space="preserve"> kan också ske av andra skäl, till exempel plagiering eller lagöverträdelse. I </w:t>
      </w:r>
      <w:hyperlink r:id="rId388" w:history="1">
        <w:r w:rsidRPr="00DF5782">
          <w:rPr>
            <w:rFonts w:ascii="Times New Roman" w:eastAsia="Times New Roman" w:hAnsi="Times New Roman" w:cs="Times New Roman"/>
            <w:color w:val="3F41DC"/>
            <w:sz w:val="24"/>
            <w:szCs w:val="24"/>
            <w:u w:val="single"/>
            <w:lang w:eastAsia="sv-SE"/>
          </w:rPr>
          <w:t xml:space="preserve">Bilaga 9: </w:t>
        </w:r>
        <w:proofErr w:type="spellStart"/>
        <w:r w:rsidRPr="00DF5782">
          <w:rPr>
            <w:rFonts w:ascii="Times New Roman" w:eastAsia="Times New Roman" w:hAnsi="Times New Roman" w:cs="Times New Roman"/>
            <w:color w:val="3F41DC"/>
            <w:sz w:val="24"/>
            <w:szCs w:val="24"/>
            <w:u w:val="single"/>
            <w:lang w:eastAsia="sv-SE"/>
          </w:rPr>
          <w:t>Avpubliceringsprocess</w:t>
        </w:r>
        <w:proofErr w:type="spellEnd"/>
        <w:r w:rsidRPr="00DF5782">
          <w:rPr>
            <w:rFonts w:ascii="Times New Roman" w:eastAsia="Times New Roman" w:hAnsi="Times New Roman" w:cs="Times New Roman"/>
            <w:color w:val="3F41DC"/>
            <w:sz w:val="24"/>
            <w:szCs w:val="24"/>
            <w:u w:val="single"/>
            <w:lang w:eastAsia="sv-SE"/>
          </w:rPr>
          <w:t xml:space="preserve"> för </w:t>
        </w:r>
        <w:proofErr w:type="spellStart"/>
        <w:r w:rsidRPr="00DF5782">
          <w:rPr>
            <w:rFonts w:ascii="Times New Roman" w:eastAsia="Times New Roman" w:hAnsi="Times New Roman" w:cs="Times New Roman"/>
            <w:color w:val="3F41DC"/>
            <w:sz w:val="24"/>
            <w:szCs w:val="24"/>
            <w:u w:val="single"/>
            <w:lang w:eastAsia="sv-SE"/>
          </w:rPr>
          <w:t>pdf-fil</w:t>
        </w:r>
        <w:proofErr w:type="spellEnd"/>
        <w:r w:rsidRPr="00DF5782">
          <w:rPr>
            <w:rFonts w:ascii="Times New Roman" w:eastAsia="Times New Roman" w:hAnsi="Times New Roman" w:cs="Times New Roman"/>
            <w:color w:val="3F41DC"/>
            <w:sz w:val="24"/>
            <w:szCs w:val="24"/>
            <w:u w:val="single"/>
            <w:lang w:eastAsia="sv-SE"/>
          </w:rPr>
          <w:t xml:space="preserve"> som redan är publicerad i Epsilon</w:t>
        </w:r>
      </w:hyperlink>
      <w:r w:rsidRPr="00DF5782">
        <w:rPr>
          <w:rFonts w:ascii="Times New Roman" w:eastAsia="Times New Roman" w:hAnsi="Times New Roman" w:cs="Times New Roman"/>
          <w:sz w:val="24"/>
          <w:szCs w:val="24"/>
          <w:lang w:eastAsia="sv-SE"/>
        </w:rPr>
        <w:t> anges arbetsflöde och rollfördelning vid andra skäl än begäran av upphovsperson.</w:t>
      </w:r>
    </w:p>
    <w:p w14:paraId="1E1A917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7C4C5C8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Studenten</w:t>
      </w:r>
    </w:p>
    <w:p w14:paraId="1887558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Studenten ansvarar för att en arbetsplan med tillhörande tidsplan upprättas i samråd med handledaren. Studenten genomför det självständiga arbetet i syfte att uppnå målen för kursen. Studenten initierar handledarträffar inom tilldelad handledningstid. Studentens rätt till handledning är knuten till ett visst kurstillfälle.</w:t>
      </w:r>
    </w:p>
    <w:p w14:paraId="1AE900D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Handledaren</w:t>
      </w:r>
    </w:p>
    <w:p w14:paraId="77D15DE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Handledarens funktion är att handleda studenten för att uppnå målen för kursen. Handledaren bör informera studenten om vilken handledningstid som finns och hjälpa till att planera det självständiga arbetet, samt samråda med studenten om arbetsplanen. En handledare kan handleda flera studenter vid samma kurstillfälle. En student kan i vissa fall ha flera handledare; en ska då vara huvudhandledare, de övriga är biträdande handledare.</w:t>
      </w:r>
    </w:p>
    <w:p w14:paraId="360BD9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Handledaren kan avråda studenten från att lämna in ett självständigt arbete för redovisning om det riskerar att inte bli godkänt, men det är ytterst studentens val att lämna in eller inte. Handledaren ska vid behov lämna de underlag för bedömning som examinatorn begär. För en student som inte uppnått godkänt resultat, kan enstaka handledningstillfällen erbjudas, även efter kurstillfällets slut.</w:t>
      </w:r>
    </w:p>
    <w:p w14:paraId="7F9E56B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Prefekten</w:t>
      </w:r>
    </w:p>
    <w:p w14:paraId="7870ADF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Prefekten vid den institution där huvudhandledaren är anställd ansvarar för att det finns resurser för studentens handledning.</w:t>
      </w:r>
    </w:p>
    <w:p w14:paraId="15CE219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Examinatorn</w:t>
      </w:r>
    </w:p>
    <w:p w14:paraId="1FEC51E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och handledaren ska inte vara samma person. På ett kurstillfälle kan det finnas flera examinatorer, dock bara en per studentarbete. Examinatorn granskar och betygsätter studentens självständiga arbete med utgångspunkt från kursmål och betygskriterier. Examinatorn ska fatta betygsbeslut utan inverkan från handledaren. Vid behov kan dock examinatorn begära underlag för bedömningen från handledaren. Om flera studenter skrivit ett självständigt arbete, ska bedömningen av studenternas prestationer kunna göras individuellt. Examinatorn kan vid behov begära att respektive student redogör för sin individuella prestation i det självständiga arbetet.</w:t>
      </w:r>
    </w:p>
    <w:p w14:paraId="480E40B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inte uppnått godkänt resultat inom kurstillfället, har rätt att examineras på nytt på samma sätt som i andra kurser.</w:t>
      </w:r>
    </w:p>
    <w:p w14:paraId="65D6733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Kursledaren</w:t>
      </w:r>
    </w:p>
    <w:p w14:paraId="6F0FF08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Kursledaren har en överblick och en samordnande funktion på institutionsnivå. Kursledaren godkänner arbetsplanen. Kursledaren kontaktas om det exempelvis uppstått samarbetsproblem eller vid önskemål om byte av ämne eller byte av handledare. Kursledaren har även ansvar för att rutiner för kursutvärdering tillämpas för de självständiga arbetena.</w:t>
      </w:r>
    </w:p>
    <w:p w14:paraId="518B778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Extern samarbetspart</w:t>
      </w:r>
    </w:p>
    <w:p w14:paraId="6E758C6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Överenskommelse med en extern samarbetspart hanteras genom ett separat avtal, då mellan SLU och samarbetsparten – inte studenten (eventuell ersättning undantagen). I de fall där studenten utför arbetet externt och har en extern handledare ska det även finnas en </w:t>
      </w:r>
      <w:r w:rsidRPr="00DF5782">
        <w:rPr>
          <w:rFonts w:ascii="Times New Roman" w:eastAsia="Times New Roman" w:hAnsi="Times New Roman" w:cs="Times New Roman"/>
          <w:sz w:val="24"/>
          <w:szCs w:val="24"/>
          <w:lang w:eastAsia="sv-SE"/>
        </w:rPr>
        <w:lastRenderedPageBreak/>
        <w:t>huvudhandledare vid SLU, som ansvarar för att arbetet genomförs enligt SLU:s riktlinjer och aktuell kursplan.</w:t>
      </w:r>
    </w:p>
    <w:p w14:paraId="2E98FA4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3DC6572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Självständigt arbete kan genomföras som:</w:t>
      </w:r>
    </w:p>
    <w:p w14:paraId="7D093E9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a)</w:t>
      </w:r>
      <w:r w:rsidRPr="00DF5782">
        <w:rPr>
          <w:rFonts w:ascii="Times New Roman" w:eastAsia="Times New Roman" w:hAnsi="Times New Roman" w:cs="Times New Roman"/>
          <w:sz w:val="24"/>
          <w:szCs w:val="24"/>
          <w:lang w:eastAsia="sv-SE"/>
        </w:rPr>
        <w:t> en kurs </w:t>
      </w:r>
      <w:r w:rsidRPr="00DF5782">
        <w:rPr>
          <w:rFonts w:ascii="Times New Roman" w:eastAsia="Times New Roman" w:hAnsi="Times New Roman" w:cs="Times New Roman"/>
          <w:b/>
          <w:bCs/>
          <w:sz w:val="24"/>
          <w:szCs w:val="24"/>
          <w:lang w:eastAsia="sv-SE"/>
        </w:rPr>
        <w:t>med</w:t>
      </w:r>
      <w:r w:rsidRPr="00DF5782">
        <w:rPr>
          <w:rFonts w:ascii="Times New Roman" w:eastAsia="Times New Roman" w:hAnsi="Times New Roman" w:cs="Times New Roman"/>
          <w:sz w:val="24"/>
          <w:szCs w:val="24"/>
          <w:lang w:eastAsia="sv-SE"/>
        </w:rPr>
        <w:t> gemensam kursstart, undervisningsmoment och gemensamt avslut</w:t>
      </w:r>
    </w:p>
    <w:p w14:paraId="66B30A2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en sådan kurs med givna kursmoment kan handledningen ske både individuellt och gruppvis samt vara schemalagd.</w:t>
      </w:r>
    </w:p>
    <w:p w14:paraId="7D98AE1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b)</w:t>
      </w:r>
      <w:r w:rsidRPr="00DF5782">
        <w:rPr>
          <w:rFonts w:ascii="Times New Roman" w:eastAsia="Times New Roman" w:hAnsi="Times New Roman" w:cs="Times New Roman"/>
          <w:sz w:val="24"/>
          <w:szCs w:val="24"/>
          <w:lang w:eastAsia="sv-SE"/>
        </w:rPr>
        <w:t> en kurs </w:t>
      </w:r>
      <w:r w:rsidRPr="00DF5782">
        <w:rPr>
          <w:rFonts w:ascii="Times New Roman" w:eastAsia="Times New Roman" w:hAnsi="Times New Roman" w:cs="Times New Roman"/>
          <w:b/>
          <w:bCs/>
          <w:sz w:val="24"/>
          <w:szCs w:val="24"/>
          <w:lang w:eastAsia="sv-SE"/>
        </w:rPr>
        <w:t>utan </w:t>
      </w:r>
      <w:r w:rsidRPr="00DF5782">
        <w:rPr>
          <w:rFonts w:ascii="Times New Roman" w:eastAsia="Times New Roman" w:hAnsi="Times New Roman" w:cs="Times New Roman"/>
          <w:sz w:val="24"/>
          <w:szCs w:val="24"/>
          <w:lang w:eastAsia="sv-SE"/>
        </w:rPr>
        <w:t>gemensam kursstart och gemensamma undervisningsmoment</w:t>
      </w:r>
    </w:p>
    <w:p w14:paraId="655C80B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Stor vikt ska läggas på att upprätta och följa arbetsplanen när studenten genomför det självständiga arbetet fristående, utanför fastlagt kurstillfälle till exempel inom ett forskningsprojekt, utomlands eller hos extern uppdragsgivare. Andra undervisningsmoment kan ingå även vid dessa självständiga arbeten; hur de ska genomföras ska framgå i arbetsplanen.</w:t>
      </w:r>
    </w:p>
    <w:p w14:paraId="28C3328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Kurstillfällen för självständiga arbeten (examensarbeten) är det möjligt att göra sen anmälan till under hela kursperioden.</w:t>
      </w:r>
    </w:p>
    <w:p w14:paraId="6375CEB6"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Arkivering</w:t>
      </w:r>
    </w:p>
    <w:p w14:paraId="3988176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Från och med höstterminen 2018 arkiveras självständiga arbeten vid SLU digitalt (Universitetsdirektörens beslut 2018-06-12, SLU.ua.2018.2.1.</w:t>
      </w:r>
      <w:proofErr w:type="gramStart"/>
      <w:r w:rsidRPr="00DF5782">
        <w:rPr>
          <w:rFonts w:ascii="Times New Roman" w:eastAsia="Times New Roman" w:hAnsi="Times New Roman" w:cs="Times New Roman"/>
          <w:sz w:val="24"/>
          <w:szCs w:val="24"/>
          <w:lang w:eastAsia="sv-SE"/>
        </w:rPr>
        <w:t>2-1923</w:t>
      </w:r>
      <w:proofErr w:type="gramEnd"/>
      <w:r w:rsidRPr="00DF5782">
        <w:rPr>
          <w:rFonts w:ascii="Times New Roman" w:eastAsia="Times New Roman" w:hAnsi="Times New Roman" w:cs="Times New Roman"/>
          <w:sz w:val="24"/>
          <w:szCs w:val="24"/>
          <w:lang w:eastAsia="sv-SE"/>
        </w:rPr>
        <w:t>). Den deponerade versionen i Epsilon hämtas per automatik, vilket innebär att självständiga arbeten som deponerats kommer att bevaras. Bevarandet sker enligt det styrande dokumentet </w:t>
      </w:r>
      <w:r w:rsidRPr="00DF5782">
        <w:rPr>
          <w:rFonts w:ascii="Times New Roman" w:eastAsia="Times New Roman" w:hAnsi="Times New Roman" w:cs="Times New Roman"/>
          <w:i/>
          <w:iCs/>
          <w:sz w:val="24"/>
          <w:szCs w:val="24"/>
          <w:lang w:eastAsia="sv-SE"/>
        </w:rPr>
        <w:t>Strategi för bevarande av elektroniska handlingar (SLU.ua.2016.2.1.</w:t>
      </w:r>
      <w:proofErr w:type="gramStart"/>
      <w:r w:rsidRPr="00DF5782">
        <w:rPr>
          <w:rFonts w:ascii="Times New Roman" w:eastAsia="Times New Roman" w:hAnsi="Times New Roman" w:cs="Times New Roman"/>
          <w:i/>
          <w:iCs/>
          <w:sz w:val="24"/>
          <w:szCs w:val="24"/>
          <w:lang w:eastAsia="sv-SE"/>
        </w:rPr>
        <w:t>2-1990</w:t>
      </w:r>
      <w:proofErr w:type="gram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Kursansvarig institution är arkivbildare och ansvarar för att självständiga arbeten deponeras och därmed uppfyller kraven på arkivering. Den tekniska lösningen ansvarar Enheten för arkiv, informationshantering och registratur (AIR) och biblioteket för.</w:t>
      </w:r>
    </w:p>
    <w:p w14:paraId="34F58FF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4BA20679"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89" w:history="1">
        <w:r w:rsidR="00DF5782" w:rsidRPr="00DF5782">
          <w:rPr>
            <w:rFonts w:ascii="Times New Roman" w:eastAsia="Times New Roman" w:hAnsi="Times New Roman" w:cs="Times New Roman"/>
            <w:color w:val="3F41DC"/>
            <w:sz w:val="24"/>
            <w:szCs w:val="24"/>
            <w:u w:val="single"/>
            <w:lang w:eastAsia="sv-SE"/>
          </w:rPr>
          <w:t>SLU:s paket med dokumentmallar för studentarbeten</w:t>
        </w:r>
      </w:hyperlink>
      <w:r w:rsidR="00DF5782" w:rsidRPr="00DF5782">
        <w:rPr>
          <w:rFonts w:ascii="Times New Roman" w:eastAsia="Times New Roman" w:hAnsi="Times New Roman" w:cs="Times New Roman"/>
          <w:sz w:val="24"/>
          <w:szCs w:val="24"/>
          <w:lang w:eastAsia="sv-SE"/>
        </w:rPr>
        <w:t> innehåller:</w:t>
      </w:r>
    </w:p>
    <w:p w14:paraId="21DF2BD2" w14:textId="77777777" w:rsidR="00DF5782" w:rsidRPr="00DF5782" w:rsidRDefault="00DF5782" w:rsidP="00DF5782">
      <w:pPr>
        <w:numPr>
          <w:ilvl w:val="0"/>
          <w:numId w:val="1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fram- och titelsidor (svenska)</w:t>
      </w:r>
    </w:p>
    <w:p w14:paraId="09A0E54B" w14:textId="77777777" w:rsidR="00DF5782" w:rsidRPr="00DF5782" w:rsidRDefault="00DF5782" w:rsidP="00DF5782">
      <w:pPr>
        <w:numPr>
          <w:ilvl w:val="0"/>
          <w:numId w:val="1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fram- och titelsidor (engelska) </w:t>
      </w:r>
    </w:p>
    <w:p w14:paraId="7C892517" w14:textId="77777777" w:rsidR="00DF5782" w:rsidRPr="00DF5782" w:rsidRDefault="00DF5782" w:rsidP="00DF5782">
      <w:pPr>
        <w:numPr>
          <w:ilvl w:val="0"/>
          <w:numId w:val="1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innehåll/inlaga (oavsett språk)</w:t>
      </w:r>
    </w:p>
    <w:p w14:paraId="3460E20F" w14:textId="77777777" w:rsidR="00DF5782" w:rsidRPr="00DF5782" w:rsidRDefault="00DF5782" w:rsidP="00DF5782">
      <w:pPr>
        <w:numPr>
          <w:ilvl w:val="0"/>
          <w:numId w:val="14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handledning för dokumentmallen för inlagan</w:t>
      </w:r>
    </w:p>
    <w:p w14:paraId="03CD3949"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90"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391"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731B6535"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10. Fusk och disciplinära åtgärder</w:t>
      </w:r>
    </w:p>
    <w:p w14:paraId="7D068B3A"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92" w:anchor="fusk101" w:history="1">
        <w:r w:rsidR="00DF5782" w:rsidRPr="00DF5782">
          <w:rPr>
            <w:rFonts w:ascii="Times New Roman" w:eastAsia="Times New Roman" w:hAnsi="Times New Roman" w:cs="Times New Roman"/>
            <w:color w:val="3F41DC"/>
            <w:sz w:val="24"/>
            <w:szCs w:val="24"/>
            <w:u w:val="single"/>
            <w:lang w:eastAsia="sv-SE"/>
          </w:rPr>
          <w:t>10.1 Fusk och plagiering</w:t>
        </w:r>
      </w:hyperlink>
      <w:r w:rsidR="00DF5782" w:rsidRPr="00DF5782">
        <w:rPr>
          <w:rFonts w:ascii="Times New Roman" w:eastAsia="Times New Roman" w:hAnsi="Times New Roman" w:cs="Times New Roman"/>
          <w:sz w:val="24"/>
          <w:szCs w:val="24"/>
          <w:lang w:eastAsia="sv-SE"/>
        </w:rPr>
        <w:br/>
      </w:r>
      <w:hyperlink r:id="rId393" w:anchor="fusk102" w:history="1">
        <w:r w:rsidR="00DF5782" w:rsidRPr="00DF5782">
          <w:rPr>
            <w:rFonts w:ascii="Times New Roman" w:eastAsia="Times New Roman" w:hAnsi="Times New Roman" w:cs="Times New Roman"/>
            <w:color w:val="3F41DC"/>
            <w:sz w:val="24"/>
            <w:szCs w:val="24"/>
            <w:u w:val="single"/>
            <w:lang w:eastAsia="sv-SE"/>
          </w:rPr>
          <w:t>10.2 Informera och förebygga</w:t>
        </w:r>
      </w:hyperlink>
      <w:r w:rsidR="00DF5782" w:rsidRPr="00DF5782">
        <w:rPr>
          <w:rFonts w:ascii="Times New Roman" w:eastAsia="Times New Roman" w:hAnsi="Times New Roman" w:cs="Times New Roman"/>
          <w:sz w:val="24"/>
          <w:szCs w:val="24"/>
          <w:lang w:eastAsia="sv-SE"/>
        </w:rPr>
        <w:br/>
      </w:r>
      <w:hyperlink r:id="rId394" w:anchor="fusk103" w:history="1">
        <w:r w:rsidR="00DF5782" w:rsidRPr="00DF5782">
          <w:rPr>
            <w:rFonts w:ascii="Times New Roman" w:eastAsia="Times New Roman" w:hAnsi="Times New Roman" w:cs="Times New Roman"/>
            <w:color w:val="3F41DC"/>
            <w:sz w:val="24"/>
            <w:szCs w:val="24"/>
            <w:u w:val="single"/>
            <w:lang w:eastAsia="sv-SE"/>
          </w:rPr>
          <w:t>10.3 Upptäcka och ingripa</w:t>
        </w:r>
      </w:hyperlink>
      <w:r w:rsidR="00DF5782" w:rsidRPr="00DF5782">
        <w:rPr>
          <w:rFonts w:ascii="Times New Roman" w:eastAsia="Times New Roman" w:hAnsi="Times New Roman" w:cs="Times New Roman"/>
          <w:sz w:val="24"/>
          <w:szCs w:val="24"/>
          <w:lang w:eastAsia="sv-SE"/>
        </w:rPr>
        <w:br/>
      </w:r>
      <w:hyperlink r:id="rId395" w:anchor="fusk104" w:history="1">
        <w:r w:rsidR="00DF5782" w:rsidRPr="00DF5782">
          <w:rPr>
            <w:rFonts w:ascii="Times New Roman" w:eastAsia="Times New Roman" w:hAnsi="Times New Roman" w:cs="Times New Roman"/>
            <w:color w:val="3F41DC"/>
            <w:sz w:val="24"/>
            <w:szCs w:val="24"/>
            <w:u w:val="single"/>
            <w:lang w:eastAsia="sv-SE"/>
          </w:rPr>
          <w:t>10.4 Disciplinära åtgärder</w:t>
        </w:r>
      </w:hyperlink>
    </w:p>
    <w:p w14:paraId="7F181C57"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10.1 Fusk och plagiering</w:t>
      </w:r>
    </w:p>
    <w:p w14:paraId="5B04219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4888FAD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är fusk?</w:t>
      </w:r>
    </w:p>
    <w:p w14:paraId="4A0CD0C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Fusk är exempelvis:</w:t>
      </w:r>
    </w:p>
    <w:p w14:paraId="68B2D3C9" w14:textId="77777777"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otillåtna hjälpmedel vid skriftligt prov</w:t>
      </w:r>
    </w:p>
    <w:p w14:paraId="2F73B045" w14:textId="77777777"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ändring av återlämnad bedömd tentamen</w:t>
      </w:r>
    </w:p>
    <w:p w14:paraId="043E1046" w14:textId="77777777"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otillåtet samarbete mellan studenter vid individuella inlämningsuppgifter</w:t>
      </w:r>
    </w:p>
    <w:p w14:paraId="5C0312A9" w14:textId="77777777"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kopiering av andra studenters arbeten</w:t>
      </w:r>
    </w:p>
    <w:p w14:paraId="7CEFD74D" w14:textId="77777777"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plagiering, avskrift utan korrekt angivande av källa</w:t>
      </w:r>
    </w:p>
    <w:p w14:paraId="1823931F" w14:textId="77777777"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fabricerande av uppgifter, det vill säga att hitta på fakta</w:t>
      </w:r>
    </w:p>
    <w:p w14:paraId="27CFC057" w14:textId="77777777"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förfalskning av dokument</w:t>
      </w:r>
    </w:p>
    <w:p w14:paraId="6812864C" w14:textId="77777777"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felaktig anteckning om närvaro vid obligatorisk undervisning</w:t>
      </w:r>
    </w:p>
    <w:p w14:paraId="29B6F065" w14:textId="77777777" w:rsidR="00DF5782" w:rsidRPr="00DF5782" w:rsidRDefault="00DF5782" w:rsidP="00DF5782">
      <w:pPr>
        <w:numPr>
          <w:ilvl w:val="0"/>
          <w:numId w:val="14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oriktig uppgift om tidigare studieprestation som är relevant för bedömning av tillgodoräknande</w:t>
      </w:r>
    </w:p>
    <w:p w14:paraId="6A3123E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anses vara fusk måste det vara frågan om ett vilseledande, vilket kräver ett uppsåt. Studenten ska avsiktligt ha sökt föra läraren bakom ljuset.</w:t>
      </w:r>
    </w:p>
    <w:p w14:paraId="7A3B9DF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det krävs att:</w:t>
      </w:r>
    </w:p>
    <w:p w14:paraId="5C275A3A" w14:textId="77777777" w:rsidR="00DF5782" w:rsidRPr="00DF5782" w:rsidRDefault="00DF5782" w:rsidP="00DF5782">
      <w:pPr>
        <w:numPr>
          <w:ilvl w:val="0"/>
          <w:numId w:val="1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gjort det medvetet (inte av misstag eller slarv),</w:t>
      </w:r>
    </w:p>
    <w:p w14:paraId="6CBD5316" w14:textId="77777777" w:rsidR="00DF5782" w:rsidRPr="00DF5782" w:rsidRDefault="00DF5782" w:rsidP="00DF5782">
      <w:pPr>
        <w:numPr>
          <w:ilvl w:val="0"/>
          <w:numId w:val="1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känt till att förfarandet i fråga inte var tillåtet samt</w:t>
      </w:r>
    </w:p>
    <w:p w14:paraId="36296209" w14:textId="77777777" w:rsidR="00DF5782" w:rsidRPr="00DF5782" w:rsidRDefault="00DF5782" w:rsidP="00DF5782">
      <w:pPr>
        <w:numPr>
          <w:ilvl w:val="0"/>
          <w:numId w:val="14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ingår i prov eller annan uppgift för bedömning av studieprestationen.</w:t>
      </w:r>
    </w:p>
    <w:p w14:paraId="6CA2D49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är plagiering?</w:t>
      </w:r>
    </w:p>
    <w:p w14:paraId="3DC2EFE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Plagiering är när man skriver av andras texter eller återger andras tabeller, bilder och andra illustrationer, utan att ange källa. När det gäller bilder och illustrationer behöver man tillstånd om det inte anges att de får användas fritt i akademiska sammanhang. Det är också plagiering när man återger texter ordagrant utan att markera att det är ett citat, även om källan är angiven.</w:t>
      </w:r>
    </w:p>
    <w:p w14:paraId="7A7AA11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Plagiat är alltid fel och kan betraktas som fusk om det bedöms vara medvetet gjort för att vilseleda vid bedömning av en studieprestation.</w:t>
      </w:r>
    </w:p>
    <w:p w14:paraId="4D82312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Det ska tydligt framgå vad studenten själv har producerat och vad som är hämtat (och eventuellt bearbetat) från annat håll, genom tillämpning av korrekt teknik för citering och angivande av källa. Om man ordagrant använder någon annans text ska detta ske i ett citat, som ska vara inramat av citattecken eller markerat på annat tydligt sätt och åtföljas av en referens- eller nothänvisning. Bristfällig referenshantering kan utgöra fusk.</w:t>
      </w:r>
    </w:p>
    <w:p w14:paraId="16A4FB6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Källhänvisning ska även ske till studentens eget material. Om en student använder något som hen har skrivit tidigare, till exempel i en uppsats i en annan kurs, ska studenten källhänvisa till detta arbete.</w:t>
      </w:r>
    </w:p>
    <w:p w14:paraId="524CEAB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6BD561F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mål är att ge studenterna ett självständigt och kritiskt förhållningssätt till kunskapsbildning samt möjligheter att utveckla generella kompetenser som förberedelse för arbetslivet. Ett verktyg är en studentaktiverande pedagogik, som utvecklar studenternas förmåga att finna, värdera och använda information på ett kritiskt och vetenskapligt sätt. Både mål och arbetssätt kräver goda kunskaper om regler för akademiskt skrivande.</w:t>
      </w:r>
    </w:p>
    <w:p w14:paraId="741B573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Klara riktlinjer behövs för både studenters och lärares arbete, särskilt i samband med olika former av examination.</w:t>
      </w:r>
    </w:p>
    <w:p w14:paraId="57EE55D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misstankar om fusk ska följas upp med rimliga medel. Se avsnitt </w:t>
      </w:r>
      <w:hyperlink r:id="rId396" w:anchor="fusk103" w:history="1">
        <w:r w:rsidRPr="00DF5782">
          <w:rPr>
            <w:rFonts w:ascii="Times New Roman" w:eastAsia="Times New Roman" w:hAnsi="Times New Roman" w:cs="Times New Roman"/>
            <w:color w:val="3F41DC"/>
            <w:sz w:val="24"/>
            <w:szCs w:val="24"/>
            <w:u w:val="single"/>
            <w:lang w:eastAsia="sv-SE"/>
          </w:rPr>
          <w:t>10.3 Upptäcka och ingripa</w:t>
        </w:r>
      </w:hyperlink>
      <w:r w:rsidRPr="00DF5782">
        <w:rPr>
          <w:rFonts w:ascii="Times New Roman" w:eastAsia="Times New Roman" w:hAnsi="Times New Roman" w:cs="Times New Roman"/>
          <w:sz w:val="24"/>
          <w:szCs w:val="24"/>
          <w:lang w:eastAsia="sv-SE"/>
        </w:rPr>
        <w:t>.</w:t>
      </w:r>
    </w:p>
    <w:p w14:paraId="6D60DA9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7AFEFB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Rektor</w:t>
      </w:r>
      <w:r w:rsidRPr="00DF5782">
        <w:rPr>
          <w:rFonts w:ascii="Times New Roman" w:eastAsia="Times New Roman" w:hAnsi="Times New Roman" w:cs="Times New Roman"/>
          <w:sz w:val="24"/>
          <w:szCs w:val="24"/>
          <w:lang w:eastAsia="sv-SE"/>
        </w:rPr>
        <w:t> är ytterst ansvarig för att SLU arbetar förebyggande och långsiktigt mot fusk och plagiering.</w:t>
      </w:r>
    </w:p>
    <w:p w14:paraId="738BECF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Utbildningsnämnden</w:t>
      </w:r>
      <w:r w:rsidRPr="00DF5782">
        <w:rPr>
          <w:rFonts w:ascii="Times New Roman" w:eastAsia="Times New Roman" w:hAnsi="Times New Roman" w:cs="Times New Roman"/>
          <w:sz w:val="24"/>
          <w:szCs w:val="24"/>
          <w:lang w:eastAsia="sv-SE"/>
        </w:rPr>
        <w:t> ansvarar för att utforma arbetet mot fusk och plagiering, samt uppföljning.</w:t>
      </w:r>
    </w:p>
    <w:p w14:paraId="5A0E7D0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Biblioteket</w:t>
      </w:r>
      <w:r w:rsidRPr="00DF5782">
        <w:rPr>
          <w:rFonts w:ascii="Times New Roman" w:eastAsia="Times New Roman" w:hAnsi="Times New Roman" w:cs="Times New Roman"/>
          <w:sz w:val="24"/>
          <w:szCs w:val="24"/>
          <w:lang w:eastAsia="sv-SE"/>
        </w:rPr>
        <w:t>, i samverkan med </w:t>
      </w:r>
      <w:r w:rsidRPr="00DF5782">
        <w:rPr>
          <w:rFonts w:ascii="Times New Roman" w:eastAsia="Times New Roman" w:hAnsi="Times New Roman" w:cs="Times New Roman"/>
          <w:b/>
          <w:bCs/>
          <w:sz w:val="24"/>
          <w:szCs w:val="24"/>
          <w:lang w:eastAsia="sv-SE"/>
        </w:rPr>
        <w:t>enheten för pedagogisk utveckling (EPU)</w:t>
      </w:r>
      <w:r w:rsidRPr="00DF5782">
        <w:rPr>
          <w:rFonts w:ascii="Times New Roman" w:eastAsia="Times New Roman" w:hAnsi="Times New Roman" w:cs="Times New Roman"/>
          <w:sz w:val="24"/>
          <w:szCs w:val="24"/>
          <w:lang w:eastAsia="sv-SE"/>
        </w:rPr>
        <w:t>, ansvarar för att information om detta finns på SLU:s webbplats. </w:t>
      </w:r>
      <w:r w:rsidRPr="00DF5782">
        <w:rPr>
          <w:rFonts w:ascii="Times New Roman" w:eastAsia="Times New Roman" w:hAnsi="Times New Roman" w:cs="Times New Roman"/>
          <w:b/>
          <w:bCs/>
          <w:sz w:val="24"/>
          <w:szCs w:val="24"/>
          <w:lang w:eastAsia="sv-SE"/>
        </w:rPr>
        <w:t>Programstudierektorerna</w:t>
      </w:r>
      <w:r w:rsidRPr="00DF5782">
        <w:rPr>
          <w:rFonts w:ascii="Times New Roman" w:eastAsia="Times New Roman" w:hAnsi="Times New Roman" w:cs="Times New Roman"/>
          <w:sz w:val="24"/>
          <w:szCs w:val="24"/>
          <w:lang w:eastAsia="sv-SE"/>
        </w:rPr>
        <w:t> har ett ansvar att sprida informationen inom respektive program.</w:t>
      </w:r>
    </w:p>
    <w:p w14:paraId="78DF192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Alla som är verksamma inom SLU</w:t>
      </w:r>
      <w:r w:rsidRPr="00DF5782">
        <w:rPr>
          <w:rFonts w:ascii="Times New Roman" w:eastAsia="Times New Roman" w:hAnsi="Times New Roman" w:cs="Times New Roman"/>
          <w:sz w:val="24"/>
          <w:szCs w:val="24"/>
          <w:lang w:eastAsia="sv-SE"/>
        </w:rPr>
        <w:t xml:space="preserve"> har skyldighet att följa högskolelag och </w:t>
      </w:r>
      <w:r w:rsidRPr="00DF5782">
        <w:rPr>
          <w:rFonts w:ascii="Times New Roman" w:eastAsia="Times New Roman" w:hAnsi="Times New Roman" w:cs="Times New Roman"/>
          <w:sz w:val="24"/>
          <w:szCs w:val="24"/>
          <w:lang w:eastAsia="sv-SE"/>
        </w:rPr>
        <w:noBreakHyphen/>
        <w:t>förordning samt för att verka för målsättningarna i arbetet mot fusk och plagiering.</w:t>
      </w:r>
    </w:p>
    <w:p w14:paraId="21D411E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Kursledare och examinatorer</w:t>
      </w:r>
      <w:r w:rsidRPr="00DF5782">
        <w:rPr>
          <w:rFonts w:ascii="Times New Roman" w:eastAsia="Times New Roman" w:hAnsi="Times New Roman" w:cs="Times New Roman"/>
          <w:sz w:val="24"/>
          <w:szCs w:val="24"/>
          <w:lang w:eastAsia="sv-SE"/>
        </w:rPr>
        <w:t>, särskilt för inledande kurser på program samt för självständiga arbeten (examensarbeten), har ett viktigt operativt ansvar för att genomföra SLU:s arbete mot fusk och plagiering.</w:t>
      </w:r>
    </w:p>
    <w:p w14:paraId="5FBFC22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Studenterna</w:t>
      </w:r>
      <w:r w:rsidRPr="00DF5782">
        <w:rPr>
          <w:rFonts w:ascii="Times New Roman" w:eastAsia="Times New Roman" w:hAnsi="Times New Roman" w:cs="Times New Roman"/>
          <w:sz w:val="24"/>
          <w:szCs w:val="24"/>
          <w:lang w:eastAsia="sv-SE"/>
        </w:rPr>
        <w:t> är skyldiga att utföra examinationsmoment med hederlighet för att möjliggöra korrekta och rättvisa bedömningar av deras studieprestationer.</w:t>
      </w:r>
    </w:p>
    <w:p w14:paraId="5A874574"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97" w:anchor="fusk10"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2804856"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10.2 Informera och förebygga</w:t>
      </w:r>
    </w:p>
    <w:p w14:paraId="5E63D2D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Policy</w:t>
      </w:r>
    </w:p>
    <w:p w14:paraId="369DA7B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fusk och plagiering ska förmedlas i olika former till alla berörda. Den behöver finnas tillgänglig på SLU:s webbplats med ingångar från relevanta sidor, till exempel medarbetarwebben, studentwebben och bibliotekets webb. Informationen ska delges studenter och lärare vid relevanta tillfällen, till exempel i samband med större studentarbeten, inlämningsuppgifter eller liknande.</w:t>
      </w:r>
    </w:p>
    <w:p w14:paraId="593867E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redskap bör användas av undervisande personal för att förebygga fusk och plagiering:</w:t>
      </w:r>
    </w:p>
    <w:p w14:paraId="63F7FBBC" w14:textId="77777777" w:rsidR="00DF5782" w:rsidRPr="00DF5782" w:rsidRDefault="00DF5782" w:rsidP="00DF5782">
      <w:pPr>
        <w:numPr>
          <w:ilvl w:val="0"/>
          <w:numId w:val="1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medveten pedagogik</w:t>
      </w:r>
    </w:p>
    <w:p w14:paraId="3B81592D" w14:textId="77777777" w:rsidR="00DF5782" w:rsidRPr="00DF5782" w:rsidRDefault="00DF5782" w:rsidP="00DF5782">
      <w:pPr>
        <w:numPr>
          <w:ilvl w:val="0"/>
          <w:numId w:val="1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tydliga instruktioner för inlämningsuppgifter och självständiga arbeten (examensarbeten)</w:t>
      </w:r>
    </w:p>
    <w:p w14:paraId="6C46F32E" w14:textId="77777777" w:rsidR="00DF5782" w:rsidRPr="00DF5782" w:rsidRDefault="00DF5782" w:rsidP="00DF5782">
      <w:pPr>
        <w:numPr>
          <w:ilvl w:val="0"/>
          <w:numId w:val="1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genomtänkta examinationsformer</w:t>
      </w:r>
    </w:p>
    <w:p w14:paraId="78EC11C3" w14:textId="77777777" w:rsidR="00DF5782" w:rsidRPr="00DF5782" w:rsidRDefault="00DF5782" w:rsidP="00DF5782">
      <w:pPr>
        <w:numPr>
          <w:ilvl w:val="0"/>
          <w:numId w:val="14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informera om och använda plagiatspårningstjänster</w:t>
      </w:r>
    </w:p>
    <w:p w14:paraId="13724EF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Återkommande aktiviteter</w:t>
      </w:r>
    </w:p>
    <w:p w14:paraId="234C2D9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Studenten</w:t>
      </w:r>
      <w:r w:rsidRPr="00DF5782">
        <w:rPr>
          <w:rFonts w:ascii="Times New Roman" w:eastAsia="Times New Roman" w:hAnsi="Times New Roman" w:cs="Times New Roman"/>
          <w:sz w:val="24"/>
          <w:szCs w:val="24"/>
          <w:lang w:eastAsia="sv-SE"/>
        </w:rPr>
        <w:t xml:space="preserve"> bekräftar att hen tagit del av </w:t>
      </w:r>
      <w:proofErr w:type="gramStart"/>
      <w:r w:rsidRPr="00DF5782">
        <w:rPr>
          <w:rFonts w:ascii="Times New Roman" w:eastAsia="Times New Roman" w:hAnsi="Times New Roman" w:cs="Times New Roman"/>
          <w:sz w:val="24"/>
          <w:szCs w:val="24"/>
          <w:lang w:eastAsia="sv-SE"/>
        </w:rPr>
        <w:t>information  angående</w:t>
      </w:r>
      <w:proofErr w:type="gramEnd"/>
      <w:r w:rsidRPr="00DF5782">
        <w:rPr>
          <w:rFonts w:ascii="Times New Roman" w:eastAsia="Times New Roman" w:hAnsi="Times New Roman" w:cs="Times New Roman"/>
          <w:sz w:val="24"/>
          <w:szCs w:val="24"/>
          <w:lang w:eastAsia="sv-SE"/>
        </w:rPr>
        <w:t>  fusk och plagiering i samband med att studenten tilldelas AD-inloggning vid registrering på webben.</w:t>
      </w:r>
    </w:p>
    <w:p w14:paraId="3C7D440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SLU-biblioteket och enheten för pedagogisk utveckling (EPU)</w:t>
      </w:r>
      <w:r w:rsidRPr="00DF5782">
        <w:rPr>
          <w:rFonts w:ascii="Times New Roman" w:eastAsia="Times New Roman" w:hAnsi="Times New Roman" w:cs="Times New Roman"/>
          <w:sz w:val="24"/>
          <w:szCs w:val="24"/>
          <w:lang w:eastAsia="sv-SE"/>
        </w:rPr>
        <w:t> informerar på SLU:s webbplats om fusk och plagiering samt hur man refererar korrekt, där det även ska finnas möjligheter att använda självinstruerande läromedel om fusk och plagiering.</w:t>
      </w:r>
    </w:p>
    <w:p w14:paraId="2CA8BD4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Programstudierektorer med stöd av SLU-biblioteket</w:t>
      </w:r>
      <w:r w:rsidRPr="00DF5782">
        <w:rPr>
          <w:rFonts w:ascii="Times New Roman" w:eastAsia="Times New Roman" w:hAnsi="Times New Roman" w:cs="Times New Roman"/>
          <w:sz w:val="24"/>
          <w:szCs w:val="24"/>
          <w:lang w:eastAsia="sv-SE"/>
        </w:rPr>
        <w:t> informerar alla programstudenter under åk 1 om regler kring plagiering samt erbjuda introduktion till akademisk hederlighet och referenshantering. Det gäller utbildningar som börjar på både grundnivå och avancerad nivå.</w:t>
      </w:r>
    </w:p>
    <w:p w14:paraId="60713D3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Kursledare och programstudierektorer</w:t>
      </w:r>
      <w:r w:rsidRPr="00DF5782">
        <w:rPr>
          <w:rFonts w:ascii="Times New Roman" w:eastAsia="Times New Roman" w:hAnsi="Times New Roman" w:cs="Times New Roman"/>
          <w:sz w:val="24"/>
          <w:szCs w:val="24"/>
          <w:lang w:eastAsia="sv-SE"/>
        </w:rPr>
        <w:t> ser till att studenterna under första läsåret på alla program genomför ett skriftligt arbete till exempel en inlämningsuppgift som skickas till plagiatspårningssystemet. Resultatet från plagiatspårningssystemet diskuteras tillsammans med lärare. Studenterna informeras om att om de själva skickar in sina manus till annan plagiatspårningstjänst så kan detta påverka utfallet på ett negativt sätt.</w:t>
      </w:r>
    </w:p>
    <w:p w14:paraId="7346D95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Programstudierektorer med stöd av SLU-biblioteket</w:t>
      </w:r>
      <w:r w:rsidRPr="00DF5782">
        <w:rPr>
          <w:rFonts w:ascii="Times New Roman" w:eastAsia="Times New Roman" w:hAnsi="Times New Roman" w:cs="Times New Roman"/>
          <w:sz w:val="24"/>
          <w:szCs w:val="24"/>
          <w:lang w:eastAsia="sv-SE"/>
        </w:rPr>
        <w:t> erbjuder fördjupad undervisning i referenshantering tillsammans med bland annat moment om sökstrategi, källkritik och upphovsrätt, integrerat i SLU:s utbildningsprogram.</w:t>
      </w:r>
    </w:p>
    <w:p w14:paraId="000E02A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SLU-biblioteket </w:t>
      </w:r>
      <w:r w:rsidRPr="00DF5782">
        <w:rPr>
          <w:rFonts w:ascii="Times New Roman" w:eastAsia="Times New Roman" w:hAnsi="Times New Roman" w:cs="Times New Roman"/>
          <w:sz w:val="24"/>
          <w:szCs w:val="24"/>
          <w:lang w:eastAsia="sv-SE"/>
        </w:rPr>
        <w:t>erbjuder möjlighet till individuell handledning i akademiskt skrivande genom språkverkstaden.</w:t>
      </w:r>
    </w:p>
    <w:p w14:paraId="3488A54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Kursledare, programstudierektorer med stöd av SLU-biblioteket</w:t>
      </w:r>
      <w:r w:rsidRPr="00DF5782">
        <w:rPr>
          <w:rFonts w:ascii="Times New Roman" w:eastAsia="Times New Roman" w:hAnsi="Times New Roman" w:cs="Times New Roman"/>
          <w:sz w:val="24"/>
          <w:szCs w:val="24"/>
          <w:lang w:eastAsia="sv-SE"/>
        </w:rPr>
        <w:t> undervisar i akademiskt skrivande.</w:t>
      </w:r>
    </w:p>
    <w:p w14:paraId="793A2C4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Kursledare </w:t>
      </w:r>
      <w:r w:rsidRPr="00DF5782">
        <w:rPr>
          <w:rFonts w:ascii="Times New Roman" w:eastAsia="Times New Roman" w:hAnsi="Times New Roman" w:cs="Times New Roman"/>
          <w:sz w:val="24"/>
          <w:szCs w:val="24"/>
          <w:lang w:eastAsia="sv-SE"/>
        </w:rPr>
        <w:t xml:space="preserve">ger utbytesstudenter och andra fristående studenter (utan programkoppling) information om regler kring plagiering i kurser </w:t>
      </w:r>
      <w:proofErr w:type="gramStart"/>
      <w:r w:rsidRPr="00DF5782">
        <w:rPr>
          <w:rFonts w:ascii="Times New Roman" w:eastAsia="Times New Roman" w:hAnsi="Times New Roman" w:cs="Times New Roman"/>
          <w:sz w:val="24"/>
          <w:szCs w:val="24"/>
          <w:lang w:eastAsia="sv-SE"/>
        </w:rPr>
        <w:t>där  det</w:t>
      </w:r>
      <w:proofErr w:type="gramEnd"/>
      <w:r w:rsidRPr="00DF5782">
        <w:rPr>
          <w:rFonts w:ascii="Times New Roman" w:eastAsia="Times New Roman" w:hAnsi="Times New Roman" w:cs="Times New Roman"/>
          <w:sz w:val="24"/>
          <w:szCs w:val="24"/>
          <w:lang w:eastAsia="sv-SE"/>
        </w:rPr>
        <w:t xml:space="preserve"> är relevant.</w:t>
      </w:r>
    </w:p>
    <w:p w14:paraId="47C174D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Länkar</w:t>
      </w:r>
    </w:p>
    <w:p w14:paraId="63AC15E0"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398" w:history="1">
        <w:r w:rsidR="00DF5782" w:rsidRPr="00DF5782">
          <w:rPr>
            <w:rFonts w:ascii="Times New Roman" w:eastAsia="Times New Roman" w:hAnsi="Times New Roman" w:cs="Times New Roman"/>
            <w:color w:val="3F41DC"/>
            <w:sz w:val="24"/>
            <w:szCs w:val="24"/>
            <w:u w:val="single"/>
            <w:lang w:eastAsia="sv-SE"/>
          </w:rPr>
          <w:t>Frågor och svar om avstängning av student | Studentwebben (slu.se)</w:t>
        </w:r>
      </w:hyperlink>
    </w:p>
    <w:p w14:paraId="5BD00DF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399"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7B388AD"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10.3 Upptäcka och ingripa</w:t>
      </w:r>
    </w:p>
    <w:p w14:paraId="1D8F428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1BF8A55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Som ett hjälpmedel för att upptäcka fusk och plagiering erbjuder SLU särskild programvara för textmatchning (</w:t>
      </w:r>
      <w:proofErr w:type="spellStart"/>
      <w:r w:rsidRPr="00DF5782">
        <w:rPr>
          <w:rFonts w:ascii="Times New Roman" w:eastAsia="Times New Roman" w:hAnsi="Times New Roman" w:cs="Times New Roman"/>
          <w:sz w:val="24"/>
          <w:szCs w:val="24"/>
          <w:lang w:eastAsia="sv-SE"/>
        </w:rPr>
        <w:t>Ouriginal</w:t>
      </w:r>
      <w:proofErr w:type="spellEnd"/>
      <w:r w:rsidRPr="00DF5782">
        <w:rPr>
          <w:rFonts w:ascii="Times New Roman" w:eastAsia="Times New Roman" w:hAnsi="Times New Roman" w:cs="Times New Roman"/>
          <w:sz w:val="24"/>
          <w:szCs w:val="24"/>
          <w:lang w:eastAsia="sv-SE"/>
        </w:rPr>
        <w:t>).</w:t>
      </w:r>
    </w:p>
    <w:p w14:paraId="2CEBC21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6B81AAC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Upptäcka fusk</w:t>
      </w:r>
    </w:p>
    <w:p w14:paraId="68812D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självständiga arbeten (examensarbeten) inom SLU granskas i </w:t>
      </w:r>
      <w:proofErr w:type="spellStart"/>
      <w:r w:rsidRPr="00DF5782">
        <w:rPr>
          <w:rFonts w:ascii="Times New Roman" w:eastAsia="Times New Roman" w:hAnsi="Times New Roman" w:cs="Times New Roman"/>
          <w:sz w:val="24"/>
          <w:szCs w:val="24"/>
          <w:lang w:eastAsia="sv-SE"/>
        </w:rPr>
        <w:t>Ouriginal</w:t>
      </w:r>
      <w:proofErr w:type="spellEnd"/>
      <w:r w:rsidRPr="00DF5782">
        <w:rPr>
          <w:rFonts w:ascii="Times New Roman" w:eastAsia="Times New Roman" w:hAnsi="Times New Roman" w:cs="Times New Roman"/>
          <w:sz w:val="24"/>
          <w:szCs w:val="24"/>
          <w:lang w:eastAsia="sv-SE"/>
        </w:rPr>
        <w:t xml:space="preserve"> innan de godkänns, se även kapitel </w:t>
      </w:r>
      <w:hyperlink r:id="rId400" w:anchor="exarbete9" w:history="1">
        <w:r w:rsidRPr="00DF5782">
          <w:rPr>
            <w:rFonts w:ascii="Times New Roman" w:eastAsia="Times New Roman" w:hAnsi="Times New Roman" w:cs="Times New Roman"/>
            <w:color w:val="3F41DC"/>
            <w:sz w:val="24"/>
            <w:szCs w:val="24"/>
            <w:u w:val="single"/>
            <w:lang w:eastAsia="sv-SE"/>
          </w:rPr>
          <w:t>9. Självständigt arbete (examensarbete)</w:t>
        </w:r>
      </w:hyperlink>
      <w:r w:rsidRPr="00DF5782">
        <w:rPr>
          <w:rFonts w:ascii="Times New Roman" w:eastAsia="Times New Roman" w:hAnsi="Times New Roman" w:cs="Times New Roman"/>
          <w:sz w:val="24"/>
          <w:szCs w:val="24"/>
          <w:lang w:eastAsia="sv-SE"/>
        </w:rPr>
        <w:t>.</w:t>
      </w:r>
    </w:p>
    <w:p w14:paraId="3EAEB02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Även andra inlämnade studentarbeten kan komma att skickas till </w:t>
      </w:r>
      <w:proofErr w:type="spellStart"/>
      <w:r w:rsidRPr="00DF5782">
        <w:rPr>
          <w:rFonts w:ascii="Times New Roman" w:eastAsia="Times New Roman" w:hAnsi="Times New Roman" w:cs="Times New Roman"/>
          <w:sz w:val="24"/>
          <w:szCs w:val="24"/>
          <w:lang w:eastAsia="sv-SE"/>
        </w:rPr>
        <w:t>Ouriginal</w:t>
      </w:r>
      <w:proofErr w:type="spellEnd"/>
      <w:r w:rsidRPr="00DF5782">
        <w:rPr>
          <w:rFonts w:ascii="Times New Roman" w:eastAsia="Times New Roman" w:hAnsi="Times New Roman" w:cs="Times New Roman"/>
          <w:sz w:val="24"/>
          <w:szCs w:val="24"/>
          <w:lang w:eastAsia="sv-SE"/>
        </w:rPr>
        <w:t> för granskning.</w:t>
      </w:r>
    </w:p>
    <w:p w14:paraId="4EA8805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Några viktiga aspekter när det gäller att avgöra vad som är fusk:</w:t>
      </w:r>
    </w:p>
    <w:p w14:paraId="31515278" w14:textId="77777777"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Högskoleförordningens ord ”försöker vilseleda” innebär att försöket inte nödvändigtvis måste lyckas. Det räcker att ett försök görs.</w:t>
      </w:r>
    </w:p>
    <w:p w14:paraId="17D5818A" w14:textId="77777777"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Förberedelser, t.ex. att skriva fusklappar eller komma överens om samarbete, utgör inte fusk. Det krävs att ett försök att fuska faktiskt görs.</w:t>
      </w:r>
    </w:p>
    <w:p w14:paraId="74D74A98" w14:textId="77777777"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handling kan vara fusk även om den inte påverkar betygssättningen.</w:t>
      </w:r>
    </w:p>
    <w:p w14:paraId="0255A3A8" w14:textId="77777777"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fusk även om handlingen påverkar studenten negativt, t.ex. genom en felaktig fusklapp.</w:t>
      </w:r>
    </w:p>
    <w:p w14:paraId="2A741004" w14:textId="77777777"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Förordningen ställer inget krav på att fusket måste göras för egen vinning. Fuskar gör alltså även den som på ett otillåtet sätt hjälper en annan student eller avslöjar lösningar vid individuella prov.</w:t>
      </w:r>
    </w:p>
    <w:p w14:paraId="419734D5" w14:textId="77777777"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Fusket måste inte vara en aktiv handling utan kan också vara en underlåtenhet att handla, om detta därmed aktivt vilseleder läraren.</w:t>
      </w:r>
    </w:p>
    <w:p w14:paraId="60D2B5E1" w14:textId="77777777" w:rsidR="00DF5782" w:rsidRPr="00DF5782" w:rsidRDefault="00DF5782" w:rsidP="00DF5782">
      <w:pPr>
        <w:numPr>
          <w:ilvl w:val="0"/>
          <w:numId w:val="14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”studieprestation” avses också tidigare studieresultat som är relevanta för förkunskapskrav, för befrielse från undervisningsmoment eller för tillgodoräknande av poäng.</w:t>
      </w:r>
    </w:p>
    <w:p w14:paraId="0E98652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Ingripa mot fusk</w:t>
      </w:r>
    </w:p>
    <w:p w14:paraId="076DA95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Misstanke om fusk</w:t>
      </w:r>
    </w:p>
    <w:p w14:paraId="15073BF7" w14:textId="77777777" w:rsidR="00DF5782" w:rsidRPr="00DF5782" w:rsidRDefault="00DF5782" w:rsidP="00DF5782">
      <w:pPr>
        <w:numPr>
          <w:ilvl w:val="0"/>
          <w:numId w:val="14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Den som misstänker fusk ska omgående informera kursledare och prefekt vid kursansvarig institution och kan även rådgöra med utbildningsledare eller programstudierektor. I de fall kursledare och examinator inte är samma person, måste de informera varandra om de misstänker fusk. De ska också informera varandra om den fortsatta hanteringen av sådana fall.</w:t>
      </w:r>
    </w:p>
    <w:p w14:paraId="51942AC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Utreda misstänkt fusk</w:t>
      </w:r>
    </w:p>
    <w:p w14:paraId="3C39E90A" w14:textId="77777777"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att kunna klarlägga om uppsåt föreligger, eller om det misstänkta fusket beror på bristande kunskaper eller slarv, ska </w:t>
      </w:r>
      <w:proofErr w:type="spellStart"/>
      <w:proofErr w:type="gramStart"/>
      <w:r w:rsidRPr="00DF5782">
        <w:rPr>
          <w:rFonts w:ascii="Times New Roman" w:eastAsia="Times New Roman" w:hAnsi="Times New Roman" w:cs="Times New Roman"/>
          <w:sz w:val="24"/>
          <w:szCs w:val="24"/>
          <w:lang w:eastAsia="sv-SE"/>
        </w:rPr>
        <w:t>kursledaren,examinatorn</w:t>
      </w:r>
      <w:proofErr w:type="spellEnd"/>
      <w:proofErr w:type="gramEnd"/>
      <w:r w:rsidRPr="00DF5782">
        <w:rPr>
          <w:rFonts w:ascii="Times New Roman" w:eastAsia="Times New Roman" w:hAnsi="Times New Roman" w:cs="Times New Roman"/>
          <w:sz w:val="24"/>
          <w:szCs w:val="24"/>
          <w:lang w:eastAsia="sv-SE"/>
        </w:rPr>
        <w:t xml:space="preserve"> eller prefekten ha ett samtal med studenten innan prefekten fattar beslut om anmälan. Samtalet kan även behöva kompletteras med andra utredningar för att kunna avgöra om det finns en grundad misstanke om fusk eller inte. Hänsyn ska tas till individens rättssäkerhet och rätt till integritet.</w:t>
      </w:r>
    </w:p>
    <w:p w14:paraId="14ADE8D2" w14:textId="77777777"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Varje kontakt med olika parter i ärendet ska dokumenteras skriftligen. Allt muntligt och skriftlig språkbruk i kommunikationen med studenten ska vara sakligt. Studentens identitet ska inte i onödan röjas bland medarbetare, som inte är direkt berörda av ärendet.</w:t>
      </w:r>
    </w:p>
    <w:p w14:paraId="6EC97F00" w14:textId="77777777"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Kursledare och prefekt har enbart i uppgift att utreda huruvida grundad misstanke om fusk föreligger eller inte. De ska inte försöka reda ut hur stark bevisningen är eller om det finns förmildrande omständigheter.</w:t>
      </w:r>
    </w:p>
    <w:p w14:paraId="431A247A" w14:textId="77777777"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en anmäld misstanke om fusk sker ingen betygsättning av studentens prestation förrän ärendet är avgjort av rektor eller disciplinnämnd. Studenten kan dock delta i annan examination under utredningstiden.</w:t>
      </w:r>
    </w:p>
    <w:p w14:paraId="5CF6315D" w14:textId="77777777" w:rsidR="00DF5782" w:rsidRPr="00DF5782" w:rsidRDefault="00DF5782" w:rsidP="00DF5782">
      <w:pPr>
        <w:numPr>
          <w:ilvl w:val="0"/>
          <w:numId w:val="14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har rätt att ogiltigförklara provet trots att uppsåt inte styrkts, t.ex. om det konstaterats att otillåtna hjälpmedel använts, men att studenten varit omedveten om detta.</w:t>
      </w:r>
    </w:p>
    <w:p w14:paraId="6BD09CD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Anmäla misstänkt fusk</w:t>
      </w:r>
    </w:p>
    <w:p w14:paraId="3D1DDF10" w14:textId="77777777" w:rsidR="00DF5782" w:rsidRPr="00DF5782" w:rsidRDefault="00DF5782" w:rsidP="00DF5782">
      <w:pPr>
        <w:numPr>
          <w:ilvl w:val="0"/>
          <w:numId w:val="1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finns skäl att misstänka fusk eller plagiering, ska prefekten på den kursansvariga institutionen skyndsamt göra en anmälan till rektor.</w:t>
      </w:r>
    </w:p>
    <w:p w14:paraId="3E034580" w14:textId="77777777" w:rsidR="00DF5782" w:rsidRPr="00DF5782" w:rsidRDefault="00DF5782" w:rsidP="00DF5782">
      <w:pPr>
        <w:numPr>
          <w:ilvl w:val="0"/>
          <w:numId w:val="1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skickas via Registrator (</w:t>
      </w:r>
      <w:hyperlink r:id="rId401" w:history="1">
        <w:r w:rsidRPr="00DF5782">
          <w:rPr>
            <w:rFonts w:ascii="Times New Roman" w:eastAsia="Times New Roman" w:hAnsi="Times New Roman" w:cs="Times New Roman"/>
            <w:color w:val="3F41DC"/>
            <w:sz w:val="24"/>
            <w:szCs w:val="24"/>
            <w:u w:val="single"/>
            <w:lang w:eastAsia="sv-SE"/>
          </w:rPr>
          <w:t>Registrator@slu.se</w:t>
        </w:r>
      </w:hyperlink>
      <w:r w:rsidRPr="00DF5782">
        <w:rPr>
          <w:rFonts w:ascii="Times New Roman" w:eastAsia="Times New Roman" w:hAnsi="Times New Roman" w:cs="Times New Roman"/>
          <w:sz w:val="24"/>
          <w:szCs w:val="24"/>
          <w:lang w:eastAsia="sv-SE"/>
        </w:rPr>
        <w:t> alternativt Box 7070, 750 07 Uppsala). Till anmälan bifogas allt skriftligt material i ärendet, inklusive kopior på den information som studenterna fått om kursen och dess examinationskrav. Institutionen ska alltså inte ha kvar något material i ärendet som den är skyldig att arkivera och diarieföra. Ordinarie dokumentation av kursen och studenternas prestationer ska dock finnas kvar på institutionen.</w:t>
      </w:r>
    </w:p>
    <w:p w14:paraId="1E8E0D6E" w14:textId="77777777" w:rsidR="00DF5782" w:rsidRPr="00DF5782" w:rsidRDefault="00DF5782" w:rsidP="00DF5782">
      <w:pPr>
        <w:numPr>
          <w:ilvl w:val="0"/>
          <w:numId w:val="1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En anmälan ska göras för varje misstänkt fusk. Om flera studenter misstänks ha samarbetat innebär det att en (1) anmälan görs. Om två oberoende fusk misstänks vid samma tillfälle innebär det två (2) olika anmälningar.</w:t>
      </w:r>
    </w:p>
    <w:p w14:paraId="4AA5E4D7" w14:textId="77777777" w:rsidR="00DF5782" w:rsidRPr="00DF5782" w:rsidRDefault="00DF5782" w:rsidP="00DF5782">
      <w:pPr>
        <w:numPr>
          <w:ilvl w:val="0"/>
          <w:numId w:val="14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studenten/studenterna inte behärskar svenska som modersmål ska anmälan göras på engelska.  </w:t>
      </w:r>
    </w:p>
    <w:p w14:paraId="5948E891"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Efter anmälan</w:t>
      </w:r>
    </w:p>
    <w:p w14:paraId="5D0EE20F" w14:textId="77777777" w:rsidR="00DF5782" w:rsidRPr="00DF5782" w:rsidRDefault="00DF5782" w:rsidP="00DF5782">
      <w:pPr>
        <w:numPr>
          <w:ilvl w:val="0"/>
          <w:numId w:val="1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 avgör om ärendet ska tas upp i disciplinnämnden.</w:t>
      </w:r>
    </w:p>
    <w:p w14:paraId="1F033C0F" w14:textId="77777777" w:rsidR="00DF5782" w:rsidRPr="00DF5782" w:rsidRDefault="00DF5782" w:rsidP="00DF5782">
      <w:pPr>
        <w:numPr>
          <w:ilvl w:val="0"/>
          <w:numId w:val="1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Läraren kan inte vägra rätta provet med hänvisning till en avvikande uppfattning från disciplinnämndens ställningstagande, t.ex. om läraren är övertygad om att fusk har skett men nämndens avgörande är att det inte går att bevisa. En sådan vägran kan vara tjänstefel.</w:t>
      </w:r>
    </w:p>
    <w:p w14:paraId="5A23C06C" w14:textId="77777777" w:rsidR="00DF5782" w:rsidRPr="00DF5782" w:rsidRDefault="00DF5782" w:rsidP="00DF5782">
      <w:pPr>
        <w:numPr>
          <w:ilvl w:val="0"/>
          <w:numId w:val="14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fusk upptäcks </w:t>
      </w:r>
      <w:r w:rsidRPr="00DF5782">
        <w:rPr>
          <w:rFonts w:ascii="Times New Roman" w:eastAsia="Times New Roman" w:hAnsi="Times New Roman" w:cs="Times New Roman"/>
          <w:b/>
          <w:bCs/>
          <w:sz w:val="24"/>
          <w:szCs w:val="24"/>
          <w:lang w:eastAsia="sv-SE"/>
        </w:rPr>
        <w:t>efter</w:t>
      </w:r>
      <w:r w:rsidRPr="00DF5782">
        <w:rPr>
          <w:rFonts w:ascii="Times New Roman" w:eastAsia="Times New Roman" w:hAnsi="Times New Roman" w:cs="Times New Roman"/>
          <w:sz w:val="24"/>
          <w:szCs w:val="24"/>
          <w:lang w:eastAsia="sv-SE"/>
        </w:rPr>
        <w:t> att provet rättats och resultatet rapporterats, får examinatorn ompröva betyget.</w:t>
      </w:r>
    </w:p>
    <w:p w14:paraId="2899D92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12DB3C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Anmälningsskyldighet för misstanke om fusk föreligger för </w:t>
      </w:r>
      <w:r w:rsidRPr="00DF5782">
        <w:rPr>
          <w:rFonts w:ascii="Times New Roman" w:eastAsia="Times New Roman" w:hAnsi="Times New Roman" w:cs="Times New Roman"/>
          <w:b/>
          <w:bCs/>
          <w:sz w:val="24"/>
          <w:szCs w:val="24"/>
          <w:lang w:eastAsia="sv-SE"/>
        </w:rPr>
        <w:t>alla anställda vid SLU</w:t>
      </w:r>
      <w:r w:rsidRPr="00DF5782">
        <w:rPr>
          <w:rFonts w:ascii="Times New Roman" w:eastAsia="Times New Roman" w:hAnsi="Times New Roman" w:cs="Times New Roman"/>
          <w:sz w:val="24"/>
          <w:szCs w:val="24"/>
          <w:lang w:eastAsia="sv-SE"/>
        </w:rPr>
        <w:t>.</w:t>
      </w:r>
    </w:p>
    <w:p w14:paraId="4156624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Examinator</w:t>
      </w:r>
      <w:r w:rsidRPr="00DF5782">
        <w:rPr>
          <w:rFonts w:ascii="Times New Roman" w:eastAsia="Times New Roman" w:hAnsi="Times New Roman" w:cs="Times New Roman"/>
          <w:sz w:val="24"/>
          <w:szCs w:val="24"/>
          <w:lang w:eastAsia="sv-SE"/>
        </w:rPr>
        <w:t> ansvarar för att studenternas arbeten skickas till plagiatspårningssystemet, men det operativa genomförandet sker vanligtvis i samband med att studenten levererar material till handledaren.</w:t>
      </w:r>
    </w:p>
    <w:p w14:paraId="2A055C9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Prefekten</w:t>
      </w:r>
      <w:r w:rsidRPr="00DF5782">
        <w:rPr>
          <w:rFonts w:ascii="Times New Roman" w:eastAsia="Times New Roman" w:hAnsi="Times New Roman" w:cs="Times New Roman"/>
          <w:sz w:val="24"/>
          <w:szCs w:val="24"/>
          <w:lang w:eastAsia="sv-SE"/>
        </w:rPr>
        <w:t> vid den kursansvariga institutionen ska skyndsamt göra en anmälan till rektor om det finns skäl att misstänka fusk och därvid beakta följande:</w:t>
      </w:r>
    </w:p>
    <w:p w14:paraId="2ABCFC8C" w14:textId="77777777" w:rsidR="00DF5782" w:rsidRPr="00DF5782" w:rsidRDefault="00DF5782" w:rsidP="00DF5782">
      <w:pPr>
        <w:numPr>
          <w:ilvl w:val="0"/>
          <w:numId w:val="1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Examinatorn för berörd kurs ska alltid informeras.</w:t>
      </w:r>
    </w:p>
    <w:p w14:paraId="2F31407B" w14:textId="77777777" w:rsidR="00DF5782" w:rsidRPr="00DF5782" w:rsidRDefault="00DF5782" w:rsidP="00DF5782">
      <w:pPr>
        <w:numPr>
          <w:ilvl w:val="0"/>
          <w:numId w:val="1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Programstudierektorn för berört program ska alltid informeras om det rör en programstudent.</w:t>
      </w:r>
    </w:p>
    <w:p w14:paraId="0F837C50" w14:textId="77777777" w:rsidR="00DF5782" w:rsidRPr="00DF5782" w:rsidRDefault="00DF5782" w:rsidP="00DF5782">
      <w:pPr>
        <w:numPr>
          <w:ilvl w:val="0"/>
          <w:numId w:val="14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Utbildningsledaren kan kontaktas för att rådgöra med innan anmälan.</w:t>
      </w:r>
    </w:p>
    <w:p w14:paraId="4244C36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Tentamensvärdar</w:t>
      </w:r>
      <w:r w:rsidRPr="00DF5782">
        <w:rPr>
          <w:rFonts w:ascii="Times New Roman" w:eastAsia="Times New Roman" w:hAnsi="Times New Roman" w:cs="Times New Roman"/>
          <w:sz w:val="24"/>
          <w:szCs w:val="24"/>
          <w:lang w:eastAsia="sv-SE"/>
        </w:rPr>
        <w:t> som uppmärksammar misstänkt fusk under pågående examination ska följa de rutiner som finns beskrivna i avsnitt 8.3 Regler för skriftliga tentamina.</w:t>
      </w:r>
    </w:p>
    <w:p w14:paraId="630A3FE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1B42852B"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02" w:history="1">
        <w:r w:rsidR="00DF5782" w:rsidRPr="00DF5782">
          <w:rPr>
            <w:rFonts w:ascii="Times New Roman" w:eastAsia="Times New Roman" w:hAnsi="Times New Roman" w:cs="Times New Roman"/>
            <w:color w:val="3F41DC"/>
            <w:sz w:val="24"/>
            <w:szCs w:val="24"/>
            <w:u w:val="single"/>
            <w:lang w:eastAsia="sv-SE"/>
          </w:rPr>
          <w:t xml:space="preserve">Startsida - </w:t>
        </w:r>
        <w:proofErr w:type="spellStart"/>
        <w:r w:rsidR="00DF5782" w:rsidRPr="00DF5782">
          <w:rPr>
            <w:rFonts w:ascii="Times New Roman" w:eastAsia="Times New Roman" w:hAnsi="Times New Roman" w:cs="Times New Roman"/>
            <w:color w:val="3F41DC"/>
            <w:sz w:val="24"/>
            <w:szCs w:val="24"/>
            <w:u w:val="single"/>
            <w:lang w:eastAsia="sv-SE"/>
          </w:rPr>
          <w:t>Ouriginal</w:t>
        </w:r>
        <w:proofErr w:type="spellEnd"/>
      </w:hyperlink>
    </w:p>
    <w:p w14:paraId="61FB8CF3"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03"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A5B2750"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10.4 Disciplinära åtgärder</w:t>
      </w:r>
    </w:p>
    <w:p w14:paraId="65FFE42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24E09FE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Av avsnitt </w:t>
      </w:r>
      <w:hyperlink r:id="rId404" w:anchor="fusk101" w:history="1">
        <w:r w:rsidRPr="00DF5782">
          <w:rPr>
            <w:rFonts w:ascii="Times New Roman" w:eastAsia="Times New Roman" w:hAnsi="Times New Roman" w:cs="Times New Roman"/>
            <w:color w:val="3F41DC"/>
            <w:sz w:val="24"/>
            <w:szCs w:val="24"/>
            <w:u w:val="single"/>
            <w:lang w:eastAsia="sv-SE"/>
          </w:rPr>
          <w:t>10.1 Fusk och plagiering</w:t>
        </w:r>
      </w:hyperlink>
      <w:r w:rsidRPr="00DF5782">
        <w:rPr>
          <w:rFonts w:ascii="Times New Roman" w:eastAsia="Times New Roman" w:hAnsi="Times New Roman" w:cs="Times New Roman"/>
          <w:sz w:val="24"/>
          <w:szCs w:val="24"/>
          <w:lang w:eastAsia="sv-SE"/>
        </w:rPr>
        <w:t> framgår vad som betraktas som </w:t>
      </w:r>
      <w:r w:rsidRPr="00DF5782">
        <w:rPr>
          <w:rFonts w:ascii="Times New Roman" w:eastAsia="Times New Roman" w:hAnsi="Times New Roman" w:cs="Times New Roman"/>
          <w:i/>
          <w:iCs/>
          <w:sz w:val="24"/>
          <w:szCs w:val="24"/>
          <w:lang w:eastAsia="sv-SE"/>
        </w:rPr>
        <w:t>fusk</w:t>
      </w:r>
      <w:r w:rsidRPr="00DF5782">
        <w:rPr>
          <w:rFonts w:ascii="Times New Roman" w:eastAsia="Times New Roman" w:hAnsi="Times New Roman" w:cs="Times New Roman"/>
          <w:sz w:val="24"/>
          <w:szCs w:val="24"/>
          <w:lang w:eastAsia="sv-SE"/>
        </w:rPr>
        <w:t> och när det kan leda till disciplinära åtgärder.</w:t>
      </w:r>
    </w:p>
    <w:p w14:paraId="58645FA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Undervisning, examination eller annan verksamhet inom utbildningen får inte störas, se avsnitt </w:t>
      </w:r>
      <w:hyperlink r:id="rId405" w:anchor="studenter32" w:history="1">
        <w:r w:rsidRPr="00DF5782">
          <w:rPr>
            <w:rFonts w:ascii="Times New Roman" w:eastAsia="Times New Roman" w:hAnsi="Times New Roman" w:cs="Times New Roman"/>
            <w:color w:val="3F41DC"/>
            <w:sz w:val="24"/>
            <w:szCs w:val="24"/>
            <w:u w:val="single"/>
            <w:lang w:eastAsia="sv-SE"/>
          </w:rPr>
          <w:t>3.2 Lärmiljöer</w:t>
        </w:r>
      </w:hyperlink>
      <w:r w:rsidRPr="00DF5782">
        <w:rPr>
          <w:rFonts w:ascii="Times New Roman" w:eastAsia="Times New Roman" w:hAnsi="Times New Roman" w:cs="Times New Roman"/>
          <w:sz w:val="24"/>
          <w:szCs w:val="24"/>
          <w:lang w:eastAsia="sv-SE"/>
        </w:rPr>
        <w:t>.</w:t>
      </w:r>
    </w:p>
    <w:p w14:paraId="1DB65C9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accepteras inte diskriminering, trakasserier, sexuella trakasserier eller övrig kränkande särbehandling. Det gäller både studenter och anställda.</w:t>
      </w:r>
    </w:p>
    <w:p w14:paraId="780BCFC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782F9A0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10 kap. högskoleförordningen (1993:100) gäller följande:</w:t>
      </w:r>
    </w:p>
    <w:p w14:paraId="5533EA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”Disciplinära åtgärder får vidtas mot studenter som</w:t>
      </w:r>
    </w:p>
    <w:p w14:paraId="43BA53D4" w14:textId="77777777" w:rsidR="00DF5782" w:rsidRPr="00DF5782" w:rsidRDefault="00DF5782" w:rsidP="00DF5782">
      <w:pPr>
        <w:numPr>
          <w:ilvl w:val="0"/>
          <w:numId w:val="1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otillåtna hjälpmedel eller på annat sätt försöker vilseleda vid prov eller när en studieprestation annars ska bedömas,</w:t>
      </w:r>
    </w:p>
    <w:p w14:paraId="5E2ECAB9" w14:textId="77777777" w:rsidR="00DF5782" w:rsidRPr="00DF5782" w:rsidRDefault="00DF5782" w:rsidP="00DF5782">
      <w:pPr>
        <w:numPr>
          <w:ilvl w:val="0"/>
          <w:numId w:val="1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stör eller hindrar undervisning, prov eller annan verksamhet inom ramen för utbildningen vid högskolan,</w:t>
      </w:r>
    </w:p>
    <w:p w14:paraId="44240BD3" w14:textId="77777777" w:rsidR="00DF5782" w:rsidRPr="00DF5782" w:rsidRDefault="00DF5782" w:rsidP="00DF5782">
      <w:pPr>
        <w:numPr>
          <w:ilvl w:val="0"/>
          <w:numId w:val="1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stör verksamheten vid högskolans bibliotek eller annan särskild inrättning inom högskolan, eller</w:t>
      </w:r>
    </w:p>
    <w:p w14:paraId="35E677B8" w14:textId="77777777" w:rsidR="00DF5782" w:rsidRPr="00DF5782" w:rsidRDefault="00DF5782" w:rsidP="00DF5782">
      <w:pPr>
        <w:numPr>
          <w:ilvl w:val="0"/>
          <w:numId w:val="15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utsätter en annan student eller en arbetstagare vid högskolan för sådana trakasserier eller sexuella trakasserier som avses i 1 kap. 4 § diskrimineringslagen (2008:567).”</w:t>
      </w:r>
    </w:p>
    <w:p w14:paraId="658B8E0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”Disciplinära åtgärder får inte vidtas senare än två år efter det att förseelsen har begåtts.”</w:t>
      </w:r>
    </w:p>
    <w:p w14:paraId="35D5A27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FC6F1A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Påföljden i disciplinärenden är varning eller avstängning från utbildningen i högst sex månader. Bara de disciplinära åtgärder som disciplinnämnden bestämmer </w:t>
      </w:r>
      <w:proofErr w:type="gramStart"/>
      <w:r w:rsidRPr="00DF5782">
        <w:rPr>
          <w:rFonts w:ascii="Times New Roman" w:eastAsia="Times New Roman" w:hAnsi="Times New Roman" w:cs="Times New Roman"/>
          <w:sz w:val="24"/>
          <w:szCs w:val="24"/>
          <w:lang w:eastAsia="sv-SE"/>
        </w:rPr>
        <w:t>får  förekomma</w:t>
      </w:r>
      <w:proofErr w:type="gramEnd"/>
      <w:r w:rsidRPr="00DF5782">
        <w:rPr>
          <w:rFonts w:ascii="Times New Roman" w:eastAsia="Times New Roman" w:hAnsi="Times New Roman" w:cs="Times New Roman"/>
          <w:sz w:val="24"/>
          <w:szCs w:val="24"/>
          <w:lang w:eastAsia="sv-SE"/>
        </w:rPr>
        <w:t>.</w:t>
      </w:r>
    </w:p>
    <w:p w14:paraId="6E3214AB" w14:textId="77777777"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avstängning innebär att studenten inte får delta i examinering, undervisning eller annan verksamhet inom ramen för utbildningen.</w:t>
      </w:r>
    </w:p>
    <w:p w14:paraId="124FE560" w14:textId="77777777"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det under avstängningsperioden förekommer examinerande moment måste studenten invänta kommande tillfällen till förnyad examination efter avstängningstiden.</w:t>
      </w:r>
    </w:p>
    <w:p w14:paraId="1E1F5417" w14:textId="77777777"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kan inte registrera sig på kurs under avstängnings</w:t>
      </w:r>
      <w:r w:rsidRPr="00DF5782">
        <w:rPr>
          <w:rFonts w:ascii="Times New Roman" w:eastAsia="Times New Roman" w:hAnsi="Times New Roman" w:cs="Times New Roman"/>
          <w:sz w:val="24"/>
          <w:szCs w:val="24"/>
          <w:lang w:eastAsia="sv-SE"/>
        </w:rPr>
        <w:softHyphen/>
        <w:t>perioden.</w:t>
      </w:r>
    </w:p>
    <w:p w14:paraId="32E9C362" w14:textId="77777777"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får inte använda universitets resurser som till exempel biblioteket eller IT-resurser.</w:t>
      </w:r>
    </w:p>
    <w:p w14:paraId="4CF955F3" w14:textId="77777777" w:rsidR="00DF5782" w:rsidRPr="00DF5782" w:rsidRDefault="00DF5782" w:rsidP="00DF5782">
      <w:pPr>
        <w:numPr>
          <w:ilvl w:val="0"/>
          <w:numId w:val="15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har dock rätt till kontakt med studievägledare, studentombudsmannen och studenthälsan.</w:t>
      </w:r>
    </w:p>
    <w:p w14:paraId="146332D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CA1C9E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Efter anmälan från prefekt tar </w:t>
      </w:r>
      <w:r w:rsidRPr="00DF5782">
        <w:rPr>
          <w:rFonts w:ascii="Times New Roman" w:eastAsia="Times New Roman" w:hAnsi="Times New Roman" w:cs="Times New Roman"/>
          <w:b/>
          <w:bCs/>
          <w:sz w:val="24"/>
          <w:szCs w:val="24"/>
          <w:lang w:eastAsia="sv-SE"/>
        </w:rPr>
        <w:t>rektor</w:t>
      </w:r>
      <w:r w:rsidRPr="00DF5782">
        <w:rPr>
          <w:rFonts w:ascii="Times New Roman" w:eastAsia="Times New Roman" w:hAnsi="Times New Roman" w:cs="Times New Roman"/>
          <w:sz w:val="24"/>
          <w:szCs w:val="24"/>
          <w:lang w:eastAsia="sv-SE"/>
        </w:rPr>
        <w:t> ställning till om ärendet ska hänskjutas till SLU:s disciplinnämnd för avgörande. </w:t>
      </w:r>
      <w:r w:rsidRPr="00DF5782">
        <w:rPr>
          <w:rFonts w:ascii="Times New Roman" w:eastAsia="Times New Roman" w:hAnsi="Times New Roman" w:cs="Times New Roman"/>
          <w:b/>
          <w:bCs/>
          <w:sz w:val="24"/>
          <w:szCs w:val="24"/>
          <w:lang w:eastAsia="sv-SE"/>
        </w:rPr>
        <w:t>Disciplinnämnden</w:t>
      </w:r>
      <w:r w:rsidRPr="00DF5782">
        <w:rPr>
          <w:rFonts w:ascii="Times New Roman" w:eastAsia="Times New Roman" w:hAnsi="Times New Roman" w:cs="Times New Roman"/>
          <w:sz w:val="24"/>
          <w:szCs w:val="24"/>
          <w:lang w:eastAsia="sv-SE"/>
        </w:rPr>
        <w:t> beslutar om påföljd efter att ha utrett ärendet och hört studenten.</w:t>
      </w:r>
    </w:p>
    <w:p w14:paraId="25CB896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Från och med höstterminen 2021 ska det finnas </w:t>
      </w:r>
      <w:r w:rsidRPr="00DF5782">
        <w:rPr>
          <w:rFonts w:ascii="Times New Roman" w:eastAsia="Times New Roman" w:hAnsi="Times New Roman" w:cs="Times New Roman"/>
          <w:b/>
          <w:bCs/>
          <w:sz w:val="24"/>
          <w:szCs w:val="24"/>
          <w:lang w:eastAsia="sv-SE"/>
        </w:rPr>
        <w:t>studentombud</w:t>
      </w:r>
      <w:r w:rsidRPr="00DF5782">
        <w:rPr>
          <w:rFonts w:ascii="Times New Roman" w:eastAsia="Times New Roman" w:hAnsi="Times New Roman" w:cs="Times New Roman"/>
          <w:sz w:val="24"/>
          <w:szCs w:val="24"/>
          <w:lang w:eastAsia="sv-SE"/>
        </w:rPr>
        <w:t> vid SLU. I uppdraget ingår att stödja studenter inför och under behandlingen av deras ärenden i disciplinnämnden.</w:t>
      </w:r>
    </w:p>
    <w:p w14:paraId="0C63BA4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 beslut om disciplinära åtgärder ansvarar </w:t>
      </w:r>
      <w:r w:rsidRPr="00DF5782">
        <w:rPr>
          <w:rFonts w:ascii="Times New Roman" w:eastAsia="Times New Roman" w:hAnsi="Times New Roman" w:cs="Times New Roman"/>
          <w:b/>
          <w:bCs/>
          <w:sz w:val="24"/>
          <w:szCs w:val="24"/>
          <w:lang w:eastAsia="sv-SE"/>
        </w:rPr>
        <w:t>utbildningsavdelningen</w:t>
      </w:r>
      <w:r w:rsidRPr="00DF5782">
        <w:rPr>
          <w:rFonts w:ascii="Times New Roman" w:eastAsia="Times New Roman" w:hAnsi="Times New Roman" w:cs="Times New Roman"/>
          <w:sz w:val="24"/>
          <w:szCs w:val="24"/>
          <w:lang w:eastAsia="sv-SE"/>
        </w:rPr>
        <w:t xml:space="preserve"> att avstängningen registreras i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Därmed stängs studenten även av från Canvas under avstängningsperioden. </w:t>
      </w:r>
      <w:r w:rsidRPr="00DF5782">
        <w:rPr>
          <w:rFonts w:ascii="Times New Roman" w:eastAsia="Times New Roman" w:hAnsi="Times New Roman" w:cs="Times New Roman"/>
          <w:b/>
          <w:bCs/>
          <w:sz w:val="24"/>
          <w:szCs w:val="24"/>
          <w:lang w:eastAsia="sv-SE"/>
        </w:rPr>
        <w:t>Utbildningsavdelningen</w:t>
      </w:r>
      <w:r w:rsidRPr="00DF5782">
        <w:rPr>
          <w:rFonts w:ascii="Times New Roman" w:eastAsia="Times New Roman" w:hAnsi="Times New Roman" w:cs="Times New Roman"/>
          <w:sz w:val="24"/>
          <w:szCs w:val="24"/>
          <w:lang w:eastAsia="sv-SE"/>
        </w:rPr>
        <w:t> expedierar beslut om avstängning till kursledare för studentens ej avslutade, nuvarande och kommande kurser under avstängningsperioden samt till programstudierektor.</w:t>
      </w:r>
    </w:p>
    <w:p w14:paraId="68EEA2B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25E52DA9"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06" w:history="1">
        <w:r w:rsidR="00DF5782" w:rsidRPr="00DF5782">
          <w:rPr>
            <w:rFonts w:ascii="Times New Roman" w:eastAsia="Times New Roman" w:hAnsi="Times New Roman" w:cs="Times New Roman"/>
            <w:color w:val="3F41DC"/>
            <w:sz w:val="24"/>
            <w:szCs w:val="24"/>
            <w:u w:val="single"/>
            <w:lang w:eastAsia="sv-SE"/>
          </w:rPr>
          <w:t>Jämställdhet och lika villkor vid SLU</w:t>
        </w:r>
      </w:hyperlink>
      <w:r w:rsidR="00DF5782" w:rsidRPr="00DF5782">
        <w:rPr>
          <w:rFonts w:ascii="Times New Roman" w:eastAsia="Times New Roman" w:hAnsi="Times New Roman" w:cs="Times New Roman"/>
          <w:sz w:val="24"/>
          <w:szCs w:val="24"/>
          <w:lang w:eastAsia="sv-SE"/>
        </w:rPr>
        <w:br/>
      </w:r>
      <w:hyperlink r:id="rId407" w:history="1">
        <w:r w:rsidR="00DF5782" w:rsidRPr="00DF5782">
          <w:rPr>
            <w:rFonts w:ascii="Times New Roman" w:eastAsia="Times New Roman" w:hAnsi="Times New Roman" w:cs="Times New Roman"/>
            <w:color w:val="3F41DC"/>
            <w:sz w:val="24"/>
            <w:szCs w:val="24"/>
            <w:u w:val="single"/>
            <w:lang w:eastAsia="sv-SE"/>
          </w:rPr>
          <w:t>Riktlinjer vid misstanke om trakasserier av student</w:t>
        </w:r>
      </w:hyperlink>
      <w:r w:rsidR="00DF5782" w:rsidRPr="00DF5782">
        <w:rPr>
          <w:rFonts w:ascii="Times New Roman" w:eastAsia="Times New Roman" w:hAnsi="Times New Roman" w:cs="Times New Roman"/>
          <w:sz w:val="24"/>
          <w:szCs w:val="24"/>
          <w:lang w:eastAsia="sv-SE"/>
        </w:rPr>
        <w:br/>
      </w:r>
      <w:hyperlink r:id="rId408" w:history="1">
        <w:r w:rsidR="00DF5782" w:rsidRPr="00DF5782">
          <w:rPr>
            <w:rFonts w:ascii="Times New Roman" w:eastAsia="Times New Roman" w:hAnsi="Times New Roman" w:cs="Times New Roman"/>
            <w:color w:val="3F41DC"/>
            <w:sz w:val="24"/>
            <w:szCs w:val="24"/>
            <w:u w:val="single"/>
            <w:lang w:eastAsia="sv-SE"/>
          </w:rPr>
          <w:t>Frågor och svar om avstängning av student | Studentwebben (slu.se)</w:t>
        </w:r>
      </w:hyperlink>
      <w:r w:rsidR="00DF5782" w:rsidRPr="00DF5782">
        <w:rPr>
          <w:rFonts w:ascii="Times New Roman" w:eastAsia="Times New Roman" w:hAnsi="Times New Roman" w:cs="Times New Roman"/>
          <w:sz w:val="24"/>
          <w:szCs w:val="24"/>
          <w:lang w:eastAsia="sv-SE"/>
        </w:rPr>
        <w:br/>
      </w:r>
      <w:hyperlink r:id="rId409" w:tgtFrame="_blank" w:history="1">
        <w:r w:rsidR="00DF5782" w:rsidRPr="00DF5782">
          <w:rPr>
            <w:rFonts w:ascii="Times New Roman" w:eastAsia="Times New Roman" w:hAnsi="Times New Roman" w:cs="Times New Roman"/>
            <w:color w:val="3F41DC"/>
            <w:sz w:val="24"/>
            <w:szCs w:val="24"/>
            <w:u w:val="single"/>
            <w:lang w:eastAsia="sv-SE"/>
          </w:rPr>
          <w:t>Studentombud</w:t>
        </w:r>
      </w:hyperlink>
    </w:p>
    <w:p w14:paraId="6415647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10" w:anchor="exarbete9"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411"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23BB17CC"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11. Programutbudet</w:t>
      </w:r>
    </w:p>
    <w:p w14:paraId="5B8CB14B"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12" w:anchor="programutbudet111" w:history="1">
        <w:r w:rsidR="00DF5782" w:rsidRPr="00DF5782">
          <w:rPr>
            <w:rFonts w:ascii="Times New Roman" w:eastAsia="Times New Roman" w:hAnsi="Times New Roman" w:cs="Times New Roman"/>
            <w:color w:val="3F41DC"/>
            <w:sz w:val="24"/>
            <w:szCs w:val="24"/>
            <w:u w:val="single"/>
            <w:lang w:eastAsia="sv-SE"/>
          </w:rPr>
          <w:t>11.1 Mål och krav för utbildningsprogram vid SLU</w:t>
        </w:r>
      </w:hyperlink>
      <w:r w:rsidR="00DF5782" w:rsidRPr="00DF5782">
        <w:rPr>
          <w:rFonts w:ascii="Times New Roman" w:eastAsia="Times New Roman" w:hAnsi="Times New Roman" w:cs="Times New Roman"/>
          <w:sz w:val="24"/>
          <w:szCs w:val="24"/>
          <w:lang w:eastAsia="sv-SE"/>
        </w:rPr>
        <w:br/>
      </w:r>
      <w:hyperlink r:id="rId413" w:anchor="programutbudet112" w:history="1">
        <w:r w:rsidR="00DF5782" w:rsidRPr="00DF5782">
          <w:rPr>
            <w:rFonts w:ascii="Times New Roman" w:eastAsia="Times New Roman" w:hAnsi="Times New Roman" w:cs="Times New Roman"/>
            <w:color w:val="3F41DC"/>
            <w:sz w:val="24"/>
            <w:szCs w:val="24"/>
            <w:u w:val="single"/>
            <w:lang w:eastAsia="sv-SE"/>
          </w:rPr>
          <w:t>11.2 Dimensionera utbildningsprogram</w:t>
        </w:r>
      </w:hyperlink>
      <w:r w:rsidR="00DF5782" w:rsidRPr="00DF5782">
        <w:rPr>
          <w:rFonts w:ascii="Times New Roman" w:eastAsia="Times New Roman" w:hAnsi="Times New Roman" w:cs="Times New Roman"/>
          <w:sz w:val="24"/>
          <w:szCs w:val="24"/>
          <w:lang w:eastAsia="sv-SE"/>
        </w:rPr>
        <w:br/>
      </w:r>
      <w:hyperlink r:id="rId414" w:anchor="programutbudet113" w:history="1">
        <w:r w:rsidR="00DF5782" w:rsidRPr="00DF5782">
          <w:rPr>
            <w:rFonts w:ascii="Times New Roman" w:eastAsia="Times New Roman" w:hAnsi="Times New Roman" w:cs="Times New Roman"/>
            <w:color w:val="3F41DC"/>
            <w:sz w:val="24"/>
            <w:szCs w:val="24"/>
            <w:u w:val="single"/>
            <w:lang w:eastAsia="sv-SE"/>
          </w:rPr>
          <w:t>11.3 Föreslå nytt utbildningsprogram</w:t>
        </w:r>
      </w:hyperlink>
      <w:r w:rsidR="00DF5782" w:rsidRPr="00DF5782">
        <w:rPr>
          <w:rFonts w:ascii="Times New Roman" w:eastAsia="Times New Roman" w:hAnsi="Times New Roman" w:cs="Times New Roman"/>
          <w:sz w:val="24"/>
          <w:szCs w:val="24"/>
          <w:lang w:eastAsia="sv-SE"/>
        </w:rPr>
        <w:br/>
      </w:r>
      <w:hyperlink r:id="rId415" w:anchor="programutbudet114" w:history="1">
        <w:r w:rsidR="00DF5782" w:rsidRPr="00DF5782">
          <w:rPr>
            <w:rFonts w:ascii="Times New Roman" w:eastAsia="Times New Roman" w:hAnsi="Times New Roman" w:cs="Times New Roman"/>
            <w:color w:val="3F41DC"/>
            <w:sz w:val="24"/>
            <w:szCs w:val="24"/>
            <w:u w:val="single"/>
            <w:lang w:eastAsia="sv-SE"/>
          </w:rPr>
          <w:t>11.4 Principer för namngivning av utbildningsprogram</w:t>
        </w:r>
      </w:hyperlink>
      <w:r w:rsidR="00DF5782" w:rsidRPr="00DF5782">
        <w:rPr>
          <w:rFonts w:ascii="Times New Roman" w:eastAsia="Times New Roman" w:hAnsi="Times New Roman" w:cs="Times New Roman"/>
          <w:sz w:val="24"/>
          <w:szCs w:val="24"/>
          <w:lang w:eastAsia="sv-SE"/>
        </w:rPr>
        <w:br/>
      </w:r>
      <w:hyperlink r:id="rId416" w:anchor="programutbudet115" w:history="1">
        <w:r w:rsidR="00DF5782" w:rsidRPr="00DF5782">
          <w:rPr>
            <w:rFonts w:ascii="Times New Roman" w:eastAsia="Times New Roman" w:hAnsi="Times New Roman" w:cs="Times New Roman"/>
            <w:color w:val="3F41DC"/>
            <w:sz w:val="24"/>
            <w:szCs w:val="24"/>
            <w:u w:val="single"/>
            <w:lang w:eastAsia="sv-SE"/>
          </w:rPr>
          <w:t>11.5 Gemensamma program och examina</w:t>
        </w:r>
      </w:hyperlink>
      <w:r w:rsidR="00DF5782" w:rsidRPr="00DF5782">
        <w:rPr>
          <w:rFonts w:ascii="Times New Roman" w:eastAsia="Times New Roman" w:hAnsi="Times New Roman" w:cs="Times New Roman"/>
          <w:sz w:val="24"/>
          <w:szCs w:val="24"/>
          <w:lang w:eastAsia="sv-SE"/>
        </w:rPr>
        <w:br/>
      </w:r>
      <w:hyperlink r:id="rId417" w:anchor="programutbudet116" w:history="1">
        <w:r w:rsidR="00DF5782" w:rsidRPr="00DF5782">
          <w:rPr>
            <w:rFonts w:ascii="Times New Roman" w:eastAsia="Times New Roman" w:hAnsi="Times New Roman" w:cs="Times New Roman"/>
            <w:color w:val="3F41DC"/>
            <w:sz w:val="24"/>
            <w:szCs w:val="24"/>
            <w:u w:val="single"/>
            <w:lang w:eastAsia="sv-SE"/>
          </w:rPr>
          <w:t>11.6 Avveckla utbildningsprogram</w:t>
        </w:r>
      </w:hyperlink>
    </w:p>
    <w:p w14:paraId="3F7A6F53"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11.1 Mål och krav för utbildningsprogram vid SLU</w:t>
      </w:r>
    </w:p>
    <w:p w14:paraId="570D9E4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11.1.1 Programmets profil och plats i utbildningsutbudet</w:t>
      </w:r>
    </w:p>
    <w:p w14:paraId="407D6BB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mål och krav</w:t>
      </w:r>
    </w:p>
    <w:p w14:paraId="269B5E7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SLU:s utbildningsprogram ska ansluta till SLU:s verksamhetsidé och områden enligt regeringens uppdrag. SLU:s utbildningsprogram bör komplettera varandra, och vid behov finnas på flera campus. Dubblering av utbildning på befintliga SLU-orter kan vara motiverad om det finns:</w:t>
      </w:r>
    </w:p>
    <w:p w14:paraId="31831002" w14:textId="77777777"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stor studentefterfrågan</w:t>
      </w:r>
    </w:p>
    <w:p w14:paraId="0C09F957" w14:textId="77777777"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begränsad risk för intern konkurrens</w:t>
      </w:r>
    </w:p>
    <w:p w14:paraId="75AF458F" w14:textId="77777777"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tydlig arbetsmarknad med regional koppling</w:t>
      </w:r>
    </w:p>
    <w:p w14:paraId="600C7FAD" w14:textId="77777777"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lärarkompetens att bygga vidare på</w:t>
      </w:r>
    </w:p>
    <w:p w14:paraId="5A8AEC15" w14:textId="77777777" w:rsidR="00DF5782" w:rsidRPr="00DF5782" w:rsidRDefault="00DF5782" w:rsidP="00DF5782">
      <w:pPr>
        <w:numPr>
          <w:ilvl w:val="0"/>
          <w:numId w:val="15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hållbara ekonomiska förutsättningar</w:t>
      </w:r>
    </w:p>
    <w:p w14:paraId="1E8FD27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SLU:s utbildningar måste också förhålla sig till det nationella utbildningsutbudet. Inom flera av SLU:s kompetensområden finns en påtaglig konkurrens från andra universitet och högskolor.</w:t>
      </w:r>
    </w:p>
    <w:p w14:paraId="0E8A349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examina som SLU får utfärda framgår av bilagan till förordningen (1993:221) för SLU. Vid SLU finns två typer av examen: yrkesexamen och generell examen. SLU får besluta om inriktningar på dessa examina. För generella examina bestäms inriktningen av det huvudområde inom vilket utbildningen ger successiv fördjupning, se avsnitt </w:t>
      </w:r>
      <w:hyperlink r:id="rId418"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w:t>
      </w:r>
    </w:p>
    <w:p w14:paraId="670F528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Specifika krav för vissa typer av utbildningar:</w:t>
      </w:r>
    </w:p>
    <w:p w14:paraId="51DDD331" w14:textId="77777777"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erbjuder tre- och femåriga yrkesutbildningar (undantag: veterinär, 5,5 år).</w:t>
      </w:r>
    </w:p>
    <w:p w14:paraId="45FBE9F3" w14:textId="77777777"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Utbildningar som syftar till yrkesexamina kan även möjliggöra generella examina, om kraven för dessa är uppfyllda.</w:t>
      </w:r>
    </w:p>
    <w:p w14:paraId="6C4ADF60" w14:textId="77777777"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Yrkesexamina kan ges med eller utan inriktningar.</w:t>
      </w:r>
    </w:p>
    <w:p w14:paraId="0F684663" w14:textId="77777777"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yrkesexamina på avancerad nivå ska uppfylla kraven för grundläggande behörighet för studier på forskarnivå vid SLU.</w:t>
      </w:r>
    </w:p>
    <w:p w14:paraId="2E60F5A5" w14:textId="77777777" w:rsidR="00DF5782" w:rsidRPr="00DF5782" w:rsidRDefault="00DF5782" w:rsidP="00DF5782">
      <w:pPr>
        <w:numPr>
          <w:ilvl w:val="0"/>
          <w:numId w:val="15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Utbildningar som syftar till generella examina kan även möjliggöra yrkesexamina, om kraven för dessa examina är uppfyllda.</w:t>
      </w:r>
    </w:p>
    <w:p w14:paraId="58BC7ED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11.1.2 Studenternas efterfrågan</w:t>
      </w:r>
    </w:p>
    <w:p w14:paraId="525A543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mål och krav</w:t>
      </w:r>
    </w:p>
    <w:p w14:paraId="6E5DD3F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SLU:s utbildningar ska vara efterfrågade av studenterna. Det är en utmaning att beskriva och värdera potentiella studenters intressen. Studenternas intresse gäller både utbildningens innehåll och dess genomförande. En tydlig utbildningsstruktur är nödvändig för att SLU:s utbildningsutbud ska kunna kommuniceras till presumtiva studenter. Programnamnen bör ägnas särskild uppmärksamhet, och beredningen måste omfatta någon form av utifrånperspektiv.</w:t>
      </w:r>
    </w:p>
    <w:p w14:paraId="2098981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studenter som för närvarande deltar i SLU:s utbildningar har viktiga erfarenheter som ska tas tillvara i utvecklingsprocessen. Det är också viktigt att universitetet ger tydlig information om övergångsbestämmelser och annat av praktisk betydelse för befintliga studenter.</w:t>
      </w:r>
    </w:p>
    <w:p w14:paraId="190FBEF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11.1.3 Arbetsmarknadens efterfrågan</w:t>
      </w:r>
    </w:p>
    <w:p w14:paraId="0C1CDE7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mål och krav</w:t>
      </w:r>
    </w:p>
    <w:p w14:paraId="4A8E8C6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SLU:s utbildningsprogram ska svara mot arbetsmarknadens och det övriga samhällets behov. De studenter som SLU utbildar ska vara förberedda för ett långt yrkesliv på en global arbetsmarknad.</w:t>
      </w:r>
    </w:p>
    <w:p w14:paraId="59AD7F8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11.1.4 Resursmässiga förutsättningar</w:t>
      </w:r>
    </w:p>
    <w:p w14:paraId="7002EAC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SLU:s mål och krav</w:t>
      </w:r>
    </w:p>
    <w:p w14:paraId="3AF6F5F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Lärarkompetensen ska vara hög i alla SLU:s utbildningsprogram. SLU:s utbud av utbildningsprogram ska utgå från och utveckla den lärarkompetens som finns på institutionerna (motsvarande). Det gäller såväl vetenskaplig och konstnärlig som pedagogisk kompetens och handledarkompetens. För yrkesprogram ska dessutom lärarnas yrkeskompetens beaktas.</w:t>
      </w:r>
    </w:p>
    <w:p w14:paraId="2F460A6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Ekonomin hos utbildningar som utlyses ska vara hållbar enligt beslutad ersättningsmodell.</w:t>
      </w:r>
    </w:p>
    <w:p w14:paraId="2D08C6F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fysiska och den studiesociala miljön ska underlätta för studenter att tillgodogöra sig utbildningen.</w:t>
      </w:r>
    </w:p>
    <w:p w14:paraId="44C5AD2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11.1.5 Utbildningens innehåll och utformning</w:t>
      </w:r>
    </w:p>
    <w:p w14:paraId="6E90663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mål och krav</w:t>
      </w:r>
    </w:p>
    <w:p w14:paraId="34AE3CE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SLU:s utbildningsprogram ska vara utformade så att studenterna ges förutsättningar att nå examensmålen. Det ska finnas en progression mellan utbildningens olika nivåer: Utbildning på avancerad nivå ska innebära fördjupning av kunskaper, färdigheter och förmågor i förhållande till utbildning på grundnivå. (Högskolelagen (1992:1434) 1 kap.)</w:t>
      </w:r>
    </w:p>
    <w:p w14:paraId="1B63133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utbildningar ska ha ett studentcentrerat lärande. Utbildningarna ska ha god anknytning till forskning och samhälle. Hållbar utveckling, jämställdhet och ett internationellt perspektiv ska vara integrerat i alla utbildningar.</w:t>
      </w:r>
    </w:p>
    <w:p w14:paraId="42E48EF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Samläsning mellan olika program kan ha pedagogiska och ekonomiska fördelar, till exempel att studenter från flera olika program och med olika erfarenheter kan berika undervisningen i en specifik kurs.</w:t>
      </w:r>
    </w:p>
    <w:p w14:paraId="554CF10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Varje program ska ha ett genomtänkt koncept för samverkan med den sektor eller bransch som utbildningen är fokuserad mot, liksom hur samverkan gagnar utbildningen och studenterna. Alla utbildningsprogram som börjar på grundnivå bör sammantaget innehålla minst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(10 veckor) som utgörs av praktik, studieresor eller på annat sätt genomförs utanför campus eller i samverkan med extern part. Se kapitel </w:t>
      </w:r>
      <w:hyperlink r:id="rId419" w:anchor="externsamverkan15" w:history="1">
        <w:r w:rsidRPr="00DF5782">
          <w:rPr>
            <w:rFonts w:ascii="Times New Roman" w:eastAsia="Times New Roman" w:hAnsi="Times New Roman" w:cs="Times New Roman"/>
            <w:color w:val="3F41DC"/>
            <w:sz w:val="24"/>
            <w:szCs w:val="24"/>
            <w:u w:val="single"/>
            <w:lang w:eastAsia="sv-SE"/>
          </w:rPr>
          <w:t>15. Extern samverkan i utbildningen</w:t>
        </w:r>
      </w:hyperlink>
      <w:r w:rsidRPr="00DF5782">
        <w:rPr>
          <w:rFonts w:ascii="Times New Roman" w:eastAsia="Times New Roman" w:hAnsi="Times New Roman" w:cs="Times New Roman"/>
          <w:sz w:val="24"/>
          <w:szCs w:val="24"/>
          <w:lang w:eastAsia="sv-SE"/>
        </w:rPr>
        <w:t>.</w:t>
      </w:r>
    </w:p>
    <w:p w14:paraId="03C81B0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 till utbytesstudier under hel termin bör finnas i alla utbildningsprogram och ska finnas i alla långa yrkesprogram (5 år) med undantag för legitimationsgrundande utbildningar.</w:t>
      </w:r>
    </w:p>
    <w:p w14:paraId="2EC086F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Specifika krav för vissa typer av utbildningar:</w:t>
      </w:r>
    </w:p>
    <w:p w14:paraId="2B06CC3C" w14:textId="77777777"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Sammanhållna, långa yrkesprogram (5 år) består av en grundnivå och en avancerad nivå. Det finns inget krav på examen på grundnivå för yrkesexamen på avancerad nivå, men för yrkesexamen på avancerad nivå krävs godkänt självständigt arbete både på grundnivå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och på avancerad nivå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Undantag: beroende på </w:t>
      </w:r>
      <w:proofErr w:type="spellStart"/>
      <w:r w:rsidRPr="00DF5782">
        <w:rPr>
          <w:rFonts w:ascii="Times New Roman" w:eastAsia="Times New Roman" w:hAnsi="Times New Roman" w:cs="Times New Roman"/>
          <w:sz w:val="24"/>
          <w:szCs w:val="24"/>
          <w:lang w:eastAsia="sv-SE"/>
        </w:rPr>
        <w:t>antagningsår</w:t>
      </w:r>
      <w:proofErr w:type="spellEnd"/>
      <w:r w:rsidRPr="00DF5782">
        <w:rPr>
          <w:rFonts w:ascii="Times New Roman" w:eastAsia="Times New Roman" w:hAnsi="Times New Roman" w:cs="Times New Roman"/>
          <w:sz w:val="24"/>
          <w:szCs w:val="24"/>
          <w:lang w:eastAsia="sv-SE"/>
        </w:rPr>
        <w:t xml:space="preserve"> krävs inte självständigt arbete på grundnivå </w:t>
      </w:r>
      <w:r w:rsidRPr="00DF5782">
        <w:rPr>
          <w:rFonts w:ascii="Times New Roman" w:eastAsia="Times New Roman" w:hAnsi="Times New Roman" w:cs="Times New Roman"/>
          <w:sz w:val="24"/>
          <w:szCs w:val="24"/>
          <w:lang w:eastAsia="sv-SE"/>
        </w:rPr>
        <w:lastRenderedPageBreak/>
        <w:t>för veterinärexamen, se </w:t>
      </w:r>
      <w:hyperlink r:id="rId420" w:history="1">
        <w:r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Pr="00DF5782">
        <w:rPr>
          <w:rFonts w:ascii="Times New Roman" w:eastAsia="Times New Roman" w:hAnsi="Times New Roman" w:cs="Times New Roman"/>
          <w:sz w:val="24"/>
          <w:szCs w:val="24"/>
          <w:lang w:eastAsia="sv-SE"/>
        </w:rPr>
        <w:t>.</w:t>
      </w:r>
    </w:p>
    <w:p w14:paraId="3ED5E21A" w14:textId="77777777"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antagning till program på avancerad nivå ska SLU kräva att studenten har uppnått kraven för kandidatexamen eller yrkesexamen omfattande minst 180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eller motsvarande utländsk examen.</w:t>
      </w:r>
    </w:p>
    <w:p w14:paraId="2E4FE426" w14:textId="77777777"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Långa yrkesprogram (5 år) på samma campus som leder till samma examen ska planeras för minst 60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gemensamt innehåll, varav minst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 början av utbildningen.</w:t>
      </w:r>
    </w:p>
    <w:p w14:paraId="49F06470" w14:textId="77777777"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utbildningar som syftar till yrkesexamina inom ”naturresursernas brukande” (agronom, hortonom, jägmästare, lantmästare, skogsmästare och trädgårdsingenjör) ska planeras så att de sammanlagt innehåller minst:</w:t>
      </w:r>
    </w:p>
    <w:p w14:paraId="264A0657"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10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samhällsvetenskapliga ämnen, till exempel ekonomi och samhällsplanering</w:t>
      </w:r>
    </w:p>
    <w:p w14:paraId="00E1EF6E"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10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biologi med fokus på produktion och </w:t>
      </w:r>
      <w:proofErr w:type="spellStart"/>
      <w:r w:rsidRPr="00DF5782">
        <w:rPr>
          <w:rFonts w:ascii="Times New Roman" w:eastAsia="Times New Roman" w:hAnsi="Times New Roman" w:cs="Times New Roman"/>
          <w:sz w:val="24"/>
          <w:szCs w:val="24"/>
          <w:lang w:eastAsia="sv-SE"/>
        </w:rPr>
        <w:t>miljökonsekvense</w:t>
      </w:r>
      <w:proofErr w:type="spellEnd"/>
    </w:p>
    <w:p w14:paraId="76AB0ECC"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10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teknik i vid mening med fokus på produktionssystem.</w:t>
      </w:r>
    </w:p>
    <w:p w14:paraId="1B639F06" w14:textId="77777777"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Utbildningsprogrammen på grundnivå ska erbjuda en studiegång med tydlig progression (successiv fördjupning) inom huvudområdet:</w:t>
      </w:r>
    </w:p>
    <w:p w14:paraId="57D87262"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kandidatexamen gäller 90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 ett huvudområde inklusive självständigt arbete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Se avsnitt </w:t>
      </w:r>
      <w:hyperlink r:id="rId421"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 och SLU:s lokala examensordning.</w:t>
      </w:r>
    </w:p>
    <w:p w14:paraId="25A90533"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Inom program på grundnivå kan kurser på avancerad nivå ingå, dock maximalt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 en kandidatexamen. Se SLU:s lokala examensordning.</w:t>
      </w:r>
    </w:p>
    <w:p w14:paraId="60394912"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 som syftar till kandidatexamen i biologi, teknologi, national- eller företagsekonomi ska ha en rimlig ämnesmässig bredd för att kunna jämföras med motsvarande utbildningar vid andra svenska högskolor och universitet.</w:t>
      </w:r>
    </w:p>
    <w:p w14:paraId="10B525B0"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Utbildningsprogram som syftar till kandidatexamen i biologi ska innehålla minst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inom vartdera området organismvärlden, livsprocesser och ekologi</w:t>
      </w:r>
    </w:p>
    <w:p w14:paraId="107384DE"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Utbildningar på grundnivå som syftar till kandidatexamen i biologi ska bygga på naturvetenskaplig gymnasiekompetens.</w:t>
      </w:r>
    </w:p>
    <w:p w14:paraId="3ABCE768" w14:textId="77777777" w:rsidR="00DF5782" w:rsidRPr="00DF5782" w:rsidRDefault="00DF5782" w:rsidP="00DF5782">
      <w:pPr>
        <w:numPr>
          <w:ilvl w:val="0"/>
          <w:numId w:val="15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Utbildningsprogrammen på avancerad nivå ska erbjuda en studiegång med tydlig progression (successiv fördjupning) inom huvudområdet:</w:t>
      </w:r>
    </w:p>
    <w:p w14:paraId="7C064171"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 xml:space="preserve">För masterexamen gäller 60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i ett huvudområde inklusive självständigt arbete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Se avsnitt </w:t>
      </w:r>
      <w:hyperlink r:id="rId422"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 och SLU:s lokala examensordning.</w:t>
      </w:r>
    </w:p>
    <w:p w14:paraId="170982E4"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 xml:space="preserve"> ska ha en studiegång där minst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erbjuds under en period utan andra valbara kurser.</w:t>
      </w:r>
    </w:p>
    <w:p w14:paraId="62EF1B99"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 xml:space="preserve"> ska ha en studiegång där minst 15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består av kurser på nivå A1F inom huvudområdet för examen.</w:t>
      </w:r>
    </w:p>
    <w:p w14:paraId="0A02B452" w14:textId="77777777" w:rsidR="00DF5782" w:rsidRPr="00DF5782" w:rsidRDefault="00DF5782" w:rsidP="00DF5782">
      <w:pPr>
        <w:numPr>
          <w:ilvl w:val="1"/>
          <w:numId w:val="154"/>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Inom </w:t>
      </w: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 xml:space="preserve"> kan upp till 30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xml:space="preserve"> utgöra kurser på grundnivå. Se SLU:s lokala examensordning.</w:t>
      </w:r>
    </w:p>
    <w:p w14:paraId="24CC6B4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513D6E0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Inom ramen för SLU:s kvalitetssäkringsarbete sker uppföljning av hur mål och krav uppnås inom enskilda utbildningar.</w:t>
      </w:r>
    </w:p>
    <w:p w14:paraId="3CB38C9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4F263D1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Utbildningsprogrammen beskrivs på SLU:s webb:</w:t>
      </w:r>
    </w:p>
    <w:p w14:paraId="0902CEAA" w14:textId="77777777" w:rsidR="00DF5782" w:rsidRPr="00DF5782" w:rsidRDefault="00000000" w:rsidP="00DF5782">
      <w:pPr>
        <w:numPr>
          <w:ilvl w:val="0"/>
          <w:numId w:val="1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23" w:history="1">
        <w:r w:rsidR="00DF5782" w:rsidRPr="00DF5782">
          <w:rPr>
            <w:rFonts w:ascii="Times New Roman" w:eastAsia="Times New Roman" w:hAnsi="Times New Roman" w:cs="Times New Roman"/>
            <w:color w:val="3F41DC"/>
            <w:sz w:val="24"/>
            <w:szCs w:val="24"/>
            <w:u w:val="single"/>
            <w:lang w:eastAsia="sv-SE"/>
          </w:rPr>
          <w:t>Program på grundnivå</w:t>
        </w:r>
      </w:hyperlink>
    </w:p>
    <w:p w14:paraId="4BBEF66C" w14:textId="77777777" w:rsidR="00DF5782" w:rsidRPr="00DF5782" w:rsidRDefault="00000000" w:rsidP="00DF5782">
      <w:pPr>
        <w:numPr>
          <w:ilvl w:val="0"/>
          <w:numId w:val="15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24" w:history="1">
        <w:r w:rsidR="00DF5782" w:rsidRPr="00DF5782">
          <w:rPr>
            <w:rFonts w:ascii="Times New Roman" w:eastAsia="Times New Roman" w:hAnsi="Times New Roman" w:cs="Times New Roman"/>
            <w:color w:val="3F41DC"/>
            <w:sz w:val="24"/>
            <w:szCs w:val="24"/>
            <w:u w:val="single"/>
            <w:lang w:eastAsia="sv-SE"/>
          </w:rPr>
          <w:t>Program på avancerad nivå</w:t>
        </w:r>
      </w:hyperlink>
    </w:p>
    <w:p w14:paraId="78005C95"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25"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p>
    <w:p w14:paraId="40ECA7AE"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26"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1E9993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11.2 Dimensionera utbildningsprogram</w:t>
      </w:r>
    </w:p>
    <w:p w14:paraId="09A8FA5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dimensionering bestäms ytterst av följande faktorer:</w:t>
      </w:r>
    </w:p>
    <w:p w14:paraId="32982655" w14:textId="77777777" w:rsidR="00DF5782" w:rsidRPr="00DF5782" w:rsidRDefault="00DF5782" w:rsidP="00DF5782">
      <w:pPr>
        <w:numPr>
          <w:ilvl w:val="0"/>
          <w:numId w:val="1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utbildningsuppdrag (formuleras i SLU:s regleringsbrev)</w:t>
      </w:r>
    </w:p>
    <w:p w14:paraId="12035F1A" w14:textId="77777777" w:rsidR="00DF5782" w:rsidRPr="00DF5782" w:rsidRDefault="00DF5782" w:rsidP="00DF5782">
      <w:pPr>
        <w:numPr>
          <w:ilvl w:val="0"/>
          <w:numId w:val="1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tillgängliga resurser och hur dessa fördelas</w:t>
      </w:r>
    </w:p>
    <w:p w14:paraId="26642238" w14:textId="77777777" w:rsidR="00DF5782" w:rsidRPr="00DF5782" w:rsidRDefault="00DF5782" w:rsidP="00DF5782">
      <w:pPr>
        <w:numPr>
          <w:ilvl w:val="0"/>
          <w:numId w:val="1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antalet nybörjarplatser per program</w:t>
      </w:r>
    </w:p>
    <w:p w14:paraId="6A81738A" w14:textId="77777777" w:rsidR="00DF5782" w:rsidRPr="00DF5782" w:rsidRDefault="00DF5782" w:rsidP="00DF5782">
      <w:pPr>
        <w:numPr>
          <w:ilvl w:val="0"/>
          <w:numId w:val="15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studenternas efterfrågan</w:t>
      </w:r>
    </w:p>
    <w:p w14:paraId="033A73F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7480783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Utbildningsutbudet ska svara mot studenternas efterfrågan och arbetsmarknadens behov. (SLU:s regleringsbrev och SLU:s strategi)</w:t>
      </w:r>
    </w:p>
    <w:p w14:paraId="7F91B95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148129A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SLU ska redovisa vilka bedömningar, prioriteringar och behovsanalyser som ligger till grund för beslut om utbildningsutbudet. (SLU:s regleringsbrev) SLU:s avvägningar när det gäller till exempel fördelningen mellan program och kurser på olika nivåer och med olika förkunskapskrav samt fördelningen mellan campus- och distansutbildning ska redovisas. Därutöver ska en redovisning lämnas över hur SLU möter det omgivande samhällets behov av utbildning.</w:t>
      </w:r>
    </w:p>
    <w:p w14:paraId="3A2707A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65CE59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dimensionering beslutas i flera led: (Styrelsens delegationsordning)</w:t>
      </w:r>
    </w:p>
    <w:p w14:paraId="34E17301" w14:textId="77777777" w:rsidR="00DF5782" w:rsidRPr="00DF5782" w:rsidRDefault="00DF5782" w:rsidP="00DF5782">
      <w:pPr>
        <w:numPr>
          <w:ilvl w:val="0"/>
          <w:numId w:val="1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Programnämnder kan föreslå förändringar i dimensioneringen till utbildningsnämnden.</w:t>
      </w:r>
    </w:p>
    <w:p w14:paraId="4805C554" w14:textId="77777777" w:rsidR="00DF5782" w:rsidRPr="00DF5782" w:rsidRDefault="00DF5782" w:rsidP="00DF5782">
      <w:pPr>
        <w:numPr>
          <w:ilvl w:val="0"/>
          <w:numId w:val="1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föreslår anslagsfördelning och utbildningsuppdrag till styrelsen via rektor.</w:t>
      </w:r>
    </w:p>
    <w:p w14:paraId="20700ACC" w14:textId="77777777" w:rsidR="00DF5782" w:rsidRPr="00DF5782" w:rsidRDefault="00DF5782" w:rsidP="00DF5782">
      <w:pPr>
        <w:numPr>
          <w:ilvl w:val="0"/>
          <w:numId w:val="1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beslutar om anslagsfördelningen till utbildning på grundnivå och avancerad nivå med utbildningsuppdrag (helårsstudenter och helårsprestationer för utbildningsprogram och fristående kurser).</w:t>
      </w:r>
    </w:p>
    <w:p w14:paraId="055B0170" w14:textId="77777777" w:rsidR="00DF5782" w:rsidRPr="00DF5782" w:rsidRDefault="00DF5782" w:rsidP="00DF5782">
      <w:pPr>
        <w:numPr>
          <w:ilvl w:val="0"/>
          <w:numId w:val="15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Antalet nybörjarplatser på program beslutas inom de resursmässiga ramar som styrelsen fastställt.</w:t>
      </w:r>
    </w:p>
    <w:p w14:paraId="0F52EA8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AFCD3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427"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dimensionering av utbildningsprogram.</w:t>
      </w:r>
    </w:p>
    <w:p w14:paraId="505B077C"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28"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4F3AF889"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11.3 Föreslå nytt utbildningsprogram</w:t>
      </w:r>
    </w:p>
    <w:p w14:paraId="245D8D7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nytt utbildningsprogram innebär ett stort åtagande för SLU och ett stort ansvar, särskilt gentemot de första studenterna på programmet. Därför måste stor omsorg läggas på att analysera förutsättningarna för och planera genomförandet av nya utbildningar. Lång framförhållning är nödvändig i beredning och beslut om förändringar i programutbudet; se </w:t>
      </w:r>
      <w:hyperlink r:id="rId429"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14:paraId="3408E5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nytt utbildningsprogram ska uppfylla det som beskrivs i avsnitt </w:t>
      </w:r>
      <w:hyperlink r:id="rId430" w:anchor="programutbudet111" w:history="1">
        <w:r w:rsidRPr="00DF5782">
          <w:rPr>
            <w:rFonts w:ascii="Times New Roman" w:eastAsia="Times New Roman" w:hAnsi="Times New Roman" w:cs="Times New Roman"/>
            <w:color w:val="3F41DC"/>
            <w:sz w:val="24"/>
            <w:szCs w:val="24"/>
            <w:u w:val="single"/>
            <w:lang w:eastAsia="sv-SE"/>
          </w:rPr>
          <w:t>11.1 Mål och krav för utbildningsprogram vid SLU</w:t>
        </w:r>
      </w:hyperlink>
      <w:r w:rsidRPr="00DF5782">
        <w:rPr>
          <w:rFonts w:ascii="Times New Roman" w:eastAsia="Times New Roman" w:hAnsi="Times New Roman" w:cs="Times New Roman"/>
          <w:sz w:val="24"/>
          <w:szCs w:val="24"/>
          <w:lang w:eastAsia="sv-SE"/>
        </w:rPr>
        <w:t>. I förslag till nytt program ska nedanstående aspekter beskrivas, analyseras och bedömas som underlag för beslut om eventuellt inrättande.</w:t>
      </w:r>
    </w:p>
    <w:p w14:paraId="5448D16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Punktlistorna nedan är avsedda som stöd vid utveckling av nya program och vid framtagande av beslutsunderlag. De aspekter som tas upp ska beskrivas kortfattat i förslaget, och omfattningen av olika delar kan variera beroende på de specifika behoven och förutsättningarna. En preliminär utbildningsplan ska finnas vid inrättandet av programmet.</w:t>
      </w:r>
    </w:p>
    <w:p w14:paraId="0895816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SLU kan genomföra utbildning med andra lärosäten och utfärda gemensamma examina. Det finns särskilda riktlinjer för gemensamma utbildningsprogram och examina (Joint </w:t>
      </w:r>
      <w:proofErr w:type="spellStart"/>
      <w:r w:rsidRPr="00DF5782">
        <w:rPr>
          <w:rFonts w:ascii="Times New Roman" w:eastAsia="Times New Roman" w:hAnsi="Times New Roman" w:cs="Times New Roman"/>
          <w:sz w:val="24"/>
          <w:szCs w:val="24"/>
          <w:lang w:eastAsia="sv-SE"/>
        </w:rPr>
        <w:lastRenderedPageBreak/>
        <w:t>Programmes</w:t>
      </w:r>
      <w:proofErr w:type="spellEnd"/>
      <w:r w:rsidRPr="00DF5782">
        <w:rPr>
          <w:rFonts w:ascii="Times New Roman" w:eastAsia="Times New Roman" w:hAnsi="Times New Roman" w:cs="Times New Roman"/>
          <w:sz w:val="24"/>
          <w:szCs w:val="24"/>
          <w:lang w:eastAsia="sv-SE"/>
        </w:rPr>
        <w:t xml:space="preserve"> and Joint </w:t>
      </w:r>
      <w:proofErr w:type="spellStart"/>
      <w:r w:rsidRPr="00DF5782">
        <w:rPr>
          <w:rFonts w:ascii="Times New Roman" w:eastAsia="Times New Roman" w:hAnsi="Times New Roman" w:cs="Times New Roman"/>
          <w:sz w:val="24"/>
          <w:szCs w:val="24"/>
          <w:lang w:eastAsia="sv-SE"/>
        </w:rPr>
        <w:t>Degrees</w:t>
      </w:r>
      <w:proofErr w:type="spellEnd"/>
      <w:r w:rsidRPr="00DF5782">
        <w:rPr>
          <w:rFonts w:ascii="Times New Roman" w:eastAsia="Times New Roman" w:hAnsi="Times New Roman" w:cs="Times New Roman"/>
          <w:sz w:val="24"/>
          <w:szCs w:val="24"/>
          <w:lang w:eastAsia="sv-SE"/>
        </w:rPr>
        <w:t>), som anger vilka underlag och överenskommelser som behövs i sådana fall; se länkar nedan.</w:t>
      </w:r>
    </w:p>
    <w:p w14:paraId="6A914BD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11.3.1 Programmets profil och plats i utbildningsutbudet</w:t>
      </w:r>
    </w:p>
    <w:p w14:paraId="63175CA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14:paraId="1249916A" w14:textId="77777777"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Vilket eller vilka av SLU:s verksamhetsområden (definieras i </w:t>
      </w:r>
      <w:proofErr w:type="spellStart"/>
      <w:r w:rsidRPr="00DF5782">
        <w:rPr>
          <w:rFonts w:ascii="Times New Roman" w:eastAsia="Times New Roman" w:hAnsi="Times New Roman" w:cs="Times New Roman"/>
          <w:sz w:val="24"/>
          <w:szCs w:val="24"/>
          <w:lang w:eastAsia="sv-SE"/>
        </w:rPr>
        <w:t>styrelsensdelegationsordning</w:t>
      </w:r>
      <w:proofErr w:type="spellEnd"/>
      <w:r w:rsidRPr="00DF5782">
        <w:rPr>
          <w:rFonts w:ascii="Times New Roman" w:eastAsia="Times New Roman" w:hAnsi="Times New Roman" w:cs="Times New Roman"/>
          <w:sz w:val="24"/>
          <w:szCs w:val="24"/>
          <w:lang w:eastAsia="sv-SE"/>
        </w:rPr>
        <w:t>) berörs och i vilken omfattning? På vilket sätt kommer utbildningens unika profil till uttryck?</w:t>
      </w:r>
    </w:p>
    <w:p w14:paraId="2B5C4BD4" w14:textId="77777777"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Finns annan utbildning inom området på SLU? Motivera varför programmet behövs i förhållande till SLU:s eget samlade programutbud. Redovisa eventuella överlappningar med andra utbildningar vid SLU och eventuell risk för konkurrens med ett annat program. Redogör för om något program kommer att avvecklas i och med inrättandet av det föreslagna programmet.</w:t>
      </w:r>
    </w:p>
    <w:p w14:paraId="0ED5BFF6" w14:textId="77777777"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Finns liknande konkurrerande program hos andra lärosäten? </w:t>
      </w:r>
      <w:proofErr w:type="spellStart"/>
      <w:r w:rsidRPr="00DF5782">
        <w:rPr>
          <w:rFonts w:ascii="Times New Roman" w:eastAsia="Times New Roman" w:hAnsi="Times New Roman" w:cs="Times New Roman"/>
          <w:sz w:val="24"/>
          <w:szCs w:val="24"/>
          <w:lang w:eastAsia="sv-SE"/>
        </w:rPr>
        <w:t>Benchmarka</w:t>
      </w:r>
      <w:proofErr w:type="spellEnd"/>
      <w:r w:rsidRPr="00DF5782">
        <w:rPr>
          <w:rFonts w:ascii="Times New Roman" w:eastAsia="Times New Roman" w:hAnsi="Times New Roman" w:cs="Times New Roman"/>
          <w:sz w:val="24"/>
          <w:szCs w:val="24"/>
          <w:lang w:eastAsia="sv-SE"/>
        </w:rPr>
        <w:t xml:space="preserve"> programmet mot dessa program. Motivera varför utbildningsprogrammet behövs i förhållande till det nationella utbildningsutbudet. Finns liknande utbildningar i andra länder?</w:t>
      </w:r>
    </w:p>
    <w:p w14:paraId="3931FFD5" w14:textId="77777777"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Vilken examen syftar programmet till och vilka eventuella övriga examina möjliggör programmet? Analysen kopplas till huvudområde om det gäller generella examina. Om ett befintligt huvudområde ska användas så motivera varför. Redovisa då även vilka andra program som redan använder det huvudområdet och på vilket sätt programmen kommer att komplettera och inte konkurrera med varandra. Om ett nytt huvudområde ska användas så motivera varför; se avsnitt </w:t>
      </w:r>
      <w:hyperlink r:id="rId431"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w:t>
      </w:r>
    </w:p>
    <w:p w14:paraId="4E306273" w14:textId="77777777"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UHR ger tillstånd till förkunskapskrav för yrkesprogram.</w:t>
      </w:r>
    </w:p>
    <w:p w14:paraId="313DA7FA" w14:textId="77777777" w:rsidR="00DF5782" w:rsidRPr="00DF5782" w:rsidRDefault="00DF5782" w:rsidP="00DF5782">
      <w:pPr>
        <w:numPr>
          <w:ilvl w:val="0"/>
          <w:numId w:val="15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ny lokal examensbeskrivning måste fastställas av UN behöver förslag till examensbeskrivning bifogas. SLU:s mall för utbildningsplaner kan användas.</w:t>
      </w:r>
    </w:p>
    <w:p w14:paraId="2561DF4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11.3.2 Studenternas efterfrågan</w:t>
      </w:r>
    </w:p>
    <w:p w14:paraId="36BEE51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14:paraId="54672501" w14:textId="77777777"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Vilken målgrupp av potentiella studenter har programmet? Motsvarar programmet deras intresseområden?</w:t>
      </w:r>
    </w:p>
    <w:p w14:paraId="1403710E" w14:textId="77777777"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Svarar programmets namn mot innehållet, och uttrycks namnet på ett för målgruppen relevant sätt?</w:t>
      </w:r>
    </w:p>
    <w:p w14:paraId="6314E9D2" w14:textId="77777777"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hur efterfrågan har bedömts, genomförda och/eller planerade målgruppsanalyser, fokusgrupper, benchmarking mot andra program etc.</w:t>
      </w:r>
    </w:p>
    <w:p w14:paraId="345AFEEC" w14:textId="77777777"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Vilka behörighetskrav planeras för programmet? Hur påverkar dessa den potentiella målgruppens omfattning?</w:t>
      </w:r>
    </w:p>
    <w:p w14:paraId="21F27136" w14:textId="77777777"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ska programmet marknadsföras? Redovisa genomförda och/eller planerade informations- och marknadsföringsinsatser. Hur ska studentrekryteringen därutöver gå till?</w:t>
      </w:r>
    </w:p>
    <w:p w14:paraId="6CEDF769" w14:textId="77777777" w:rsidR="00DF5782" w:rsidRPr="00DF5782" w:rsidRDefault="00DF5782" w:rsidP="00DF5782">
      <w:pPr>
        <w:numPr>
          <w:ilvl w:val="0"/>
          <w:numId w:val="15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hur studentinflytandet skett och tagits tillvara i utvecklingsarbetet.</w:t>
      </w:r>
    </w:p>
    <w:p w14:paraId="00396C5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11.3.3 Arbetsmarknadens efterfrågan</w:t>
      </w:r>
    </w:p>
    <w:p w14:paraId="35FDD60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14:paraId="660828D3" w14:textId="77777777" w:rsidR="00DF5782" w:rsidRPr="00DF5782" w:rsidRDefault="00DF5782" w:rsidP="00DF5782">
      <w:pPr>
        <w:numPr>
          <w:ilvl w:val="0"/>
          <w:numId w:val="1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Vilken arbetsmarknad ger utbildningen tillgång till? Redovisa en analys av samhällets nuvarande och framtida behov av personer med föreslagen utbildning. Analysen bör i så hög grad som möjligt vara kvantitativt grundad.</w:t>
      </w:r>
    </w:p>
    <w:p w14:paraId="621318EB" w14:textId="77777777" w:rsidR="00DF5782" w:rsidRPr="00DF5782" w:rsidRDefault="00DF5782" w:rsidP="00DF5782">
      <w:pPr>
        <w:numPr>
          <w:ilvl w:val="0"/>
          <w:numId w:val="1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kompetenser med relevans för en nationell och internationell arbetsmarknad kommer studenterna att utveckla under utbildningen?</w:t>
      </w:r>
    </w:p>
    <w:p w14:paraId="11AFC94A" w14:textId="77777777" w:rsidR="00DF5782" w:rsidRPr="00DF5782" w:rsidRDefault="00DF5782" w:rsidP="00DF5782">
      <w:pPr>
        <w:numPr>
          <w:ilvl w:val="0"/>
          <w:numId w:val="1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hur synpunkter, önskemål och förslag från arbetsmarknadens intressenter inom relevanta sektorer i såväl näringsliv som offentlig sektor inhämtats och tagits tillvara i utvecklingsarbetet.</w:t>
      </w:r>
    </w:p>
    <w:p w14:paraId="1FC9CE29" w14:textId="77777777" w:rsidR="00DF5782" w:rsidRPr="00DF5782" w:rsidRDefault="00DF5782" w:rsidP="00DF5782">
      <w:pPr>
        <w:numPr>
          <w:ilvl w:val="0"/>
          <w:numId w:val="16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hur avnämarnas synpunkter på utbildningen kommer att tas tillvara i den fortsatta programutvecklingen och vid dimensioneringen av programmet.</w:t>
      </w:r>
    </w:p>
    <w:p w14:paraId="1BF6D02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11.3.4 Resursmässiga förutsättningar</w:t>
      </w:r>
    </w:p>
    <w:p w14:paraId="669CA9DB"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14:paraId="232D2528" w14:textId="77777777" w:rsidR="00DF5782" w:rsidRPr="00DF5782" w:rsidRDefault="00DF5782" w:rsidP="00DF5782">
      <w:pPr>
        <w:numPr>
          <w:ilvl w:val="0"/>
          <w:numId w:val="1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Vilka lärarresurser är tillgängliga för programmet? Redovisa tillgången på tillsvidareanställda (stabilitet och långsiktighet) vetenskapligt/konstnärligt kompetenta samt högskolepedagogiskt utbildade och erfarna lärare, såväl som annan personal som ska medverka i utbildningen.</w:t>
      </w:r>
    </w:p>
    <w:p w14:paraId="15F726E8" w14:textId="77777777" w:rsidR="00DF5782" w:rsidRPr="00DF5782" w:rsidRDefault="00DF5782" w:rsidP="00DF5782">
      <w:pPr>
        <w:numPr>
          <w:ilvl w:val="0"/>
          <w:numId w:val="1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Är programmets behov av ämnesmässig och pedagogisk lärarkompetens täckt inom SLU eller finns behov av lärarrekrytering eller samarbete med andra lärosäten? Redovisa planerad medverkan från olika delar av SLU eller från andra lärosäten, samt formerna för sådan samverkan i förekommande fall. Beskriv vilka kontakter som redan tagits med planerade samarbetspartners.</w:t>
      </w:r>
    </w:p>
    <w:p w14:paraId="459C4EAC" w14:textId="77777777" w:rsidR="00DF5782" w:rsidRPr="00DF5782" w:rsidRDefault="00DF5782" w:rsidP="00DF5782">
      <w:pPr>
        <w:numPr>
          <w:ilvl w:val="0"/>
          <w:numId w:val="1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infrastruktur som behövs för den planerade utbildningen ska också be</w:t>
      </w:r>
      <w:r w:rsidRPr="00DF5782">
        <w:rPr>
          <w:rFonts w:ascii="Times New Roman" w:eastAsia="Times New Roman" w:hAnsi="Times New Roman" w:cs="Times New Roman"/>
          <w:sz w:val="24"/>
          <w:szCs w:val="24"/>
          <w:lang w:eastAsia="sv-SE"/>
        </w:rPr>
        <w:softHyphen/>
        <w:t xml:space="preserve">skrivas och bedömas i relation till befintliga resurser. Beskriv om det saknas lokaler och </w:t>
      </w:r>
      <w:r w:rsidRPr="00DF5782">
        <w:rPr>
          <w:rFonts w:ascii="Times New Roman" w:eastAsia="Times New Roman" w:hAnsi="Times New Roman" w:cs="Times New Roman"/>
          <w:sz w:val="24"/>
          <w:szCs w:val="24"/>
          <w:lang w:eastAsia="sv-SE"/>
        </w:rPr>
        <w:lastRenderedPageBreak/>
        <w:t>utrustning, både gemensam och programspecifik infrastruktur, som är nödvändig för utbildningen.</w:t>
      </w:r>
    </w:p>
    <w:p w14:paraId="188305C3" w14:textId="77777777" w:rsidR="00DF5782" w:rsidRPr="00DF5782" w:rsidRDefault="00DF5782" w:rsidP="00DF5782">
      <w:pPr>
        <w:numPr>
          <w:ilvl w:val="0"/>
          <w:numId w:val="16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Finns förutsättningar att resurseffektivisera med hjälp av samläsning eller annat gemensamt resursutnyttjande, till exempel med hjälp av digitalisering och distanspedagogik? Hur och vilken omfattning i så fall?</w:t>
      </w:r>
    </w:p>
    <w:p w14:paraId="7580C52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11.3.5 Utbildningens innehåll och utformning</w:t>
      </w:r>
    </w:p>
    <w:p w14:paraId="68197084"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p>
    <w:p w14:paraId="32FE6D1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Examensmål och progression</w:t>
      </w:r>
    </w:p>
    <w:p w14:paraId="65AAFB57" w14:textId="77777777"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Bifoga ett preliminärt ramschema som beskriver programmets huvudsakliga utformning och innehåll.</w:t>
      </w:r>
    </w:p>
    <w:p w14:paraId="6B793476" w14:textId="77777777"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undervisningens utformning och examination bidrar till att stödja studenters lärande.</w:t>
      </w:r>
    </w:p>
    <w:p w14:paraId="23DE7660" w14:textId="77777777"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det säkerställs att studenterna når examensmålen (</w:t>
      </w:r>
      <w:hyperlink r:id="rId432" w:history="1">
        <w:r w:rsidRPr="00DF5782">
          <w:rPr>
            <w:rFonts w:ascii="Times New Roman" w:eastAsia="Times New Roman" w:hAnsi="Times New Roman" w:cs="Times New Roman"/>
            <w:color w:val="3F41DC"/>
            <w:sz w:val="24"/>
            <w:szCs w:val="24"/>
            <w:u w:val="single"/>
            <w:lang w:eastAsia="sv-SE"/>
          </w:rPr>
          <w:t>Förordning (1993:221) för Sveriges lantbruksuniversitet</w:t>
        </w:r>
      </w:hyperlink>
      <w:r w:rsidRPr="00DF5782">
        <w:rPr>
          <w:rFonts w:ascii="Times New Roman" w:eastAsia="Times New Roman" w:hAnsi="Times New Roman" w:cs="Times New Roman"/>
          <w:sz w:val="24"/>
          <w:szCs w:val="24"/>
          <w:lang w:eastAsia="sv-SE"/>
        </w:rPr>
        <w:t>). Beskriv hur det säkerställs att studenterna når examensmålen. Redovisa/beskriv i matrisform hur programmets kursmål kopplar till examensmålen och hur programmet planeras för att säkra studenternas progression inom ämnesspecifika och generella kompetenser. För program som syftar till yrkesexamen behöver även de yrkesmässiga kompetenserna beskrivas. </w:t>
      </w:r>
    </w:p>
    <w:p w14:paraId="286FFCBF" w14:textId="77777777"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Redogör för och motivera eventuell samläsning med befintliga program/kurser.</w:t>
      </w:r>
    </w:p>
    <w:p w14:paraId="6B3FE3E1" w14:textId="77777777"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Redogör för studenternas möjligheter att gå vidare till avancerad nivå eller forskarnivå efter programmet.</w:t>
      </w:r>
    </w:p>
    <w:p w14:paraId="0D162D4C" w14:textId="77777777" w:rsidR="00DF5782" w:rsidRPr="00DF5782" w:rsidRDefault="00DF5782" w:rsidP="00DF5782">
      <w:pPr>
        <w:numPr>
          <w:ilvl w:val="0"/>
          <w:numId w:val="16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ett nytt huvudområde behövs, se avsnitt </w:t>
      </w:r>
      <w:hyperlink r:id="rId433" w:anchor="ramverk25" w:history="1">
        <w:r w:rsidRPr="00DF5782">
          <w:rPr>
            <w:rFonts w:ascii="Times New Roman" w:eastAsia="Times New Roman" w:hAnsi="Times New Roman" w:cs="Times New Roman"/>
            <w:color w:val="3F41DC"/>
            <w:sz w:val="24"/>
            <w:szCs w:val="24"/>
            <w:u w:val="single"/>
            <w:lang w:eastAsia="sv-SE"/>
          </w:rPr>
          <w:t>2.5 Ämne, huvudområde, utbildningsområde</w:t>
        </w:r>
      </w:hyperlink>
      <w:r w:rsidRPr="00DF5782">
        <w:rPr>
          <w:rFonts w:ascii="Times New Roman" w:eastAsia="Times New Roman" w:hAnsi="Times New Roman" w:cs="Times New Roman"/>
          <w:sz w:val="24"/>
          <w:szCs w:val="24"/>
          <w:lang w:eastAsia="sv-SE"/>
        </w:rPr>
        <w:t>.</w:t>
      </w:r>
    </w:p>
    <w:p w14:paraId="26D4682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Matrismodell: För varje program görs en matris som visar hur examensmålen är tänkta att uppfyllas genom de kurser som planeras att ingå i programmet. Matrisen innehåller examensmålen på ena axeln och ingående kurser på den andra axeln. I skärningspunkterna anges relevanta kursmål som bidrar till att nå aktuella examensmål. Modellen synliggör ett programs uppbyggnad och progression på ett översiktligt plan och ska beakta såväl ämnesspecifika som generella kompetenser.</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5"/>
        <w:gridCol w:w="3133"/>
        <w:gridCol w:w="3133"/>
        <w:gridCol w:w="3134"/>
      </w:tblGrid>
      <w:tr w:rsidR="00DF5782" w:rsidRPr="00DF5782" w14:paraId="1CF42D4B" w14:textId="77777777" w:rsidTr="00DF5782">
        <w:trPr>
          <w:trHeight w:val="285"/>
        </w:trPr>
        <w:tc>
          <w:tcPr>
            <w:tcW w:w="3078" w:type="dxa"/>
            <w:tcBorders>
              <w:top w:val="single" w:sz="2" w:space="0" w:color="auto"/>
              <w:left w:val="single" w:sz="2" w:space="0" w:color="auto"/>
              <w:bottom w:val="single" w:sz="2" w:space="0" w:color="auto"/>
              <w:right w:val="single" w:sz="2" w:space="0" w:color="auto"/>
            </w:tcBorders>
            <w:vAlign w:val="bottom"/>
            <w:hideMark/>
          </w:tcPr>
          <w:p w14:paraId="3DAC1B5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Program</w:t>
            </w:r>
          </w:p>
        </w:tc>
        <w:tc>
          <w:tcPr>
            <w:tcW w:w="3029" w:type="dxa"/>
            <w:tcBorders>
              <w:top w:val="single" w:sz="2" w:space="0" w:color="auto"/>
              <w:left w:val="single" w:sz="2" w:space="0" w:color="auto"/>
              <w:bottom w:val="single" w:sz="2" w:space="0" w:color="auto"/>
              <w:right w:val="single" w:sz="2" w:space="0" w:color="auto"/>
            </w:tcBorders>
            <w:hideMark/>
          </w:tcPr>
          <w:p w14:paraId="0EA2F3B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Examensmål 1</w:t>
            </w:r>
          </w:p>
        </w:tc>
        <w:tc>
          <w:tcPr>
            <w:tcW w:w="3029" w:type="dxa"/>
            <w:tcBorders>
              <w:top w:val="single" w:sz="2" w:space="0" w:color="auto"/>
              <w:left w:val="single" w:sz="2" w:space="0" w:color="auto"/>
              <w:bottom w:val="single" w:sz="2" w:space="0" w:color="auto"/>
              <w:right w:val="single" w:sz="2" w:space="0" w:color="auto"/>
            </w:tcBorders>
            <w:hideMark/>
          </w:tcPr>
          <w:p w14:paraId="1C6D668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Examensmål 2</w:t>
            </w:r>
          </w:p>
        </w:tc>
        <w:tc>
          <w:tcPr>
            <w:tcW w:w="3030" w:type="dxa"/>
            <w:tcBorders>
              <w:top w:val="single" w:sz="2" w:space="0" w:color="auto"/>
              <w:left w:val="single" w:sz="2" w:space="0" w:color="auto"/>
              <w:bottom w:val="single" w:sz="2" w:space="0" w:color="auto"/>
              <w:right w:val="single" w:sz="2" w:space="0" w:color="auto"/>
            </w:tcBorders>
            <w:hideMark/>
          </w:tcPr>
          <w:p w14:paraId="2C037D8C"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i/>
                <w:iCs/>
                <w:sz w:val="24"/>
                <w:szCs w:val="24"/>
                <w:lang w:eastAsia="sv-SE"/>
              </w:rPr>
              <w:t>Examensmål 3 osv.</w:t>
            </w:r>
          </w:p>
        </w:tc>
      </w:tr>
      <w:tr w:rsidR="00DF5782" w:rsidRPr="00DF5782" w14:paraId="7BF74B35" w14:textId="77777777" w:rsidTr="00DF5782">
        <w:trPr>
          <w:trHeight w:val="690"/>
        </w:trPr>
        <w:tc>
          <w:tcPr>
            <w:tcW w:w="3078" w:type="dxa"/>
            <w:tcBorders>
              <w:top w:val="single" w:sz="2" w:space="0" w:color="auto"/>
              <w:left w:val="single" w:sz="2" w:space="0" w:color="auto"/>
              <w:bottom w:val="single" w:sz="2" w:space="0" w:color="auto"/>
              <w:right w:val="single" w:sz="2" w:space="0" w:color="auto"/>
            </w:tcBorders>
            <w:hideMark/>
          </w:tcPr>
          <w:p w14:paraId="5E7A4A0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Kursnamn A</w:t>
            </w:r>
          </w:p>
        </w:tc>
        <w:tc>
          <w:tcPr>
            <w:tcW w:w="3029" w:type="dxa"/>
            <w:tcBorders>
              <w:top w:val="single" w:sz="2" w:space="0" w:color="auto"/>
              <w:left w:val="single" w:sz="2" w:space="0" w:color="auto"/>
              <w:bottom w:val="single" w:sz="2" w:space="0" w:color="auto"/>
              <w:right w:val="single" w:sz="2" w:space="0" w:color="auto"/>
            </w:tcBorders>
            <w:hideMark/>
          </w:tcPr>
          <w:p w14:paraId="14768F5D"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3029" w:type="dxa"/>
            <w:tcBorders>
              <w:top w:val="single" w:sz="2" w:space="0" w:color="auto"/>
              <w:left w:val="single" w:sz="2" w:space="0" w:color="auto"/>
              <w:bottom w:val="single" w:sz="2" w:space="0" w:color="auto"/>
              <w:right w:val="single" w:sz="2" w:space="0" w:color="auto"/>
            </w:tcBorders>
            <w:hideMark/>
          </w:tcPr>
          <w:p w14:paraId="2366ABB1"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1 + 3</w:t>
            </w:r>
          </w:p>
        </w:tc>
        <w:tc>
          <w:tcPr>
            <w:tcW w:w="3030" w:type="dxa"/>
            <w:tcBorders>
              <w:top w:val="single" w:sz="2" w:space="0" w:color="auto"/>
              <w:left w:val="single" w:sz="2" w:space="0" w:color="auto"/>
              <w:bottom w:val="single" w:sz="2" w:space="0" w:color="auto"/>
              <w:right w:val="single" w:sz="2" w:space="0" w:color="auto"/>
            </w:tcBorders>
            <w:hideMark/>
          </w:tcPr>
          <w:p w14:paraId="34D57507"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14:paraId="2854FE51" w14:textId="77777777" w:rsidTr="00DF5782">
        <w:trPr>
          <w:trHeight w:val="690"/>
        </w:trPr>
        <w:tc>
          <w:tcPr>
            <w:tcW w:w="3078" w:type="dxa"/>
            <w:tcBorders>
              <w:top w:val="single" w:sz="2" w:space="0" w:color="auto"/>
              <w:left w:val="single" w:sz="2" w:space="0" w:color="auto"/>
              <w:bottom w:val="single" w:sz="2" w:space="0" w:color="auto"/>
              <w:right w:val="single" w:sz="2" w:space="0" w:color="auto"/>
            </w:tcBorders>
            <w:hideMark/>
          </w:tcPr>
          <w:p w14:paraId="590D1CE6"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Kursnamn B</w:t>
            </w:r>
          </w:p>
        </w:tc>
        <w:tc>
          <w:tcPr>
            <w:tcW w:w="3029" w:type="dxa"/>
            <w:tcBorders>
              <w:top w:val="single" w:sz="2" w:space="0" w:color="auto"/>
              <w:left w:val="single" w:sz="2" w:space="0" w:color="auto"/>
              <w:bottom w:val="single" w:sz="2" w:space="0" w:color="auto"/>
              <w:right w:val="single" w:sz="2" w:space="0" w:color="auto"/>
            </w:tcBorders>
            <w:hideMark/>
          </w:tcPr>
          <w:p w14:paraId="671A8C1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3</w:t>
            </w:r>
          </w:p>
        </w:tc>
        <w:tc>
          <w:tcPr>
            <w:tcW w:w="3029" w:type="dxa"/>
            <w:tcBorders>
              <w:top w:val="single" w:sz="2" w:space="0" w:color="auto"/>
              <w:left w:val="single" w:sz="2" w:space="0" w:color="auto"/>
              <w:bottom w:val="single" w:sz="2" w:space="0" w:color="auto"/>
              <w:right w:val="single" w:sz="2" w:space="0" w:color="auto"/>
            </w:tcBorders>
            <w:hideMark/>
          </w:tcPr>
          <w:p w14:paraId="007CC40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3030" w:type="dxa"/>
            <w:tcBorders>
              <w:top w:val="single" w:sz="2" w:space="0" w:color="auto"/>
              <w:left w:val="single" w:sz="2" w:space="0" w:color="auto"/>
              <w:bottom w:val="single" w:sz="2" w:space="0" w:color="auto"/>
              <w:right w:val="single" w:sz="2" w:space="0" w:color="auto"/>
            </w:tcBorders>
            <w:hideMark/>
          </w:tcPr>
          <w:p w14:paraId="4D78A4BE"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2</w:t>
            </w:r>
          </w:p>
        </w:tc>
      </w:tr>
      <w:tr w:rsidR="00DF5782" w:rsidRPr="00DF5782" w14:paraId="0FDE80C7" w14:textId="77777777" w:rsidTr="00DF5782">
        <w:trPr>
          <w:trHeight w:val="690"/>
        </w:trPr>
        <w:tc>
          <w:tcPr>
            <w:tcW w:w="3078" w:type="dxa"/>
            <w:tcBorders>
              <w:top w:val="single" w:sz="2" w:space="0" w:color="auto"/>
              <w:left w:val="single" w:sz="2" w:space="0" w:color="auto"/>
              <w:bottom w:val="single" w:sz="2" w:space="0" w:color="auto"/>
              <w:right w:val="single" w:sz="2" w:space="0" w:color="auto"/>
            </w:tcBorders>
            <w:hideMark/>
          </w:tcPr>
          <w:p w14:paraId="5FAD40F1"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t>Kurskod</w:t>
            </w:r>
            <w:proofErr w:type="spellEnd"/>
            <w:r w:rsidRPr="00DF5782">
              <w:rPr>
                <w:rFonts w:ascii="Times New Roman" w:eastAsia="Times New Roman" w:hAnsi="Times New Roman" w:cs="Times New Roman"/>
                <w:sz w:val="24"/>
                <w:szCs w:val="24"/>
                <w:lang w:eastAsia="sv-SE"/>
              </w:rPr>
              <w:t>: Kursnamn C</w:t>
            </w:r>
          </w:p>
        </w:tc>
        <w:tc>
          <w:tcPr>
            <w:tcW w:w="3029" w:type="dxa"/>
            <w:tcBorders>
              <w:top w:val="single" w:sz="2" w:space="0" w:color="auto"/>
              <w:left w:val="single" w:sz="2" w:space="0" w:color="auto"/>
              <w:bottom w:val="single" w:sz="2" w:space="0" w:color="auto"/>
              <w:right w:val="single" w:sz="2" w:space="0" w:color="auto"/>
            </w:tcBorders>
            <w:hideMark/>
          </w:tcPr>
          <w:p w14:paraId="14A13D63"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4</w:t>
            </w:r>
          </w:p>
        </w:tc>
        <w:tc>
          <w:tcPr>
            <w:tcW w:w="3029" w:type="dxa"/>
            <w:tcBorders>
              <w:top w:val="single" w:sz="2" w:space="0" w:color="auto"/>
              <w:left w:val="single" w:sz="2" w:space="0" w:color="auto"/>
              <w:bottom w:val="single" w:sz="2" w:space="0" w:color="auto"/>
              <w:right w:val="single" w:sz="2" w:space="0" w:color="auto"/>
            </w:tcBorders>
            <w:hideMark/>
          </w:tcPr>
          <w:p w14:paraId="08BCBEA8"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1 + 6</w:t>
            </w:r>
          </w:p>
        </w:tc>
        <w:tc>
          <w:tcPr>
            <w:tcW w:w="3030" w:type="dxa"/>
            <w:tcBorders>
              <w:top w:val="single" w:sz="2" w:space="0" w:color="auto"/>
              <w:left w:val="single" w:sz="2" w:space="0" w:color="auto"/>
              <w:bottom w:val="single" w:sz="2" w:space="0" w:color="auto"/>
              <w:right w:val="single" w:sz="2" w:space="0" w:color="auto"/>
            </w:tcBorders>
            <w:hideMark/>
          </w:tcPr>
          <w:p w14:paraId="4BEAF5A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r>
      <w:tr w:rsidR="00DF5782" w:rsidRPr="00DF5782" w14:paraId="68F6CA24" w14:textId="77777777" w:rsidTr="00DF5782">
        <w:trPr>
          <w:trHeight w:val="960"/>
        </w:trPr>
        <w:tc>
          <w:tcPr>
            <w:tcW w:w="3078" w:type="dxa"/>
            <w:tcBorders>
              <w:top w:val="single" w:sz="2" w:space="0" w:color="auto"/>
              <w:left w:val="single" w:sz="2" w:space="0" w:color="auto"/>
              <w:bottom w:val="single" w:sz="2" w:space="0" w:color="auto"/>
              <w:right w:val="single" w:sz="2" w:space="0" w:color="auto"/>
            </w:tcBorders>
            <w:hideMark/>
          </w:tcPr>
          <w:p w14:paraId="65FF10D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proofErr w:type="spellStart"/>
            <w:r w:rsidRPr="00DF5782">
              <w:rPr>
                <w:rFonts w:ascii="Times New Roman" w:eastAsia="Times New Roman" w:hAnsi="Times New Roman" w:cs="Times New Roman"/>
                <w:sz w:val="24"/>
                <w:szCs w:val="24"/>
                <w:lang w:eastAsia="sv-SE"/>
              </w:rPr>
              <w:lastRenderedPageBreak/>
              <w:t>Kurskod</w:t>
            </w:r>
            <w:proofErr w:type="spellEnd"/>
            <w:r w:rsidRPr="00DF5782">
              <w:rPr>
                <w:rFonts w:ascii="Times New Roman" w:eastAsia="Times New Roman" w:hAnsi="Times New Roman" w:cs="Times New Roman"/>
                <w:sz w:val="24"/>
                <w:szCs w:val="24"/>
                <w:lang w:eastAsia="sv-SE"/>
              </w:rPr>
              <w:t>: Kursnamn D</w:t>
            </w:r>
            <w:r w:rsidRPr="00DF5782">
              <w:rPr>
                <w:rFonts w:ascii="Times New Roman" w:eastAsia="Times New Roman" w:hAnsi="Times New Roman" w:cs="Times New Roman"/>
                <w:sz w:val="24"/>
                <w:szCs w:val="24"/>
                <w:lang w:eastAsia="sv-SE"/>
              </w:rPr>
              <w:br/>
              <w:t>osv.</w:t>
            </w:r>
          </w:p>
        </w:tc>
        <w:tc>
          <w:tcPr>
            <w:tcW w:w="3029" w:type="dxa"/>
            <w:tcBorders>
              <w:top w:val="single" w:sz="2" w:space="0" w:color="auto"/>
              <w:left w:val="single" w:sz="2" w:space="0" w:color="auto"/>
              <w:bottom w:val="single" w:sz="2" w:space="0" w:color="auto"/>
              <w:right w:val="single" w:sz="2" w:space="0" w:color="auto"/>
            </w:tcBorders>
            <w:hideMark/>
          </w:tcPr>
          <w:p w14:paraId="0536951A"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3029" w:type="dxa"/>
            <w:tcBorders>
              <w:top w:val="single" w:sz="2" w:space="0" w:color="auto"/>
              <w:left w:val="single" w:sz="2" w:space="0" w:color="auto"/>
              <w:bottom w:val="single" w:sz="2" w:space="0" w:color="auto"/>
              <w:right w:val="single" w:sz="2" w:space="0" w:color="auto"/>
            </w:tcBorders>
            <w:hideMark/>
          </w:tcPr>
          <w:p w14:paraId="1A02BD5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w:t>
            </w:r>
          </w:p>
        </w:tc>
        <w:tc>
          <w:tcPr>
            <w:tcW w:w="3030" w:type="dxa"/>
            <w:tcBorders>
              <w:top w:val="single" w:sz="2" w:space="0" w:color="auto"/>
              <w:left w:val="single" w:sz="2" w:space="0" w:color="auto"/>
              <w:bottom w:val="single" w:sz="2" w:space="0" w:color="auto"/>
              <w:right w:val="single" w:sz="2" w:space="0" w:color="auto"/>
            </w:tcBorders>
            <w:hideMark/>
          </w:tcPr>
          <w:p w14:paraId="76279E74"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Kursmål 5 osv.</w:t>
            </w:r>
          </w:p>
        </w:tc>
      </w:tr>
    </w:tbl>
    <w:p w14:paraId="5EB5A69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Anknytning till forskning</w:t>
      </w:r>
    </w:p>
    <w:p w14:paraId="79C59F36" w14:textId="77777777" w:rsidR="00DF5782" w:rsidRPr="00DF5782" w:rsidRDefault="00DF5782" w:rsidP="00DF5782">
      <w:pPr>
        <w:numPr>
          <w:ilvl w:val="0"/>
          <w:numId w:val="1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utbildningen uppnår en god forskningsanknytning.</w:t>
      </w:r>
    </w:p>
    <w:p w14:paraId="2D79D414" w14:textId="77777777" w:rsidR="00DF5782" w:rsidRPr="00DF5782" w:rsidRDefault="00DF5782" w:rsidP="00DF5782">
      <w:pPr>
        <w:numPr>
          <w:ilvl w:val="0"/>
          <w:numId w:val="16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Redogör för hur studenterna kommer att delta i aktiviteter med forskningsanknytning som möjliggör ett vetenskapligt förhållningssätt.</w:t>
      </w:r>
    </w:p>
    <w:p w14:paraId="35C9C7A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Anknytning till samhälle och arbetsliv</w:t>
      </w:r>
    </w:p>
    <w:p w14:paraId="18FE0B78" w14:textId="77777777" w:rsidR="00DF5782" w:rsidRPr="00DF5782" w:rsidRDefault="00DF5782" w:rsidP="00DF5782">
      <w:pPr>
        <w:numPr>
          <w:ilvl w:val="0"/>
          <w:numId w:val="1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på vilket sätt och när under utbildningen som studenterna kommer att utveckla kompetenser med relevans för en nationell och internationell arbetsmarknad.</w:t>
      </w:r>
    </w:p>
    <w:p w14:paraId="650AC957" w14:textId="77777777" w:rsidR="00DF5782" w:rsidRPr="00DF5782" w:rsidRDefault="00DF5782" w:rsidP="00DF5782">
      <w:pPr>
        <w:numPr>
          <w:ilvl w:val="0"/>
          <w:numId w:val="16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Redovisa planerad medverkan från arbetslivet och formerna för sådan samverkan under utbildningen. Här kan exempelvis praktik, fältstudier, gästlärare och självständiga arbeten ingå. Se kapitel </w:t>
      </w:r>
      <w:hyperlink r:id="rId434" w:anchor="externsamverkan15" w:history="1">
        <w:r w:rsidRPr="00DF5782">
          <w:rPr>
            <w:rFonts w:ascii="Times New Roman" w:eastAsia="Times New Roman" w:hAnsi="Times New Roman" w:cs="Times New Roman"/>
            <w:color w:val="3F41DC"/>
            <w:sz w:val="24"/>
            <w:szCs w:val="24"/>
            <w:u w:val="single"/>
            <w:lang w:eastAsia="sv-SE"/>
          </w:rPr>
          <w:t>15. Extern samverkan i utbildningen</w:t>
        </w:r>
      </w:hyperlink>
      <w:r w:rsidRPr="00DF5782">
        <w:rPr>
          <w:rFonts w:ascii="Times New Roman" w:eastAsia="Times New Roman" w:hAnsi="Times New Roman" w:cs="Times New Roman"/>
          <w:sz w:val="24"/>
          <w:szCs w:val="24"/>
          <w:lang w:eastAsia="sv-SE"/>
        </w:rPr>
        <w:t>. Om praktiken är obligatorisk, redovisa då hur det säkerställs att alla studenterna får tillgång till sådan.</w:t>
      </w:r>
    </w:p>
    <w:p w14:paraId="69DB0B2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Perspektiv på hållbar utveckling</w:t>
      </w:r>
    </w:p>
    <w:p w14:paraId="13471336" w14:textId="77777777" w:rsidR="00DF5782" w:rsidRPr="00DF5782" w:rsidRDefault="00DF5782" w:rsidP="00DF5782">
      <w:pPr>
        <w:numPr>
          <w:ilvl w:val="0"/>
          <w:numId w:val="16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programmet ger studenterna en bra bas att hantera alla perspektiv (ekonomiskt, socialt och miljömässigt) på hållbarhet i sin framtida yrkesutövning.</w:t>
      </w:r>
    </w:p>
    <w:p w14:paraId="28B8BBC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Jämställdhetsperspektiv</w:t>
      </w:r>
    </w:p>
    <w:p w14:paraId="5207E3B5" w14:textId="77777777" w:rsidR="00DF5782" w:rsidRPr="00DF5782" w:rsidRDefault="00DF5782" w:rsidP="00DF5782">
      <w:pPr>
        <w:numPr>
          <w:ilvl w:val="0"/>
          <w:numId w:val="16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programmet beaktar genus- och jämställdhetsperspektiv i innehåll och genomförande.</w:t>
      </w:r>
    </w:p>
    <w:p w14:paraId="13B7759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Internationellt perspektiv</w:t>
      </w:r>
    </w:p>
    <w:p w14:paraId="0027E03B" w14:textId="77777777" w:rsidR="00DF5782" w:rsidRPr="00DF5782" w:rsidRDefault="00DF5782" w:rsidP="00DF5782">
      <w:pPr>
        <w:numPr>
          <w:ilvl w:val="0"/>
          <w:numId w:val="16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hur programmet beaktar internationella förhållanden i innehåll och genomförande. Finns möjligheter till student- och lärarutbyten?</w:t>
      </w:r>
    </w:p>
    <w:p w14:paraId="14D1E2E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11.3.6 Sammanfattning av konsekvenser</w:t>
      </w:r>
    </w:p>
    <w:p w14:paraId="52FA2C2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Vad ska redovisas i förslaget?</w:t>
      </w:r>
      <w:r w:rsidRPr="00DF5782">
        <w:rPr>
          <w:rFonts w:ascii="Helvetica" w:eastAsia="Times New Roman" w:hAnsi="Helvetica" w:cs="Helvetica"/>
          <w:b/>
          <w:bCs/>
          <w:i/>
          <w:iCs/>
          <w:color w:val="302F2F"/>
          <w:sz w:val="20"/>
          <w:szCs w:val="20"/>
          <w:lang w:eastAsia="sv-SE"/>
        </w:rPr>
        <w:t> </w:t>
      </w:r>
    </w:p>
    <w:p w14:paraId="627CCEE1" w14:textId="77777777" w:rsidR="00DF5782" w:rsidRPr="00DF5782" w:rsidRDefault="00DF5782" w:rsidP="00DF5782">
      <w:pPr>
        <w:numPr>
          <w:ilvl w:val="0"/>
          <w:numId w:val="1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Beskriv vilka konsekvenser som förväntas för olika intressenter om förslaget till nytt utbildningsprogram skulle genomföras.</w:t>
      </w:r>
    </w:p>
    <w:p w14:paraId="691983AC" w14:textId="77777777" w:rsidR="00DF5782" w:rsidRPr="00DF5782" w:rsidRDefault="00DF5782" w:rsidP="00DF5782">
      <w:pPr>
        <w:numPr>
          <w:ilvl w:val="0"/>
          <w:numId w:val="1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Sammanfatta eventuella avvägningar mellan olika målsättningar som ligger till grund för förslaget.</w:t>
      </w:r>
    </w:p>
    <w:p w14:paraId="12DD59F1" w14:textId="77777777" w:rsidR="00DF5782" w:rsidRPr="00DF5782" w:rsidRDefault="00DF5782" w:rsidP="00DF5782">
      <w:pPr>
        <w:numPr>
          <w:ilvl w:val="0"/>
          <w:numId w:val="1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Beskriv hur många studenter som programmet har plats för samt hur många studenter </w:t>
      </w:r>
      <w:proofErr w:type="gramStart"/>
      <w:r w:rsidRPr="00DF5782">
        <w:rPr>
          <w:rFonts w:ascii="Times New Roman" w:eastAsia="Times New Roman" w:hAnsi="Times New Roman" w:cs="Times New Roman"/>
          <w:sz w:val="24"/>
          <w:szCs w:val="24"/>
          <w:lang w:eastAsia="sv-SE"/>
        </w:rPr>
        <w:t>programmet  behöver</w:t>
      </w:r>
      <w:proofErr w:type="gramEnd"/>
      <w:r w:rsidRPr="00DF5782">
        <w:rPr>
          <w:rFonts w:ascii="Times New Roman" w:eastAsia="Times New Roman" w:hAnsi="Times New Roman" w:cs="Times New Roman"/>
          <w:sz w:val="24"/>
          <w:szCs w:val="24"/>
          <w:lang w:eastAsia="sv-SE"/>
        </w:rPr>
        <w:t xml:space="preserve"> för att klara sitt resursbehov.</w:t>
      </w:r>
    </w:p>
    <w:p w14:paraId="50D04113" w14:textId="77777777" w:rsidR="00DF5782" w:rsidRPr="00DF5782" w:rsidRDefault="00DF5782" w:rsidP="00DF5782">
      <w:pPr>
        <w:numPr>
          <w:ilvl w:val="0"/>
          <w:numId w:val="16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Bifoga ett förslag till utbildningsplan; se avsnitt </w:t>
      </w:r>
      <w:hyperlink r:id="rId435" w:anchor="kursplan62" w:history="1">
        <w:r w:rsidRPr="00DF5782">
          <w:rPr>
            <w:rFonts w:ascii="Times New Roman" w:eastAsia="Times New Roman" w:hAnsi="Times New Roman" w:cs="Times New Roman"/>
            <w:color w:val="3F41DC"/>
            <w:sz w:val="24"/>
            <w:szCs w:val="24"/>
            <w:u w:val="single"/>
            <w:lang w:eastAsia="sv-SE"/>
          </w:rPr>
          <w:t>6.2 Kursplan</w:t>
        </w:r>
      </w:hyperlink>
      <w:r w:rsidRPr="00DF5782">
        <w:rPr>
          <w:rFonts w:ascii="Times New Roman" w:eastAsia="Times New Roman" w:hAnsi="Times New Roman" w:cs="Times New Roman"/>
          <w:sz w:val="24"/>
          <w:szCs w:val="24"/>
          <w:lang w:eastAsia="sv-SE"/>
        </w:rPr>
        <w:t>.</w:t>
      </w:r>
    </w:p>
    <w:p w14:paraId="605D5D8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 </w:t>
      </w:r>
    </w:p>
    <w:tbl>
      <w:tblPr>
        <w:tblW w:w="12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4"/>
        <w:gridCol w:w="7921"/>
      </w:tblGrid>
      <w:tr w:rsidR="00DF5782" w:rsidRPr="00DF5782" w14:paraId="1EBFDFB3" w14:textId="77777777" w:rsidTr="00DF5782">
        <w:tc>
          <w:tcPr>
            <w:tcW w:w="2835" w:type="dxa"/>
            <w:tcBorders>
              <w:top w:val="single" w:sz="2" w:space="0" w:color="auto"/>
              <w:left w:val="single" w:sz="2" w:space="0" w:color="auto"/>
              <w:bottom w:val="single" w:sz="2" w:space="0" w:color="auto"/>
              <w:right w:val="single" w:sz="2" w:space="0" w:color="auto"/>
            </w:tcBorders>
            <w:hideMark/>
          </w:tcPr>
          <w:p w14:paraId="78D9E5E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Aktivitet</w:t>
            </w:r>
          </w:p>
        </w:tc>
        <w:tc>
          <w:tcPr>
            <w:tcW w:w="4815" w:type="dxa"/>
            <w:tcBorders>
              <w:top w:val="single" w:sz="2" w:space="0" w:color="auto"/>
              <w:left w:val="single" w:sz="2" w:space="0" w:color="auto"/>
              <w:bottom w:val="single" w:sz="2" w:space="0" w:color="auto"/>
              <w:right w:val="single" w:sz="2" w:space="0" w:color="auto"/>
            </w:tcBorders>
            <w:hideMark/>
          </w:tcPr>
          <w:p w14:paraId="5A558AE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Utbildningsprogram</w:t>
            </w:r>
          </w:p>
        </w:tc>
      </w:tr>
      <w:tr w:rsidR="00DF5782" w:rsidRPr="00DF5782" w14:paraId="35A69E6D" w14:textId="77777777" w:rsidTr="00DF5782">
        <w:tc>
          <w:tcPr>
            <w:tcW w:w="2835" w:type="dxa"/>
            <w:tcBorders>
              <w:top w:val="single" w:sz="2" w:space="0" w:color="auto"/>
              <w:left w:val="single" w:sz="2" w:space="0" w:color="auto"/>
              <w:bottom w:val="single" w:sz="2" w:space="0" w:color="auto"/>
              <w:right w:val="single" w:sz="2" w:space="0" w:color="auto"/>
            </w:tcBorders>
            <w:hideMark/>
          </w:tcPr>
          <w:p w14:paraId="41F5869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w:t>
            </w:r>
          </w:p>
        </w:tc>
        <w:tc>
          <w:tcPr>
            <w:tcW w:w="4815" w:type="dxa"/>
            <w:tcBorders>
              <w:top w:val="single" w:sz="2" w:space="0" w:color="auto"/>
              <w:left w:val="single" w:sz="2" w:space="0" w:color="auto"/>
              <w:bottom w:val="single" w:sz="2" w:space="0" w:color="auto"/>
              <w:right w:val="single" w:sz="2" w:space="0" w:color="auto"/>
            </w:tcBorders>
            <w:hideMark/>
          </w:tcPr>
          <w:p w14:paraId="0338D095"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Institution, programnämnd eller fakultetsnämnd</w:t>
            </w:r>
          </w:p>
        </w:tc>
      </w:tr>
      <w:tr w:rsidR="00DF5782" w:rsidRPr="00DF5782" w14:paraId="71334460" w14:textId="77777777" w:rsidTr="00DF5782">
        <w:tc>
          <w:tcPr>
            <w:tcW w:w="2835" w:type="dxa"/>
            <w:tcBorders>
              <w:top w:val="single" w:sz="2" w:space="0" w:color="auto"/>
              <w:left w:val="single" w:sz="2" w:space="0" w:color="auto"/>
              <w:bottom w:val="single" w:sz="2" w:space="0" w:color="auto"/>
              <w:right w:val="single" w:sz="2" w:space="0" w:color="auto"/>
            </w:tcBorders>
            <w:hideMark/>
          </w:tcPr>
          <w:p w14:paraId="54187B37"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Tillstyrka/avstyrka</w:t>
            </w:r>
          </w:p>
        </w:tc>
        <w:tc>
          <w:tcPr>
            <w:tcW w:w="4815" w:type="dxa"/>
            <w:tcBorders>
              <w:top w:val="single" w:sz="2" w:space="0" w:color="auto"/>
              <w:left w:val="single" w:sz="2" w:space="0" w:color="auto"/>
              <w:bottom w:val="single" w:sz="2" w:space="0" w:color="auto"/>
              <w:right w:val="single" w:sz="2" w:space="0" w:color="auto"/>
            </w:tcBorders>
            <w:hideMark/>
          </w:tcPr>
          <w:p w14:paraId="4A3BBFA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 fakultetsnämnd och Utbildningsnämnd</w:t>
            </w:r>
          </w:p>
        </w:tc>
      </w:tr>
      <w:tr w:rsidR="00DF5782" w:rsidRPr="00DF5782" w14:paraId="3F123A97" w14:textId="77777777" w:rsidTr="00DF5782">
        <w:tc>
          <w:tcPr>
            <w:tcW w:w="2835" w:type="dxa"/>
            <w:tcBorders>
              <w:top w:val="single" w:sz="2" w:space="0" w:color="auto"/>
              <w:left w:val="single" w:sz="2" w:space="0" w:color="auto"/>
              <w:bottom w:val="single" w:sz="2" w:space="0" w:color="auto"/>
              <w:right w:val="single" w:sz="2" w:space="0" w:color="auto"/>
            </w:tcBorders>
            <w:hideMark/>
          </w:tcPr>
          <w:p w14:paraId="56D2FC4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inrättande</w:t>
            </w:r>
          </w:p>
        </w:tc>
        <w:tc>
          <w:tcPr>
            <w:tcW w:w="4815" w:type="dxa"/>
            <w:tcBorders>
              <w:top w:val="single" w:sz="2" w:space="0" w:color="auto"/>
              <w:left w:val="single" w:sz="2" w:space="0" w:color="auto"/>
              <w:bottom w:val="single" w:sz="2" w:space="0" w:color="auto"/>
              <w:right w:val="single" w:sz="2" w:space="0" w:color="auto"/>
            </w:tcBorders>
            <w:hideMark/>
          </w:tcPr>
          <w:p w14:paraId="77241A4F"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w:t>
            </w:r>
          </w:p>
        </w:tc>
      </w:tr>
      <w:tr w:rsidR="00DF5782" w:rsidRPr="00DF5782" w14:paraId="4EF24962" w14:textId="77777777" w:rsidTr="00DF5782">
        <w:tc>
          <w:tcPr>
            <w:tcW w:w="2835" w:type="dxa"/>
            <w:tcBorders>
              <w:top w:val="single" w:sz="2" w:space="0" w:color="auto"/>
              <w:left w:val="single" w:sz="2" w:space="0" w:color="auto"/>
              <w:bottom w:val="single" w:sz="2" w:space="0" w:color="auto"/>
              <w:right w:val="single" w:sz="2" w:space="0" w:color="auto"/>
            </w:tcBorders>
            <w:hideMark/>
          </w:tcPr>
          <w:p w14:paraId="395E904B"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utbildningsplan</w:t>
            </w:r>
          </w:p>
        </w:tc>
        <w:tc>
          <w:tcPr>
            <w:tcW w:w="4815" w:type="dxa"/>
            <w:tcBorders>
              <w:top w:val="single" w:sz="2" w:space="0" w:color="auto"/>
              <w:left w:val="single" w:sz="2" w:space="0" w:color="auto"/>
              <w:bottom w:val="single" w:sz="2" w:space="0" w:color="auto"/>
              <w:right w:val="single" w:sz="2" w:space="0" w:color="auto"/>
            </w:tcBorders>
            <w:hideMark/>
          </w:tcPr>
          <w:p w14:paraId="7BD25420"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w:t>
            </w:r>
          </w:p>
        </w:tc>
      </w:tr>
    </w:tbl>
    <w:p w14:paraId="3FF614E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5E8C0B9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436"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programutbud. Förändringar i programutbudet bör beredas parallellt på fakultetsnivå och universitetsgemensam nivå. Vid utarbetandet av ett nytt program sammanställs relevant information till utbildningsplanen under beredningens olika faser. Det innebär att utbildningsplanen kan fastställas i anslutning till styrelsen beslut om att inrätta ett nytt program.</w:t>
      </w:r>
    </w:p>
    <w:p w14:paraId="3DA5E33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2009BD3F"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37" w:tgtFrame="_blank" w:history="1">
        <w:r w:rsidR="00DF5782"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r w:rsidR="00DF5782" w:rsidRPr="00DF5782">
        <w:rPr>
          <w:rFonts w:ascii="Times New Roman" w:eastAsia="Times New Roman" w:hAnsi="Times New Roman" w:cs="Times New Roman"/>
          <w:sz w:val="24"/>
          <w:szCs w:val="24"/>
          <w:lang w:eastAsia="sv-SE"/>
        </w:rPr>
        <w:t>, från och med 1 januari 2020</w:t>
      </w:r>
      <w:r w:rsidR="00DF5782" w:rsidRPr="00DF5782">
        <w:rPr>
          <w:rFonts w:ascii="Times New Roman" w:eastAsia="Times New Roman" w:hAnsi="Times New Roman" w:cs="Times New Roman"/>
          <w:sz w:val="24"/>
          <w:szCs w:val="24"/>
          <w:lang w:eastAsia="sv-SE"/>
        </w:rPr>
        <w:br/>
      </w:r>
      <w:hyperlink r:id="rId438"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p>
    <w:p w14:paraId="30ADE9B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39"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AEAC993"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11.4 Principer för namngivning av utbildningsprogram</w:t>
      </w:r>
    </w:p>
    <w:p w14:paraId="3C43CE9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1058531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viktig detalj för SLU som universitet är tydlighet kring vad SLU:s utbildningar omfattar. Viktigast är att lyfta vilka ämneskompetenser varje utbildning ger, men i vissa fall även vilket arbetsliv som utbildningen syftar till.</w:t>
      </w:r>
    </w:p>
    <w:p w14:paraId="2777641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utbildningsprogrammen vid SLU är namngivna är en av de mest grund</w:t>
      </w:r>
      <w:r w:rsidRPr="00DF5782">
        <w:rPr>
          <w:rFonts w:ascii="Times New Roman" w:eastAsia="Times New Roman" w:hAnsi="Times New Roman" w:cs="Times New Roman"/>
          <w:sz w:val="24"/>
          <w:szCs w:val="24"/>
          <w:lang w:eastAsia="sv-SE"/>
        </w:rPr>
        <w:softHyphen/>
        <w:t>läggande framgångsfaktorerna ur både tydlighets- och rekryteringssynpunkt, för att universitetet ska uppnå givna mål i SLU:s strategi och enligt uppdraget i regleringsbrevet.</w:t>
      </w:r>
    </w:p>
    <w:p w14:paraId="2A482AB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gäller nedan angivna principer för namngivning av nya program eller vid byte av namn på redan etablerade program.</w:t>
      </w:r>
    </w:p>
    <w:p w14:paraId="2D9C60B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Principer för programnamn</w:t>
      </w:r>
    </w:p>
    <w:p w14:paraId="63370DF7" w14:textId="77777777"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Programnamnet bör vara enkelt, kommunikativt och gärna utgå från tanken kring vad som är eller blir den vanligaste användningen av det, till exempel </w:t>
      </w:r>
      <w:r w:rsidRPr="00DF5782">
        <w:rPr>
          <w:rFonts w:ascii="Times New Roman" w:eastAsia="Times New Roman" w:hAnsi="Times New Roman" w:cs="Times New Roman"/>
          <w:i/>
          <w:iCs/>
          <w:sz w:val="24"/>
          <w:szCs w:val="24"/>
          <w:lang w:eastAsia="sv-SE"/>
        </w:rPr>
        <w:t>Biologi och miljövetenskap</w:t>
      </w:r>
      <w:r w:rsidRPr="00DF5782">
        <w:rPr>
          <w:rFonts w:ascii="Times New Roman" w:eastAsia="Times New Roman" w:hAnsi="Times New Roman" w:cs="Times New Roman"/>
          <w:sz w:val="24"/>
          <w:szCs w:val="24"/>
          <w:lang w:eastAsia="sv-SE"/>
        </w:rPr>
        <w:t>, som bör heta just det snarare än </w:t>
      </w:r>
      <w:r w:rsidRPr="00DF5782">
        <w:rPr>
          <w:rFonts w:ascii="Times New Roman" w:eastAsia="Times New Roman" w:hAnsi="Times New Roman" w:cs="Times New Roman"/>
          <w:i/>
          <w:iCs/>
          <w:sz w:val="24"/>
          <w:szCs w:val="24"/>
          <w:lang w:eastAsia="sv-SE"/>
        </w:rPr>
        <w:t>Biologi och miljövetenskap – kandidatprogram.</w:t>
      </w:r>
    </w:p>
    <w:p w14:paraId="521FB37E" w14:textId="77777777"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Ur varumärkes- och kommunikationssyfte är rekommendationen att längden på programnamn inte är längre än fem stavelser eller max tre ord.</w:t>
      </w:r>
    </w:p>
    <w:p w14:paraId="2535BECB" w14:textId="77777777"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utbildningsprogram ska alltid ha en svensk benämning (myndighets</w:t>
      </w:r>
      <w:r w:rsidRPr="00DF5782">
        <w:rPr>
          <w:rFonts w:ascii="Times New Roman" w:eastAsia="Times New Roman" w:hAnsi="Times New Roman" w:cs="Times New Roman"/>
          <w:sz w:val="24"/>
          <w:szCs w:val="24"/>
          <w:lang w:eastAsia="sv-SE"/>
        </w:rPr>
        <w:softHyphen/>
        <w:t>språket).</w:t>
      </w:r>
    </w:p>
    <w:p w14:paraId="19E5394E" w14:textId="77777777"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engelsk översättning av programnamnet ska alltid finnas.</w:t>
      </w:r>
    </w:p>
    <w:p w14:paraId="09D42AB9" w14:textId="77777777"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program som ges på engelska används alltid den engelska benämningen</w:t>
      </w:r>
    </w:p>
    <w:p w14:paraId="2B77B654" w14:textId="77777777" w:rsidR="00DF5782" w:rsidRPr="00DF5782" w:rsidRDefault="00DF5782" w:rsidP="00DF5782">
      <w:pPr>
        <w:numPr>
          <w:ilvl w:val="1"/>
          <w:numId w:val="16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beskrivningar på både svenska och engelska,</w:t>
      </w:r>
    </w:p>
    <w:p w14:paraId="2A9A740E" w14:textId="77777777" w:rsidR="00DF5782" w:rsidRPr="00DF5782" w:rsidRDefault="00DF5782" w:rsidP="00DF5782">
      <w:pPr>
        <w:numPr>
          <w:ilvl w:val="1"/>
          <w:numId w:val="16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tabeller och andra sammanställningar,</w:t>
      </w:r>
    </w:p>
    <w:p w14:paraId="02631821" w14:textId="77777777" w:rsidR="00DF5782" w:rsidRPr="00DF5782" w:rsidRDefault="00DF5782" w:rsidP="00DF5782">
      <w:pPr>
        <w:numPr>
          <w:ilvl w:val="1"/>
          <w:numId w:val="16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kommunikationen med system som hämtar data från SLU, till exempel antagning.se, studera.nu.</w:t>
      </w:r>
    </w:p>
    <w:p w14:paraId="2EA151B4" w14:textId="77777777" w:rsidR="00DF5782" w:rsidRPr="00DF5782" w:rsidRDefault="00DF5782" w:rsidP="00DF5782">
      <w:pPr>
        <w:numPr>
          <w:ilvl w:val="1"/>
          <w:numId w:val="169"/>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Undantag: utbildningsplanen måste vara på svenska.</w:t>
      </w:r>
    </w:p>
    <w:p w14:paraId="7DC82435" w14:textId="77777777"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Generellt bör programnamn alltid signalera vad studenten läser, programnamnet anger vad utbildningen i huvudsak syftar till ämnesmässigt, till exempel </w:t>
      </w:r>
      <w:r w:rsidRPr="00DF5782">
        <w:rPr>
          <w:rFonts w:ascii="Times New Roman" w:eastAsia="Times New Roman" w:hAnsi="Times New Roman" w:cs="Times New Roman"/>
          <w:i/>
          <w:iCs/>
          <w:sz w:val="24"/>
          <w:szCs w:val="24"/>
          <w:lang w:eastAsia="sv-SE"/>
        </w:rPr>
        <w:t>Etologi och djurskydd</w:t>
      </w:r>
      <w:r w:rsidRPr="00DF5782">
        <w:rPr>
          <w:rFonts w:ascii="Times New Roman" w:eastAsia="Times New Roman" w:hAnsi="Times New Roman" w:cs="Times New Roman"/>
          <w:sz w:val="24"/>
          <w:szCs w:val="24"/>
          <w:lang w:eastAsia="sv-SE"/>
        </w:rPr>
        <w:t> eller </w:t>
      </w:r>
      <w:proofErr w:type="spellStart"/>
      <w:r w:rsidRPr="00DF5782">
        <w:rPr>
          <w:rFonts w:ascii="Times New Roman" w:eastAsia="Times New Roman" w:hAnsi="Times New Roman" w:cs="Times New Roman"/>
          <w:i/>
          <w:iCs/>
          <w:sz w:val="24"/>
          <w:szCs w:val="24"/>
          <w:lang w:eastAsia="sv-SE"/>
        </w:rPr>
        <w:t>Sustainable</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Food</w:t>
      </w:r>
      <w:proofErr w:type="spellEnd"/>
      <w:r w:rsidRPr="00DF5782">
        <w:rPr>
          <w:rFonts w:ascii="Times New Roman" w:eastAsia="Times New Roman" w:hAnsi="Times New Roman" w:cs="Times New Roman"/>
          <w:i/>
          <w:iCs/>
          <w:sz w:val="24"/>
          <w:szCs w:val="24"/>
          <w:lang w:eastAsia="sv-SE"/>
        </w:rPr>
        <w:t xml:space="preserve"> Systems</w:t>
      </w:r>
      <w:r w:rsidRPr="00DF5782">
        <w:rPr>
          <w:rFonts w:ascii="Times New Roman" w:eastAsia="Times New Roman" w:hAnsi="Times New Roman" w:cs="Times New Roman"/>
          <w:sz w:val="24"/>
          <w:szCs w:val="24"/>
          <w:lang w:eastAsia="sv-SE"/>
        </w:rPr>
        <w:t>.</w:t>
      </w:r>
    </w:p>
    <w:p w14:paraId="0221F07B" w14:textId="77777777"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Yrkesprogrammen baserar programnamnet på examensbenämningen, till exempel </w:t>
      </w:r>
      <w:r w:rsidRPr="00DF5782">
        <w:rPr>
          <w:rFonts w:ascii="Times New Roman" w:eastAsia="Times New Roman" w:hAnsi="Times New Roman" w:cs="Times New Roman"/>
          <w:i/>
          <w:iCs/>
          <w:sz w:val="24"/>
          <w:szCs w:val="24"/>
          <w:lang w:eastAsia="sv-SE"/>
        </w:rPr>
        <w:t>Skogsmästarprogrammet</w:t>
      </w:r>
      <w:r w:rsidRPr="00DF5782">
        <w:rPr>
          <w:rFonts w:ascii="Times New Roman" w:eastAsia="Times New Roman" w:hAnsi="Times New Roman" w:cs="Times New Roman"/>
          <w:sz w:val="24"/>
          <w:szCs w:val="24"/>
          <w:lang w:eastAsia="sv-SE"/>
        </w:rPr>
        <w:t>.</w:t>
      </w:r>
    </w:p>
    <w:p w14:paraId="6B134F76" w14:textId="77777777"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Tillägg används framförallt för att förtydliga när en precisering behövs, till exempel studieort </w:t>
      </w:r>
      <w:r w:rsidRPr="00DF5782">
        <w:rPr>
          <w:rFonts w:ascii="Times New Roman" w:eastAsia="Times New Roman" w:hAnsi="Times New Roman" w:cs="Times New Roman"/>
          <w:i/>
          <w:iCs/>
          <w:sz w:val="24"/>
          <w:szCs w:val="24"/>
          <w:lang w:eastAsia="sv-SE"/>
        </w:rPr>
        <w:t>Landskapsingenjör - Uppsala</w:t>
      </w:r>
      <w:r w:rsidRPr="00DF5782">
        <w:rPr>
          <w:rFonts w:ascii="Times New Roman" w:eastAsia="Times New Roman" w:hAnsi="Times New Roman" w:cs="Times New Roman"/>
          <w:sz w:val="24"/>
          <w:szCs w:val="24"/>
          <w:lang w:eastAsia="sv-SE"/>
        </w:rPr>
        <w:t>.</w:t>
      </w:r>
    </w:p>
    <w:p w14:paraId="5EDC4539" w14:textId="77777777" w:rsidR="00DF5782" w:rsidRPr="00DF5782" w:rsidRDefault="00DF5782" w:rsidP="00DF5782">
      <w:pPr>
        <w:numPr>
          <w:ilvl w:val="0"/>
          <w:numId w:val="16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Examenstyp bör framförallt framgå med hjälp av högskolepoängen och i kompletterande texter, faktarutor på webb eller tryck. Se även instruktioner nedan.</w:t>
      </w:r>
    </w:p>
    <w:p w14:paraId="4358871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642EF4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namngivning av nya eller omformuleringar av tidigare programnamn tillämpas i korthet följande process för namngivningen:</w:t>
      </w:r>
    </w:p>
    <w:p w14:paraId="40E1FE36" w14:textId="77777777" w:rsidR="00DF5782" w:rsidRPr="00DF5782" w:rsidRDefault="00DF5782" w:rsidP="00DF5782">
      <w:pPr>
        <w:numPr>
          <w:ilvl w:val="0"/>
          <w:numId w:val="1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projektgrupp/programnämnd skickar en kort beskrivning och ett fåtal namnförslag till kommunikationsavdelningen.</w:t>
      </w:r>
    </w:p>
    <w:p w14:paraId="38E236C8" w14:textId="77777777" w:rsidR="00DF5782" w:rsidRPr="00DF5782" w:rsidRDefault="00DF5782" w:rsidP="00DF5782">
      <w:pPr>
        <w:numPr>
          <w:ilvl w:val="0"/>
          <w:numId w:val="1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Kommunikationsavdelningen bearbetar förslagen och dessa testas sedan på en eller flera fokusgrupper, helst bland de tänkta målgrupperna. Ett konkret namnförslag förs sedan vidare till utbildningsnämnden och återkopplas samtidigt till ansvarig programnämnd.</w:t>
      </w:r>
    </w:p>
    <w:p w14:paraId="595C7657" w14:textId="77777777" w:rsidR="00DF5782" w:rsidRPr="00DF5782" w:rsidRDefault="00DF5782" w:rsidP="00DF5782">
      <w:pPr>
        <w:numPr>
          <w:ilvl w:val="0"/>
          <w:numId w:val="1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SLU:s språkkoordinator bör konsulteras för att få korrekta och enhetliga programnamn på engelska.</w:t>
      </w:r>
    </w:p>
    <w:p w14:paraId="4B34BFB9" w14:textId="77777777" w:rsidR="00DF5782" w:rsidRPr="00DF5782" w:rsidRDefault="00DF5782" w:rsidP="00DF5782">
      <w:pPr>
        <w:numPr>
          <w:ilvl w:val="0"/>
          <w:numId w:val="17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processar inlämnade program- och namnförslag och för ett samlat förslag vidare till SLU:s styrelse för beslut.</w:t>
      </w:r>
    </w:p>
    <w:p w14:paraId="41ABE71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ACC15E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med en enhetlig användning av programnamnen, men för att undvika otympliga formuleringar i löptext rekommenderas följande förhållningssätt i officiella dokument:</w:t>
      </w:r>
    </w:p>
    <w:p w14:paraId="0270DE2B" w14:textId="77777777"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fastställda och fullständiga programnamnet används första gången programmet omnämns i till exempel utbildningsplaner.</w:t>
      </w:r>
    </w:p>
    <w:p w14:paraId="3F07C15B" w14:textId="77777777"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programnamnet är långt eller av andra anledningar svårt att använda i texter och rubriker rekommenderas att en följsammare och konsekvent formulering används i löptexten.</w:t>
      </w:r>
    </w:p>
    <w:p w14:paraId="2791A092" w14:textId="77777777"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löptext kan vid behov programnamnet kommuniceras med ett tillägg som beskriver vilken examen som utbildningen syftar till.</w:t>
      </w:r>
    </w:p>
    <w:p w14:paraId="18C9C9B9" w14:textId="77777777"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Benämningar på program skrivs med stor första bokstav om det är det fullständiga namnet, annars med liten bokstav. Exempel:</w:t>
      </w:r>
    </w:p>
    <w:p w14:paraId="104C7907" w14:textId="77777777"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här utbildningsplanen gäller yrkesprogrammet Djursjukskötare.”</w:t>
      </w:r>
    </w:p>
    <w:p w14:paraId="60CBCB92" w14:textId="77777777"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på djursjukskötarprogrammet läser 180 högskole</w:t>
      </w:r>
      <w:r w:rsidRPr="00DF5782">
        <w:rPr>
          <w:rFonts w:ascii="Times New Roman" w:eastAsia="Times New Roman" w:hAnsi="Times New Roman" w:cs="Times New Roman"/>
          <w:sz w:val="24"/>
          <w:szCs w:val="24"/>
          <w:lang w:eastAsia="sv-SE"/>
        </w:rPr>
        <w:softHyphen/>
        <w:t>poäng.”</w:t>
      </w:r>
    </w:p>
    <w:p w14:paraId="054D8B91" w14:textId="77777777"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”Kandidatprogrammet Biologi och miljövetenskap ges på SLU:s campus i Uppsala…””Studenterna på kandidatprogrammet i biologi och miljövetenskap…”</w:t>
      </w:r>
    </w:p>
    <w:p w14:paraId="0AEFDFE5" w14:textId="77777777"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benämningar på engelska ska alla substantiv ha versal begynnelse</w:t>
      </w:r>
      <w:r w:rsidRPr="00DF5782">
        <w:rPr>
          <w:rFonts w:ascii="Times New Roman" w:eastAsia="Times New Roman" w:hAnsi="Times New Roman" w:cs="Times New Roman"/>
          <w:sz w:val="24"/>
          <w:szCs w:val="24"/>
          <w:lang w:eastAsia="sv-SE"/>
        </w:rPr>
        <w:softHyphen/>
        <w:t>bokstav. Exempel:</w:t>
      </w:r>
    </w:p>
    <w:p w14:paraId="2F6CF9BB" w14:textId="77777777"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“Vårt </w:t>
      </w:r>
      <w:proofErr w:type="spellStart"/>
      <w:r w:rsidRPr="00DF5782">
        <w:rPr>
          <w:rFonts w:ascii="Times New Roman" w:eastAsia="Times New Roman" w:hAnsi="Times New Roman" w:cs="Times New Roman"/>
          <w:sz w:val="24"/>
          <w:szCs w:val="24"/>
          <w:lang w:eastAsia="sv-SE"/>
        </w:rPr>
        <w:t>masterprogram</w:t>
      </w:r>
      <w:proofErr w:type="spellEnd"/>
      <w:r w:rsidRPr="00DF5782">
        <w:rPr>
          <w:rFonts w:ascii="Times New Roman" w:eastAsia="Times New Roman" w:hAnsi="Times New Roman" w:cs="Times New Roman"/>
          <w:sz w:val="24"/>
          <w:szCs w:val="24"/>
          <w:lang w:eastAsia="sv-SE"/>
        </w:rPr>
        <w:t xml:space="preserve"> Management </w:t>
      </w:r>
      <w:proofErr w:type="spellStart"/>
      <w:r w:rsidRPr="00DF5782">
        <w:rPr>
          <w:rFonts w:ascii="Times New Roman" w:eastAsia="Times New Roman" w:hAnsi="Times New Roman" w:cs="Times New Roman"/>
          <w:sz w:val="24"/>
          <w:szCs w:val="24"/>
          <w:lang w:eastAsia="sv-SE"/>
        </w:rPr>
        <w:t>of</w:t>
      </w:r>
      <w:proofErr w:type="spellEnd"/>
      <w:r w:rsidRPr="00DF5782">
        <w:rPr>
          <w:rFonts w:ascii="Times New Roman" w:eastAsia="Times New Roman" w:hAnsi="Times New Roman" w:cs="Times New Roman"/>
          <w:sz w:val="24"/>
          <w:szCs w:val="24"/>
          <w:lang w:eastAsia="sv-SE"/>
        </w:rPr>
        <w:t xml:space="preserve"> </w:t>
      </w:r>
      <w:proofErr w:type="spellStart"/>
      <w:r w:rsidRPr="00DF5782">
        <w:rPr>
          <w:rFonts w:ascii="Times New Roman" w:eastAsia="Times New Roman" w:hAnsi="Times New Roman" w:cs="Times New Roman"/>
          <w:sz w:val="24"/>
          <w:szCs w:val="24"/>
          <w:lang w:eastAsia="sv-SE"/>
        </w:rPr>
        <w:t>Fish</w:t>
      </w:r>
      <w:proofErr w:type="spellEnd"/>
      <w:r w:rsidRPr="00DF5782">
        <w:rPr>
          <w:rFonts w:ascii="Times New Roman" w:eastAsia="Times New Roman" w:hAnsi="Times New Roman" w:cs="Times New Roman"/>
          <w:sz w:val="24"/>
          <w:szCs w:val="24"/>
          <w:lang w:eastAsia="sv-SE"/>
        </w:rPr>
        <w:t xml:space="preserve"> and </w:t>
      </w:r>
      <w:proofErr w:type="spellStart"/>
      <w:r w:rsidRPr="00DF5782">
        <w:rPr>
          <w:rFonts w:ascii="Times New Roman" w:eastAsia="Times New Roman" w:hAnsi="Times New Roman" w:cs="Times New Roman"/>
          <w:sz w:val="24"/>
          <w:szCs w:val="24"/>
          <w:lang w:eastAsia="sv-SE"/>
        </w:rPr>
        <w:t>Wildlife</w:t>
      </w:r>
      <w:proofErr w:type="spellEnd"/>
      <w:r w:rsidRPr="00DF5782">
        <w:rPr>
          <w:rFonts w:ascii="Times New Roman" w:eastAsia="Times New Roman" w:hAnsi="Times New Roman" w:cs="Times New Roman"/>
          <w:sz w:val="24"/>
          <w:szCs w:val="24"/>
          <w:lang w:eastAsia="sv-SE"/>
        </w:rPr>
        <w:t xml:space="preserve"> Populations ger dig kunskaper inom…”.</w:t>
      </w:r>
    </w:p>
    <w:p w14:paraId="02B554DA" w14:textId="77777777"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w:t>
      </w:r>
      <w:proofErr w:type="spellStart"/>
      <w:r w:rsidRPr="00DF5782">
        <w:rPr>
          <w:rFonts w:ascii="Times New Roman" w:eastAsia="Times New Roman" w:hAnsi="Times New Roman" w:cs="Times New Roman"/>
          <w:sz w:val="24"/>
          <w:szCs w:val="24"/>
          <w:lang w:eastAsia="sv-SE"/>
        </w:rPr>
        <w:t>Outdoor</w:t>
      </w:r>
      <w:proofErr w:type="spellEnd"/>
      <w:r w:rsidRPr="00DF5782">
        <w:rPr>
          <w:rFonts w:ascii="Times New Roman" w:eastAsia="Times New Roman" w:hAnsi="Times New Roman" w:cs="Times New Roman"/>
          <w:sz w:val="24"/>
          <w:szCs w:val="24"/>
          <w:lang w:eastAsia="sv-SE"/>
        </w:rPr>
        <w:t xml:space="preserve"> Environments for Health and </w:t>
      </w:r>
      <w:proofErr w:type="spellStart"/>
      <w:r w:rsidRPr="00DF5782">
        <w:rPr>
          <w:rFonts w:ascii="Times New Roman" w:eastAsia="Times New Roman" w:hAnsi="Times New Roman" w:cs="Times New Roman"/>
          <w:sz w:val="24"/>
          <w:szCs w:val="24"/>
          <w:lang w:eastAsia="sv-SE"/>
        </w:rPr>
        <w:t>Well-being</w:t>
      </w:r>
      <w:proofErr w:type="spellEnd"/>
      <w:r w:rsidRPr="00DF5782">
        <w:rPr>
          <w:rFonts w:ascii="Times New Roman" w:eastAsia="Times New Roman" w:hAnsi="Times New Roman" w:cs="Times New Roman"/>
          <w:sz w:val="24"/>
          <w:szCs w:val="24"/>
          <w:lang w:eastAsia="sv-SE"/>
        </w:rPr>
        <w:t xml:space="preserve"> kan läsas både på </w:t>
      </w:r>
      <w:proofErr w:type="spellStart"/>
      <w:r w:rsidRPr="00DF5782">
        <w:rPr>
          <w:rFonts w:ascii="Times New Roman" w:eastAsia="Times New Roman" w:hAnsi="Times New Roman" w:cs="Times New Roman"/>
          <w:sz w:val="24"/>
          <w:szCs w:val="24"/>
          <w:lang w:eastAsia="sv-SE"/>
        </w:rPr>
        <w:t>helfart</w:t>
      </w:r>
      <w:proofErr w:type="spellEnd"/>
      <w:r w:rsidRPr="00DF5782">
        <w:rPr>
          <w:rFonts w:ascii="Times New Roman" w:eastAsia="Times New Roman" w:hAnsi="Times New Roman" w:cs="Times New Roman"/>
          <w:sz w:val="24"/>
          <w:szCs w:val="24"/>
          <w:lang w:eastAsia="sv-SE"/>
        </w:rPr>
        <w:t xml:space="preserve"> och halvfart.”</w:t>
      </w:r>
    </w:p>
    <w:p w14:paraId="0184E17A" w14:textId="77777777" w:rsidR="00DF5782" w:rsidRPr="00DF5782" w:rsidRDefault="00DF5782" w:rsidP="00DF5782">
      <w:pPr>
        <w:numPr>
          <w:ilvl w:val="0"/>
          <w:numId w:val="17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förtydliga programnamnen på engelska förordas att man sätter examensbenämningen efter namnet. Exempel:</w:t>
      </w:r>
    </w:p>
    <w:p w14:paraId="61CAB43A" w14:textId="77777777"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val="en-US" w:eastAsia="sv-SE"/>
        </w:rPr>
      </w:pPr>
      <w:r w:rsidRPr="00DF5782">
        <w:rPr>
          <w:rFonts w:ascii="Times New Roman" w:eastAsia="Times New Roman" w:hAnsi="Times New Roman" w:cs="Times New Roman"/>
          <w:sz w:val="24"/>
          <w:szCs w:val="24"/>
          <w:lang w:val="en-US" w:eastAsia="sv-SE"/>
        </w:rPr>
        <w:t>”Biology and Environmental Science (BSc)”</w:t>
      </w:r>
    </w:p>
    <w:p w14:paraId="3870FAAB" w14:textId="77777777" w:rsidR="00DF5782" w:rsidRPr="00DF5782" w:rsidRDefault="00DF5782" w:rsidP="00DF5782">
      <w:pPr>
        <w:numPr>
          <w:ilvl w:val="1"/>
          <w:numId w:val="171"/>
        </w:numPr>
        <w:shd w:val="clear" w:color="auto" w:fill="FFFFFF"/>
        <w:spacing w:before="100" w:beforeAutospacing="1" w:after="100" w:afterAutospacing="1" w:line="240" w:lineRule="auto"/>
        <w:ind w:left="4290"/>
        <w:rPr>
          <w:rFonts w:ascii="Times New Roman" w:eastAsia="Times New Roman" w:hAnsi="Times New Roman" w:cs="Times New Roman"/>
          <w:sz w:val="24"/>
          <w:szCs w:val="24"/>
          <w:lang w:val="en-US" w:eastAsia="sv-SE"/>
        </w:rPr>
      </w:pPr>
      <w:r w:rsidRPr="00DF5782">
        <w:rPr>
          <w:rFonts w:ascii="Times New Roman" w:eastAsia="Times New Roman" w:hAnsi="Times New Roman" w:cs="Times New Roman"/>
          <w:sz w:val="24"/>
          <w:szCs w:val="24"/>
          <w:lang w:val="en-US" w:eastAsia="sv-SE"/>
        </w:rPr>
        <w:t xml:space="preserve">“Landscape Architecture for Sustainable </w:t>
      </w:r>
      <w:proofErr w:type="spellStart"/>
      <w:r w:rsidRPr="00DF5782">
        <w:rPr>
          <w:rFonts w:ascii="Times New Roman" w:eastAsia="Times New Roman" w:hAnsi="Times New Roman" w:cs="Times New Roman"/>
          <w:sz w:val="24"/>
          <w:szCs w:val="24"/>
          <w:lang w:val="en-US" w:eastAsia="sv-SE"/>
        </w:rPr>
        <w:t>Urbanisation</w:t>
      </w:r>
      <w:proofErr w:type="spellEnd"/>
      <w:r w:rsidRPr="00DF5782">
        <w:rPr>
          <w:rFonts w:ascii="Times New Roman" w:eastAsia="Times New Roman" w:hAnsi="Times New Roman" w:cs="Times New Roman"/>
          <w:sz w:val="24"/>
          <w:szCs w:val="24"/>
          <w:lang w:val="en-US" w:eastAsia="sv-SE"/>
        </w:rPr>
        <w:t xml:space="preserve"> (MSc)”</w:t>
      </w:r>
    </w:p>
    <w:p w14:paraId="614D448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Lärosätesnamnets användning i utbildningssammanhang, framförallt när andra system hämtar data från SLU:s kurs- och programdatabas eller från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ska förmedla det officiella namnet för SLU. SLU:s två officiella och registrerade namn är:</w:t>
      </w:r>
    </w:p>
    <w:p w14:paraId="6C4B5AD7" w14:textId="77777777" w:rsidR="00DF5782" w:rsidRPr="00DF5782" w:rsidRDefault="00DF5782" w:rsidP="00DF5782">
      <w:pPr>
        <w:numPr>
          <w:ilvl w:val="0"/>
          <w:numId w:val="1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SLU, Sveriges lantbruksuniversitet (vid hämtning till sajter på svenska)</w:t>
      </w:r>
    </w:p>
    <w:p w14:paraId="21E8DBD9" w14:textId="77777777" w:rsidR="00DF5782" w:rsidRPr="00DF5782" w:rsidRDefault="00DF5782" w:rsidP="00DF5782">
      <w:pPr>
        <w:numPr>
          <w:ilvl w:val="0"/>
          <w:numId w:val="17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Swedish University </w:t>
      </w:r>
      <w:proofErr w:type="spellStart"/>
      <w:r w:rsidRPr="00DF5782">
        <w:rPr>
          <w:rFonts w:ascii="Times New Roman" w:eastAsia="Times New Roman" w:hAnsi="Times New Roman" w:cs="Times New Roman"/>
          <w:sz w:val="24"/>
          <w:szCs w:val="24"/>
          <w:lang w:eastAsia="sv-SE"/>
        </w:rPr>
        <w:t>of</w:t>
      </w:r>
      <w:proofErr w:type="spellEnd"/>
      <w:r w:rsidRPr="00DF5782">
        <w:rPr>
          <w:rFonts w:ascii="Times New Roman" w:eastAsia="Times New Roman" w:hAnsi="Times New Roman" w:cs="Times New Roman"/>
          <w:sz w:val="24"/>
          <w:szCs w:val="24"/>
          <w:lang w:eastAsia="sv-SE"/>
        </w:rPr>
        <w:t xml:space="preserve"> Agricultural Sciences, SLU (vid hämtning till sajter med en internationell målgrupp)     </w:t>
      </w:r>
    </w:p>
    <w:p w14:paraId="7D46E37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Observera att dessa hämtningar gäller till exempel antagning.se, studera.nu och universityadmissions.se, vilka alla tre är påvisat viktiga verktyg i valet av en utbildning.</w:t>
      </w:r>
    </w:p>
    <w:p w14:paraId="2391C2B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29E8E3F1"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40" w:history="1">
        <w:r w:rsidR="00DF5782" w:rsidRPr="00DF5782">
          <w:rPr>
            <w:rFonts w:ascii="Times New Roman" w:eastAsia="Times New Roman" w:hAnsi="Times New Roman" w:cs="Times New Roman"/>
            <w:color w:val="3F41DC"/>
            <w:sz w:val="24"/>
            <w:szCs w:val="24"/>
            <w:u w:val="single"/>
            <w:lang w:eastAsia="sv-SE"/>
          </w:rPr>
          <w:t>Stilguide för svenska</w:t>
        </w:r>
      </w:hyperlink>
    </w:p>
    <w:p w14:paraId="667D641F"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41"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376F5B7"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11.5 Gemensamma program och examina</w:t>
      </w:r>
    </w:p>
    <w:p w14:paraId="35BD625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3D7397C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Högskolelagen tillåter att svenska universitet och högskolor, utfärdar en gemensam examen tillsammans med utländska eller andra svenska lärosäten. Med gemensam examen avses ”</w:t>
      </w:r>
      <w:r w:rsidRPr="00DF5782">
        <w:rPr>
          <w:rFonts w:ascii="Times New Roman" w:eastAsia="Times New Roman" w:hAnsi="Times New Roman" w:cs="Times New Roman"/>
          <w:i/>
          <w:iCs/>
          <w:sz w:val="24"/>
          <w:szCs w:val="24"/>
          <w:lang w:eastAsia="sv-SE"/>
        </w:rPr>
        <w:t>examina som får utfärdas av de lärosäten som tillsammans har anordnat en utbildning som kan leda till dessa examina.</w:t>
      </w:r>
      <w:r w:rsidRPr="00DF5782">
        <w:rPr>
          <w:rFonts w:ascii="Times New Roman" w:eastAsia="Times New Roman" w:hAnsi="Times New Roman" w:cs="Times New Roman"/>
          <w:sz w:val="24"/>
          <w:szCs w:val="24"/>
          <w:lang w:eastAsia="sv-SE"/>
        </w:rPr>
        <w:t>” (Högskolelagen (1992:1434) 1 kap.) Det är alltså inte frågan om någon särskild examenskategori, utan om möjligheten för två eller flera lärosäten att anordna och genomföra en gemensam utbildning som resulterar i en gemensam examen av samma slag som de för övrigt har rätt att utfärda var för sig.</w:t>
      </w:r>
    </w:p>
    <w:p w14:paraId="169268C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Trots att man inom ramen för det europeiska samarbetet har försökt ta fram kriterier för vad som ska avses med begreppet gemensamma examina, finns ännu ingen slutlig definition. Gemensamt för ländernas definitioner är: (Proposition 2008/09:175)</w:t>
      </w:r>
    </w:p>
    <w:p w14:paraId="09CAC967" w14:textId="77777777" w:rsidR="00DF5782" w:rsidRPr="00DF5782" w:rsidRDefault="00DF5782" w:rsidP="00DF5782">
      <w:pPr>
        <w:numPr>
          <w:ilvl w:val="0"/>
          <w:numId w:val="1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Examensbevisen ska utfärdas baserat på ett program som har utvecklats eller getts gemensamt av två eller flera lärosäten.</w:t>
      </w:r>
    </w:p>
    <w:p w14:paraId="439D3ADA" w14:textId="77777777" w:rsidR="00DF5782" w:rsidRPr="00DF5782" w:rsidRDefault="00DF5782" w:rsidP="00DF5782">
      <w:pPr>
        <w:numPr>
          <w:ilvl w:val="0"/>
          <w:numId w:val="17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gemensam examen ska helst dokumenteras i ett enda examensbevis som utfärdas gemensamt av de samverkande institutionerna.</w:t>
      </w:r>
    </w:p>
    <w:p w14:paraId="01E78D2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Skillnaden mellan en gemensam examen och en dubbel examen är inte heller helt tydlig. Dåvarande Högskoleverket definierade gemensam respektive dubbel examen enligt följande:</w:t>
      </w:r>
    </w:p>
    <w:p w14:paraId="2B1E970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Gemensam examen (joint </w:t>
      </w:r>
      <w:proofErr w:type="spellStart"/>
      <w:r w:rsidRPr="00DF5782">
        <w:rPr>
          <w:rFonts w:ascii="Times New Roman" w:eastAsia="Times New Roman" w:hAnsi="Times New Roman" w:cs="Times New Roman"/>
          <w:i/>
          <w:iCs/>
          <w:sz w:val="24"/>
          <w:szCs w:val="24"/>
          <w:lang w:eastAsia="sv-SE"/>
        </w:rPr>
        <w:t>degree</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”examen utfärdad av minst två lärosäten inom eller utom landet. Utbildningen ska ha ordnats gemensamt och båda lärosätena måste ha rätt att utfärda examen i enlighet med respektive lands lagstiftning.”</w:t>
      </w:r>
    </w:p>
    <w:p w14:paraId="4F942E6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Dubbel examen (double </w:t>
      </w:r>
      <w:proofErr w:type="spellStart"/>
      <w:r w:rsidRPr="00DF5782">
        <w:rPr>
          <w:rFonts w:ascii="Times New Roman" w:eastAsia="Times New Roman" w:hAnsi="Times New Roman" w:cs="Times New Roman"/>
          <w:i/>
          <w:iCs/>
          <w:sz w:val="24"/>
          <w:szCs w:val="24"/>
          <w:lang w:eastAsia="sv-SE"/>
        </w:rPr>
        <w:t>degree</w:t>
      </w:r>
      <w:proofErr w:type="spellEnd"/>
      <w:r w:rsidRPr="00DF5782">
        <w:rPr>
          <w:rFonts w:ascii="Times New Roman" w:eastAsia="Times New Roman" w:hAnsi="Times New Roman" w:cs="Times New Roman"/>
          <w:i/>
          <w:iCs/>
          <w:sz w:val="24"/>
          <w:szCs w:val="24"/>
          <w:lang w:eastAsia="sv-SE"/>
        </w:rPr>
        <w:t>):</w:t>
      </w:r>
      <w:r w:rsidRPr="00DF5782">
        <w:rPr>
          <w:rFonts w:ascii="Times New Roman" w:eastAsia="Times New Roman" w:hAnsi="Times New Roman" w:cs="Times New Roman"/>
          <w:sz w:val="24"/>
          <w:szCs w:val="24"/>
          <w:lang w:eastAsia="sv-SE"/>
        </w:rPr>
        <w:t xml:space="preserve"> ”två examina baserade på en och samma högskoleutbildning.” (En dubbel examen kan vara resultatet av en högskoleutbildning som ges vid två lärosäten i ett eller flera länder. En dubbel examen kan också utgöras av två examina vid samma lärosäte, exempelvis en yrkesexamen och en generell examen baserade på </w:t>
      </w:r>
      <w:r w:rsidRPr="00DF5782">
        <w:rPr>
          <w:rFonts w:ascii="Times New Roman" w:eastAsia="Times New Roman" w:hAnsi="Times New Roman" w:cs="Times New Roman"/>
          <w:sz w:val="24"/>
          <w:szCs w:val="24"/>
          <w:lang w:eastAsia="sv-SE"/>
        </w:rPr>
        <w:lastRenderedPageBreak/>
        <w:t>samma utbildningsprogram, till exempel sjuksköterskeprogrammet, Termen </w:t>
      </w:r>
      <w:r w:rsidRPr="00DF5782">
        <w:rPr>
          <w:rFonts w:ascii="Times New Roman" w:eastAsia="Times New Roman" w:hAnsi="Times New Roman" w:cs="Times New Roman"/>
          <w:i/>
          <w:iCs/>
          <w:sz w:val="24"/>
          <w:szCs w:val="24"/>
          <w:lang w:eastAsia="sv-SE"/>
        </w:rPr>
        <w:t>multipel examen</w:t>
      </w:r>
      <w:r w:rsidRPr="00DF5782">
        <w:rPr>
          <w:rFonts w:ascii="Times New Roman" w:eastAsia="Times New Roman" w:hAnsi="Times New Roman" w:cs="Times New Roman"/>
          <w:sz w:val="24"/>
          <w:szCs w:val="24"/>
          <w:lang w:eastAsia="sv-SE"/>
        </w:rPr>
        <w:t> kan användas om fler än två lärosäten utfärdar examensbevis.)</w:t>
      </w:r>
    </w:p>
    <w:p w14:paraId="02C3F30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324EA7A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Utvecklandet av ett gemensamt utbildningsprogram bör motiveras av att programmet blir bättre genom samarbetet än om varje lärosäte skulle genomföra utbildningen på egen hand. Samarbetet bör därför bygga på varje samarbetspartners speciella styrkor. För att säkerställa att all utbildning som ges under SLU:s flagg är av god kvalitet bör höga krav ställas på potentiella samarbetspartners. I största möjliga mån bör jämbördiga och väl ”beprövade” lärosäten komma i fråga, och samarbetet bör bygga på varje partners styrkor.</w:t>
      </w:r>
    </w:p>
    <w:p w14:paraId="0E81E12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Därför är det viktigt att etablera nära samarbeten med utvalda lärosäten där relevant ämneskompetens finns och vars kvalitetssäkringssystem är tillförlitliga. Exempel på sådana lärosäten finns inom NOVA- och ELLS-nätverken, men samarbetsavtal kan efter rektors godkännande ingås även med andra lärosäten med hög kvalitet.</w:t>
      </w:r>
    </w:p>
    <w:p w14:paraId="27A648F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Syftet med gemensamma utbildningsprogram som leder till gemensamma examina är att möjliggöra samarbetsvinster till fördel för studenterna och lärosätena, samt att öka internationaliseringen genom att underlätta för studenter att studera vid flera lärosäten inom ramen för sin utbildning. Eftersom det redan från början framgår vilka kurser studenten kan läsa vid olika lärosäten kan hen tillgodoräkna sig alla godkända kurser i sin examen utan särskild prövning.</w:t>
      </w:r>
    </w:p>
    <w:p w14:paraId="314AECE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arbetet med att utveckla ett gemensamt utbildningsprogram bör lärosätena ha studenternas rättssäkerhet i stark åtanke. Samma rättigheter och skyldigheter ska gälla för dessa studenter som för alla andra som antas vid de berörda lärosätena. Det är därför viktigt att i den skriftliga överenskommelsen ytterst noga och otvetydigt reglera allt sådant som kan påverka studenternas möjlighet att i slutändan uppnå sin examen.</w:t>
      </w:r>
    </w:p>
    <w:p w14:paraId="226E147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74149AF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Enligt högskoleförordningen får SLU utfärda en gemensam examen endast om:</w:t>
      </w:r>
    </w:p>
    <w:p w14:paraId="558A8964" w14:textId="77777777" w:rsidR="00DF5782" w:rsidRPr="00DF5782" w:rsidRDefault="00DF5782" w:rsidP="00DF5782">
      <w:pPr>
        <w:numPr>
          <w:ilvl w:val="0"/>
          <w:numId w:val="1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”…samarbetet grundas på en skriftlig överenskommelse”</w:t>
      </w:r>
      <w:r w:rsidRPr="00DF5782">
        <w:rPr>
          <w:rFonts w:ascii="Times New Roman" w:eastAsia="Times New Roman" w:hAnsi="Times New Roman" w:cs="Times New Roman"/>
          <w:sz w:val="24"/>
          <w:szCs w:val="24"/>
          <w:lang w:eastAsia="sv-SE"/>
        </w:rPr>
        <w:t> (6 kap. 11 a §).</w:t>
      </w:r>
    </w:p>
    <w:p w14:paraId="3EC5A50F" w14:textId="77777777" w:rsidR="00DF5782" w:rsidRPr="00DF5782" w:rsidRDefault="00DF5782" w:rsidP="00DF5782">
      <w:pPr>
        <w:numPr>
          <w:ilvl w:val="0"/>
          <w:numId w:val="1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”Studenten har gått igenom en utbildning som omfattas av en överenskommelse … samt uppfyllt kraven för examen vid högskolan och vid minst ett annat lärosäte som har anordnat en del av utbildningen”</w:t>
      </w:r>
      <w:r w:rsidRPr="00DF5782">
        <w:rPr>
          <w:rFonts w:ascii="Times New Roman" w:eastAsia="Times New Roman" w:hAnsi="Times New Roman" w:cs="Times New Roman"/>
          <w:sz w:val="24"/>
          <w:szCs w:val="24"/>
          <w:lang w:eastAsia="sv-SE"/>
        </w:rPr>
        <w:t> (6 kap. 11 e § 1).</w:t>
      </w:r>
    </w:p>
    <w:p w14:paraId="3F5A0139" w14:textId="77777777" w:rsidR="00DF5782" w:rsidRPr="00DF5782" w:rsidRDefault="00DF5782" w:rsidP="00DF5782">
      <w:pPr>
        <w:numPr>
          <w:ilvl w:val="0"/>
          <w:numId w:val="1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”Varje lärosäte som utfärdar en examen, som ingår i den gemensamma examen, får utfärda den examen som lärosätet utfärdar</w:t>
      </w:r>
      <w:r w:rsidRPr="00DF5782">
        <w:rPr>
          <w:rFonts w:ascii="Times New Roman" w:eastAsia="Times New Roman" w:hAnsi="Times New Roman" w:cs="Times New Roman"/>
          <w:sz w:val="24"/>
          <w:szCs w:val="24"/>
          <w:lang w:eastAsia="sv-SE"/>
        </w:rPr>
        <w:t>” (6 kap. 11 e § 2).</w:t>
      </w:r>
    </w:p>
    <w:p w14:paraId="7AEDBA33" w14:textId="77777777" w:rsidR="00DF5782" w:rsidRPr="00DF5782" w:rsidRDefault="00DF5782" w:rsidP="00DF5782">
      <w:pPr>
        <w:numPr>
          <w:ilvl w:val="0"/>
          <w:numId w:val="17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 xml:space="preserve">”Varje examen som ingår i den gemensamma examen och som utfärdas av en högskola som omfattas av högskolelagen (1992:1434) eller av en enskild utbildningsanordnare avser samma examen som högskolans, och varje examen som utfärdas av ett </w:t>
      </w:r>
      <w:r w:rsidRPr="00DF5782">
        <w:rPr>
          <w:rFonts w:ascii="Times New Roman" w:eastAsia="Times New Roman" w:hAnsi="Times New Roman" w:cs="Times New Roman"/>
          <w:i/>
          <w:iCs/>
          <w:sz w:val="24"/>
          <w:szCs w:val="24"/>
          <w:lang w:eastAsia="sv-SE"/>
        </w:rPr>
        <w:lastRenderedPageBreak/>
        <w:t>utländskt lärosäte är på motsvarande nivå som högskolans examen</w:t>
      </w:r>
      <w:r w:rsidRPr="00DF5782">
        <w:rPr>
          <w:rFonts w:ascii="Times New Roman" w:eastAsia="Times New Roman" w:hAnsi="Times New Roman" w:cs="Times New Roman"/>
          <w:sz w:val="24"/>
          <w:szCs w:val="24"/>
          <w:lang w:eastAsia="sv-SE"/>
        </w:rPr>
        <w:t xml:space="preserve">” (6 kap. 11 e § </w:t>
      </w:r>
      <w:proofErr w:type="gramStart"/>
      <w:r w:rsidRPr="00DF5782">
        <w:rPr>
          <w:rFonts w:ascii="Times New Roman" w:eastAsia="Times New Roman" w:hAnsi="Times New Roman" w:cs="Times New Roman"/>
          <w:sz w:val="24"/>
          <w:szCs w:val="24"/>
          <w:lang w:eastAsia="sv-SE"/>
        </w:rPr>
        <w:t>3-4</w:t>
      </w:r>
      <w:proofErr w:type="gramEnd"/>
      <w:r w:rsidRPr="00DF5782">
        <w:rPr>
          <w:rFonts w:ascii="Times New Roman" w:eastAsia="Times New Roman" w:hAnsi="Times New Roman" w:cs="Times New Roman"/>
          <w:sz w:val="24"/>
          <w:szCs w:val="24"/>
          <w:lang w:eastAsia="sv-SE"/>
        </w:rPr>
        <w:t>).</w:t>
      </w:r>
    </w:p>
    <w:p w14:paraId="0D0D363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Utfärdandet av en gemensam examen som baseras på en gemensam utbildning är en komplex process, eftersom det kräver att en kompabilitet mellan minst två olika lärosäten kommer till stånd. Särskilt komplicerat är det när internationellt utbildningssamarbete ingås eftersom utbildningssystem och lagstiftning i minst två länder måste fogas samman respektive följas. Sveriges riksdag och regering har därför tagit beslut på att i högskolelagen och högskoleförordningen reglera vilka kriterier som ska uppfyllas för att gemensamma examina ska få utfärdas av svenska lärosäten.</w:t>
      </w:r>
    </w:p>
    <w:p w14:paraId="4EE5568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4F34AF7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sidan av de nationella reglerna har SLU tagit fram ytterligare krav på den skriftliga överenskommelse som ska ligga till grund för ett utbildningssamarbete som syftar till en gemensam examen. Vid sidan av dessa grundläggande krav är det viktigt med ett stort mått av flexibilitet beträffande SLU:s ”normala regler” för att utbildningssamarbete av det här slaget överhuvudtaget ska vara möjligt.</w:t>
      </w:r>
    </w:p>
    <w:p w14:paraId="333C33D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planerar att ingå ett utbildningssamarbete som ska leda till en gemensam examen måste, innan samarbetet påbörjas, säkerställa att punkt 1-4 ovan kommer att uppfyllas.</w:t>
      </w:r>
    </w:p>
    <w:p w14:paraId="279D56C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grundförutsättning för att en gemensam examen ska få utfärdas är att det rör sig om en gemensam utbildning, det vill säga ett utbildningsprogram som utvecklas och genomförs gemensamt av lärosätena i fråga. Ur ett SLU-perspektiv är det viktigt att iaktta noggrannhet under planeringsarbetet så att alla villkor som krävs för en svensk examen uppfylls av den gemensamma utbildningen. Följaktligen ska ett utländskt lärosäte som ingår i samarbetet se till att kraven för motsvarande utbildning i dess land uppfylls. Utbildningens alla delar ska anordnas av de medverkande lärosätena – olika lärosäten anordnar olika utbildningsdelar, vars innehåll är fastslaget av lärosätena tillsammans. Det innebär att studenten endast behöver ansöka om att tillgodoräkna sig eventuella kurser som har klarats av vid ett lärosäte utanför utbildningssamarbetet. Juridiskt sett ansvarar varje lärosäte för sin del av utbildningsprogrammet: under de utbildningsdelar som genomförs vid SLU gäller svensk högskolelag och -förordning, och under övriga utbildningsdelar gäller de bestämmelser som reglerar utbildning vid respektive lärosäte.</w:t>
      </w:r>
    </w:p>
    <w:p w14:paraId="5A171FC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kunna omforma en redan existerande utbildning till en gemensam utbildning med en gemensam examen krävs att ett (nytt) skriftligt avtal upprättas av de medverkande lärosätena (se nedan), samt att uppgifterna om gemensam utbildning och gemensam examen förs in i utbildningsplanen.</w:t>
      </w:r>
    </w:p>
    <w:p w14:paraId="442B0F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Precis som för alla nya utbildningsprogram är det viktigt att förankra planerna först med sin institution och programnämnd, och sedan med prorektor (motsvarande) som kan komma att initiera en diskussion i utbildningsnämnden om programmets innehåll och plats i SLU:s programutbud. Av </w:t>
      </w:r>
      <w:hyperlink r:id="rId442"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programutbud.</w:t>
      </w:r>
    </w:p>
    <w:p w14:paraId="42FBA54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Nya gemensamma utbildningsprogram som ska resultera i en gemensam examen ska godkännas av utbildningsnämnden och fastställas av SLU:s styrelse som beslutar om programutbudet.</w:t>
      </w:r>
    </w:p>
    <w:p w14:paraId="4B00AF7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lastRenderedPageBreak/>
        <w:t>SLU:s tillämpning av högskoleförordningens krav</w:t>
      </w:r>
    </w:p>
    <w:p w14:paraId="74577EA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ska framgå av den skriftliga överenskommelsen enligt SLU:s tillämpning av högskoleförordningens krav: (Högskoleförordningen (1993:100) 6 kap.)</w:t>
      </w:r>
    </w:p>
    <w:p w14:paraId="5BA2CF7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 ”Varje del av utbildningen anordnas av något av de lärosäten som ingår i utbildningssamarbetet.”</w:t>
      </w:r>
    </w:p>
    <w:p w14:paraId="0FFEF44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bör göras tydligt exakt vilka kurser som kan räknas in i den gemensamma examen utan särskild prövning och var de ges.</w:t>
      </w:r>
    </w:p>
    <w:p w14:paraId="42EF44E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2. ”Vilken del av utbildningen som högskolan ska anordna, vilken del av utbildningen som ett annat lärosäte ska anordna.”</w:t>
      </w:r>
    </w:p>
    <w:p w14:paraId="70323ED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Innehållet i de olika utbildningsdelarna ska dock fastslås av lärosätena </w:t>
      </w:r>
      <w:r w:rsidRPr="00DF5782">
        <w:rPr>
          <w:rFonts w:ascii="Times New Roman" w:eastAsia="Times New Roman" w:hAnsi="Times New Roman" w:cs="Times New Roman"/>
          <w:sz w:val="24"/>
          <w:szCs w:val="24"/>
          <w:u w:val="single"/>
          <w:lang w:eastAsia="sv-SE"/>
        </w:rPr>
        <w:t>tillsammans</w:t>
      </w:r>
      <w:r w:rsidRPr="00DF5782">
        <w:rPr>
          <w:rFonts w:ascii="Times New Roman" w:eastAsia="Times New Roman" w:hAnsi="Times New Roman" w:cs="Times New Roman"/>
          <w:sz w:val="24"/>
          <w:szCs w:val="24"/>
          <w:lang w:eastAsia="sv-SE"/>
        </w:rPr>
        <w:t>.</w:t>
      </w:r>
    </w:p>
    <w:p w14:paraId="52A15C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3. ”Även de delar av utbildningen som anordnas av ett annat lärosäte än högskolan vilar på vetenskaplig grund eller konstnärlig grund och på beprövad erfarenhet samt bedrivs så att en hög kvalitet nås i utbildningen.”</w:t>
      </w:r>
    </w:p>
    <w:p w14:paraId="135637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Kvaliteten på alla utbildningsdelar ska vara av hög internationell standard.</w:t>
      </w:r>
    </w:p>
    <w:p w14:paraId="6DAC053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4. ”Vid vilket eller vilka av de lärosäten som anordnar en del av utbildningen en sökande till utbildningen ska antas.”</w:t>
      </w:r>
    </w:p>
    <w:p w14:paraId="7B51F15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måste framgå av överenskommelsen vilket lärosäte som ska hantera antagningen till programmet – förslagsvis det lärosäte som ansvarar för den första utbildningsdelen.</w:t>
      </w:r>
    </w:p>
    <w:p w14:paraId="11A3898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oerhört viktigt att behörighetskraven för programmet noggrant fastslås utifrån utbildningsplaner och kursplaner. Behörighetskraven för programmet måste samordnas med förkunskapskraven för de ingående kurserna inklusive de språkliga förkunskaperna.</w:t>
      </w:r>
    </w:p>
    <w:p w14:paraId="49DF65B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de fall då antagningen görs av SLU gäller reglerna i SLU:s förordning och antagningsordning, Om antagningen görs av ett annat lärosäte gäller de regler som styr detta.</w:t>
      </w:r>
    </w:p>
    <w:p w14:paraId="1A4F0D3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5. ”Att högskolan får anta sökande bara till den del av utbildningen som högskolan ska anordna.”</w:t>
      </w:r>
    </w:p>
    <w:p w14:paraId="65BB56C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kan anta studenter till </w:t>
      </w:r>
      <w:r w:rsidRPr="00DF5782">
        <w:rPr>
          <w:rFonts w:ascii="Times New Roman" w:eastAsia="Times New Roman" w:hAnsi="Times New Roman" w:cs="Times New Roman"/>
          <w:sz w:val="24"/>
          <w:szCs w:val="24"/>
          <w:u w:val="single"/>
          <w:lang w:eastAsia="sv-SE"/>
        </w:rPr>
        <w:t>programmet</w:t>
      </w:r>
      <w:r w:rsidRPr="00DF5782">
        <w:rPr>
          <w:rFonts w:ascii="Times New Roman" w:eastAsia="Times New Roman" w:hAnsi="Times New Roman" w:cs="Times New Roman"/>
          <w:sz w:val="24"/>
          <w:szCs w:val="24"/>
          <w:lang w:eastAsia="sv-SE"/>
        </w:rPr>
        <w:t> eftersom alla samarbetande lärosäten gemensamt anordnar själva programmet, men SLU kan bara anta studenter till de </w:t>
      </w:r>
      <w:r w:rsidRPr="00DF5782">
        <w:rPr>
          <w:rFonts w:ascii="Times New Roman" w:eastAsia="Times New Roman" w:hAnsi="Times New Roman" w:cs="Times New Roman"/>
          <w:sz w:val="24"/>
          <w:szCs w:val="24"/>
          <w:u w:val="single"/>
          <w:lang w:eastAsia="sv-SE"/>
        </w:rPr>
        <w:t>kurser</w:t>
      </w:r>
      <w:r w:rsidRPr="00DF5782">
        <w:rPr>
          <w:rFonts w:ascii="Times New Roman" w:eastAsia="Times New Roman" w:hAnsi="Times New Roman" w:cs="Times New Roman"/>
          <w:sz w:val="24"/>
          <w:szCs w:val="24"/>
          <w:lang w:eastAsia="sv-SE"/>
        </w:rPr>
        <w:t> som anordnas av SLU.</w:t>
      </w:r>
    </w:p>
    <w:p w14:paraId="5EFD72B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6. ”När en studerande som har antagits till en del av utbildningen av ett annat lärosäte ska anses vara student enligt 11 c §.”</w:t>
      </w:r>
    </w:p>
    <w:p w14:paraId="3C27204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har antagits till ett gemensamt program som resulterar i en gemensam examen ska betraktas som en programstudent vid SLU under hela studieperioden, oavsett var hen bedriver sina studier.</w:t>
      </w:r>
    </w:p>
    <w:p w14:paraId="440D8A4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lastRenderedPageBreak/>
        <w:t>7. ”Att den del av utbildningen som en student har gått igenom med godkänt resultat vid ett annat lärosäte ska tillgodoräknas honom eller henne för utbildning vid högskolan utan särskild prövning.”</w:t>
      </w:r>
    </w:p>
    <w:p w14:paraId="567D7FE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Godkända utbildningsdelar, inom ramen för det gemensamma programmet, från samverkande lärosäten ska tillgodoräknas studenten vid SLU utan särskild prövning. Det är därför viktigt att vara väldigt tydlig med vilka kurser som ingår i utbildningssamarbetet och var de ges (se även punkt 1 ovan).</w:t>
      </w:r>
    </w:p>
    <w:p w14:paraId="27A0CC2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8. ”Vilken examen utbildningen kan leda till vid respektive lärosäte.”</w:t>
      </w:r>
    </w:p>
    <w:p w14:paraId="5EC420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studentens rättssäkerhet är det viktigt att stor möda läggs ned på att ta fram korrekta examensbenämningar vid de olika lärosätena. </w:t>
      </w:r>
      <w:r w:rsidRPr="00DF5782">
        <w:rPr>
          <w:rFonts w:ascii="Times New Roman" w:eastAsia="Times New Roman" w:hAnsi="Times New Roman" w:cs="Times New Roman"/>
          <w:i/>
          <w:iCs/>
          <w:sz w:val="24"/>
          <w:szCs w:val="24"/>
          <w:lang w:eastAsia="sv-SE"/>
        </w:rPr>
        <w:t>(Men vid gemensam examen ska det ju vara </w:t>
      </w:r>
      <w:r w:rsidRPr="00DF5782">
        <w:rPr>
          <w:rFonts w:ascii="Times New Roman" w:eastAsia="Times New Roman" w:hAnsi="Times New Roman" w:cs="Times New Roman"/>
          <w:b/>
          <w:bCs/>
          <w:i/>
          <w:iCs/>
          <w:sz w:val="24"/>
          <w:szCs w:val="24"/>
          <w:lang w:eastAsia="sv-SE"/>
        </w:rPr>
        <w:t>en</w:t>
      </w:r>
      <w:r w:rsidRPr="00DF5782">
        <w:rPr>
          <w:rFonts w:ascii="Times New Roman" w:eastAsia="Times New Roman" w:hAnsi="Times New Roman" w:cs="Times New Roman"/>
          <w:i/>
          <w:iCs/>
          <w:sz w:val="24"/>
          <w:szCs w:val="24"/>
          <w:lang w:eastAsia="sv-SE"/>
        </w:rPr>
        <w:t> examen som </w:t>
      </w:r>
      <w:r w:rsidRPr="00DF5782">
        <w:rPr>
          <w:rFonts w:ascii="Times New Roman" w:eastAsia="Times New Roman" w:hAnsi="Times New Roman" w:cs="Times New Roman"/>
          <w:b/>
          <w:bCs/>
          <w:i/>
          <w:iCs/>
          <w:sz w:val="24"/>
          <w:szCs w:val="24"/>
          <w:lang w:eastAsia="sv-SE"/>
        </w:rPr>
        <w:t>två</w:t>
      </w:r>
      <w:r w:rsidRPr="00DF5782">
        <w:rPr>
          <w:rFonts w:ascii="Times New Roman" w:eastAsia="Times New Roman" w:hAnsi="Times New Roman" w:cs="Times New Roman"/>
          <w:i/>
          <w:iCs/>
          <w:sz w:val="24"/>
          <w:szCs w:val="24"/>
          <w:lang w:eastAsia="sv-SE"/>
        </w:rPr>
        <w:t> (eller flera) lärosäten står bakom.)</w:t>
      </w:r>
      <w:r w:rsidRPr="00DF5782">
        <w:rPr>
          <w:rFonts w:ascii="Times New Roman" w:eastAsia="Times New Roman" w:hAnsi="Times New Roman" w:cs="Times New Roman"/>
          <w:sz w:val="24"/>
          <w:szCs w:val="24"/>
          <w:lang w:eastAsia="sv-SE"/>
        </w:rPr>
        <w:t> Se även punkt 13 nedan.</w:t>
      </w:r>
    </w:p>
    <w:p w14:paraId="252FDF2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9. ”Övriga villkor som är nödvändiga för att utbildningen ska kunna genomföras.”</w:t>
      </w:r>
    </w:p>
    <w:p w14:paraId="38904703" w14:textId="77777777" w:rsidR="00DF5782" w:rsidRPr="00DF5782" w:rsidRDefault="00DF5782" w:rsidP="00DF5782">
      <w:pPr>
        <w:numPr>
          <w:ilvl w:val="0"/>
          <w:numId w:val="1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Särskilda krav som kan finnas för utbildningssamarbete, till exempel inom ramen för </w:t>
      </w:r>
      <w:r w:rsidRPr="00DF5782">
        <w:rPr>
          <w:rFonts w:ascii="Times New Roman" w:eastAsia="Times New Roman" w:hAnsi="Times New Roman" w:cs="Times New Roman"/>
          <w:i/>
          <w:iCs/>
          <w:sz w:val="24"/>
          <w:szCs w:val="24"/>
          <w:lang w:eastAsia="sv-SE"/>
        </w:rPr>
        <w:t xml:space="preserve">Erasmus </w:t>
      </w:r>
      <w:proofErr w:type="spellStart"/>
      <w:r w:rsidRPr="00DF5782">
        <w:rPr>
          <w:rFonts w:ascii="Times New Roman" w:eastAsia="Times New Roman" w:hAnsi="Times New Roman" w:cs="Times New Roman"/>
          <w:i/>
          <w:iCs/>
          <w:sz w:val="24"/>
          <w:szCs w:val="24"/>
          <w:lang w:eastAsia="sv-SE"/>
        </w:rPr>
        <w:t>Mundus</w:t>
      </w:r>
      <w:proofErr w:type="spellEnd"/>
      <w:r w:rsidRPr="00DF5782">
        <w:rPr>
          <w:rFonts w:ascii="Times New Roman" w:eastAsia="Times New Roman" w:hAnsi="Times New Roman" w:cs="Times New Roman"/>
          <w:sz w:val="24"/>
          <w:szCs w:val="24"/>
          <w:lang w:eastAsia="sv-SE"/>
        </w:rPr>
        <w:t>-programmet (bostadsgaranti, anordnande av språkkurser etc.).</w:t>
      </w:r>
    </w:p>
    <w:p w14:paraId="12011D40" w14:textId="77777777" w:rsidR="00DF5782" w:rsidRPr="00DF5782" w:rsidRDefault="00DF5782" w:rsidP="00DF5782">
      <w:pPr>
        <w:numPr>
          <w:ilvl w:val="0"/>
          <w:numId w:val="17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specifika krav, se nedan.</w:t>
      </w:r>
    </w:p>
    <w:p w14:paraId="4FCBEDF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SLU:s specifika krav</w:t>
      </w:r>
    </w:p>
    <w:p w14:paraId="5D746AF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Utöver ovanstående ska den skriftliga överenskommelsen säkerställa att SLU:s krav på kvalitetssäkring uppfylls. Avtalet ska därför även fastslå:</w:t>
      </w:r>
    </w:p>
    <w:p w14:paraId="5638E1A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10. Hur en oberoende och fortlöpande kvalitetskontroll av utbildningen ska genomföras vid vardera medverkande lärosäte.</w:t>
      </w:r>
    </w:p>
    <w:p w14:paraId="5F35553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kvalitetsarbete inom utbildning på grundnivå och avancerad nivå beskrivs i avsnitt </w:t>
      </w:r>
      <w:hyperlink r:id="rId443" w:anchor="kvalitetssakring5" w:history="1">
        <w:r w:rsidRPr="00DF5782">
          <w:rPr>
            <w:rFonts w:ascii="Times New Roman" w:eastAsia="Times New Roman" w:hAnsi="Times New Roman" w:cs="Times New Roman"/>
            <w:color w:val="3F41DC"/>
            <w:sz w:val="24"/>
            <w:szCs w:val="24"/>
            <w:u w:val="single"/>
            <w:lang w:eastAsia="sv-SE"/>
          </w:rPr>
          <w:t>5. Kvalitetssäkring</w:t>
        </w:r>
      </w:hyperlink>
      <w:r w:rsidRPr="00DF5782">
        <w:rPr>
          <w:rFonts w:ascii="Times New Roman" w:eastAsia="Times New Roman" w:hAnsi="Times New Roman" w:cs="Times New Roman"/>
          <w:sz w:val="24"/>
          <w:szCs w:val="24"/>
          <w:lang w:eastAsia="sv-SE"/>
        </w:rPr>
        <w:t>.</w:t>
      </w:r>
    </w:p>
    <w:p w14:paraId="1C1272B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11. Utveckling och studentinflytande</w:t>
      </w:r>
    </w:p>
    <w:p w14:paraId="0AC7097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Avtalet måste tydliggöra hur programmet kan utvecklas över tid, hur studentinflytandet kan tillgodoses och hur gemensamma eventuella förändringar ska beslutas och dokumenteras.</w:t>
      </w:r>
    </w:p>
    <w:p w14:paraId="10C28B7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12. Finansiering och avgiftshantering</w:t>
      </w:r>
    </w:p>
    <w:p w14:paraId="126D5CC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Avtalet måste säkerställa studenternas rätt till en examen, utan att SLU för den delen tar på sig finansieringsansvar för delar av utbildningen som andra lärosäten ansvarar för. Därför är det nödvändigt att se till att det finns säkra finansieringskällor för </w:t>
      </w:r>
      <w:r w:rsidRPr="00DF5782">
        <w:rPr>
          <w:rFonts w:ascii="Times New Roman" w:eastAsia="Times New Roman" w:hAnsi="Times New Roman" w:cs="Times New Roman"/>
          <w:sz w:val="24"/>
          <w:szCs w:val="24"/>
          <w:u w:val="single"/>
          <w:lang w:eastAsia="sv-SE"/>
        </w:rPr>
        <w:t>hela</w:t>
      </w:r>
      <w:r w:rsidRPr="00DF5782">
        <w:rPr>
          <w:rFonts w:ascii="Times New Roman" w:eastAsia="Times New Roman" w:hAnsi="Times New Roman" w:cs="Times New Roman"/>
          <w:sz w:val="24"/>
          <w:szCs w:val="24"/>
          <w:lang w:eastAsia="sv-SE"/>
        </w:rPr>
        <w:t> utbildningen, samt att avtalet reglerar hur finansieringsansvaret ska fördelas mellan lärosätena. Studenter inom ett gemensamt utbildningsprogram ska erlägga studieavgifter enligt gällande svensk lagstiftning. Med andra ord, studenter från tredje land ska erlägga avgift som täcker den fulla kostnaden för de utbildningsdelar som de läser vid SLU, förutom när studierna sker inom ramen för </w:t>
      </w:r>
      <w:r w:rsidRPr="00DF5782">
        <w:rPr>
          <w:rFonts w:ascii="Times New Roman" w:eastAsia="Times New Roman" w:hAnsi="Times New Roman" w:cs="Times New Roman"/>
          <w:i/>
          <w:iCs/>
          <w:sz w:val="24"/>
          <w:szCs w:val="24"/>
          <w:lang w:eastAsia="sv-SE"/>
        </w:rPr>
        <w:t xml:space="preserve">Erasmus </w:t>
      </w:r>
      <w:proofErr w:type="spellStart"/>
      <w:r w:rsidRPr="00DF5782">
        <w:rPr>
          <w:rFonts w:ascii="Times New Roman" w:eastAsia="Times New Roman" w:hAnsi="Times New Roman" w:cs="Times New Roman"/>
          <w:i/>
          <w:iCs/>
          <w:sz w:val="24"/>
          <w:szCs w:val="24"/>
          <w:lang w:eastAsia="sv-SE"/>
        </w:rPr>
        <w:t>Mundus</w:t>
      </w:r>
      <w:proofErr w:type="spellEnd"/>
      <w:r w:rsidRPr="00DF5782">
        <w:rPr>
          <w:rFonts w:ascii="Times New Roman" w:eastAsia="Times New Roman" w:hAnsi="Times New Roman" w:cs="Times New Roman"/>
          <w:sz w:val="24"/>
          <w:szCs w:val="24"/>
          <w:lang w:eastAsia="sv-SE"/>
        </w:rPr>
        <w:t xml:space="preserve">-program. Då får inte avgiften överstiga det belopp som EU satt som maxbelopp för studieavgifter. (Beslut av Sverige regering 2011-04-14) Avtalet bör därför </w:t>
      </w:r>
      <w:r w:rsidRPr="00DF5782">
        <w:rPr>
          <w:rFonts w:ascii="Times New Roman" w:eastAsia="Times New Roman" w:hAnsi="Times New Roman" w:cs="Times New Roman"/>
          <w:sz w:val="24"/>
          <w:szCs w:val="24"/>
          <w:lang w:eastAsia="sv-SE"/>
        </w:rPr>
        <w:lastRenderedPageBreak/>
        <w:t>fastslå regler kring sådana studieavgifter, inkl. vad som gäller för betalande studenter som inte klarar av utbildningen på ”normal” tid. SLU:s ståndpunkt är att examination utanför utbildningens ”normala” längd inte ska vara belagd med någon extra kostnad.</w:t>
      </w:r>
    </w:p>
    <w:p w14:paraId="088C09A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13. Överenskommelse om vilket lands lagar som ska gälla avseende:</w:t>
      </w:r>
    </w:p>
    <w:p w14:paraId="7F5AB4E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w:t>
      </w:r>
      <w:r w:rsidRPr="00DF5782">
        <w:rPr>
          <w:rFonts w:ascii="Times New Roman" w:eastAsia="Times New Roman" w:hAnsi="Times New Roman" w:cs="Times New Roman"/>
          <w:i/>
          <w:iCs/>
          <w:sz w:val="24"/>
          <w:szCs w:val="24"/>
          <w:lang w:eastAsia="sv-SE"/>
        </w:rPr>
        <w:t> Programmet som helhet. </w:t>
      </w:r>
      <w:r w:rsidRPr="00DF5782">
        <w:rPr>
          <w:rFonts w:ascii="Times New Roman" w:eastAsia="Times New Roman" w:hAnsi="Times New Roman" w:cs="Times New Roman"/>
          <w:sz w:val="24"/>
          <w:szCs w:val="24"/>
          <w:lang w:eastAsia="sv-SE"/>
        </w:rPr>
        <w:t>Förslagsvis kopplas det till det lärosätet med huvudansvar för antagningen.</w:t>
      </w:r>
    </w:p>
    <w:p w14:paraId="55DA604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det gäller högskolor som omfattas av högskolelagen innebär det anförda att en viss högskolas beslut om t.ex. avstängning bara gäller den del av utbildningen som högskolan anordnar. Om en student – eller en studerande som ska anses vara student – ska avstängas även från andra delar av utbildningen, måste det ske enligt de regler som gäller vid det lärosäte som anordnar den delen av utbildningen. För det fall att två högskolor, som omfattas av högskolelagen anordnar delar av utbildningen, och studenten eller den studerande ska avstängas från båda delarna, måste disciplinnämnden vid respektive högskola fatta beslut om avstängning från sin högskolas del av utbildningen.” (Proposition 2008/09:175)</w:t>
      </w:r>
    </w:p>
    <w:p w14:paraId="35AC485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 </w:t>
      </w:r>
      <w:r w:rsidRPr="00DF5782">
        <w:rPr>
          <w:rFonts w:ascii="Times New Roman" w:eastAsia="Times New Roman" w:hAnsi="Times New Roman" w:cs="Times New Roman"/>
          <w:i/>
          <w:iCs/>
          <w:sz w:val="24"/>
          <w:szCs w:val="24"/>
          <w:lang w:eastAsia="sv-SE"/>
        </w:rPr>
        <w:t>Varje utbildningsdel (kurs). </w:t>
      </w:r>
      <w:r w:rsidRPr="00DF5782">
        <w:rPr>
          <w:rFonts w:ascii="Times New Roman" w:eastAsia="Times New Roman" w:hAnsi="Times New Roman" w:cs="Times New Roman"/>
          <w:sz w:val="24"/>
          <w:szCs w:val="24"/>
          <w:lang w:eastAsia="sv-SE"/>
        </w:rPr>
        <w:t>Det ansvariga lärosätets regelverk beträffande till exempel examination måste följas under utbildningsdelen i fråga. Med andra ord, SLU:s regelverk måste följas under kurser som anordnas av SLU.</w:t>
      </w:r>
    </w:p>
    <w:p w14:paraId="2D60864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Regelverk för självständigt arbete (examensarbete) behöver ägnas uppmärksamhet, särskilt om det ska vara möjligt att utföra detta arbete vid två eller flera lärosäten som ingår i samarbetet. Då behöver det också klargöras hus arbetsfördelningen mellan de ingående parterna ska ske.</w:t>
      </w:r>
    </w:p>
    <w:p w14:paraId="6B0B321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c) </w:t>
      </w:r>
      <w:r w:rsidRPr="00DF5782">
        <w:rPr>
          <w:rFonts w:ascii="Times New Roman" w:eastAsia="Times New Roman" w:hAnsi="Times New Roman" w:cs="Times New Roman"/>
          <w:i/>
          <w:iCs/>
          <w:sz w:val="24"/>
          <w:szCs w:val="24"/>
          <w:lang w:eastAsia="sv-SE"/>
        </w:rPr>
        <w:t>Avtalet bör vidare fastslå att det egna lärosätets regler alltid gäller före avtalets regler (ifall konflikt uppstår under en utbildningsdel).</w:t>
      </w:r>
    </w:p>
    <w:p w14:paraId="278EA62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14. Tydliga regler för vad som krävs för att få godkänt resultat på respektive del av utbildningen, samt för att uppfylla examenskraven.</w:t>
      </w:r>
    </w:p>
    <w:p w14:paraId="268A012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i möjligaste mån säkerställa att varje student efter genomgången utbildning kan ta ut en gemensam examen är det viktigt att vara mycket tydlig med vad som krävs för att få godkänt på varje utbildningsdel.</w:t>
      </w:r>
    </w:p>
    <w:p w14:paraId="175B628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SLU framgår krav för examen etc. av utbildningsplanen, och krav för respektive kurs framgår av kursplanen. Hänvisa därför om möjligt i den skriftliga överenskommelsen till ett förslag på utbildningsplan (som en bilaga).</w:t>
      </w:r>
    </w:p>
    <w:p w14:paraId="27E0A13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15. Ansvar för överföring av studieresultat mellan lärosäten.</w:t>
      </w:r>
    </w:p>
    <w:p w14:paraId="6F95038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Registrering i studiedokumentationssystemet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ska göras för alla studenter vid SLU, även i de fall då programantagning görs av ett annat universitet än SLU.</w:t>
      </w:r>
    </w:p>
    <w:p w14:paraId="42B568B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Lärosätena ska upprätta en rutin för överföring av information om studieresultat mellan lärosätena. Det ska alltid framgå i avtalet om lärosätet eller studenterna har ansvaret för överföring av sådan information.</w:t>
      </w:r>
    </w:p>
    <w:p w14:paraId="447F65D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lastRenderedPageBreak/>
        <w:t>16. Examen och examensbevis</w:t>
      </w:r>
    </w:p>
    <w:p w14:paraId="66729A6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SLU ska kunna utfärda en gemensam examen krävs att examensfordringarna enligt SLU:s förordning uppfylls. För övriga medverkande lärosäten gäller deras nationella bestämmelser.</w:t>
      </w:r>
    </w:p>
    <w:p w14:paraId="559A758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gemensamt examensbevis kan utformas fritt så länge som högskoleförordningens krav på innehåll och SLU:s krav på synlighet uppfylls. (Högskoleförordningen (1993:100) 6 kap.) Examensbeviset utfärdas i formen av ett gemensamt dokument i vilket SLU ska synas i enlighet med den skriftliga överenskommelsen.</w:t>
      </w:r>
    </w:p>
    <w:p w14:paraId="219C800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bilaga, s.k. </w:t>
      </w:r>
      <w:proofErr w:type="spellStart"/>
      <w:r w:rsidRPr="00DF5782">
        <w:rPr>
          <w:rFonts w:ascii="Times New Roman" w:eastAsia="Times New Roman" w:hAnsi="Times New Roman" w:cs="Times New Roman"/>
          <w:i/>
          <w:iCs/>
          <w:sz w:val="24"/>
          <w:szCs w:val="24"/>
          <w:lang w:eastAsia="sv-SE"/>
        </w:rPr>
        <w:t>Diploma</w:t>
      </w:r>
      <w:proofErr w:type="spellEnd"/>
      <w:r w:rsidRPr="00DF5782">
        <w:rPr>
          <w:rFonts w:ascii="Times New Roman" w:eastAsia="Times New Roman" w:hAnsi="Times New Roman" w:cs="Times New Roman"/>
          <w:i/>
          <w:iCs/>
          <w:sz w:val="24"/>
          <w:szCs w:val="24"/>
          <w:lang w:eastAsia="sv-SE"/>
        </w:rPr>
        <w:t xml:space="preserve"> Supplement</w:t>
      </w:r>
      <w:r w:rsidRPr="00DF5782">
        <w:rPr>
          <w:rFonts w:ascii="Times New Roman" w:eastAsia="Times New Roman" w:hAnsi="Times New Roman" w:cs="Times New Roman"/>
          <w:sz w:val="24"/>
          <w:szCs w:val="24"/>
          <w:lang w:eastAsia="sv-SE"/>
        </w:rPr>
        <w:t>, som beskriver utbildningen och dess plats i utbildningssystemet ska bifogas examensbeviset. </w:t>
      </w:r>
      <w:proofErr w:type="spellStart"/>
      <w:r w:rsidRPr="00DF5782">
        <w:rPr>
          <w:rFonts w:ascii="Times New Roman" w:eastAsia="Times New Roman" w:hAnsi="Times New Roman" w:cs="Times New Roman"/>
          <w:i/>
          <w:iCs/>
          <w:sz w:val="24"/>
          <w:szCs w:val="24"/>
          <w:lang w:eastAsia="sv-SE"/>
        </w:rPr>
        <w:t>Diploma</w:t>
      </w:r>
      <w:proofErr w:type="spellEnd"/>
      <w:r w:rsidRPr="00DF5782">
        <w:rPr>
          <w:rFonts w:ascii="Times New Roman" w:eastAsia="Times New Roman" w:hAnsi="Times New Roman" w:cs="Times New Roman"/>
          <w:i/>
          <w:iCs/>
          <w:sz w:val="24"/>
          <w:szCs w:val="24"/>
          <w:lang w:eastAsia="sv-SE"/>
        </w:rPr>
        <w:t xml:space="preserve"> Supplement</w:t>
      </w:r>
      <w:r w:rsidRPr="00DF5782">
        <w:rPr>
          <w:rFonts w:ascii="Times New Roman" w:eastAsia="Times New Roman" w:hAnsi="Times New Roman" w:cs="Times New Roman"/>
          <w:sz w:val="24"/>
          <w:szCs w:val="24"/>
          <w:lang w:eastAsia="sv-SE"/>
        </w:rPr>
        <w:t> bör följa den modell som har utarbetats gemensamt av Europeiska kommissionen m.fl., och ska utfärdas automatiskt och utan kostnad till alla studenter.</w:t>
      </w:r>
    </w:p>
    <w:p w14:paraId="0BE89CA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För att säkerställa uppfyllandet av det ovanstående bör det skriftliga avtalet reglera examensbevisets och -bilagans utformning och innehåll, samt ange vilket lärosäte som ska handlägga examensfrågorna. Vid uttag av examen görs en markering i studiedokumentationssystemet </w:t>
      </w:r>
      <w:proofErr w:type="spellStart"/>
      <w:r w:rsidRPr="00DF5782">
        <w:rPr>
          <w:rFonts w:ascii="Times New Roman" w:eastAsia="Times New Roman" w:hAnsi="Times New Roman" w:cs="Times New Roman"/>
          <w:sz w:val="24"/>
          <w:szCs w:val="24"/>
          <w:lang w:eastAsia="sv-SE"/>
        </w:rPr>
        <w:t>Ladok</w:t>
      </w:r>
      <w:proofErr w:type="spellEnd"/>
      <w:r w:rsidRPr="00DF5782">
        <w:rPr>
          <w:rFonts w:ascii="Times New Roman" w:eastAsia="Times New Roman" w:hAnsi="Times New Roman" w:cs="Times New Roman"/>
          <w:sz w:val="24"/>
          <w:szCs w:val="24"/>
          <w:lang w:eastAsia="sv-SE"/>
        </w:rPr>
        <w:t xml:space="preserve"> som visar att det rör sig om en gemensam examen.</w:t>
      </w:r>
    </w:p>
    <w:p w14:paraId="75CDB1A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17. Ansvar för kommunikation, studentservice och studievägledning</w:t>
      </w:r>
    </w:p>
    <w:p w14:paraId="6F24C2A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 för information till och kommunikation med studenterna, såväl före som under utbildningen behöver tydliggöras. Kontaktpersoner vid medverkande lärosäten/institutioner, ansvar för bostadsfrågor, till vilket lärosäte/institution studenten kan vända sig med eventuella klagomål är också viktig information.</w:t>
      </w:r>
    </w:p>
    <w:p w14:paraId="704C9E6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18. Vad som händer om/när ett avtal avslutas.</w:t>
      </w:r>
    </w:p>
    <w:p w14:paraId="466549C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Avtalet bör innehålla avvecklingsregler som ger rimlig tid för studenterna att avsluta sina studier. Längden på avvecklingsperioden bör vara i nivå med vad som normalt är vedertaget för lärosätenas egna kurser och program. Även aspekter som rättsliga följder för till exempel </w:t>
      </w:r>
      <w:r w:rsidRPr="00DF5782">
        <w:rPr>
          <w:rFonts w:ascii="Times New Roman" w:eastAsia="Times New Roman" w:hAnsi="Times New Roman" w:cs="Times New Roman"/>
          <w:i/>
          <w:iCs/>
          <w:sz w:val="24"/>
          <w:szCs w:val="24"/>
          <w:lang w:eastAsia="sv-SE"/>
        </w:rPr>
        <w:t>copyright</w:t>
      </w:r>
      <w:r w:rsidRPr="00DF5782">
        <w:rPr>
          <w:rFonts w:ascii="Times New Roman" w:eastAsia="Times New Roman" w:hAnsi="Times New Roman" w:cs="Times New Roman"/>
          <w:sz w:val="24"/>
          <w:szCs w:val="24"/>
          <w:lang w:eastAsia="sv-SE"/>
        </w:rPr>
        <w:t> till framtaget material bör ingå i avvecklingsreglerna.</w:t>
      </w:r>
    </w:p>
    <w:p w14:paraId="36CD37D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19. Kriterier för ny utbildning</w:t>
      </w:r>
    </w:p>
    <w:p w14:paraId="79E3B19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generella aspekter som ska beskrivas och kriterier som ska uppfyllas vid inrättandet av nya utbildningsprogram på SLU enligt avsnitt </w:t>
      </w:r>
      <w:hyperlink r:id="rId444" w:anchor="programutbudet113" w:history="1">
        <w:r w:rsidRPr="00DF5782">
          <w:rPr>
            <w:rFonts w:ascii="Times New Roman" w:eastAsia="Times New Roman" w:hAnsi="Times New Roman" w:cs="Times New Roman"/>
            <w:color w:val="3F41DC"/>
            <w:sz w:val="24"/>
            <w:szCs w:val="24"/>
            <w:u w:val="single"/>
            <w:lang w:eastAsia="sv-SE"/>
          </w:rPr>
          <w:t>11.3 Föreslå nytt utbildningsprogram</w:t>
        </w:r>
      </w:hyperlink>
      <w:r w:rsidRPr="00DF5782">
        <w:rPr>
          <w:rFonts w:ascii="Times New Roman" w:eastAsia="Times New Roman" w:hAnsi="Times New Roman" w:cs="Times New Roman"/>
          <w:sz w:val="24"/>
          <w:szCs w:val="24"/>
          <w:lang w:eastAsia="sv-SE"/>
        </w:rPr>
        <w:t> gäller även för utbildningsprogram som ska ges gemensamt med ett eller flera andra lärosäten.</w:t>
      </w:r>
    </w:p>
    <w:p w14:paraId="2F216F3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20. Detaljer i utbildningsplanen</w:t>
      </w:r>
    </w:p>
    <w:p w14:paraId="30B5283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undvika oklarheter är det viktigt att den skriftliga överenskommelsen även reglerar villkoren för samarbetet på en mer detaljerad nivå. Hänvisa om möjligt till ett förslag på utbildningsplan enligt avsnitt </w:t>
      </w:r>
      <w:hyperlink r:id="rId445" w:anchor="Utbildningsplan121" w:history="1">
        <w:r w:rsidRPr="00DF5782">
          <w:rPr>
            <w:rFonts w:ascii="Times New Roman" w:eastAsia="Times New Roman" w:hAnsi="Times New Roman" w:cs="Times New Roman"/>
            <w:color w:val="3F41DC"/>
            <w:sz w:val="24"/>
            <w:szCs w:val="24"/>
            <w:u w:val="single"/>
            <w:lang w:eastAsia="sv-SE"/>
          </w:rPr>
          <w:t>12.1 Utbildningsplan</w:t>
        </w:r>
      </w:hyperlink>
      <w:r w:rsidRPr="00DF5782">
        <w:rPr>
          <w:rFonts w:ascii="Times New Roman" w:eastAsia="Times New Roman" w:hAnsi="Times New Roman" w:cs="Times New Roman"/>
          <w:sz w:val="24"/>
          <w:szCs w:val="24"/>
          <w:lang w:eastAsia="sv-SE"/>
        </w:rPr>
        <w:t>. Där framgår bland annat utbildningens mål och innehåll, utbildningsspråk, förkunskapskrav, inklusive krav på språkfärdigheter och andra viktiga uppgifter om programmet.</w:t>
      </w:r>
    </w:p>
    <w:p w14:paraId="30D5850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A5D21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Det är viktigt att planerna på ett gemensamt utbildningsprogram redan från början är väl förankrade på institutions- och fakultetsnivå. Anledningen till detta är att akademiska och administrativa resurser, i större eller mindre utsträckning, vanligtvis tas i anspråk så snart programmet är igång, och att finansieringen ska säkras.</w:t>
      </w:r>
    </w:p>
    <w:p w14:paraId="31D5624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underlätta arbetsgången och undvika missförstånd bör en avsiktsförklaring (</w:t>
      </w:r>
      <w:r w:rsidRPr="00DF5782">
        <w:rPr>
          <w:rFonts w:ascii="Times New Roman" w:eastAsia="Times New Roman" w:hAnsi="Times New Roman" w:cs="Times New Roman"/>
          <w:i/>
          <w:iCs/>
          <w:sz w:val="24"/>
          <w:szCs w:val="24"/>
          <w:lang w:eastAsia="sv-SE"/>
        </w:rPr>
        <w:t xml:space="preserve">Letter </w:t>
      </w:r>
      <w:proofErr w:type="spellStart"/>
      <w:r w:rsidRPr="00DF5782">
        <w:rPr>
          <w:rFonts w:ascii="Times New Roman" w:eastAsia="Times New Roman" w:hAnsi="Times New Roman" w:cs="Times New Roman"/>
          <w:i/>
          <w:iCs/>
          <w:sz w:val="24"/>
          <w:szCs w:val="24"/>
          <w:lang w:eastAsia="sv-SE"/>
        </w:rPr>
        <w:t>of</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Intent</w:t>
      </w:r>
      <w:proofErr w:type="spellEnd"/>
      <w:r w:rsidRPr="00DF5782">
        <w:rPr>
          <w:rFonts w:ascii="Times New Roman" w:eastAsia="Times New Roman" w:hAnsi="Times New Roman" w:cs="Times New Roman"/>
          <w:sz w:val="24"/>
          <w:szCs w:val="24"/>
          <w:lang w:eastAsia="sv-SE"/>
        </w:rPr>
        <w:t>) upprättas så tidigt som möjligt. Detta ska undertecknas av SLU:s rektor. Det är viktigt att personal som arbetar med antagnings-, avtals- och examensfrågor vid framför allt utbildningsavdelningen, samt personal vid ledningskansliets juristenhet alltid konsulteras under planeringsfasen.</w:t>
      </w:r>
    </w:p>
    <w:p w14:paraId="6228C6F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finansiering för det gemensamma programmet ska sökas inom de olika EU-programmen, till exempel </w:t>
      </w:r>
      <w:r w:rsidRPr="00DF5782">
        <w:rPr>
          <w:rFonts w:ascii="Times New Roman" w:eastAsia="Times New Roman" w:hAnsi="Times New Roman" w:cs="Times New Roman"/>
          <w:i/>
          <w:iCs/>
          <w:sz w:val="24"/>
          <w:szCs w:val="24"/>
          <w:lang w:eastAsia="sv-SE"/>
        </w:rPr>
        <w:t xml:space="preserve">Erasmus </w:t>
      </w:r>
      <w:proofErr w:type="spellStart"/>
      <w:r w:rsidRPr="00DF5782">
        <w:rPr>
          <w:rFonts w:ascii="Times New Roman" w:eastAsia="Times New Roman" w:hAnsi="Times New Roman" w:cs="Times New Roman"/>
          <w:i/>
          <w:iCs/>
          <w:sz w:val="24"/>
          <w:szCs w:val="24"/>
          <w:lang w:eastAsia="sv-SE"/>
        </w:rPr>
        <w:t>Mundus</w:t>
      </w:r>
      <w:proofErr w:type="spellEnd"/>
      <w:r w:rsidRPr="00DF5782">
        <w:rPr>
          <w:rFonts w:ascii="Times New Roman" w:eastAsia="Times New Roman" w:hAnsi="Times New Roman" w:cs="Times New Roman"/>
          <w:sz w:val="24"/>
          <w:szCs w:val="24"/>
          <w:lang w:eastAsia="sv-SE"/>
        </w:rPr>
        <w:t>, kan ansökan – från SLU:s perspektiv – skickas in till EU-kommissionen efter konsultation med prorektor (motsvarande), och rektors undertecknande av avsiktsförklaringen (</w:t>
      </w:r>
      <w:r w:rsidRPr="00DF5782">
        <w:rPr>
          <w:rFonts w:ascii="Times New Roman" w:eastAsia="Times New Roman" w:hAnsi="Times New Roman" w:cs="Times New Roman"/>
          <w:i/>
          <w:iCs/>
          <w:sz w:val="24"/>
          <w:szCs w:val="24"/>
          <w:lang w:eastAsia="sv-SE"/>
        </w:rPr>
        <w:t xml:space="preserve">Letter </w:t>
      </w:r>
      <w:proofErr w:type="spellStart"/>
      <w:r w:rsidRPr="00DF5782">
        <w:rPr>
          <w:rFonts w:ascii="Times New Roman" w:eastAsia="Times New Roman" w:hAnsi="Times New Roman" w:cs="Times New Roman"/>
          <w:i/>
          <w:iCs/>
          <w:sz w:val="24"/>
          <w:szCs w:val="24"/>
          <w:lang w:eastAsia="sv-SE"/>
        </w:rPr>
        <w:t>of</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Intent</w:t>
      </w:r>
      <w:proofErr w:type="spellEnd"/>
      <w:r w:rsidRPr="00DF5782">
        <w:rPr>
          <w:rFonts w:ascii="Times New Roman" w:eastAsia="Times New Roman" w:hAnsi="Times New Roman" w:cs="Times New Roman"/>
          <w:sz w:val="24"/>
          <w:szCs w:val="24"/>
          <w:lang w:eastAsia="sv-SE"/>
        </w:rPr>
        <w:t>). Det är endast när SLU är “</w:t>
      </w:r>
      <w:r w:rsidRPr="00DF5782">
        <w:rPr>
          <w:rFonts w:ascii="Times New Roman" w:eastAsia="Times New Roman" w:hAnsi="Times New Roman" w:cs="Times New Roman"/>
          <w:i/>
          <w:iCs/>
          <w:sz w:val="24"/>
          <w:szCs w:val="24"/>
          <w:lang w:eastAsia="sv-SE"/>
        </w:rPr>
        <w:t>full partner</w:t>
      </w:r>
      <w:r w:rsidRPr="00DF5782">
        <w:rPr>
          <w:rFonts w:ascii="Times New Roman" w:eastAsia="Times New Roman" w:hAnsi="Times New Roman" w:cs="Times New Roman"/>
          <w:sz w:val="24"/>
          <w:szCs w:val="24"/>
          <w:lang w:eastAsia="sv-SE"/>
        </w:rPr>
        <w:t>” i EU-programmet som utbildningssamarbetet kan leda till en gemensam examen; i de fall när SLU är ”</w:t>
      </w:r>
      <w:proofErr w:type="spellStart"/>
      <w:r w:rsidRPr="00DF5782">
        <w:rPr>
          <w:rFonts w:ascii="Times New Roman" w:eastAsia="Times New Roman" w:hAnsi="Times New Roman" w:cs="Times New Roman"/>
          <w:i/>
          <w:iCs/>
          <w:sz w:val="24"/>
          <w:szCs w:val="24"/>
          <w:lang w:eastAsia="sv-SE"/>
        </w:rPr>
        <w:t>associated</w:t>
      </w:r>
      <w:proofErr w:type="spellEnd"/>
      <w:r w:rsidRPr="00DF5782">
        <w:rPr>
          <w:rFonts w:ascii="Times New Roman" w:eastAsia="Times New Roman" w:hAnsi="Times New Roman" w:cs="Times New Roman"/>
          <w:i/>
          <w:iCs/>
          <w:sz w:val="24"/>
          <w:szCs w:val="24"/>
          <w:lang w:eastAsia="sv-SE"/>
        </w:rPr>
        <w:t xml:space="preserve"> partner</w:t>
      </w:r>
      <w:r w:rsidRPr="00DF5782">
        <w:rPr>
          <w:rFonts w:ascii="Times New Roman" w:eastAsia="Times New Roman" w:hAnsi="Times New Roman" w:cs="Times New Roman"/>
          <w:sz w:val="24"/>
          <w:szCs w:val="24"/>
          <w:lang w:eastAsia="sv-SE"/>
        </w:rPr>
        <w:t>” kan utbildningssamarbetet istället leda till en dubbel examen.</w:t>
      </w:r>
    </w:p>
    <w:p w14:paraId="5165C4E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483F9D3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som har planer på/önskemål om att inleda ett utbildningssamarbete som resulterar i en gemensam examen ska i ett tidigt skede göra en avstämning med först sin prefekt och närmast berörd programnämndsordförande, och sedan med prorektor (motsvarande). Därefter ska rektor underteckna en avsiktsförklaring (</w:t>
      </w:r>
      <w:r w:rsidRPr="00DF5782">
        <w:rPr>
          <w:rFonts w:ascii="Times New Roman" w:eastAsia="Times New Roman" w:hAnsi="Times New Roman" w:cs="Times New Roman"/>
          <w:i/>
          <w:iCs/>
          <w:sz w:val="24"/>
          <w:szCs w:val="24"/>
          <w:lang w:eastAsia="sv-SE"/>
        </w:rPr>
        <w:t xml:space="preserve">Letter </w:t>
      </w:r>
      <w:proofErr w:type="spellStart"/>
      <w:r w:rsidRPr="00DF5782">
        <w:rPr>
          <w:rFonts w:ascii="Times New Roman" w:eastAsia="Times New Roman" w:hAnsi="Times New Roman" w:cs="Times New Roman"/>
          <w:i/>
          <w:iCs/>
          <w:sz w:val="24"/>
          <w:szCs w:val="24"/>
          <w:lang w:eastAsia="sv-SE"/>
        </w:rPr>
        <w:t>of</w:t>
      </w:r>
      <w:proofErr w:type="spellEnd"/>
      <w:r w:rsidRPr="00DF5782">
        <w:rPr>
          <w:rFonts w:ascii="Times New Roman" w:eastAsia="Times New Roman" w:hAnsi="Times New Roman" w:cs="Times New Roman"/>
          <w:i/>
          <w:iCs/>
          <w:sz w:val="24"/>
          <w:szCs w:val="24"/>
          <w:lang w:eastAsia="sv-SE"/>
        </w:rPr>
        <w:t xml:space="preserve"> </w:t>
      </w:r>
      <w:proofErr w:type="spellStart"/>
      <w:r w:rsidRPr="00DF5782">
        <w:rPr>
          <w:rFonts w:ascii="Times New Roman" w:eastAsia="Times New Roman" w:hAnsi="Times New Roman" w:cs="Times New Roman"/>
          <w:i/>
          <w:iCs/>
          <w:sz w:val="24"/>
          <w:szCs w:val="24"/>
          <w:lang w:eastAsia="sv-SE"/>
        </w:rPr>
        <w:t>Intent</w:t>
      </w:r>
      <w:proofErr w:type="spellEnd"/>
      <w:r w:rsidRPr="00DF5782">
        <w:rPr>
          <w:rFonts w:ascii="Times New Roman" w:eastAsia="Times New Roman" w:hAnsi="Times New Roman" w:cs="Times New Roman"/>
          <w:sz w:val="24"/>
          <w:szCs w:val="24"/>
          <w:lang w:eastAsia="sv-SE"/>
        </w:rPr>
        <w:t>; se nedan). En motivation till valet av samarbetspartner/s ska bifogas. Den ska inkludera en utvärdering av den potentiella samarbetspartnern utifrån följande kriterier:</w:t>
      </w:r>
    </w:p>
    <w:p w14:paraId="4B7F5C3D" w14:textId="77777777"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Strategi och policy – bör stämma väl överens med SLU:s och den egna fakultetens.</w:t>
      </w:r>
    </w:p>
    <w:p w14:paraId="70026367" w14:textId="77777777"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Anseende och kvalitet – SLU profilerar sig genom sina partners, viktigt att samarbetet stärker och inte försvagar SLU:s varumärke.</w:t>
      </w:r>
    </w:p>
    <w:p w14:paraId="26AC5F0E" w14:textId="77777777"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Lärosätets ackreditering i hemlandet – viktigt med tillförlitlig information om kvaliteten.</w:t>
      </w:r>
    </w:p>
    <w:p w14:paraId="3DC760A5" w14:textId="77777777"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Fördjupning/formalisering av kontakter med prioriterade universitet enligt SLU:s strategier och inriktningsdokument.</w:t>
      </w:r>
    </w:p>
    <w:p w14:paraId="24D37B80" w14:textId="77777777"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Efterfrågan från studenter, lärare och forskare.</w:t>
      </w:r>
    </w:p>
    <w:p w14:paraId="6035A402" w14:textId="77777777"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Administrativa processer och nationella regelverk – kan påverka hur ”tungrott” samarbetet blir.</w:t>
      </w:r>
    </w:p>
    <w:p w14:paraId="04E1B7A6" w14:textId="77777777"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Administrativ kapacitet – hur mycket resurser för administrativt stöd finns?</w:t>
      </w:r>
    </w:p>
    <w:p w14:paraId="624F0364" w14:textId="77777777" w:rsidR="00DF5782" w:rsidRPr="00DF5782" w:rsidRDefault="00DF5782" w:rsidP="00DF5782">
      <w:pPr>
        <w:numPr>
          <w:ilvl w:val="0"/>
          <w:numId w:val="17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Reciprocitet – vad respektive lärosäte får ut av ett eventuellt samarbete.</w:t>
      </w:r>
    </w:p>
    <w:p w14:paraId="0C41F3F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skapa goda förutsättningar för ett smidigt samarbete bör följande saker beaktas tidigt i planeringsfasen:</w:t>
      </w:r>
    </w:p>
    <w:p w14:paraId="5939F086" w14:textId="77777777" w:rsidR="00DF5782" w:rsidRPr="00DF5782" w:rsidRDefault="00DF5782" w:rsidP="00DF5782">
      <w:pPr>
        <w:numPr>
          <w:ilvl w:val="0"/>
          <w:numId w:val="1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Viktiga skillnader mellan de samarbetande lärosätenas interna regelverk (till exempel förkunskapskrav för </w:t>
      </w:r>
      <w:r w:rsidRPr="00DF5782">
        <w:rPr>
          <w:rFonts w:ascii="Times New Roman" w:eastAsia="Times New Roman" w:hAnsi="Times New Roman" w:cs="Times New Roman"/>
          <w:sz w:val="24"/>
          <w:szCs w:val="24"/>
          <w:lang w:eastAsia="sv-SE"/>
        </w:rPr>
        <w:lastRenderedPageBreak/>
        <w:t>kurser, vem som har rätt att vara handledare, utformning av kursplaner, årliga utvärderingar etc.).</w:t>
      </w:r>
    </w:p>
    <w:p w14:paraId="1ECD26B0" w14:textId="77777777" w:rsidR="00DF5782" w:rsidRPr="00DF5782" w:rsidRDefault="00DF5782" w:rsidP="00DF5782">
      <w:pPr>
        <w:numPr>
          <w:ilvl w:val="0"/>
          <w:numId w:val="1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Förläggning av kurser i tiden (i förhållande till terminstider vid de olika lärosätena).</w:t>
      </w:r>
    </w:p>
    <w:p w14:paraId="3F51F7E4" w14:textId="77777777" w:rsidR="00DF5782" w:rsidRPr="00DF5782" w:rsidRDefault="00DF5782" w:rsidP="00DF5782">
      <w:pPr>
        <w:numPr>
          <w:ilvl w:val="0"/>
          <w:numId w:val="17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Procedur ifall nyckelpersoner bland ett lärosätes lärare försvinner.</w:t>
      </w:r>
    </w:p>
    <w:p w14:paraId="469FCA6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7B23E24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Länkar till litteratur och webbplatser om gemensam examen samt verktyg för utformning av avtal finns på sidan </w:t>
      </w:r>
      <w:hyperlink r:id="rId446" w:history="1">
        <w:r w:rsidRPr="00DF5782">
          <w:rPr>
            <w:rFonts w:ascii="Times New Roman" w:eastAsia="Times New Roman" w:hAnsi="Times New Roman" w:cs="Times New Roman"/>
            <w:color w:val="3F41DC"/>
            <w:sz w:val="24"/>
            <w:szCs w:val="24"/>
            <w:u w:val="single"/>
            <w:lang w:eastAsia="sv-SE"/>
          </w:rPr>
          <w:t>Dubbel examen och gemensam examen</w:t>
        </w:r>
      </w:hyperlink>
      <w:r w:rsidRPr="00DF5782">
        <w:rPr>
          <w:rFonts w:ascii="Times New Roman" w:eastAsia="Times New Roman" w:hAnsi="Times New Roman" w:cs="Times New Roman"/>
          <w:sz w:val="24"/>
          <w:szCs w:val="24"/>
          <w:lang w:eastAsia="sv-SE"/>
        </w:rPr>
        <w:t>.</w:t>
      </w:r>
    </w:p>
    <w:p w14:paraId="2AAD6F81"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47"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A9B5EE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11.6 Avveckling av utbildningsprogram (där utbildningsplanen inte ersätts av en ny plan med ny programkod)</w:t>
      </w:r>
    </w:p>
    <w:p w14:paraId="1595E41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325B59E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 som inte längre fyller behov på arbetsmarknaden, inte attra</w:t>
      </w:r>
      <w:r w:rsidRPr="00DF5782">
        <w:rPr>
          <w:rFonts w:ascii="Times New Roman" w:eastAsia="Times New Roman" w:hAnsi="Times New Roman" w:cs="Times New Roman"/>
          <w:sz w:val="24"/>
          <w:szCs w:val="24"/>
          <w:lang w:eastAsia="sv-SE"/>
        </w:rPr>
        <w:softHyphen/>
        <w:t>herar tillräckligt många studenter eller inte uppfyller kvalitetskraven behöver antingen utvecklas eller avvecklas.</w:t>
      </w:r>
    </w:p>
    <w:p w14:paraId="7596060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Avveckling av ett utbildningsprogram kräver en successiv anpassning med avseende på befintliga (redan antagna) programstudenter.</w:t>
      </w:r>
    </w:p>
    <w:p w14:paraId="1772437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1591F42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Fastställda utbildningsplaner är juridiskt bindande och lärosätet är skyldigt att följa det som föreskrivs i dem. En student som antagits och därefter registrerats på ett program har långtgående rättigheter när det gäller möjligheten att fullfölja den påbörjade utbildningen.</w:t>
      </w:r>
    </w:p>
    <w:p w14:paraId="1B4F8B0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ska fastställas i anslutning till beslut om avveckling av utbildningsprogram. Övergångsbestämmelserna ska dokumenteras i den utbildningsplan som upphävs, se avsnitt </w:t>
      </w:r>
      <w:hyperlink r:id="rId448" w:anchor="Utbildningsplan121" w:history="1">
        <w:r w:rsidRPr="00DF5782">
          <w:rPr>
            <w:rFonts w:ascii="Times New Roman" w:eastAsia="Times New Roman" w:hAnsi="Times New Roman" w:cs="Times New Roman"/>
            <w:color w:val="3F41DC"/>
            <w:sz w:val="24"/>
            <w:szCs w:val="24"/>
            <w:u w:val="single"/>
            <w:lang w:eastAsia="sv-SE"/>
          </w:rPr>
          <w:t>12.1 Utbildningsplan</w:t>
        </w:r>
      </w:hyperlink>
      <w:r w:rsidRPr="00DF5782">
        <w:rPr>
          <w:rFonts w:ascii="Times New Roman" w:eastAsia="Times New Roman" w:hAnsi="Times New Roman" w:cs="Times New Roman"/>
          <w:sz w:val="24"/>
          <w:szCs w:val="24"/>
          <w:lang w:eastAsia="sv-SE"/>
        </w:rPr>
        <w:t> samt avsnitt </w:t>
      </w:r>
      <w:hyperlink r:id="rId449" w:anchor="Utbildningsplan124" w:history="1">
        <w:r w:rsidRPr="00DF5782">
          <w:rPr>
            <w:rFonts w:ascii="Times New Roman" w:eastAsia="Times New Roman" w:hAnsi="Times New Roman" w:cs="Times New Roman"/>
            <w:color w:val="3F41DC"/>
            <w:sz w:val="24"/>
            <w:szCs w:val="24"/>
            <w:u w:val="single"/>
            <w:lang w:eastAsia="sv-SE"/>
          </w:rPr>
          <w:t>12.4 Upphävande av utbildningsplan</w:t>
        </w:r>
      </w:hyperlink>
      <w:r w:rsidRPr="00DF5782">
        <w:rPr>
          <w:rFonts w:ascii="Times New Roman" w:eastAsia="Times New Roman" w:hAnsi="Times New Roman" w:cs="Times New Roman"/>
          <w:sz w:val="24"/>
          <w:szCs w:val="24"/>
          <w:lang w:eastAsia="sv-SE"/>
        </w:rPr>
        <w:t>. (</w:t>
      </w:r>
      <w:r w:rsidRPr="00DF5782">
        <w:rPr>
          <w:rFonts w:ascii="Times New Roman" w:eastAsia="Times New Roman" w:hAnsi="Times New Roman" w:cs="Times New Roman"/>
          <w:i/>
          <w:iCs/>
          <w:sz w:val="24"/>
          <w:szCs w:val="24"/>
          <w:lang w:eastAsia="sv-SE"/>
        </w:rPr>
        <w:t>Studenternas rättssäkerhet vid nedläggning av utbildningsprogram</w:t>
      </w:r>
      <w:r w:rsidRPr="00DF5782">
        <w:rPr>
          <w:rFonts w:ascii="Times New Roman" w:eastAsia="Times New Roman" w:hAnsi="Times New Roman" w:cs="Times New Roman"/>
          <w:sz w:val="24"/>
          <w:szCs w:val="24"/>
          <w:lang w:eastAsia="sv-SE"/>
        </w:rPr>
        <w:t>, UKÄ, 2018)</w:t>
      </w:r>
    </w:p>
    <w:p w14:paraId="55955AB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DC704A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avveckling av ett utbildningsprogram medför även ett beslut om upphävande av den aktuella utbildningsplanen/programkoden, samt ett beslut om övergångsbestämmelser inklusive datum för avvecklingsperiodens slut (se avsnitt </w:t>
      </w:r>
      <w:hyperlink r:id="rId450" w:anchor="Utbildningsplan124" w:history="1">
        <w:r w:rsidRPr="00DF5782">
          <w:rPr>
            <w:rFonts w:ascii="Times New Roman" w:eastAsia="Times New Roman" w:hAnsi="Times New Roman" w:cs="Times New Roman"/>
            <w:color w:val="3F41DC"/>
            <w:sz w:val="24"/>
            <w:szCs w:val="24"/>
            <w:u w:val="single"/>
            <w:lang w:eastAsia="sv-SE"/>
          </w:rPr>
          <w:t>12.4 Upphävande av utbildningsplan</w:t>
        </w:r>
      </w:hyperlink>
      <w:r w:rsidRPr="00DF5782">
        <w:rPr>
          <w:rFonts w:ascii="Times New Roman" w:eastAsia="Times New Roman" w:hAnsi="Times New Roman" w:cs="Times New Roman"/>
          <w:sz w:val="24"/>
          <w:szCs w:val="24"/>
          <w:lang w:eastAsia="sv-SE"/>
        </w:rPr>
        <w:t>). Av beslutet om avveckling ska framgå från och med vilket läsår utbildningsprogrammet inte längre ingår i SLU:s programutbud.</w:t>
      </w:r>
    </w:p>
    <w:p w14:paraId="3709C45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Under avvecklingsperioden upphör successivt universitetets förpliktelser enligt utbildningsplanen vad avser att ge kurstillfällen för programmets kurser. Avveckling av ett </w:t>
      </w:r>
      <w:r w:rsidRPr="00DF5782">
        <w:rPr>
          <w:rFonts w:ascii="Times New Roman" w:eastAsia="Times New Roman" w:hAnsi="Times New Roman" w:cs="Times New Roman"/>
          <w:sz w:val="24"/>
          <w:szCs w:val="24"/>
          <w:lang w:eastAsia="sv-SE"/>
        </w:rPr>
        <w:lastRenderedPageBreak/>
        <w:t>utbildningsprogram innebär dock inte att programmets kurser läggs ned automatiskt, se avsnitt </w:t>
      </w:r>
      <w:hyperlink r:id="rId451" w:anchor="kursplan67" w:history="1">
        <w:r w:rsidRPr="00DF5782">
          <w:rPr>
            <w:rFonts w:ascii="Times New Roman" w:eastAsia="Times New Roman" w:hAnsi="Times New Roman" w:cs="Times New Roman"/>
            <w:color w:val="3F41DC"/>
            <w:sz w:val="24"/>
            <w:szCs w:val="24"/>
            <w:u w:val="single"/>
            <w:lang w:eastAsia="sv-SE"/>
          </w:rPr>
          <w:t>6.7 Nedläggning av kurs</w:t>
        </w:r>
      </w:hyperlink>
      <w:r w:rsidRPr="00DF5782">
        <w:rPr>
          <w:rFonts w:ascii="Times New Roman" w:eastAsia="Times New Roman" w:hAnsi="Times New Roman" w:cs="Times New Roman"/>
          <w:sz w:val="24"/>
          <w:szCs w:val="24"/>
          <w:lang w:eastAsia="sv-SE"/>
        </w:rPr>
        <w:t>. Om kurserna inte ska fortsätta att ges måste de läggas ned i särskild ordning med beslut enligt gällande delegationsordning.</w:t>
      </w:r>
    </w:p>
    <w:p w14:paraId="0CBE49B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Möjligheten att fullfölja redan påbörjade kurser beskrivs i avsnitt </w:t>
      </w:r>
      <w:hyperlink r:id="rId452" w:anchor="kursplan67" w:history="1">
        <w:r w:rsidRPr="00DF5782">
          <w:rPr>
            <w:rFonts w:ascii="Times New Roman" w:eastAsia="Times New Roman" w:hAnsi="Times New Roman" w:cs="Times New Roman"/>
            <w:color w:val="3F41DC"/>
            <w:sz w:val="24"/>
            <w:szCs w:val="24"/>
            <w:u w:val="single"/>
            <w:lang w:eastAsia="sv-SE"/>
          </w:rPr>
          <w:t>6.7 Nedläggning av kurs</w:t>
        </w:r>
      </w:hyperlink>
      <w:r w:rsidRPr="00DF5782">
        <w:rPr>
          <w:rFonts w:ascii="Times New Roman" w:eastAsia="Times New Roman" w:hAnsi="Times New Roman" w:cs="Times New Roman"/>
          <w:sz w:val="24"/>
          <w:szCs w:val="24"/>
          <w:lang w:eastAsia="sv-SE"/>
        </w:rPr>
        <w:t>, </w:t>
      </w:r>
      <w:hyperlink r:id="rId453" w:anchor="examination85" w:history="1">
        <w:r w:rsidRPr="00DF5782">
          <w:rPr>
            <w:rFonts w:ascii="Times New Roman" w:eastAsia="Times New Roman" w:hAnsi="Times New Roman" w:cs="Times New Roman"/>
            <w:color w:val="3F41DC"/>
            <w:sz w:val="24"/>
            <w:szCs w:val="24"/>
            <w:u w:val="single"/>
            <w:lang w:eastAsia="sv-SE"/>
          </w:rPr>
          <w:t>8.5 Obligatoriska moment</w:t>
        </w:r>
      </w:hyperlink>
      <w:r w:rsidRPr="00DF5782">
        <w:rPr>
          <w:rFonts w:ascii="Times New Roman" w:eastAsia="Times New Roman" w:hAnsi="Times New Roman" w:cs="Times New Roman"/>
          <w:sz w:val="24"/>
          <w:szCs w:val="24"/>
          <w:lang w:eastAsia="sv-SE"/>
        </w:rPr>
        <w:t> och </w:t>
      </w:r>
      <w:hyperlink r:id="rId454" w:anchor="examination812" w:history="1">
        <w:r w:rsidRPr="00DF5782">
          <w:rPr>
            <w:rFonts w:ascii="Times New Roman" w:eastAsia="Times New Roman" w:hAnsi="Times New Roman" w:cs="Times New Roman"/>
            <w:color w:val="3F41DC"/>
            <w:sz w:val="24"/>
            <w:szCs w:val="24"/>
            <w:u w:val="single"/>
            <w:lang w:eastAsia="sv-SE"/>
          </w:rPr>
          <w:t>8.12 Begränsningar i förnyad examination (omprov)</w:t>
        </w:r>
      </w:hyperlink>
      <w:r w:rsidRPr="00DF5782">
        <w:rPr>
          <w:rFonts w:ascii="Times New Roman" w:eastAsia="Times New Roman" w:hAnsi="Times New Roman" w:cs="Times New Roman"/>
          <w:sz w:val="24"/>
          <w:szCs w:val="24"/>
          <w:lang w:eastAsia="sv-SE"/>
        </w:rPr>
        <w:t>. Därutöver har den som är antagen till och registrerad på en utbildning vid SLU rätt att ansöka om tillgodoräknade och ansöka om examen. Dessa möjligheter finns kvar även efter att programmets avvecklingsperiod avslutats. (De examina som SLU får utfärda framgår av förordningen (1993:221) för SLU.)</w:t>
      </w:r>
    </w:p>
    <w:p w14:paraId="7B1F0B4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utbildningsprogram som haft antagningsstopp under fem år i följd ska avvecklas.</w:t>
      </w:r>
    </w:p>
    <w:p w14:paraId="7101AC0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beslut om avveckling ska övergångsbestämmelser fastställas.</w:t>
      </w:r>
    </w:p>
    <w:p w14:paraId="6830F8E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Efter beslut om avveckling får ingen ny antagning göras till årskurs ett, men däremot till högre årskurser så länge de ges enligt ramschema till programmet.</w:t>
      </w:r>
    </w:p>
    <w:p w14:paraId="39C8D17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Förändringen ska kommuniceras med berörda studenter.</w:t>
      </w:r>
    </w:p>
    <w:p w14:paraId="68179FA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måste redovisa åtgärder för att möjliggöra för redan antagna studenter att slutföra sin utbildning. Programnämndens ansvar gäller för studier i normal studietakt. Dessutom måste behoven beaktas för eventuella studenter med studieuppehåll med platsgaranti eller anstånd, samt studenter med funktionsnedsättning, vilka kan ha rätt till anpassad studietakt.</w:t>
      </w:r>
    </w:p>
    <w:p w14:paraId="6D5403E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4B26D75D" w14:textId="77777777" w:rsidR="00DF5782" w:rsidRPr="00DF5782" w:rsidRDefault="00DF5782" w:rsidP="00DF5782">
      <w:pPr>
        <w:numPr>
          <w:ilvl w:val="0"/>
          <w:numId w:val="1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eller utbildningsnämnden föreslår avveckling av program efter initiering av t.ex. institution, PSR eller fakultetsnämnd.</w:t>
      </w:r>
    </w:p>
    <w:p w14:paraId="2C20DCD5" w14:textId="77777777" w:rsidR="00DF5782" w:rsidRPr="00DF5782" w:rsidRDefault="00DF5782" w:rsidP="00DF5782">
      <w:pPr>
        <w:numPr>
          <w:ilvl w:val="0"/>
          <w:numId w:val="1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Fakultetsnämnder och programnämnder yttrar sig om förslag.</w:t>
      </w:r>
    </w:p>
    <w:p w14:paraId="03C4AD40" w14:textId="77777777" w:rsidR="00DF5782" w:rsidRPr="00DF5782" w:rsidRDefault="00DF5782" w:rsidP="00DF5782">
      <w:pPr>
        <w:numPr>
          <w:ilvl w:val="0"/>
          <w:numId w:val="1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fattar beslut om nedläggning av program.</w:t>
      </w:r>
    </w:p>
    <w:p w14:paraId="2B3729DF" w14:textId="77777777" w:rsidR="00DF5782" w:rsidRPr="00DF5782" w:rsidRDefault="00DF5782" w:rsidP="00DF5782">
      <w:pPr>
        <w:numPr>
          <w:ilvl w:val="0"/>
          <w:numId w:val="17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fattar beslut om upphävande av utbildningsplan.</w:t>
      </w:r>
    </w:p>
    <w:p w14:paraId="7E4E1DA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beslutar om vem som ansvarar för att berörda studenter informeras enligt nedan (i normalfallet programstudierektor för aktuellt program).</w:t>
      </w:r>
    </w:p>
    <w:p w14:paraId="15D3D6F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AE9EEE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Beslut om avveckling</w:t>
      </w:r>
    </w:p>
    <w:p w14:paraId="7B802BA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beslutsunderlaget inför nedläggning och avveckling av utbildningsprogram ska följande framgå:</w:t>
      </w:r>
    </w:p>
    <w:p w14:paraId="7F187891" w14:textId="77777777" w:rsidR="00DF5782" w:rsidRPr="00DF5782" w:rsidRDefault="00DF5782" w:rsidP="00DF5782">
      <w:pPr>
        <w:numPr>
          <w:ilvl w:val="0"/>
          <w:numId w:val="1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Anledning till nedläggning av utbildningsprogrammet, till exempel strategiska överväganden, bristande </w:t>
      </w:r>
      <w:r w:rsidRPr="00DF5782">
        <w:rPr>
          <w:rFonts w:ascii="Times New Roman" w:eastAsia="Times New Roman" w:hAnsi="Times New Roman" w:cs="Times New Roman"/>
          <w:sz w:val="24"/>
          <w:szCs w:val="24"/>
          <w:lang w:eastAsia="sv-SE"/>
        </w:rPr>
        <w:lastRenderedPageBreak/>
        <w:t>söktryck, kvalitetsbrister som inte kan åtgärdas med befintliga förutsättningar eller osäker arbetsmarknad.</w:t>
      </w:r>
    </w:p>
    <w:p w14:paraId="68D64218" w14:textId="77777777" w:rsidR="00DF5782" w:rsidRPr="00DF5782" w:rsidRDefault="00DF5782" w:rsidP="00DF5782">
      <w:pPr>
        <w:numPr>
          <w:ilvl w:val="0"/>
          <w:numId w:val="1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övergångsbestämmelser för hur aktiva programstudenter samt studenter med beviljat studieuppehåll och studenter med rätt till anpassad studietakt ska kunna uppfylla kraven för den examen som utbildningen syftar till eller möjliggör.</w:t>
      </w:r>
    </w:p>
    <w:p w14:paraId="7EB27073" w14:textId="77777777" w:rsidR="00DF5782" w:rsidRPr="00DF5782" w:rsidRDefault="00DF5782" w:rsidP="00DF5782">
      <w:pPr>
        <w:numPr>
          <w:ilvl w:val="0"/>
          <w:numId w:val="17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kortfattad konsekvensanalys av vad nedläggningen och avvecklingen medför, exempelvis påverkan på annan utbildning och medverkande institutioner. </w:t>
      </w:r>
    </w:p>
    <w:p w14:paraId="1E90F4E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beslutet om nedläggning och avveckling av ett utbildningsprogram ska skälet/skälen för avvecklingen framgå.</w:t>
      </w:r>
    </w:p>
    <w:p w14:paraId="3A0FDE9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Information till berörda studenter</w:t>
      </w:r>
    </w:p>
    <w:p w14:paraId="0DDC1CA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Informationen till berörda studenter ska meddelas skriftligen och göras tillgänglig på den berörda utbildningens programsida på studentwebben. Följande behöver framgå:</w:t>
      </w:r>
    </w:p>
    <w:p w14:paraId="50450B6A" w14:textId="77777777" w:rsidR="00DF5782" w:rsidRPr="00DF5782" w:rsidRDefault="00DF5782" w:rsidP="00DF5782">
      <w:pPr>
        <w:numPr>
          <w:ilvl w:val="0"/>
          <w:numId w:val="1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for avveckling och tidpunkt för när utbildningsplanen upphör att gälla.</w:t>
      </w:r>
    </w:p>
    <w:p w14:paraId="03D3B0F0" w14:textId="77777777" w:rsidR="00DF5782" w:rsidRPr="00DF5782" w:rsidRDefault="00DF5782" w:rsidP="00DF5782">
      <w:pPr>
        <w:numPr>
          <w:ilvl w:val="0"/>
          <w:numId w:val="1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de sista kurstillfällena kommer att erbjudas inom den befintliga utbildningsplanen.</w:t>
      </w:r>
    </w:p>
    <w:p w14:paraId="6B3788FA" w14:textId="77777777" w:rsidR="00DF5782" w:rsidRPr="00DF5782" w:rsidRDefault="00DF5782" w:rsidP="00DF5782">
      <w:pPr>
        <w:numPr>
          <w:ilvl w:val="0"/>
          <w:numId w:val="1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Uppmaning till studenter som inte studerar aktivt inom programmet men önskar återuppta studierna att kontakta programstudierektorn eller studievägledningen för att vid behov upprätta en individuell studieplan och/eller anmäla sig till examinationstillfälle/n (motsvarande).</w:t>
      </w:r>
    </w:p>
    <w:p w14:paraId="4C8EDBF3" w14:textId="77777777" w:rsidR="00DF5782" w:rsidRPr="00DF5782" w:rsidRDefault="00DF5782" w:rsidP="00DF5782">
      <w:pPr>
        <w:numPr>
          <w:ilvl w:val="0"/>
          <w:numId w:val="18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att studenten riskerar att missa möjligheten att slutföra utbildningen och nå examen enligt den utbildningsplan hen antogs till, om hen hör av sig för sent.</w:t>
      </w:r>
    </w:p>
    <w:p w14:paraId="1F98E04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kurser enligt utbildningsplanen inte kan erbjudas till studenter som åter</w:t>
      </w:r>
      <w:r w:rsidRPr="00DF5782">
        <w:rPr>
          <w:rFonts w:ascii="Times New Roman" w:eastAsia="Times New Roman" w:hAnsi="Times New Roman" w:cs="Times New Roman"/>
          <w:sz w:val="24"/>
          <w:szCs w:val="24"/>
          <w:lang w:eastAsia="sv-SE"/>
        </w:rPr>
        <w:softHyphen/>
        <w:t>kommer efter ett beviljat studieuppehåll eller studenter med rätt till anpassad studietakt, ska studenterna erbjudas antingen en individuell studieplan eller annan lösning för att uppnå examen som programmet syftar till eller möjliggör.</w:t>
      </w:r>
    </w:p>
    <w:p w14:paraId="46E1E0C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berörda studenter avses här</w:t>
      </w:r>
    </w:p>
    <w:p w14:paraId="627A422F" w14:textId="77777777" w:rsidR="00DF5782" w:rsidRPr="00DF5782" w:rsidRDefault="00DF5782" w:rsidP="00DF5782">
      <w:pPr>
        <w:numPr>
          <w:ilvl w:val="0"/>
          <w:numId w:val="1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aktiva programstudenter (registrerade på någon av programmets kurser innevarande läsår),</w:t>
      </w:r>
    </w:p>
    <w:p w14:paraId="0749EEE0" w14:textId="77777777" w:rsidR="00DF5782" w:rsidRPr="00DF5782" w:rsidRDefault="00DF5782" w:rsidP="00DF5782">
      <w:pPr>
        <w:numPr>
          <w:ilvl w:val="0"/>
          <w:numId w:val="1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programstudenter som har beviljats anstånd med studiestarten eller studieuppehåll (med platsgaranti),</w:t>
      </w:r>
    </w:p>
    <w:p w14:paraId="3A5DCD22" w14:textId="77777777" w:rsidR="00DF5782" w:rsidRPr="00DF5782" w:rsidRDefault="00DF5782" w:rsidP="00DF5782">
      <w:pPr>
        <w:numPr>
          <w:ilvl w:val="0"/>
          <w:numId w:val="18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programstudenter som varit registrerade på någon av programmets kurser de senaste fem läsåren (inklusive innevarande läsår) utan att ha anmält avbrott och som inte har avlagt examen.</w:t>
      </w:r>
    </w:p>
    <w:p w14:paraId="3B936F5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Andra studenter, till exempel studenter med längre studieuppehåll utan särskilda skäl, erbjuds hjälp via studievägledningen med en individuell studieplanering för möjligheten att uppnå en examen.</w:t>
      </w:r>
    </w:p>
    <w:p w14:paraId="2222215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55" w:anchor="programutbudet11"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456"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1266A356"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12. Utbildningsplan och programtillfälle</w:t>
      </w:r>
    </w:p>
    <w:p w14:paraId="0694D6B7"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57" w:anchor="Utbildningsplan121" w:history="1">
        <w:r w:rsidR="00DF5782" w:rsidRPr="00DF5782">
          <w:rPr>
            <w:rFonts w:ascii="Times New Roman" w:eastAsia="Times New Roman" w:hAnsi="Times New Roman" w:cs="Times New Roman"/>
            <w:color w:val="3F41DC"/>
            <w:sz w:val="24"/>
            <w:szCs w:val="24"/>
            <w:u w:val="single"/>
            <w:lang w:eastAsia="sv-SE"/>
          </w:rPr>
          <w:t>12.1 Utbildningsplan</w:t>
        </w:r>
      </w:hyperlink>
      <w:r w:rsidR="00DF5782" w:rsidRPr="00DF5782">
        <w:rPr>
          <w:rFonts w:ascii="Times New Roman" w:eastAsia="Times New Roman" w:hAnsi="Times New Roman" w:cs="Times New Roman"/>
          <w:sz w:val="24"/>
          <w:szCs w:val="24"/>
          <w:lang w:eastAsia="sv-SE"/>
        </w:rPr>
        <w:br/>
      </w:r>
      <w:hyperlink r:id="rId458" w:anchor="Utbildningsplan122" w:history="1">
        <w:r w:rsidR="00DF5782" w:rsidRPr="00DF5782">
          <w:rPr>
            <w:rFonts w:ascii="Times New Roman" w:eastAsia="Times New Roman" w:hAnsi="Times New Roman" w:cs="Times New Roman"/>
            <w:color w:val="3F41DC"/>
            <w:sz w:val="24"/>
            <w:szCs w:val="24"/>
            <w:u w:val="single"/>
            <w:lang w:eastAsia="sv-SE"/>
          </w:rPr>
          <w:t>12.2 Programtillfälle</w:t>
        </w:r>
      </w:hyperlink>
      <w:r w:rsidR="00DF5782" w:rsidRPr="00DF5782">
        <w:rPr>
          <w:rFonts w:ascii="Times New Roman" w:eastAsia="Times New Roman" w:hAnsi="Times New Roman" w:cs="Times New Roman"/>
          <w:sz w:val="24"/>
          <w:szCs w:val="24"/>
          <w:lang w:eastAsia="sv-SE"/>
        </w:rPr>
        <w:br/>
      </w:r>
      <w:hyperlink r:id="rId459" w:anchor="Utbildningsplan123" w:history="1">
        <w:r w:rsidR="00DF5782" w:rsidRPr="00DF5782">
          <w:rPr>
            <w:rFonts w:ascii="Times New Roman" w:eastAsia="Times New Roman" w:hAnsi="Times New Roman" w:cs="Times New Roman"/>
            <w:color w:val="3F41DC"/>
            <w:sz w:val="24"/>
            <w:szCs w:val="24"/>
            <w:u w:val="single"/>
            <w:lang w:eastAsia="sv-SE"/>
          </w:rPr>
          <w:t>12.3 Tillfälligt antagningsstopp</w:t>
        </w:r>
      </w:hyperlink>
      <w:r w:rsidR="00DF5782" w:rsidRPr="00DF5782">
        <w:rPr>
          <w:rFonts w:ascii="Times New Roman" w:eastAsia="Times New Roman" w:hAnsi="Times New Roman" w:cs="Times New Roman"/>
          <w:sz w:val="24"/>
          <w:szCs w:val="24"/>
          <w:lang w:eastAsia="sv-SE"/>
        </w:rPr>
        <w:br/>
      </w:r>
      <w:hyperlink r:id="rId460" w:anchor="Utbildningsplan124" w:history="1">
        <w:r w:rsidR="00DF5782" w:rsidRPr="00DF5782">
          <w:rPr>
            <w:rFonts w:ascii="Times New Roman" w:eastAsia="Times New Roman" w:hAnsi="Times New Roman" w:cs="Times New Roman"/>
            <w:color w:val="3F41DC"/>
            <w:sz w:val="24"/>
            <w:szCs w:val="24"/>
            <w:u w:val="single"/>
            <w:lang w:eastAsia="sv-SE"/>
          </w:rPr>
          <w:t>12.4 Upphävande av utbildningsplan</w:t>
        </w:r>
      </w:hyperlink>
    </w:p>
    <w:p w14:paraId="16FDCE00"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12.1 Utbildningsplan</w:t>
      </w:r>
    </w:p>
    <w:p w14:paraId="21D48D3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723A988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Högskoleförordningen (1993:100) 6 kap. innehåller regler om utbildningen:</w:t>
      </w:r>
    </w:p>
    <w:p w14:paraId="4CFA3E32" w14:textId="77777777" w:rsidR="00DF5782" w:rsidRPr="00DF5782" w:rsidRDefault="00DF5782" w:rsidP="00DF5782">
      <w:pPr>
        <w:numPr>
          <w:ilvl w:val="0"/>
          <w:numId w:val="1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får sammanföras till utbildningsprogram.</w:t>
      </w:r>
    </w:p>
    <w:p w14:paraId="3730E532" w14:textId="77777777" w:rsidR="00DF5782" w:rsidRPr="00DF5782" w:rsidRDefault="00DF5782" w:rsidP="00DF5782">
      <w:pPr>
        <w:numPr>
          <w:ilvl w:val="0"/>
          <w:numId w:val="1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ska finnas en utbildningsplan för varje utbildningsprogram.</w:t>
      </w:r>
    </w:p>
    <w:p w14:paraId="69D5919E" w14:textId="77777777" w:rsidR="00DF5782" w:rsidRPr="00DF5782" w:rsidRDefault="00DF5782" w:rsidP="00DF5782">
      <w:pPr>
        <w:numPr>
          <w:ilvl w:val="0"/>
          <w:numId w:val="18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utbildningsplanen ska de kurser som programmet omfattar anges, samt krav på särskild behörighet och övriga föreskrifter som behövs.</w:t>
      </w:r>
    </w:p>
    <w:p w14:paraId="41404E2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B036D1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följer de rekommendationer om utbildningsplaner som SUHF har utfärdat: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 2011:1, dnr 10/118)</w:t>
      </w:r>
    </w:p>
    <w:p w14:paraId="2D7CB7F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 utbildningsplan ska anges:</w:t>
      </w:r>
    </w:p>
    <w:p w14:paraId="24A94EF3" w14:textId="77777777" w:rsidR="00DF5782" w:rsidRPr="00DF5782" w:rsidRDefault="00DF5782" w:rsidP="00DF5782">
      <w:pPr>
        <w:numPr>
          <w:ilvl w:val="0"/>
          <w:numId w:val="1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kurser som utbildningsprogrammet omfattar</w:t>
      </w:r>
    </w:p>
    <w:p w14:paraId="0E46952D" w14:textId="77777777" w:rsidR="00DF5782" w:rsidRPr="00DF5782" w:rsidRDefault="00DF5782" w:rsidP="00DF5782">
      <w:pPr>
        <w:numPr>
          <w:ilvl w:val="0"/>
          <w:numId w:val="1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huvudsakliga uppläggningen av utbildningsprogrammet</w:t>
      </w:r>
    </w:p>
    <w:p w14:paraId="44D58B1B" w14:textId="77777777" w:rsidR="00DF5782" w:rsidRPr="00DF5782" w:rsidRDefault="00DF5782" w:rsidP="00DF5782">
      <w:pPr>
        <w:numPr>
          <w:ilvl w:val="0"/>
          <w:numId w:val="1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krav på förkunskaper och andra villkor utöver grundläggande behörighet som gäller för att bli antagen till utbildningsprogrammet (särskild behörighet)</w:t>
      </w:r>
    </w:p>
    <w:p w14:paraId="4F4667A5" w14:textId="77777777" w:rsidR="00DF5782" w:rsidRPr="00DF5782" w:rsidRDefault="00DF5782" w:rsidP="00DF5782">
      <w:pPr>
        <w:numPr>
          <w:ilvl w:val="0"/>
          <w:numId w:val="18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utbildningsplanen eller ändring av den ska börja gälla och de övergångsbestämmelser och övriga föreskrifter som behövs.”</w:t>
      </w:r>
    </w:p>
    <w:p w14:paraId="5B0300C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Följande gäller för utbildningsplaner för utbildningsprogram på grundnivå och avancerad nivå vid SLU:</w:t>
      </w:r>
    </w:p>
    <w:p w14:paraId="1D42ACD7" w14:textId="77777777"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En</w:t>
      </w:r>
      <w:r w:rsidRPr="00DF5782">
        <w:rPr>
          <w:rFonts w:ascii="Times New Roman" w:eastAsia="Times New Roman" w:hAnsi="Times New Roman" w:cs="Times New Roman"/>
          <w:sz w:val="24"/>
          <w:szCs w:val="24"/>
          <w:lang w:eastAsia="sv-SE"/>
        </w:rPr>
        <w:t> utbildningsplan omfattar </w:t>
      </w:r>
      <w:r w:rsidRPr="00DF5782">
        <w:rPr>
          <w:rFonts w:ascii="Times New Roman" w:eastAsia="Times New Roman" w:hAnsi="Times New Roman" w:cs="Times New Roman"/>
          <w:b/>
          <w:bCs/>
          <w:sz w:val="24"/>
          <w:szCs w:val="24"/>
          <w:lang w:eastAsia="sv-SE"/>
        </w:rPr>
        <w:t>ett </w:t>
      </w:r>
      <w:r w:rsidRPr="00DF5782">
        <w:rPr>
          <w:rFonts w:ascii="Times New Roman" w:eastAsia="Times New Roman" w:hAnsi="Times New Roman" w:cs="Times New Roman"/>
          <w:sz w:val="24"/>
          <w:szCs w:val="24"/>
          <w:lang w:eastAsia="sv-SE"/>
        </w:rPr>
        <w:t>utbildningsprogram.</w:t>
      </w:r>
    </w:p>
    <w:p w14:paraId="21ED6AF5" w14:textId="77777777"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Krav på </w:t>
      </w:r>
      <w:r w:rsidRPr="00DF5782">
        <w:rPr>
          <w:rFonts w:ascii="Times New Roman" w:eastAsia="Times New Roman" w:hAnsi="Times New Roman" w:cs="Times New Roman"/>
          <w:b/>
          <w:bCs/>
          <w:sz w:val="24"/>
          <w:szCs w:val="24"/>
          <w:lang w:eastAsia="sv-SE"/>
        </w:rPr>
        <w:t>förkunskaper </w:t>
      </w:r>
      <w:r w:rsidRPr="00DF5782">
        <w:rPr>
          <w:rFonts w:ascii="Times New Roman" w:eastAsia="Times New Roman" w:hAnsi="Times New Roman" w:cs="Times New Roman"/>
          <w:sz w:val="24"/>
          <w:szCs w:val="24"/>
          <w:lang w:eastAsia="sv-SE"/>
        </w:rPr>
        <w:t>(särskild behörighet) för att bli antagen till programmet ska anges.</w:t>
      </w:r>
    </w:p>
    <w:p w14:paraId="2C2CEAFC" w14:textId="77777777"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Målen</w:t>
      </w:r>
      <w:r w:rsidRPr="00DF5782">
        <w:rPr>
          <w:rFonts w:ascii="Times New Roman" w:eastAsia="Times New Roman" w:hAnsi="Times New Roman" w:cs="Times New Roman"/>
          <w:sz w:val="24"/>
          <w:szCs w:val="24"/>
          <w:lang w:eastAsia="sv-SE"/>
        </w:rPr>
        <w:t> för utbildningsprogrammet ska anges.</w:t>
      </w:r>
    </w:p>
    <w:p w14:paraId="523F7EF1" w14:textId="77777777"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Utbildningens </w:t>
      </w:r>
      <w:r w:rsidRPr="00DF5782">
        <w:rPr>
          <w:rFonts w:ascii="Times New Roman" w:eastAsia="Times New Roman" w:hAnsi="Times New Roman" w:cs="Times New Roman"/>
          <w:b/>
          <w:bCs/>
          <w:sz w:val="24"/>
          <w:szCs w:val="24"/>
          <w:lang w:eastAsia="sv-SE"/>
        </w:rPr>
        <w:t>innehåll</w:t>
      </w:r>
      <w:r w:rsidRPr="00DF5782">
        <w:rPr>
          <w:rFonts w:ascii="Times New Roman" w:eastAsia="Times New Roman" w:hAnsi="Times New Roman" w:cs="Times New Roman"/>
          <w:sz w:val="24"/>
          <w:szCs w:val="24"/>
          <w:lang w:eastAsia="sv-SE"/>
        </w:rPr>
        <w:t> och </w:t>
      </w:r>
      <w:r w:rsidRPr="00DF5782">
        <w:rPr>
          <w:rFonts w:ascii="Times New Roman" w:eastAsia="Times New Roman" w:hAnsi="Times New Roman" w:cs="Times New Roman"/>
          <w:b/>
          <w:bCs/>
          <w:sz w:val="24"/>
          <w:szCs w:val="24"/>
          <w:lang w:eastAsia="sv-SE"/>
        </w:rPr>
        <w:t>struktur</w:t>
      </w:r>
      <w:r w:rsidRPr="00DF5782">
        <w:rPr>
          <w:rFonts w:ascii="Times New Roman" w:eastAsia="Times New Roman" w:hAnsi="Times New Roman" w:cs="Times New Roman"/>
          <w:sz w:val="24"/>
          <w:szCs w:val="24"/>
          <w:lang w:eastAsia="sv-SE"/>
        </w:rPr>
        <w:t> ska anges. I den schematiska översikten ska programmets kurser finnas med. Deras nivå, fördjupning, huvudområde och omfattning ska specificeras. För yrkesprogram ska det anges om kurserna är obligatoriska.</w:t>
      </w:r>
    </w:p>
    <w:p w14:paraId="68F5C2A2" w14:textId="77777777"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specifika </w:t>
      </w:r>
      <w:r w:rsidRPr="00DF5782">
        <w:rPr>
          <w:rFonts w:ascii="Times New Roman" w:eastAsia="Times New Roman" w:hAnsi="Times New Roman" w:cs="Times New Roman"/>
          <w:b/>
          <w:bCs/>
          <w:sz w:val="24"/>
          <w:szCs w:val="24"/>
          <w:lang w:eastAsia="sv-SE"/>
        </w:rPr>
        <w:t>krav</w:t>
      </w:r>
      <w:r w:rsidRPr="00DF5782">
        <w:rPr>
          <w:rFonts w:ascii="Times New Roman" w:eastAsia="Times New Roman" w:hAnsi="Times New Roman" w:cs="Times New Roman"/>
          <w:sz w:val="24"/>
          <w:szCs w:val="24"/>
          <w:lang w:eastAsia="sv-SE"/>
        </w:rPr>
        <w:t> som ställs för att erhålla en viss </w:t>
      </w:r>
      <w:r w:rsidRPr="00DF5782">
        <w:rPr>
          <w:rFonts w:ascii="Times New Roman" w:eastAsia="Times New Roman" w:hAnsi="Times New Roman" w:cs="Times New Roman"/>
          <w:b/>
          <w:bCs/>
          <w:sz w:val="24"/>
          <w:szCs w:val="24"/>
          <w:lang w:eastAsia="sv-SE"/>
        </w:rPr>
        <w:t>examen </w:t>
      </w:r>
      <w:r w:rsidRPr="00DF5782">
        <w:rPr>
          <w:rFonts w:ascii="Times New Roman" w:eastAsia="Times New Roman" w:hAnsi="Times New Roman" w:cs="Times New Roman"/>
          <w:sz w:val="24"/>
          <w:szCs w:val="24"/>
          <w:lang w:eastAsia="sv-SE"/>
        </w:rPr>
        <w:t>ska anges. Dessa ska ansluta till </w:t>
      </w:r>
      <w:hyperlink r:id="rId461" w:history="1">
        <w:r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Pr="00DF5782">
        <w:rPr>
          <w:rFonts w:ascii="Times New Roman" w:eastAsia="Times New Roman" w:hAnsi="Times New Roman" w:cs="Times New Roman"/>
          <w:sz w:val="24"/>
          <w:szCs w:val="24"/>
          <w:lang w:eastAsia="sv-SE"/>
        </w:rPr>
        <w:t>, som innehåller interna examensföreskrifter.     </w:t>
      </w:r>
    </w:p>
    <w:p w14:paraId="3738ADF3" w14:textId="77777777"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preliminär utbildningsplan ska finnas vid inrättande av </w:t>
      </w:r>
      <w:r w:rsidRPr="00DF5782">
        <w:rPr>
          <w:rFonts w:ascii="Times New Roman" w:eastAsia="Times New Roman" w:hAnsi="Times New Roman" w:cs="Times New Roman"/>
          <w:b/>
          <w:bCs/>
          <w:sz w:val="24"/>
          <w:szCs w:val="24"/>
          <w:lang w:eastAsia="sv-SE"/>
        </w:rPr>
        <w:t>ett nytt utbildningsprogram</w:t>
      </w:r>
      <w:r w:rsidRPr="00DF5782">
        <w:rPr>
          <w:rFonts w:ascii="Times New Roman" w:eastAsia="Times New Roman" w:hAnsi="Times New Roman" w:cs="Times New Roman"/>
          <w:sz w:val="24"/>
          <w:szCs w:val="24"/>
          <w:lang w:eastAsia="sv-SE"/>
        </w:rPr>
        <w:t>.</w:t>
      </w:r>
    </w:p>
    <w:p w14:paraId="147608BD" w14:textId="77777777"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utbildningsplan för ett </w:t>
      </w:r>
      <w:r w:rsidRPr="00DF5782">
        <w:rPr>
          <w:rFonts w:ascii="Times New Roman" w:eastAsia="Times New Roman" w:hAnsi="Times New Roman" w:cs="Times New Roman"/>
          <w:b/>
          <w:bCs/>
          <w:sz w:val="24"/>
          <w:szCs w:val="24"/>
          <w:lang w:eastAsia="sv-SE"/>
        </w:rPr>
        <w:t>nytt utbildningsprogram</w:t>
      </w:r>
      <w:r w:rsidRPr="00DF5782">
        <w:rPr>
          <w:rFonts w:ascii="Times New Roman" w:eastAsia="Times New Roman" w:hAnsi="Times New Roman" w:cs="Times New Roman"/>
          <w:sz w:val="24"/>
          <w:szCs w:val="24"/>
          <w:lang w:eastAsia="sv-SE"/>
        </w:rPr>
        <w:t> fastställs av Utbildningsnämnden vid SLU. (Styrelsens delegationsordning) Se </w:t>
      </w:r>
      <w:hyperlink r:id="rId462"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14:paraId="0F39FCC0" w14:textId="77777777"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viss revidering av befintliga utbildningsplaner har utbildningsnämnden delegerat till berörd programnämnd. Se </w:t>
      </w:r>
      <w:r w:rsidRPr="00DF5782">
        <w:rPr>
          <w:rFonts w:ascii="Times New Roman" w:eastAsia="Times New Roman" w:hAnsi="Times New Roman" w:cs="Times New Roman"/>
          <w:sz w:val="24"/>
          <w:szCs w:val="24"/>
          <w:u w:val="single"/>
          <w:lang w:eastAsia="sv-SE"/>
        </w:rPr>
        <w:t>Vem ansvarar för vad?</w:t>
      </w:r>
      <w:r w:rsidRPr="00DF5782">
        <w:rPr>
          <w:rFonts w:ascii="Times New Roman" w:eastAsia="Times New Roman" w:hAnsi="Times New Roman" w:cs="Times New Roman"/>
          <w:sz w:val="24"/>
          <w:szCs w:val="24"/>
          <w:lang w:eastAsia="sv-SE"/>
        </w:rPr>
        <w:t> samt </w:t>
      </w:r>
      <w:hyperlink r:id="rId463"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w:t>
      </w:r>
    </w:p>
    <w:p w14:paraId="3EA20D2B" w14:textId="77777777" w:rsidR="00DF5782" w:rsidRPr="00DF5782" w:rsidRDefault="00DF5782" w:rsidP="00DF5782">
      <w:pPr>
        <w:numPr>
          <w:ilvl w:val="0"/>
          <w:numId w:val="18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Utbildningsplanen ska fastställas på </w:t>
      </w:r>
      <w:r w:rsidRPr="00DF5782">
        <w:rPr>
          <w:rFonts w:ascii="Times New Roman" w:eastAsia="Times New Roman" w:hAnsi="Times New Roman" w:cs="Times New Roman"/>
          <w:b/>
          <w:bCs/>
          <w:sz w:val="24"/>
          <w:szCs w:val="24"/>
          <w:lang w:eastAsia="sv-SE"/>
        </w:rPr>
        <w:t>svenska</w:t>
      </w:r>
      <w:r w:rsidRPr="00DF5782">
        <w:rPr>
          <w:rFonts w:ascii="Times New Roman" w:eastAsia="Times New Roman" w:hAnsi="Times New Roman" w:cs="Times New Roman"/>
          <w:sz w:val="24"/>
          <w:szCs w:val="24"/>
          <w:lang w:eastAsia="sv-SE"/>
        </w:rPr>
        <w:t>, vårt myndighetsspråk. (Språklagen (2009:600) 10 §) En engelsk översättning ska finnas för inmatning i kursdatabasen.</w:t>
      </w:r>
    </w:p>
    <w:p w14:paraId="69E0060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Rubriker i en utbildningsplan vid SLU</w:t>
      </w:r>
    </w:p>
    <w:p w14:paraId="525451D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b/>
          <w:bCs/>
          <w:sz w:val="24"/>
          <w:szCs w:val="24"/>
          <w:lang w:eastAsia="sv-SE"/>
        </w:rPr>
        <w:t>Utbildningsplan för xxx programmet, xx högskolepoäng</w:t>
      </w:r>
      <w:r w:rsidRPr="00DF5782">
        <w:rPr>
          <w:rFonts w:ascii="Times New Roman" w:eastAsia="Times New Roman" w:hAnsi="Times New Roman" w:cs="Times New Roman"/>
          <w:b/>
          <w:bCs/>
          <w:sz w:val="24"/>
          <w:szCs w:val="24"/>
          <w:lang w:eastAsia="sv-SE"/>
        </w:rPr>
        <w:br/>
        <w:t>(</w:t>
      </w:r>
      <w:proofErr w:type="spellStart"/>
      <w:r w:rsidRPr="00DF5782">
        <w:rPr>
          <w:rFonts w:ascii="Times New Roman" w:eastAsia="Times New Roman" w:hAnsi="Times New Roman" w:cs="Times New Roman"/>
          <w:b/>
          <w:bCs/>
          <w:i/>
          <w:iCs/>
          <w:sz w:val="24"/>
          <w:szCs w:val="24"/>
          <w:lang w:eastAsia="sv-SE"/>
        </w:rPr>
        <w:t>Syllabus</w:t>
      </w:r>
      <w:proofErr w:type="spellEnd"/>
      <w:r w:rsidRPr="00DF5782">
        <w:rPr>
          <w:rFonts w:ascii="Times New Roman" w:eastAsia="Times New Roman" w:hAnsi="Times New Roman" w:cs="Times New Roman"/>
          <w:b/>
          <w:bCs/>
          <w:i/>
          <w:iCs/>
          <w:sz w:val="24"/>
          <w:szCs w:val="24"/>
          <w:lang w:eastAsia="sv-SE"/>
        </w:rPr>
        <w:t xml:space="preserve"> for xxx</w:t>
      </w:r>
      <w:r w:rsidRPr="00DF5782">
        <w:rPr>
          <w:rFonts w:ascii="Times New Roman" w:eastAsia="Times New Roman" w:hAnsi="Times New Roman" w:cs="Times New Roman"/>
          <w:b/>
          <w:bCs/>
          <w:sz w:val="24"/>
          <w:szCs w:val="24"/>
          <w:lang w:eastAsia="sv-SE"/>
        </w:rPr>
        <w:t> </w:t>
      </w:r>
      <w:proofErr w:type="spellStart"/>
      <w:r w:rsidRPr="00DF5782">
        <w:rPr>
          <w:rFonts w:ascii="Times New Roman" w:eastAsia="Times New Roman" w:hAnsi="Times New Roman" w:cs="Times New Roman"/>
          <w:b/>
          <w:bCs/>
          <w:i/>
          <w:iCs/>
          <w:sz w:val="24"/>
          <w:szCs w:val="24"/>
          <w:lang w:eastAsia="sv-SE"/>
        </w:rPr>
        <w:t>Programme</w:t>
      </w:r>
      <w:proofErr w:type="spellEnd"/>
      <w:r w:rsidRPr="00DF5782">
        <w:rPr>
          <w:rFonts w:ascii="Times New Roman" w:eastAsia="Times New Roman" w:hAnsi="Times New Roman" w:cs="Times New Roman"/>
          <w:b/>
          <w:bCs/>
          <w:i/>
          <w:iCs/>
          <w:sz w:val="24"/>
          <w:szCs w:val="24"/>
          <w:lang w:eastAsia="sv-SE"/>
        </w:rPr>
        <w:t xml:space="preserve">, xx </w:t>
      </w:r>
      <w:proofErr w:type="spellStart"/>
      <w:r w:rsidRPr="00DF5782">
        <w:rPr>
          <w:rFonts w:ascii="Times New Roman" w:eastAsia="Times New Roman" w:hAnsi="Times New Roman" w:cs="Times New Roman"/>
          <w:b/>
          <w:bCs/>
          <w:i/>
          <w:iCs/>
          <w:sz w:val="24"/>
          <w:szCs w:val="24"/>
          <w:lang w:eastAsia="sv-SE"/>
        </w:rPr>
        <w:t>credits</w:t>
      </w:r>
      <w:proofErr w:type="spellEnd"/>
      <w:r w:rsidRPr="00DF5782">
        <w:rPr>
          <w:rFonts w:ascii="Times New Roman" w:eastAsia="Times New Roman" w:hAnsi="Times New Roman" w:cs="Times New Roman"/>
          <w:b/>
          <w:bCs/>
          <w:sz w:val="24"/>
          <w:szCs w:val="24"/>
          <w:lang w:eastAsia="sv-SE"/>
        </w:rPr>
        <w:t>)</w:t>
      </w:r>
    </w:p>
    <w:p w14:paraId="07D3DB3B" w14:textId="77777777"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 innehåller programkod, beslutsdatum, fastställande nämnd, tidpunkt när utbildningsplanen börjar gälla, ansvarig programnämnd, ID-nummer med mera</w:t>
      </w:r>
    </w:p>
    <w:p w14:paraId="658E1629" w14:textId="77777777"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Förkunskaper och andra antagningsvillkor</w:t>
      </w:r>
    </w:p>
    <w:p w14:paraId="16F517C9" w14:textId="77777777"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Mål</w:t>
      </w:r>
    </w:p>
    <w:p w14:paraId="539E3B48" w14:textId="77777777"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Examen</w:t>
      </w:r>
    </w:p>
    <w:p w14:paraId="78551B02" w14:textId="77777777"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 och struktur (schematisk översikt)</w:t>
      </w:r>
    </w:p>
    <w:p w14:paraId="73FA2478" w14:textId="77777777"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Övergångsbestämmelser och övriga föreskrifter</w:t>
      </w:r>
    </w:p>
    <w:p w14:paraId="5E55FC77" w14:textId="77777777" w:rsidR="00DF5782" w:rsidRPr="00DF5782" w:rsidRDefault="00DF5782" w:rsidP="00DF5782">
      <w:pPr>
        <w:numPr>
          <w:ilvl w:val="0"/>
          <w:numId w:val="18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Övriga upplysningar</w:t>
      </w:r>
    </w:p>
    <w:p w14:paraId="23C3383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Vem ansvarar för vad?</w:t>
      </w:r>
    </w:p>
    <w:p w14:paraId="1350B821" w14:textId="77777777" w:rsidR="00DF5782" w:rsidRPr="00DF5782" w:rsidRDefault="00DF5782" w:rsidP="00DF5782">
      <w:pPr>
        <w:numPr>
          <w:ilvl w:val="0"/>
          <w:numId w:val="1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utbildningsplaner. (Styrelsens delegationsordning)</w:t>
      </w:r>
    </w:p>
    <w:p w14:paraId="1AB4802A" w14:textId="77777777" w:rsidR="00DF5782" w:rsidRPr="00DF5782" w:rsidRDefault="00DF5782" w:rsidP="00DF5782">
      <w:pPr>
        <w:numPr>
          <w:ilvl w:val="0"/>
          <w:numId w:val="1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programnämnd beslutar om viss revidering av utbildningsplaner.</w:t>
      </w:r>
    </w:p>
    <w:p w14:paraId="19A58B40" w14:textId="77777777" w:rsidR="00DF5782" w:rsidRPr="00DF5782" w:rsidRDefault="00DF5782" w:rsidP="00DF5782">
      <w:pPr>
        <w:numPr>
          <w:ilvl w:val="0"/>
          <w:numId w:val="1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Beslut om revideringar under rubrikerna ”Innehåll och struktur”, ”Övergångsbestämmelser och övriga föreskrifter</w:t>
      </w:r>
      <w:proofErr w:type="gramStart"/>
      <w:r w:rsidRPr="00DF5782">
        <w:rPr>
          <w:rFonts w:ascii="Times New Roman" w:eastAsia="Times New Roman" w:hAnsi="Times New Roman" w:cs="Times New Roman"/>
          <w:sz w:val="24"/>
          <w:szCs w:val="24"/>
          <w:lang w:eastAsia="sv-SE"/>
        </w:rPr>
        <w:t>”,  ”</w:t>
      </w:r>
      <w:proofErr w:type="gramEnd"/>
      <w:r w:rsidRPr="00DF5782">
        <w:rPr>
          <w:rFonts w:ascii="Times New Roman" w:eastAsia="Times New Roman" w:hAnsi="Times New Roman" w:cs="Times New Roman"/>
          <w:sz w:val="24"/>
          <w:szCs w:val="24"/>
          <w:lang w:eastAsia="sv-SE"/>
        </w:rPr>
        <w:t>Övriga upplysningar” samt förtydliganden av programnamnet kan fattas av berörd programnämnd på delegation av Utbildningsnämnden.</w:t>
      </w:r>
    </w:p>
    <w:p w14:paraId="7EDBCE5E" w14:textId="77777777" w:rsidR="00DF5782" w:rsidRPr="00DF5782" w:rsidRDefault="00DF5782" w:rsidP="00DF5782">
      <w:pPr>
        <w:numPr>
          <w:ilvl w:val="0"/>
          <w:numId w:val="18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 beslutar alltid vid förändringar i programnamn (utöver förtydliganden), omfattning (</w:t>
      </w:r>
      <w:proofErr w:type="spellStart"/>
      <w:r w:rsidRPr="00DF5782">
        <w:rPr>
          <w:rFonts w:ascii="Times New Roman" w:eastAsia="Times New Roman" w:hAnsi="Times New Roman" w:cs="Times New Roman"/>
          <w:sz w:val="24"/>
          <w:szCs w:val="24"/>
          <w:lang w:eastAsia="sv-SE"/>
        </w:rPr>
        <w:t>hp</w:t>
      </w:r>
      <w:proofErr w:type="spellEnd"/>
      <w:r w:rsidRPr="00DF5782">
        <w:rPr>
          <w:rFonts w:ascii="Times New Roman" w:eastAsia="Times New Roman" w:hAnsi="Times New Roman" w:cs="Times New Roman"/>
          <w:sz w:val="24"/>
          <w:szCs w:val="24"/>
          <w:lang w:eastAsia="sv-SE"/>
        </w:rPr>
        <w:t>), behörighetskrav, mål för examen, syfte och examenskrav. (UN-beslut 2021-10-14, § 81/21)</w:t>
      </w:r>
    </w:p>
    <w:p w14:paraId="5188EE39"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0D27E72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464"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utbildningsplaner. Se även anvisningar för utbildningsplaner under länkar för mer detaljerad information.</w:t>
      </w:r>
    </w:p>
    <w:p w14:paraId="4EDAE8C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Praxis för utformning av programnamn</w:t>
      </w:r>
    </w:p>
    <w:p w14:paraId="3F21FE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"programutbudet114" </w:instrText>
      </w:r>
      <w:r w:rsidRPr="00DF5782">
        <w:rPr>
          <w:rFonts w:ascii="Times New Roman" w:eastAsia="Times New Roman" w:hAnsi="Times New Roman" w:cs="Times New Roman"/>
          <w:sz w:val="24"/>
          <w:szCs w:val="24"/>
          <w:lang w:eastAsia="sv-SE"/>
        </w:rPr>
      </w:r>
      <w:r w:rsidRPr="00DF5782">
        <w:rPr>
          <w:rFonts w:ascii="Times New Roman" w:eastAsia="Times New Roman" w:hAnsi="Times New Roman" w:cs="Times New Roman"/>
          <w:sz w:val="24"/>
          <w:szCs w:val="24"/>
          <w:lang w:eastAsia="sv-SE"/>
        </w:rPr>
        <w:fldChar w:fldCharType="separate"/>
      </w:r>
      <w:ins w:id="0" w:author="Unknown" w:date="2019-07-09T13:04:00Z">
        <w:r w:rsidRPr="00DF5782">
          <w:rPr>
            <w:rFonts w:ascii="Times New Roman" w:eastAsia="Times New Roman" w:hAnsi="Times New Roman" w:cs="Times New Roman"/>
            <w:color w:val="3F41DC"/>
            <w:sz w:val="24"/>
            <w:szCs w:val="24"/>
            <w:u w:val="single"/>
            <w:lang w:eastAsia="sv-SE"/>
          </w:rPr>
          <w:t>11.4 Principer för namngivning av utbildningsprogram</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w:t>
      </w:r>
    </w:p>
    <w:p w14:paraId="162A8267"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Praxis för programkoder</w:t>
      </w:r>
    </w:p>
    <w:p w14:paraId="77D964FC" w14:textId="77777777" w:rsidR="00DF5782" w:rsidRPr="00DF5782" w:rsidRDefault="00DF5782" w:rsidP="00DF5782">
      <w:pPr>
        <w:numPr>
          <w:ilvl w:val="0"/>
          <w:numId w:val="1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Styrelsen inrättar ett nytt program → utbildningsnämnden beslutar om ny utbildningsplan </w:t>
      </w:r>
      <w:proofErr w:type="gramStart"/>
      <w:r w:rsidRPr="00DF5782">
        <w:rPr>
          <w:rFonts w:ascii="Times New Roman" w:eastAsia="Times New Roman" w:hAnsi="Times New Roman" w:cs="Times New Roman"/>
          <w:sz w:val="24"/>
          <w:szCs w:val="24"/>
          <w:lang w:eastAsia="sv-SE"/>
        </w:rPr>
        <w:t>→  ny</w:t>
      </w:r>
      <w:proofErr w:type="gramEnd"/>
      <w:r w:rsidRPr="00DF5782">
        <w:rPr>
          <w:rFonts w:ascii="Times New Roman" w:eastAsia="Times New Roman" w:hAnsi="Times New Roman" w:cs="Times New Roman"/>
          <w:sz w:val="24"/>
          <w:szCs w:val="24"/>
          <w:lang w:eastAsia="sv-SE"/>
        </w:rPr>
        <w:t xml:space="preserve"> programkod i utbildningsdatabasen. Se avsnitt </w:t>
      </w:r>
      <w:hyperlink r:id="rId465" w:anchor="Utbildningsplan123" w:history="1">
        <w:r w:rsidRPr="00DF5782">
          <w:rPr>
            <w:rFonts w:ascii="Times New Roman" w:eastAsia="Times New Roman" w:hAnsi="Times New Roman" w:cs="Times New Roman"/>
            <w:color w:val="3F41DC"/>
            <w:sz w:val="24"/>
            <w:szCs w:val="24"/>
            <w:u w:val="single"/>
            <w:lang w:eastAsia="sv-SE"/>
          </w:rPr>
          <w:t>12.3 Föreslå nytt utbildningsprogram</w:t>
        </w:r>
      </w:hyperlink>
      <w:r w:rsidRPr="00DF5782">
        <w:rPr>
          <w:rFonts w:ascii="Times New Roman" w:eastAsia="Times New Roman" w:hAnsi="Times New Roman" w:cs="Times New Roman"/>
          <w:sz w:val="24"/>
          <w:szCs w:val="24"/>
          <w:lang w:eastAsia="sv-SE"/>
        </w:rPr>
        <w:t>.</w:t>
      </w:r>
    </w:p>
    <w:p w14:paraId="6A0400E5" w14:textId="77777777" w:rsidR="00DF5782" w:rsidRPr="00DF5782" w:rsidRDefault="00DF5782" w:rsidP="00DF5782">
      <w:pPr>
        <w:numPr>
          <w:ilvl w:val="0"/>
          <w:numId w:val="1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lägger ned ett program → Utbildningsnämnden beslutar om upphävande av utbildningsplanen → programkoden för programmet bevaras i utbildningsdatabasen. Se avsnitt </w:t>
      </w:r>
      <w:hyperlink r:id="rId466"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w:t>
      </w:r>
    </w:p>
    <w:p w14:paraId="36A33A04" w14:textId="77777777" w:rsidR="00DF5782" w:rsidRPr="00DF5782" w:rsidRDefault="00DF5782" w:rsidP="00DF5782">
      <w:pPr>
        <w:numPr>
          <w:ilvl w:val="0"/>
          <w:numId w:val="1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beslutar om ny utbildningsplan för ett befintligt program → ny programkod i utbildningsdatabasen. Det tidigare programmet avvecklas, se avsnitt </w:t>
      </w:r>
      <w:hyperlink r:id="rId467"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 Utbildningsnämnden beslutar om upphävande av den äldre utbildningsplanen → programkoden bevaras i utbildningsdatabasen.</w:t>
      </w:r>
    </w:p>
    <w:p w14:paraId="2EF589B7" w14:textId="77777777" w:rsidR="00DF5782" w:rsidRPr="00DF5782" w:rsidRDefault="00DF5782" w:rsidP="00DF5782">
      <w:pPr>
        <w:numPr>
          <w:ilvl w:val="0"/>
          <w:numId w:val="18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 beslutar om utbildningsplan för ett befintligt program → ny version av utbildningsplan → befintlig programkod kvarstår, men får ett nytt versionstillägg.</w:t>
      </w:r>
    </w:p>
    <w:p w14:paraId="1CB0F84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att öka tydligheten om de förändringar som ett program genomgår under sin livstid, läggs en kortfattad information till i utbildningsplanen för varje ny version.</w:t>
      </w:r>
    </w:p>
    <w:p w14:paraId="4C31FB4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fakultetskansli eller annan avdelning, som ger stöd åt det organ som beslutar om utbildningsplanen, ansvarar för att fastställd plan lämnas för arkivering.</w:t>
      </w:r>
    </w:p>
    <w:p w14:paraId="3482EA0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1D58F0B4"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68" w:history="1">
        <w:r w:rsidR="00DF5782" w:rsidRPr="00DF5782">
          <w:rPr>
            <w:rFonts w:ascii="Times New Roman" w:eastAsia="Times New Roman" w:hAnsi="Times New Roman" w:cs="Times New Roman"/>
            <w:color w:val="3F41DC"/>
            <w:sz w:val="24"/>
            <w:szCs w:val="24"/>
            <w:u w:val="single"/>
            <w:lang w:eastAsia="sv-SE"/>
          </w:rPr>
          <w:t>Anvisningar för utbildningsplaner</w:t>
        </w:r>
      </w:hyperlink>
      <w:r w:rsidR="00DF5782" w:rsidRPr="00DF5782">
        <w:rPr>
          <w:rFonts w:ascii="Times New Roman" w:eastAsia="Times New Roman" w:hAnsi="Times New Roman" w:cs="Times New Roman"/>
          <w:sz w:val="24"/>
          <w:szCs w:val="24"/>
          <w:lang w:eastAsia="sv-SE"/>
        </w:rPr>
        <w:br/>
      </w:r>
      <w:hyperlink r:id="rId469" w:history="1">
        <w:r w:rsidR="00DF5782" w:rsidRPr="00DF5782">
          <w:rPr>
            <w:rFonts w:ascii="Times New Roman" w:eastAsia="Times New Roman" w:hAnsi="Times New Roman" w:cs="Times New Roman"/>
            <w:color w:val="3F41DC"/>
            <w:sz w:val="24"/>
            <w:szCs w:val="24"/>
            <w:u w:val="single"/>
            <w:lang w:eastAsia="sv-SE"/>
          </w:rPr>
          <w:t>Mall för utbildningsplaner – svenska </w:t>
        </w:r>
      </w:hyperlink>
      <w:r w:rsidR="00DF5782" w:rsidRPr="00DF5782">
        <w:rPr>
          <w:rFonts w:ascii="Times New Roman" w:eastAsia="Times New Roman" w:hAnsi="Times New Roman" w:cs="Times New Roman"/>
          <w:sz w:val="24"/>
          <w:szCs w:val="24"/>
          <w:lang w:eastAsia="sv-SE"/>
        </w:rPr>
        <w:t>(Word-format)</w:t>
      </w:r>
      <w:r w:rsidR="00DF5782" w:rsidRPr="00DF5782">
        <w:rPr>
          <w:rFonts w:ascii="Times New Roman" w:eastAsia="Times New Roman" w:hAnsi="Times New Roman" w:cs="Times New Roman"/>
          <w:sz w:val="24"/>
          <w:szCs w:val="24"/>
          <w:lang w:eastAsia="sv-SE"/>
        </w:rPr>
        <w:br/>
      </w:r>
      <w:hyperlink r:id="rId470" w:history="1">
        <w:r w:rsidR="00DF5782" w:rsidRPr="00DF5782">
          <w:rPr>
            <w:rFonts w:ascii="Times New Roman" w:eastAsia="Times New Roman" w:hAnsi="Times New Roman" w:cs="Times New Roman"/>
            <w:color w:val="3F41DC"/>
            <w:sz w:val="24"/>
            <w:szCs w:val="24"/>
            <w:u w:val="single"/>
            <w:lang w:eastAsia="sv-SE"/>
          </w:rPr>
          <w:t>Mall för utbildningsplaner – engelska</w:t>
        </w:r>
      </w:hyperlink>
      <w:r w:rsidR="00DF5782" w:rsidRPr="00DF5782">
        <w:rPr>
          <w:rFonts w:ascii="Times New Roman" w:eastAsia="Times New Roman" w:hAnsi="Times New Roman" w:cs="Times New Roman"/>
          <w:sz w:val="24"/>
          <w:szCs w:val="24"/>
          <w:lang w:eastAsia="sv-SE"/>
        </w:rPr>
        <w:t> (Word-format)</w:t>
      </w:r>
      <w:r w:rsidR="00DF5782" w:rsidRPr="00DF5782">
        <w:rPr>
          <w:rFonts w:ascii="Times New Roman" w:eastAsia="Times New Roman" w:hAnsi="Times New Roman" w:cs="Times New Roman"/>
          <w:sz w:val="24"/>
          <w:szCs w:val="24"/>
          <w:lang w:eastAsia="sv-SE"/>
        </w:rPr>
        <w:br/>
      </w:r>
      <w:hyperlink r:id="rId471" w:history="1">
        <w:r w:rsidR="00DF5782" w:rsidRPr="00DF5782">
          <w:rPr>
            <w:rFonts w:ascii="Times New Roman" w:eastAsia="Times New Roman" w:hAnsi="Times New Roman" w:cs="Times New Roman"/>
            <w:color w:val="3F41DC"/>
            <w:sz w:val="24"/>
            <w:szCs w:val="24"/>
            <w:u w:val="single"/>
            <w:lang w:eastAsia="sv-SE"/>
          </w:rPr>
          <w:t>Lokal examensordning – regler för examina på grundnivå och avancerad nivå vid SLU</w:t>
        </w:r>
      </w:hyperlink>
      <w:r w:rsidR="00DF5782" w:rsidRPr="00DF5782">
        <w:rPr>
          <w:rFonts w:ascii="Times New Roman" w:eastAsia="Times New Roman" w:hAnsi="Times New Roman" w:cs="Times New Roman"/>
          <w:sz w:val="24"/>
          <w:szCs w:val="24"/>
          <w:lang w:eastAsia="sv-SE"/>
        </w:rPr>
        <w:t> </w:t>
      </w:r>
    </w:p>
    <w:p w14:paraId="7816DAEA"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72" w:anchor="utbildningspla1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FD945A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12.2 Programtillfälle</w:t>
      </w:r>
    </w:p>
    <w:p w14:paraId="6D531C0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2866D6A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w:t>
      </w:r>
      <w:r w:rsidRPr="00DF5782">
        <w:rPr>
          <w:rFonts w:ascii="Times New Roman" w:eastAsia="Times New Roman" w:hAnsi="Times New Roman" w:cs="Times New Roman"/>
          <w:i/>
          <w:iCs/>
          <w:sz w:val="24"/>
          <w:szCs w:val="24"/>
          <w:lang w:eastAsia="sv-SE"/>
        </w:rPr>
        <w:t> programtillfälle</w:t>
      </w:r>
      <w:r w:rsidRPr="00DF5782">
        <w:rPr>
          <w:rFonts w:ascii="Times New Roman" w:eastAsia="Times New Roman" w:hAnsi="Times New Roman" w:cs="Times New Roman"/>
          <w:sz w:val="24"/>
          <w:szCs w:val="24"/>
          <w:lang w:eastAsia="sv-SE"/>
        </w:rPr>
        <w:t> är ett utbildningstillfälle med startdatum för ett program.</w:t>
      </w:r>
    </w:p>
    <w:p w14:paraId="0C46128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77406AB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angeläget med lång framförhållning i informationen till potentiella studenter. Därför behöver både utbildningsplan och programtillfälle vara beslutade i god tid före ansökan till utbildningens start.</w:t>
      </w:r>
    </w:p>
    <w:p w14:paraId="7D4A49B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25F9DE1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Senast den </w:t>
      </w:r>
      <w:r w:rsidRPr="00DF5782">
        <w:rPr>
          <w:rFonts w:ascii="Times New Roman" w:eastAsia="Times New Roman" w:hAnsi="Times New Roman" w:cs="Times New Roman"/>
          <w:b/>
          <w:bCs/>
          <w:sz w:val="24"/>
          <w:szCs w:val="24"/>
          <w:lang w:eastAsia="sv-SE"/>
        </w:rPr>
        <w:t>1 juli</w:t>
      </w:r>
      <w:r w:rsidRPr="00DF5782">
        <w:rPr>
          <w:rFonts w:ascii="Times New Roman" w:eastAsia="Times New Roman" w:hAnsi="Times New Roman" w:cs="Times New Roman"/>
          <w:sz w:val="24"/>
          <w:szCs w:val="24"/>
          <w:lang w:eastAsia="sv-SE"/>
        </w:rPr>
        <w:t> ska beslut fattas om vilka utbildnings</w:t>
      </w:r>
      <w:r w:rsidRPr="00DF5782">
        <w:rPr>
          <w:rFonts w:ascii="Times New Roman" w:eastAsia="Times New Roman" w:hAnsi="Times New Roman" w:cs="Times New Roman"/>
          <w:sz w:val="24"/>
          <w:szCs w:val="24"/>
          <w:lang w:eastAsia="sv-SE"/>
        </w:rPr>
        <w:softHyphen/>
        <w:t>program som ska annonseras för antagning nästkommande läsår.</w:t>
      </w:r>
    </w:p>
    <w:p w14:paraId="7DCA33F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139084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beslutar årligen om universitetets utbud av utbildningsprogram på grundnivå och avancerad nivå. (Styrelsens delegationsordning)</w:t>
      </w:r>
    </w:p>
    <w:p w14:paraId="13FFCC2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5747189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Av </w:t>
      </w:r>
      <w:hyperlink r:id="rId473" w:history="1">
        <w:r w:rsidRPr="00DF5782">
          <w:rPr>
            <w:rFonts w:ascii="Times New Roman" w:eastAsia="Times New Roman" w:hAnsi="Times New Roman" w:cs="Times New Roman"/>
            <w:color w:val="3F41DC"/>
            <w:sz w:val="24"/>
            <w:szCs w:val="24"/>
            <w:u w:val="single"/>
            <w:lang w:eastAsia="sv-SE"/>
          </w:rPr>
          <w:t>Bilaga 2: Årscykel för utbildningsplanering</w:t>
        </w:r>
      </w:hyperlink>
      <w:r w:rsidRPr="00DF5782">
        <w:rPr>
          <w:rFonts w:ascii="Times New Roman" w:eastAsia="Times New Roman" w:hAnsi="Times New Roman" w:cs="Times New Roman"/>
          <w:sz w:val="24"/>
          <w:szCs w:val="24"/>
          <w:lang w:eastAsia="sv-SE"/>
        </w:rPr>
        <w:t> framgår bland annat gemensamma tidsramar för planering och beslut om programutbud.</w:t>
      </w:r>
    </w:p>
    <w:p w14:paraId="5D87CD7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3DE35D2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Utbildningsprogrammen beskrivs på SLU:s webb:</w:t>
      </w:r>
    </w:p>
    <w:p w14:paraId="567956BE" w14:textId="77777777" w:rsidR="00DF5782" w:rsidRPr="00DF5782" w:rsidRDefault="00000000" w:rsidP="00DF5782">
      <w:pPr>
        <w:numPr>
          <w:ilvl w:val="0"/>
          <w:numId w:val="1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74" w:history="1">
        <w:r w:rsidR="00DF5782" w:rsidRPr="00DF5782">
          <w:rPr>
            <w:rFonts w:ascii="Times New Roman" w:eastAsia="Times New Roman" w:hAnsi="Times New Roman" w:cs="Times New Roman"/>
            <w:color w:val="3F41DC"/>
            <w:sz w:val="24"/>
            <w:szCs w:val="24"/>
            <w:u w:val="single"/>
            <w:lang w:eastAsia="sv-SE"/>
          </w:rPr>
          <w:t>Program på grundnivå</w:t>
        </w:r>
      </w:hyperlink>
    </w:p>
    <w:p w14:paraId="08018BFF" w14:textId="77777777" w:rsidR="00DF5782" w:rsidRPr="00DF5782" w:rsidRDefault="00000000" w:rsidP="00DF5782">
      <w:pPr>
        <w:numPr>
          <w:ilvl w:val="0"/>
          <w:numId w:val="18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75" w:history="1">
        <w:r w:rsidR="00DF5782" w:rsidRPr="00DF5782">
          <w:rPr>
            <w:rFonts w:ascii="Times New Roman" w:eastAsia="Times New Roman" w:hAnsi="Times New Roman" w:cs="Times New Roman"/>
            <w:color w:val="3F41DC"/>
            <w:sz w:val="24"/>
            <w:szCs w:val="24"/>
            <w:u w:val="single"/>
            <w:lang w:eastAsia="sv-SE"/>
          </w:rPr>
          <w:t>Program på avancerad nivå</w:t>
        </w:r>
      </w:hyperlink>
    </w:p>
    <w:p w14:paraId="3E64685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76" w:anchor="utbildningspla12"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2D049080"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12.3 Tillfälligt antagningsstopp</w:t>
      </w:r>
    </w:p>
    <w:p w14:paraId="23285AB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5E2DCF2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Det är viktigt för studenterna att programutbudet är förutsägbart. Därför ska SLU sträva efter att inte belägga utbildningsprogram med antagningsstopp utan giltiga skäl och tillräcklig framförhållning.</w:t>
      </w:r>
    </w:p>
    <w:p w14:paraId="1E7060B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5839F3C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Ändringar i annonserat programutbud måste göras innan antagning sker till kommande termin. För närvarande gäller att beslut om tillfälliga antagningsstopp (inställda programtillfällen) ska fattas senast</w:t>
      </w:r>
    </w:p>
    <w:p w14:paraId="424A5A89" w14:textId="77777777" w:rsidR="00DF5782" w:rsidRPr="00DF5782" w:rsidRDefault="00DF5782" w:rsidP="00DF5782">
      <w:pPr>
        <w:numPr>
          <w:ilvl w:val="0"/>
          <w:numId w:val="1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1 mars för program på avancerad nivå som ges på engelska och startar en hösttermin,</w:t>
      </w:r>
    </w:p>
    <w:p w14:paraId="397FFE8E" w14:textId="77777777" w:rsidR="00DF5782" w:rsidRPr="00DF5782" w:rsidRDefault="00DF5782" w:rsidP="00DF5782">
      <w:pPr>
        <w:numPr>
          <w:ilvl w:val="0"/>
          <w:numId w:val="1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1 juni för övriga utbildningsprogram som startar en hösttermin,</w:t>
      </w:r>
    </w:p>
    <w:p w14:paraId="7E555DAE" w14:textId="77777777" w:rsidR="00DF5782" w:rsidRPr="00DF5782" w:rsidRDefault="00DF5782" w:rsidP="00DF5782">
      <w:pPr>
        <w:numPr>
          <w:ilvl w:val="0"/>
          <w:numId w:val="18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15 november för övriga utbildningsprogram som startar en vårtermin.</w:t>
      </w:r>
    </w:p>
    <w:p w14:paraId="2BF7E31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ins w:id="1" w:author="Unknown" w:date="2019-07-09T13:04:00Z">
        <w:r w:rsidRPr="00DF5782">
          <w:rPr>
            <w:rFonts w:ascii="Times New Roman" w:eastAsia="Times New Roman" w:hAnsi="Times New Roman" w:cs="Times New Roman"/>
            <w:sz w:val="24"/>
            <w:szCs w:val="24"/>
            <w:lang w:eastAsia="sv-SE"/>
          </w:rPr>
          <w:t>E</w:t>
        </w:r>
      </w:ins>
      <w:r w:rsidRPr="00DF5782">
        <w:rPr>
          <w:rFonts w:ascii="Times New Roman" w:eastAsia="Times New Roman" w:hAnsi="Times New Roman" w:cs="Times New Roman"/>
          <w:sz w:val="24"/>
          <w:szCs w:val="24"/>
          <w:lang w:eastAsia="sv-SE"/>
        </w:rPr>
        <w:t>tt utbildningsprogram som haft antagningsstopp i fem läsår i följd ska avvecklas, se avsnitt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"programutbudet116" </w:instrText>
      </w:r>
      <w:r w:rsidRPr="00DF5782">
        <w:rPr>
          <w:rFonts w:ascii="Times New Roman" w:eastAsia="Times New Roman" w:hAnsi="Times New Roman" w:cs="Times New Roman"/>
          <w:sz w:val="24"/>
          <w:szCs w:val="24"/>
          <w:lang w:eastAsia="sv-SE"/>
        </w:rPr>
      </w:r>
      <w:r w:rsidRPr="00DF5782">
        <w:rPr>
          <w:rFonts w:ascii="Times New Roman" w:eastAsia="Times New Roman" w:hAnsi="Times New Roman" w:cs="Times New Roman"/>
          <w:sz w:val="24"/>
          <w:szCs w:val="24"/>
          <w:lang w:eastAsia="sv-SE"/>
        </w:rPr>
        <w:fldChar w:fldCharType="separate"/>
      </w:r>
      <w:ins w:id="2" w:author="Unknown" w:date="2019-07-09T13:04:00Z">
        <w:r w:rsidRPr="00DF5782">
          <w:rPr>
            <w:rFonts w:ascii="Times New Roman" w:eastAsia="Times New Roman" w:hAnsi="Times New Roman" w:cs="Times New Roman"/>
            <w:color w:val="3F41DC"/>
            <w:sz w:val="24"/>
            <w:szCs w:val="24"/>
            <w:u w:val="single"/>
            <w:lang w:eastAsia="sv-SE"/>
          </w:rPr>
          <w:t>11.6 Avveckling av utbildningsprogram</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w:t>
      </w:r>
    </w:p>
    <w:p w14:paraId="5FCF74A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34BBAE5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Rektor beslutar om tillfälligt antagningsstopp (inställande av annonserat programtillfälle). (Styrelsens delegationsordning)</w:t>
      </w:r>
    </w:p>
    <w:p w14:paraId="1F1D3BB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12.4 Upphävande av utbildningsplan</w:t>
      </w:r>
    </w:p>
    <w:p w14:paraId="3F88C71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7D4A1DC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viktigt för studenterna att programutbudet är förutsägbart. Därför ska utbildningsnämnden och programnämnderna sträva efter att inte upphäva eller revidera utbildningsplaner utan giltiga skäl och tillräcklig framförhållning.</w:t>
      </w:r>
    </w:p>
    <w:p w14:paraId="1F667C5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Upphävande av en utbildningsplan kräver en successiv anpassning med avseende på befintliga (redan antagna) programstudenter.</w:t>
      </w:r>
    </w:p>
    <w:p w14:paraId="39BD166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ett utbildningsprogram får en ny utbildningsplan med en ny programkod, bör beslut angående upphävande av den tidigare utbildningsplanen fattas inom ett år efter fastställandet av den nya utbildningsplanen.</w:t>
      </w:r>
    </w:p>
    <w:p w14:paraId="261176D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0708CE8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Fastställda utbildningsplaner är juridiskt bindande och lärosätet är skyldigt att följa det som föreskrivs i dem. En student som antagits till och därefter registrerats på ett program har långtgående rättigheter när det gäller möjligheten att fullfölja den påbörjade utbildningen.</w:t>
      </w:r>
    </w:p>
    <w:p w14:paraId="77E7E24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5E020A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Ett beslut om upphävande av utbildningsplan medför även ett beslut om fastställande av övergångsbestämmelser. Övergångsbestämmelserna ska dokumenteras i den utbildningsplan som upphävs samt visas på SLU:s studentwebb, se avsnitt </w:t>
      </w:r>
      <w:hyperlink r:id="rId477" w:anchor="Utbildningsplan121" w:history="1">
        <w:r w:rsidRPr="00DF5782">
          <w:rPr>
            <w:rFonts w:ascii="Times New Roman" w:eastAsia="Times New Roman" w:hAnsi="Times New Roman" w:cs="Times New Roman"/>
            <w:color w:val="3F41DC"/>
            <w:sz w:val="24"/>
            <w:szCs w:val="24"/>
            <w:u w:val="single"/>
            <w:lang w:eastAsia="sv-SE"/>
          </w:rPr>
          <w:t>12.1 Utbildningsplan</w:t>
        </w:r>
      </w:hyperlink>
      <w:r w:rsidRPr="00DF5782">
        <w:rPr>
          <w:rFonts w:ascii="Times New Roman" w:eastAsia="Times New Roman" w:hAnsi="Times New Roman" w:cs="Times New Roman"/>
          <w:sz w:val="24"/>
          <w:szCs w:val="24"/>
          <w:lang w:eastAsia="sv-SE"/>
        </w:rPr>
        <w:t>, samt </w:t>
      </w:r>
      <w:hyperlink r:id="rId478" w:history="1">
        <w:r w:rsidRPr="00DF5782">
          <w:rPr>
            <w:rFonts w:ascii="Times New Roman" w:eastAsia="Times New Roman" w:hAnsi="Times New Roman" w:cs="Times New Roman"/>
            <w:color w:val="3F41DC"/>
            <w:sz w:val="24"/>
            <w:szCs w:val="24"/>
            <w:u w:val="single"/>
            <w:lang w:eastAsia="sv-SE"/>
          </w:rPr>
          <w:t>anvisningar för utbildningsplaner</w:t>
        </w:r>
      </w:hyperlink>
      <w:r w:rsidRPr="00DF5782">
        <w:rPr>
          <w:rFonts w:ascii="Times New Roman" w:eastAsia="Times New Roman" w:hAnsi="Times New Roman" w:cs="Times New Roman"/>
          <w:sz w:val="24"/>
          <w:szCs w:val="24"/>
          <w:lang w:eastAsia="sv-SE"/>
        </w:rPr>
        <w:t>.</w:t>
      </w:r>
    </w:p>
    <w:p w14:paraId="525140F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Giltiga skäl för att upphäva en utbildningsplan är att</w:t>
      </w:r>
    </w:p>
    <w:p w14:paraId="12363A92" w14:textId="77777777" w:rsidR="00DF5782" w:rsidRPr="00DF5782" w:rsidRDefault="00DF5782" w:rsidP="00DF5782">
      <w:pPr>
        <w:numPr>
          <w:ilvl w:val="0"/>
          <w:numId w:val="19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styrelsen har beslutat om nedläggning av programmet. Se avsnitt </w:t>
      </w:r>
      <w:hyperlink r:id="rId479"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w:t>
      </w:r>
    </w:p>
    <w:p w14:paraId="4571A9A9" w14:textId="77777777" w:rsidR="00DF5782" w:rsidRPr="00DF5782" w:rsidRDefault="00DF5782" w:rsidP="00DF5782">
      <w:pPr>
        <w:numPr>
          <w:ilvl w:val="0"/>
          <w:numId w:val="19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behöver ersättas av en ny utbildningsplan med anledning av att namn, omfattning, behörighetskrav, lokala examenskrav eller syftet med utbildningen ändrats.</w:t>
      </w:r>
    </w:p>
    <w:p w14:paraId="3486A23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Observera att upphävandet av en utbildningsplan inte automatiskt medför att de ingående kurserna upphör att gälla. Om kurserna inte ska fortsätta att ges måste de läggas ned i särskild ordning med beslut enligt gällande delegationsordning. Se kap </w:t>
      </w:r>
      <w:hyperlink r:id="rId480" w:anchor="kursplan6" w:history="1">
        <w:r w:rsidRPr="00DF5782">
          <w:rPr>
            <w:rFonts w:ascii="Times New Roman" w:eastAsia="Times New Roman" w:hAnsi="Times New Roman" w:cs="Times New Roman"/>
            <w:color w:val="3F41DC"/>
            <w:sz w:val="24"/>
            <w:szCs w:val="24"/>
            <w:u w:val="single"/>
            <w:lang w:eastAsia="sv-SE"/>
          </w:rPr>
          <w:t>6 Kursplan och kurstillfälle</w:t>
        </w:r>
      </w:hyperlink>
      <w:r w:rsidRPr="00DF5782">
        <w:rPr>
          <w:rFonts w:ascii="Times New Roman" w:eastAsia="Times New Roman" w:hAnsi="Times New Roman" w:cs="Times New Roman"/>
          <w:sz w:val="24"/>
          <w:szCs w:val="24"/>
          <w:lang w:eastAsia="sv-SE"/>
        </w:rPr>
        <w:t>.</w:t>
      </w:r>
    </w:p>
    <w:p w14:paraId="2C091DE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Upphävande av en utbildningsplan innebär att utbildningsplanen upphör att gälla efter den tidsperiod som anges i övergångsbestämmelserna.</w:t>
      </w:r>
    </w:p>
    <w:p w14:paraId="74CDC4B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14FFB1F7" w14:textId="77777777" w:rsidR="00DF5782" w:rsidRPr="00DF5782" w:rsidRDefault="00DF5782" w:rsidP="00DF5782">
      <w:pPr>
        <w:numPr>
          <w:ilvl w:val="0"/>
          <w:numId w:val="1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föreslår övergångsbestämmelser.</w:t>
      </w:r>
    </w:p>
    <w:p w14:paraId="305B075B" w14:textId="77777777" w:rsidR="00DF5782" w:rsidRPr="00DF5782" w:rsidRDefault="00DF5782" w:rsidP="00DF5782">
      <w:pPr>
        <w:numPr>
          <w:ilvl w:val="0"/>
          <w:numId w:val="1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Utbildningsnämnden fattar beslut om upphävande av utbildningsplan inklusive fastställande av övergångsbestämmelser, vilket vanligtvis sker efter beslut om ny utbildningsplan, eller efter beslut av styrelsen om nedläggning av program.</w:t>
      </w:r>
    </w:p>
    <w:p w14:paraId="2F35F17F" w14:textId="77777777" w:rsidR="00DF5782" w:rsidRPr="00DF5782" w:rsidRDefault="00DF5782" w:rsidP="00DF5782">
      <w:pPr>
        <w:numPr>
          <w:ilvl w:val="0"/>
          <w:numId w:val="19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programstudierektor (eller den som programnämnden utsett) ansvarar för att berörda studenter informeras enligt nedan.</w:t>
      </w:r>
    </w:p>
    <w:p w14:paraId="437E5AE5"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6171E126"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Beslut om upphävande av utbildningsplan</w:t>
      </w:r>
    </w:p>
    <w:p w14:paraId="68D7667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om upphävande av en utbildningsplan (med angiven programkod) ska innehålla:</w:t>
      </w:r>
    </w:p>
    <w:p w14:paraId="2A82C025" w14:textId="77777777" w:rsidR="00DF5782" w:rsidRPr="00DF5782" w:rsidRDefault="00DF5782" w:rsidP="00DF5782">
      <w:pPr>
        <w:numPr>
          <w:ilvl w:val="0"/>
          <w:numId w:val="1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kort motivering till upphävandet.</w:t>
      </w:r>
    </w:p>
    <w:p w14:paraId="751207E8" w14:textId="77777777" w:rsidR="00DF5782" w:rsidRPr="00DF5782" w:rsidRDefault="00DF5782" w:rsidP="00DF5782">
      <w:pPr>
        <w:numPr>
          <w:ilvl w:val="0"/>
          <w:numId w:val="19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Förslag till övergångsbestämmelser.</w:t>
      </w:r>
    </w:p>
    <w:p w14:paraId="4FC63F8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Skälet/skälen för att upphäva utbildningsplanen ska anges i beslutet. I den berörda utbildningsplanen införs:</w:t>
      </w:r>
    </w:p>
    <w:p w14:paraId="037FD56B" w14:textId="77777777" w:rsidR="00DF5782" w:rsidRPr="00DF5782" w:rsidRDefault="00DF5782" w:rsidP="00DF5782">
      <w:pPr>
        <w:numPr>
          <w:ilvl w:val="0"/>
          <w:numId w:val="1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för beslutet om upphävande av utbildningsplanen.</w:t>
      </w:r>
    </w:p>
    <w:p w14:paraId="5A2B2643" w14:textId="77777777" w:rsidR="00DF5782" w:rsidRPr="00DF5782" w:rsidRDefault="00DF5782" w:rsidP="00DF5782">
      <w:pPr>
        <w:numPr>
          <w:ilvl w:val="0"/>
          <w:numId w:val="1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Övergångsbestämmelser för hur redan registrerade, men ännu ej godkända studenter kan uppfylla kraven för den examen som utbildningen syftar till eller möjliggör.</w:t>
      </w:r>
    </w:p>
    <w:p w14:paraId="4467C19D" w14:textId="77777777" w:rsidR="00DF5782" w:rsidRPr="00DF5782" w:rsidRDefault="00DF5782" w:rsidP="00DF5782">
      <w:pPr>
        <w:numPr>
          <w:ilvl w:val="0"/>
          <w:numId w:val="1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Datum från när avvecklingsperioden är slut och utbildningsplanen därmed inte längre är giltig.</w:t>
      </w:r>
    </w:p>
    <w:p w14:paraId="5B7B85BE" w14:textId="77777777" w:rsidR="00DF5782" w:rsidRPr="00DF5782" w:rsidRDefault="00DF5782" w:rsidP="00DF5782">
      <w:pPr>
        <w:numPr>
          <w:ilvl w:val="0"/>
          <w:numId w:val="19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övergångsbestämmelser ska följa </w:t>
      </w:r>
      <w:hyperlink r:id="rId481" w:history="1">
        <w:r w:rsidRPr="00DF5782">
          <w:rPr>
            <w:rFonts w:ascii="Times New Roman" w:eastAsia="Times New Roman" w:hAnsi="Times New Roman" w:cs="Times New Roman"/>
            <w:color w:val="3F41DC"/>
            <w:sz w:val="24"/>
            <w:szCs w:val="24"/>
            <w:u w:val="single"/>
            <w:lang w:eastAsia="sv-SE"/>
          </w:rPr>
          <w:t>Anvisningar för utbildningsplaner vid SLU</w:t>
        </w:r>
      </w:hyperlink>
      <w:r w:rsidRPr="00DF5782">
        <w:rPr>
          <w:rFonts w:ascii="Times New Roman" w:eastAsia="Times New Roman" w:hAnsi="Times New Roman" w:cs="Times New Roman"/>
          <w:sz w:val="24"/>
          <w:szCs w:val="24"/>
          <w:lang w:eastAsia="sv-SE"/>
        </w:rPr>
        <w:t>. </w:t>
      </w:r>
    </w:p>
    <w:p w14:paraId="2CC69E78"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Information till berörda studenter</w:t>
      </w:r>
    </w:p>
    <w:p w14:paraId="5ABA304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Informationen till berörda studenter ska meddelas skriftligen och diarieföras. Informationen ska också göras tillgänglig på den berörda utbildningens programsida på studentwebben. Se också avsnitt </w:t>
      </w:r>
      <w:hyperlink r:id="rId482"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 Följande ska framgå:</w:t>
      </w:r>
    </w:p>
    <w:p w14:paraId="33DA9644" w14:textId="77777777" w:rsidR="00DF5782" w:rsidRPr="00DF5782" w:rsidRDefault="00DF5782" w:rsidP="00DF5782">
      <w:pPr>
        <w:numPr>
          <w:ilvl w:val="0"/>
          <w:numId w:val="1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för upphävande och tidpunkt för när utbildningsplanen upphör att gälla.</w:t>
      </w:r>
    </w:p>
    <w:p w14:paraId="63C38851" w14:textId="77777777" w:rsidR="00DF5782" w:rsidRPr="00DF5782" w:rsidRDefault="00DF5782" w:rsidP="00DF5782">
      <w:pPr>
        <w:numPr>
          <w:ilvl w:val="0"/>
          <w:numId w:val="1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de sista kurstillfällena kommer att erbjudas inom den befintliga utbildningsplanen.</w:t>
      </w:r>
    </w:p>
    <w:p w14:paraId="5F516E8E" w14:textId="77777777" w:rsidR="00DF5782" w:rsidRPr="00DF5782" w:rsidRDefault="00DF5782" w:rsidP="00DF5782">
      <w:pPr>
        <w:numPr>
          <w:ilvl w:val="0"/>
          <w:numId w:val="1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Uppmaning till studenter som inte studerar aktivt inom programmet men önskar återuppta studierna att kontakta programstudierektorn eller studievägledningen, för att vid behov upprätta en individuell studieplan och/eller anmäla sig till examinationstillfälle/n (motsvarande).</w:t>
      </w:r>
    </w:p>
    <w:p w14:paraId="520B2356" w14:textId="77777777" w:rsidR="00DF5782" w:rsidRPr="00DF5782" w:rsidRDefault="00DF5782" w:rsidP="00DF5782">
      <w:pPr>
        <w:numPr>
          <w:ilvl w:val="0"/>
          <w:numId w:val="19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att studenten riskerar att missa möjligheten att slutföra utbildningen och nå examen enligt den utbildningsplan hen antogs till, om hen hör av sig för sent.</w:t>
      </w:r>
    </w:p>
    <w:p w14:paraId="10578DB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kurser enligt utbildningsplanen inte kan erbjudas till studenter som återkommer efter ett beviljat studieuppehåll eller studenter med rätt till anpassad studietakt, ska studenterna erbjudas antingen en individuell studieplan eller annan lösning för att uppnå examen som programmet syftar till eller möjliggör.</w:t>
      </w:r>
    </w:p>
    <w:p w14:paraId="09E42F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Med berörda studenter avses här</w:t>
      </w:r>
    </w:p>
    <w:p w14:paraId="11EEA8F9" w14:textId="77777777" w:rsidR="00DF5782" w:rsidRPr="00DF5782" w:rsidRDefault="00DF5782" w:rsidP="00DF5782">
      <w:pPr>
        <w:numPr>
          <w:ilvl w:val="0"/>
          <w:numId w:val="1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aktiva programstudenter (registrerade på någon av programmets kurser innevarande läsår),</w:t>
      </w:r>
    </w:p>
    <w:p w14:paraId="0BD50D5C" w14:textId="77777777" w:rsidR="00DF5782" w:rsidRPr="00DF5782" w:rsidRDefault="00DF5782" w:rsidP="00DF5782">
      <w:pPr>
        <w:numPr>
          <w:ilvl w:val="0"/>
          <w:numId w:val="1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programstudenter som har beviljats anstånd med studiestarten eller studieuppehåll (med platsgaranti),</w:t>
      </w:r>
    </w:p>
    <w:p w14:paraId="076E3F0B" w14:textId="77777777" w:rsidR="00DF5782" w:rsidRPr="00DF5782" w:rsidRDefault="00DF5782" w:rsidP="00DF5782">
      <w:pPr>
        <w:numPr>
          <w:ilvl w:val="0"/>
          <w:numId w:val="19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programstudenter som varit registrerade på någon av programmets kurser de senaste fem läsåren (inklusive innevarande läsår) utan att ha anmält avbrott och som inte har avlagt examen.</w:t>
      </w:r>
    </w:p>
    <w:p w14:paraId="2B753A7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Andra studenter, till exempel studenter med längre studieuppehåll utan särskilda skäl, erbjuds hjälp via studievägledningen med att se över möjligheten att uppnå en examen.</w:t>
      </w:r>
    </w:p>
    <w:p w14:paraId="4B50231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Utbildningsplanen i utbildningssystemen</w:t>
      </w:r>
    </w:p>
    <w:p w14:paraId="5C6031D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När beslut om upphävande av en utbildningsplan (med angiven programkod) har fattats gäller följande:</w:t>
      </w:r>
    </w:p>
    <w:p w14:paraId="71647C7C" w14:textId="77777777" w:rsidR="00DF5782" w:rsidRPr="00DF5782" w:rsidRDefault="00DF5782" w:rsidP="00DF5782">
      <w:pPr>
        <w:numPr>
          <w:ilvl w:val="0"/>
          <w:numId w:val="1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Beslutsdatum för upphävande och övergångsbestämmelser enligt ovan läggs in i utbildningsplanen i utbildningsdatabasen.</w:t>
      </w:r>
    </w:p>
    <w:p w14:paraId="3708A585" w14:textId="77777777" w:rsidR="00DF5782" w:rsidRPr="00DF5782" w:rsidRDefault="00DF5782" w:rsidP="00DF5782">
      <w:pPr>
        <w:numPr>
          <w:ilvl w:val="0"/>
          <w:numId w:val="1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Inga fler programtillfällen får utlysas för programmet.</w:t>
      </w:r>
    </w:p>
    <w:p w14:paraId="61C2BE8C" w14:textId="77777777" w:rsidR="00DF5782" w:rsidRPr="00DF5782" w:rsidRDefault="00DF5782" w:rsidP="00DF5782">
      <w:pPr>
        <w:numPr>
          <w:ilvl w:val="0"/>
          <w:numId w:val="19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Inga fler nybörjarstudenter får registreras på programmet efter det sista beslutade programtillfället. Däremot kan antagning ske till senare del av programmet ske så länge kurser ges enligt ramschema till programmet.</w:t>
      </w:r>
    </w:p>
    <w:p w14:paraId="0714FBE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83" w:anchor="utbildningspla12" w:history="1">
        <w:r w:rsidR="00DF5782" w:rsidRPr="00DF5782">
          <w:rPr>
            <w:rFonts w:ascii="Times New Roman" w:eastAsia="Times New Roman" w:hAnsi="Times New Roman" w:cs="Times New Roman"/>
            <w:i/>
            <w:iCs/>
            <w:color w:val="3F41DC"/>
            <w:sz w:val="24"/>
            <w:szCs w:val="24"/>
            <w:lang w:eastAsia="sv-SE"/>
          </w:rPr>
          <w:t>Tillbaka till kapitlets början</w:t>
        </w:r>
      </w:hyperlink>
      <w:r w:rsidR="00DF5782" w:rsidRPr="00DF5782">
        <w:rPr>
          <w:rFonts w:ascii="Times New Roman" w:eastAsia="Times New Roman" w:hAnsi="Times New Roman" w:cs="Times New Roman"/>
          <w:sz w:val="24"/>
          <w:szCs w:val="24"/>
          <w:lang w:eastAsia="sv-SE"/>
        </w:rPr>
        <w:br/>
      </w:r>
      <w:hyperlink r:id="rId484"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4B103D6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13. Programstudierna</w:t>
      </w:r>
    </w:p>
    <w:p w14:paraId="4910A7FB"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85" w:anchor="programstudierna131" w:history="1">
        <w:r w:rsidR="00DF5782" w:rsidRPr="00DF5782">
          <w:rPr>
            <w:rFonts w:ascii="Times New Roman" w:eastAsia="Times New Roman" w:hAnsi="Times New Roman" w:cs="Times New Roman"/>
            <w:color w:val="3F41DC"/>
            <w:sz w:val="24"/>
            <w:szCs w:val="24"/>
            <w:u w:val="single"/>
            <w:lang w:eastAsia="sv-SE"/>
          </w:rPr>
          <w:t>13.1 Anmälan till program (programtillfälle)</w:t>
        </w:r>
      </w:hyperlink>
      <w:r w:rsidR="00DF5782" w:rsidRPr="00DF5782">
        <w:rPr>
          <w:rFonts w:ascii="Times New Roman" w:eastAsia="Times New Roman" w:hAnsi="Times New Roman" w:cs="Times New Roman"/>
          <w:sz w:val="24"/>
          <w:szCs w:val="24"/>
          <w:lang w:eastAsia="sv-SE"/>
        </w:rPr>
        <w:br/>
      </w:r>
      <w:hyperlink r:id="rId486" w:anchor="programstudierna132" w:history="1">
        <w:r w:rsidR="00DF5782" w:rsidRPr="00DF5782">
          <w:rPr>
            <w:rFonts w:ascii="Times New Roman" w:eastAsia="Times New Roman" w:hAnsi="Times New Roman" w:cs="Times New Roman"/>
            <w:color w:val="3F41DC"/>
            <w:sz w:val="24"/>
            <w:szCs w:val="24"/>
            <w:u w:val="single"/>
            <w:lang w:eastAsia="sv-SE"/>
          </w:rPr>
          <w:t>13.2 Antagning till program (programtillfälle)</w:t>
        </w:r>
      </w:hyperlink>
      <w:r w:rsidR="00DF5782" w:rsidRPr="00DF5782">
        <w:rPr>
          <w:rFonts w:ascii="Times New Roman" w:eastAsia="Times New Roman" w:hAnsi="Times New Roman" w:cs="Times New Roman"/>
          <w:sz w:val="24"/>
          <w:szCs w:val="24"/>
          <w:lang w:eastAsia="sv-SE"/>
        </w:rPr>
        <w:br/>
      </w:r>
      <w:hyperlink r:id="rId487" w:anchor="programstudierna133" w:history="1">
        <w:r w:rsidR="00DF5782" w:rsidRPr="00DF5782">
          <w:rPr>
            <w:rFonts w:ascii="Times New Roman" w:eastAsia="Times New Roman" w:hAnsi="Times New Roman" w:cs="Times New Roman"/>
            <w:color w:val="3F41DC"/>
            <w:sz w:val="24"/>
            <w:szCs w:val="24"/>
            <w:u w:val="single"/>
            <w:lang w:eastAsia="sv-SE"/>
          </w:rPr>
          <w:t>13.3 Registrering på program (programtillfälle)</w:t>
        </w:r>
      </w:hyperlink>
      <w:r w:rsidR="00DF5782" w:rsidRPr="00DF5782">
        <w:rPr>
          <w:rFonts w:ascii="Times New Roman" w:eastAsia="Times New Roman" w:hAnsi="Times New Roman" w:cs="Times New Roman"/>
          <w:sz w:val="24"/>
          <w:szCs w:val="24"/>
          <w:lang w:eastAsia="sv-SE"/>
        </w:rPr>
        <w:br/>
      </w:r>
      <w:hyperlink r:id="rId488" w:anchor="programstudierna134" w:history="1">
        <w:r w:rsidR="00DF5782" w:rsidRPr="00DF5782">
          <w:rPr>
            <w:rFonts w:ascii="Times New Roman" w:eastAsia="Times New Roman" w:hAnsi="Times New Roman" w:cs="Times New Roman"/>
            <w:color w:val="3F41DC"/>
            <w:sz w:val="24"/>
            <w:szCs w:val="24"/>
            <w:u w:val="single"/>
            <w:lang w:eastAsia="sv-SE"/>
          </w:rPr>
          <w:t>13.4 Antagning till senare del av program</w:t>
        </w:r>
      </w:hyperlink>
      <w:r w:rsidR="00DF5782" w:rsidRPr="00DF5782">
        <w:rPr>
          <w:rFonts w:ascii="Times New Roman" w:eastAsia="Times New Roman" w:hAnsi="Times New Roman" w:cs="Times New Roman"/>
          <w:sz w:val="24"/>
          <w:szCs w:val="24"/>
          <w:lang w:eastAsia="sv-SE"/>
        </w:rPr>
        <w:br/>
      </w:r>
      <w:hyperlink r:id="rId489" w:anchor="programstudierna135" w:history="1">
        <w:r w:rsidR="00DF5782" w:rsidRPr="00DF5782">
          <w:rPr>
            <w:rFonts w:ascii="Times New Roman" w:eastAsia="Times New Roman" w:hAnsi="Times New Roman" w:cs="Times New Roman"/>
            <w:color w:val="3F41DC"/>
            <w:sz w:val="24"/>
            <w:szCs w:val="24"/>
            <w:u w:val="single"/>
            <w:lang w:eastAsia="sv-SE"/>
          </w:rPr>
          <w:t>13.5 Studieuppehåll och avbrott på program</w:t>
        </w:r>
      </w:hyperlink>
      <w:r w:rsidR="00DF5782" w:rsidRPr="00DF5782">
        <w:rPr>
          <w:rFonts w:ascii="Times New Roman" w:eastAsia="Times New Roman" w:hAnsi="Times New Roman" w:cs="Times New Roman"/>
          <w:sz w:val="24"/>
          <w:szCs w:val="24"/>
          <w:lang w:eastAsia="sv-SE"/>
        </w:rPr>
        <w:br/>
      </w:r>
      <w:hyperlink r:id="rId490" w:anchor="programstudierna136" w:history="1">
        <w:r w:rsidR="00DF5782" w:rsidRPr="00DF5782">
          <w:rPr>
            <w:rFonts w:ascii="Times New Roman" w:eastAsia="Times New Roman" w:hAnsi="Times New Roman" w:cs="Times New Roman"/>
            <w:color w:val="3F41DC"/>
            <w:sz w:val="24"/>
            <w:szCs w:val="24"/>
            <w:u w:val="single"/>
            <w:lang w:eastAsia="sv-SE"/>
          </w:rPr>
          <w:t>13.6 Förändringar i kursutbudet inom program</w:t>
        </w:r>
      </w:hyperlink>
      <w:r w:rsidR="00DF5782" w:rsidRPr="00DF5782">
        <w:rPr>
          <w:rFonts w:ascii="Times New Roman" w:eastAsia="Times New Roman" w:hAnsi="Times New Roman" w:cs="Times New Roman"/>
          <w:sz w:val="24"/>
          <w:szCs w:val="24"/>
          <w:lang w:eastAsia="sv-SE"/>
        </w:rPr>
        <w:br/>
      </w:r>
      <w:hyperlink r:id="rId491" w:anchor="programstudierna137" w:history="1">
        <w:r w:rsidR="00DF5782" w:rsidRPr="00DF5782">
          <w:rPr>
            <w:rFonts w:ascii="Times New Roman" w:eastAsia="Times New Roman" w:hAnsi="Times New Roman" w:cs="Times New Roman"/>
            <w:color w:val="3F41DC"/>
            <w:sz w:val="24"/>
            <w:szCs w:val="24"/>
            <w:u w:val="single"/>
            <w:lang w:eastAsia="sv-SE"/>
          </w:rPr>
          <w:t>13.7 Programstudierektor</w:t>
        </w:r>
      </w:hyperlink>
    </w:p>
    <w:p w14:paraId="1F0922ED"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13.1 Anmälan till program (programtillfälle)</w:t>
      </w:r>
    </w:p>
    <w:p w14:paraId="3C8D904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1DE5A84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ska ske inom den tid och i den ordning som högskolan bestämmer. (Högskoleförordningen (1993:100) 7 kap.)</w:t>
      </w:r>
    </w:p>
    <w:p w14:paraId="0E75582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UHR samordnar hanteringen av anmälningar till högskoleutbildning i Sverige. Sista anmälningsdag för respektive termin framgår av </w:t>
      </w:r>
      <w:hyperlink r:id="rId492"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och </w:t>
      </w:r>
      <w:hyperlink r:id="rId493" w:history="1">
        <w:r w:rsidRPr="00DF5782">
          <w:rPr>
            <w:rFonts w:ascii="Times New Roman" w:eastAsia="Times New Roman" w:hAnsi="Times New Roman" w:cs="Times New Roman"/>
            <w:color w:val="3F41DC"/>
            <w:sz w:val="24"/>
            <w:szCs w:val="24"/>
            <w:u w:val="single"/>
            <w:lang w:eastAsia="sv-SE"/>
          </w:rPr>
          <w:t>www.universityadmissions.se</w:t>
        </w:r>
      </w:hyperlink>
      <w:r w:rsidRPr="00DF5782">
        <w:rPr>
          <w:rFonts w:ascii="Times New Roman" w:eastAsia="Times New Roman" w:hAnsi="Times New Roman" w:cs="Times New Roman"/>
          <w:sz w:val="24"/>
          <w:szCs w:val="24"/>
          <w:lang w:eastAsia="sv-SE"/>
        </w:rPr>
        <w:t>.</w:t>
      </w:r>
    </w:p>
    <w:p w14:paraId="46C3980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görs på</w:t>
      </w:r>
    </w:p>
    <w:p w14:paraId="58ABFF6F" w14:textId="77777777" w:rsidR="00DF5782" w:rsidRPr="00DF5782" w:rsidRDefault="00000000" w:rsidP="00DF5782">
      <w:pPr>
        <w:numPr>
          <w:ilvl w:val="0"/>
          <w:numId w:val="19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94" w:history="1">
        <w:r w:rsidR="00DF5782" w:rsidRPr="00DF5782">
          <w:rPr>
            <w:rFonts w:ascii="Times New Roman" w:eastAsia="Times New Roman" w:hAnsi="Times New Roman" w:cs="Times New Roman"/>
            <w:color w:val="3F41DC"/>
            <w:sz w:val="24"/>
            <w:szCs w:val="24"/>
            <w:u w:val="single"/>
            <w:lang w:eastAsia="sv-SE"/>
          </w:rPr>
          <w:t>www.antagning.se</w:t>
        </w:r>
      </w:hyperlink>
      <w:r w:rsidR="00DF5782" w:rsidRPr="00DF5782">
        <w:rPr>
          <w:rFonts w:ascii="Times New Roman" w:eastAsia="Times New Roman" w:hAnsi="Times New Roman" w:cs="Times New Roman"/>
          <w:sz w:val="24"/>
          <w:szCs w:val="24"/>
          <w:lang w:eastAsia="sv-SE"/>
        </w:rPr>
        <w:t> eller</w:t>
      </w:r>
    </w:p>
    <w:p w14:paraId="59733CAF" w14:textId="77777777" w:rsidR="00DF5782" w:rsidRPr="00DF5782" w:rsidRDefault="00000000" w:rsidP="00DF5782">
      <w:pPr>
        <w:numPr>
          <w:ilvl w:val="0"/>
          <w:numId w:val="19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495" w:history="1">
        <w:r w:rsidR="00DF5782" w:rsidRPr="00DF5782">
          <w:rPr>
            <w:rFonts w:ascii="Times New Roman" w:eastAsia="Times New Roman" w:hAnsi="Times New Roman" w:cs="Times New Roman"/>
            <w:color w:val="3F41DC"/>
            <w:sz w:val="24"/>
            <w:szCs w:val="24"/>
            <w:u w:val="single"/>
            <w:lang w:eastAsia="sv-SE"/>
          </w:rPr>
          <w:t>www.universityadmissions.se</w:t>
        </w:r>
      </w:hyperlink>
    </w:p>
    <w:p w14:paraId="34EBECFA"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59EEFFC5"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496" w:history="1">
        <w:r w:rsidR="00DF5782" w:rsidRPr="00DF5782">
          <w:rPr>
            <w:rFonts w:ascii="Times New Roman" w:eastAsia="Times New Roman" w:hAnsi="Times New Roman" w:cs="Times New Roman"/>
            <w:color w:val="3F41DC"/>
            <w:sz w:val="24"/>
            <w:szCs w:val="24"/>
            <w:u w:val="single"/>
            <w:lang w:eastAsia="sv-SE"/>
          </w:rPr>
          <w:t>Anmälan och antagning</w:t>
        </w:r>
      </w:hyperlink>
    </w:p>
    <w:p w14:paraId="40D71750"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497"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16A61D60"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13.2 Antagning till program (programtillfälle)</w:t>
      </w:r>
    </w:p>
    <w:p w14:paraId="7DC1A006"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Nationella regler</w:t>
      </w:r>
    </w:p>
    <w:p w14:paraId="0824F03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 krav på särskild behörighet som ställs ska vara helt nödvändiga för att studenten ska kunna tillgodogöra sig utbildningen.</w:t>
      </w:r>
    </w:p>
    <w:p w14:paraId="0C1FD5A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ska göra undantag från något eller några behörighetsvillkor, om den sökande har förutsättningar att tillgodogöra sig utbildningen utan att uppfylla behörighetsvillkoren. (Högskoleförordningen (1993:100) 7 kap.)</w:t>
      </w:r>
    </w:p>
    <w:p w14:paraId="3C535A0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64B29962"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Behörighetsbedömning</w:t>
      </w:r>
    </w:p>
    <w:p w14:paraId="32B33DB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Bestämmelser för tillträde till utbildning på grundnivå och avancerad nivå regleras av SLU:s </w:t>
      </w:r>
      <w:hyperlink r:id="rId498" w:tgtFrame="_blank" w:history="1">
        <w:r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r w:rsidRPr="00DF5782">
        <w:rPr>
          <w:rFonts w:ascii="Times New Roman" w:eastAsia="Times New Roman" w:hAnsi="Times New Roman" w:cs="Times New Roman"/>
          <w:sz w:val="24"/>
          <w:szCs w:val="24"/>
          <w:lang w:eastAsia="sv-SE"/>
        </w:rPr>
        <w:t>.</w:t>
      </w:r>
    </w:p>
    <w:p w14:paraId="215250C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Antagningsbesked</w:t>
      </w:r>
    </w:p>
    <w:p w14:paraId="6DF25D0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Den sökande får mejl om att antagningsbesked finns tillgängligt via ”Mina sidor” på </w:t>
      </w:r>
      <w:hyperlink r:id="rId499"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w:t>
      </w:r>
    </w:p>
    <w:p w14:paraId="05E6C05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den sökande måste svara ska antagningsbeskedet innehålla uppgift om</w:t>
      </w:r>
    </w:p>
    <w:p w14:paraId="006E70E7" w14:textId="77777777" w:rsidR="00DF5782" w:rsidRPr="00DF5782" w:rsidRDefault="00DF5782" w:rsidP="00DF5782">
      <w:pPr>
        <w:numPr>
          <w:ilvl w:val="0"/>
          <w:numId w:val="1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svaret senast ska inkomma</w:t>
      </w:r>
    </w:p>
    <w:p w14:paraId="27EDFB7A" w14:textId="77777777" w:rsidR="00DF5782" w:rsidRPr="00DF5782" w:rsidRDefault="00DF5782" w:rsidP="00DF5782">
      <w:pPr>
        <w:numPr>
          <w:ilvl w:val="0"/>
          <w:numId w:val="19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var den sökande ska svara: på </w:t>
      </w:r>
      <w:hyperlink r:id="rId500"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eller på annat sätt.</w:t>
      </w:r>
    </w:p>
    <w:p w14:paraId="6FD53B9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sökande som antagits till ett program och tackat ja, men som inte tänker läsa programmet, ska så snart som möjligt tacka nej via ”Mina sidor” på </w:t>
      </w:r>
      <w:hyperlink r:id="rId501"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w:t>
      </w:r>
    </w:p>
    <w:p w14:paraId="625B945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Reservantagning</w:t>
      </w:r>
    </w:p>
    <w:p w14:paraId="6E55A6B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Under ”Mina sidor” på </w:t>
      </w:r>
      <w:hyperlink r:id="rId502" w:history="1">
        <w:r w:rsidRPr="00DF5782">
          <w:rPr>
            <w:rFonts w:ascii="Times New Roman" w:eastAsia="Times New Roman" w:hAnsi="Times New Roman" w:cs="Times New Roman"/>
            <w:color w:val="3F41DC"/>
            <w:sz w:val="24"/>
            <w:szCs w:val="24"/>
            <w:u w:val="single"/>
            <w:lang w:eastAsia="sv-SE"/>
          </w:rPr>
          <w:t>www.antagning.se</w:t>
        </w:r>
      </w:hyperlink>
      <w:r w:rsidRPr="00DF5782">
        <w:rPr>
          <w:rFonts w:ascii="Times New Roman" w:eastAsia="Times New Roman" w:hAnsi="Times New Roman" w:cs="Times New Roman"/>
          <w:sz w:val="24"/>
          <w:szCs w:val="24"/>
          <w:lang w:eastAsia="sv-SE"/>
        </w:rPr>
        <w:t> ser studenten sin eventuella reservplats. Studenten måste svara inom 24 timmar efter erbjudande om plats i reservantagningen.</w:t>
      </w:r>
    </w:p>
    <w:p w14:paraId="66EA8D2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4F3611F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ska</w:t>
      </w:r>
    </w:p>
    <w:p w14:paraId="685C3A26" w14:textId="77777777" w:rsidR="00DF5782" w:rsidRPr="00DF5782" w:rsidRDefault="00DF5782" w:rsidP="00DF5782">
      <w:pPr>
        <w:numPr>
          <w:ilvl w:val="0"/>
          <w:numId w:val="1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 sig i tid,</w:t>
      </w:r>
    </w:p>
    <w:p w14:paraId="352FA297" w14:textId="77777777" w:rsidR="00DF5782" w:rsidRPr="00DF5782" w:rsidRDefault="00DF5782" w:rsidP="00DF5782">
      <w:pPr>
        <w:numPr>
          <w:ilvl w:val="0"/>
          <w:numId w:val="19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tacka ja/nej till erbjuden plats (inom 24 timmar vid reservantagning).</w:t>
      </w:r>
    </w:p>
    <w:p w14:paraId="7F7D4C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Antagningschefen beslutar (rektors och verksamhetsstödets delegationsordning) om</w:t>
      </w:r>
    </w:p>
    <w:p w14:paraId="04DC7136" w14:textId="77777777" w:rsidR="00DF5782" w:rsidRPr="00DF5782" w:rsidRDefault="00DF5782" w:rsidP="00DF5782">
      <w:pPr>
        <w:numPr>
          <w:ilvl w:val="0"/>
          <w:numId w:val="20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 till utbildning på grundnivå och avancerad nivå,</w:t>
      </w:r>
    </w:p>
    <w:p w14:paraId="17EFE548" w14:textId="77777777" w:rsidR="00DF5782" w:rsidRPr="00DF5782" w:rsidRDefault="00DF5782" w:rsidP="00DF5782">
      <w:pPr>
        <w:numPr>
          <w:ilvl w:val="0"/>
          <w:numId w:val="20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undantag från behörighetsvillkor.</w:t>
      </w:r>
    </w:p>
    <w:p w14:paraId="693BCBA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35FFBC7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 xml:space="preserve">SLU följer de riktlinjer som UHR tillämpar angående anmälan och antagning, samt </w:t>
      </w:r>
      <w:proofErr w:type="spellStart"/>
      <w:r w:rsidRPr="00DF5782">
        <w:rPr>
          <w:rFonts w:ascii="Times New Roman" w:eastAsia="Times New Roman" w:hAnsi="Times New Roman" w:cs="Times New Roman"/>
          <w:sz w:val="24"/>
          <w:szCs w:val="24"/>
          <w:lang w:eastAsia="sv-SE"/>
        </w:rPr>
        <w:t>SUHF:s</w:t>
      </w:r>
      <w:proofErr w:type="spellEnd"/>
      <w:r w:rsidRPr="00DF5782">
        <w:rPr>
          <w:rFonts w:ascii="Times New Roman" w:eastAsia="Times New Roman" w:hAnsi="Times New Roman" w:cs="Times New Roman"/>
          <w:sz w:val="24"/>
          <w:szCs w:val="24"/>
          <w:lang w:eastAsia="sv-SE"/>
        </w:rPr>
        <w:t xml:space="preserve"> rekommendationer på området.</w:t>
      </w:r>
    </w:p>
    <w:p w14:paraId="2EEE57C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08A9733D"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03" w:tgtFrame="_blank" w:history="1">
        <w:r w:rsidR="00DF5782" w:rsidRPr="00DF5782">
          <w:rPr>
            <w:rFonts w:ascii="Times New Roman" w:eastAsia="Times New Roman" w:hAnsi="Times New Roman" w:cs="Times New Roman"/>
            <w:color w:val="3F41DC"/>
            <w:sz w:val="24"/>
            <w:szCs w:val="24"/>
            <w:u w:val="single"/>
            <w:lang w:eastAsia="sv-SE"/>
          </w:rPr>
          <w:t>Antagningsordning för tillträde till utbildning på grundnivå och avancerad nivå</w:t>
        </w:r>
      </w:hyperlink>
      <w:r w:rsidR="00DF5782" w:rsidRPr="00DF5782">
        <w:rPr>
          <w:rFonts w:ascii="Times New Roman" w:eastAsia="Times New Roman" w:hAnsi="Times New Roman" w:cs="Times New Roman"/>
          <w:sz w:val="24"/>
          <w:szCs w:val="24"/>
          <w:lang w:eastAsia="sv-SE"/>
        </w:rPr>
        <w:t>, från och med 1 januari 2020</w:t>
      </w:r>
      <w:r w:rsidR="00DF5782" w:rsidRPr="00DF5782">
        <w:rPr>
          <w:rFonts w:ascii="Times New Roman" w:eastAsia="Times New Roman" w:hAnsi="Times New Roman" w:cs="Times New Roman"/>
          <w:sz w:val="24"/>
          <w:szCs w:val="24"/>
          <w:lang w:eastAsia="sv-SE"/>
        </w:rPr>
        <w:br/>
      </w:r>
      <w:hyperlink r:id="rId504" w:history="1">
        <w:r w:rsidR="00DF5782" w:rsidRPr="00DF5782">
          <w:rPr>
            <w:rFonts w:ascii="Times New Roman" w:eastAsia="Times New Roman" w:hAnsi="Times New Roman" w:cs="Times New Roman"/>
            <w:color w:val="3F41DC"/>
            <w:sz w:val="24"/>
            <w:szCs w:val="24"/>
            <w:u w:val="single"/>
            <w:lang w:eastAsia="sv-SE"/>
          </w:rPr>
          <w:t>Anmälan och antagning</w:t>
        </w:r>
      </w:hyperlink>
      <w:r w:rsidR="00DF5782" w:rsidRPr="00DF5782">
        <w:rPr>
          <w:rFonts w:ascii="Times New Roman" w:eastAsia="Times New Roman" w:hAnsi="Times New Roman" w:cs="Times New Roman"/>
          <w:sz w:val="24"/>
          <w:szCs w:val="24"/>
          <w:lang w:eastAsia="sv-SE"/>
        </w:rPr>
        <w:br/>
      </w:r>
      <w:hyperlink r:id="rId505" w:history="1">
        <w:r w:rsidR="00DF5782" w:rsidRPr="00DF5782">
          <w:rPr>
            <w:rFonts w:ascii="Times New Roman" w:eastAsia="Times New Roman" w:hAnsi="Times New Roman" w:cs="Times New Roman"/>
            <w:color w:val="3F41DC"/>
            <w:sz w:val="24"/>
            <w:szCs w:val="24"/>
            <w:u w:val="single"/>
            <w:lang w:eastAsia="sv-SE"/>
          </w:rPr>
          <w:t>www.antagning.se</w:t>
        </w:r>
      </w:hyperlink>
      <w:r w:rsidR="00DF5782" w:rsidRPr="00DF5782">
        <w:rPr>
          <w:rFonts w:ascii="Times New Roman" w:eastAsia="Times New Roman" w:hAnsi="Times New Roman" w:cs="Times New Roman"/>
          <w:sz w:val="24"/>
          <w:szCs w:val="24"/>
          <w:lang w:eastAsia="sv-SE"/>
        </w:rPr>
        <w:br/>
      </w:r>
      <w:hyperlink r:id="rId506" w:history="1">
        <w:r w:rsidR="00DF5782" w:rsidRPr="00DF5782">
          <w:rPr>
            <w:rFonts w:ascii="Times New Roman" w:eastAsia="Times New Roman" w:hAnsi="Times New Roman" w:cs="Times New Roman"/>
            <w:color w:val="3F41DC"/>
            <w:sz w:val="24"/>
            <w:szCs w:val="24"/>
            <w:u w:val="single"/>
            <w:lang w:eastAsia="sv-SE"/>
          </w:rPr>
          <w:t>www.universityadmissions.se</w:t>
        </w:r>
      </w:hyperlink>
    </w:p>
    <w:p w14:paraId="67B6A2C1"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07"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648EBDC6"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13.3 Registrering på program (programtillfälle)</w:t>
      </w:r>
    </w:p>
    <w:p w14:paraId="531331D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226BE7F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Registrering bekräftar att studenten tar sin plats i besittning.</w:t>
      </w:r>
    </w:p>
    <w:p w14:paraId="20ADAC1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41AEE5C3"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Registrering</w:t>
      </w:r>
    </w:p>
    <w:p w14:paraId="6DB13EA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Registrering på program sker genom registrering på inledande kurs på programmet. Studenten måste närvara vid upprop (motsvarande) och blir därefter registrerad på första kursen och programmet.</w:t>
      </w:r>
    </w:p>
    <w:p w14:paraId="43BDA48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Förlorad programplats</w:t>
      </w:r>
    </w:p>
    <w:p w14:paraId="5D5E6FE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som uteblir från programstart kan förlora sin plats på programmet, om hen inte i förväg har meddelat utbildningsavdelningen särskilda skäl för att utebli från programstarten. Särskilda skäl definieras i avsnitt </w:t>
      </w:r>
      <w:hyperlink r:id="rId508" w:anchor="examination86" w:history="1">
        <w:r w:rsidRPr="00DF5782">
          <w:rPr>
            <w:rFonts w:ascii="Times New Roman" w:eastAsia="Times New Roman" w:hAnsi="Times New Roman" w:cs="Times New Roman"/>
            <w:color w:val="3F41DC"/>
            <w:sz w:val="24"/>
            <w:szCs w:val="24"/>
            <w:u w:val="single"/>
            <w:lang w:eastAsia="sv-SE"/>
          </w:rPr>
          <w:t>8.6 Särskilda skäl</w:t>
        </w:r>
      </w:hyperlink>
      <w:r w:rsidRPr="00DF5782">
        <w:rPr>
          <w:rFonts w:ascii="Times New Roman" w:eastAsia="Times New Roman" w:hAnsi="Times New Roman" w:cs="Times New Roman"/>
          <w:sz w:val="24"/>
          <w:szCs w:val="24"/>
          <w:lang w:eastAsia="sv-SE"/>
        </w:rPr>
        <w:t>.</w:t>
      </w:r>
    </w:p>
    <w:p w14:paraId="0AF7604A"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Sen programstart</w:t>
      </w:r>
    </w:p>
    <w:p w14:paraId="4F359DE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kan påbörja ett program efter programstart om hen har kvar sin plats på programmet, dock senast två (2) veckor efter programstart. För vissa program gäller kortare tid. En programstudierektor kan besluta att det går att påbörja programmet senare än två veckor efter terminsstart om det inte finns konkurrens om platserna på programmet.</w:t>
      </w:r>
    </w:p>
    <w:p w14:paraId="56F8329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AB8914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Antagningschefen ska i samråd med berörd programstudierektor besluta</w:t>
      </w:r>
    </w:p>
    <w:p w14:paraId="65A96DBC" w14:textId="77777777" w:rsidR="00DF5782" w:rsidRPr="00DF5782" w:rsidRDefault="00DF5782" w:rsidP="00DF5782">
      <w:pPr>
        <w:numPr>
          <w:ilvl w:val="0"/>
          <w:numId w:val="20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om en student ska förlora sin programplats,</w:t>
      </w:r>
    </w:p>
    <w:p w14:paraId="2FE3C08E" w14:textId="77777777" w:rsidR="00DF5782" w:rsidRPr="00DF5782" w:rsidRDefault="00DF5782" w:rsidP="00DF5782">
      <w:pPr>
        <w:numPr>
          <w:ilvl w:val="0"/>
          <w:numId w:val="20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hur sent det är möjligt att påbörja ett program efter programstart om det är mindre än två (2) veckor efter programstart.</w:t>
      </w:r>
    </w:p>
    <w:p w14:paraId="4F5ED9B5"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09"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04D2D19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13.4 Antagning till senare del av program</w:t>
      </w:r>
    </w:p>
    <w:p w14:paraId="26BF69B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184785D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tillämpar antagning till senare del av program. Berörd programnämnd kan besluta om undantag för specifika program.</w:t>
      </w:r>
    </w:p>
    <w:p w14:paraId="0AE68CA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student kan antas till senare del av ett utbildningsprogram tidigast inför termin två, om ledig plats finns.</w:t>
      </w:r>
    </w:p>
    <w:p w14:paraId="49AFC78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Ansökan</w:t>
      </w:r>
    </w:p>
    <w:p w14:paraId="77874BF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Ansökan görs till bestämd termin och årskurs. Den sökandes tidigare studier styr vilken programtermin hen kan antas till.</w:t>
      </w:r>
    </w:p>
    <w:p w14:paraId="1C7ABB45"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Behörighet</w:t>
      </w:r>
    </w:p>
    <w:p w14:paraId="2B6F0CE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Behörigheten styrs av SLU:s antagningsordning.</w:t>
      </w:r>
    </w:p>
    <w:p w14:paraId="5E4DB9CD"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Lediga platser</w:t>
      </w:r>
    </w:p>
    <w:p w14:paraId="66DDD1C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Antalet lediga platser per årskurs fastställs av berörd programnämnd inför varje ansökningsomgång.</w:t>
      </w:r>
    </w:p>
    <w:p w14:paraId="66C687A0"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Urval</w:t>
      </w:r>
    </w:p>
    <w:p w14:paraId="694E036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Berörd programnämnd har enligt SLU:s antagningsordning möjlighet att besluta om närmare riktlinjer för rangordning och urval.</w:t>
      </w:r>
    </w:p>
    <w:p w14:paraId="70E47C8C"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Möjlighet att överklaga</w:t>
      </w:r>
    </w:p>
    <w:p w14:paraId="088AFEA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att inte antas till senare del av program på grund av platsbrist kan inte överklagas.</w:t>
      </w:r>
    </w:p>
    <w:p w14:paraId="5758D10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att sökande inte uppfyller behörighetskraven kan överklagas.</w:t>
      </w:r>
    </w:p>
    <w:p w14:paraId="0558748E"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2D7C321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beslutar om antagning till senare del av program. (Styrelsens delegationsordning) Beslutet kan delegeras.</w:t>
      </w:r>
    </w:p>
    <w:p w14:paraId="109A99A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1604D0A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Information om hur antagning till senare del sker finns på studentwebben (se länk nedan). Den sökande gör ansökan på särskild blankett, som skickas till angiven registrator.</w:t>
      </w:r>
    </w:p>
    <w:p w14:paraId="51C5EA6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Ansökningar tas emot under annonserad SLU-gemensam period inför höst- respektive vårtermin.</w:t>
      </w:r>
    </w:p>
    <w:p w14:paraId="30BECA7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Det organ som beslutar i ärendet ansvarar för att arkivera</w:t>
      </w:r>
    </w:p>
    <w:p w14:paraId="226AD90E" w14:textId="77777777" w:rsidR="00DF5782" w:rsidRPr="00DF5782" w:rsidRDefault="00DF5782" w:rsidP="00DF5782">
      <w:pPr>
        <w:numPr>
          <w:ilvl w:val="0"/>
          <w:numId w:val="20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anmälan till senare del av program samt</w:t>
      </w:r>
    </w:p>
    <w:p w14:paraId="7815B809" w14:textId="77777777" w:rsidR="00DF5782" w:rsidRPr="00DF5782" w:rsidRDefault="00DF5782" w:rsidP="00DF5782">
      <w:pPr>
        <w:numPr>
          <w:ilvl w:val="0"/>
          <w:numId w:val="202"/>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antagning till senare del av program (bevaras permanent).</w:t>
      </w:r>
    </w:p>
    <w:p w14:paraId="74423C2F"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2C0BCE49"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10" w:history="1">
        <w:r w:rsidR="00DF5782" w:rsidRPr="00DF5782">
          <w:rPr>
            <w:rFonts w:ascii="Times New Roman" w:eastAsia="Times New Roman" w:hAnsi="Times New Roman" w:cs="Times New Roman"/>
            <w:color w:val="3F41DC"/>
            <w:sz w:val="24"/>
            <w:szCs w:val="24"/>
            <w:u w:val="single"/>
            <w:lang w:eastAsia="sv-SE"/>
          </w:rPr>
          <w:t>Antagning till senare del av program</w:t>
        </w:r>
      </w:hyperlink>
    </w:p>
    <w:p w14:paraId="5BF5A00F"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11"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790A3B9C"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13.5 Studieuppehåll och avbrott på program</w:t>
      </w:r>
    </w:p>
    <w:p w14:paraId="189DB98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Se avsnitt </w:t>
      </w:r>
      <w:hyperlink r:id="rId512" w:anchor="studenter313" w:history="1">
        <w:r w:rsidRPr="00DF5782">
          <w:rPr>
            <w:rFonts w:ascii="Times New Roman" w:eastAsia="Times New Roman" w:hAnsi="Times New Roman" w:cs="Times New Roman"/>
            <w:color w:val="3F41DC"/>
            <w:sz w:val="24"/>
            <w:szCs w:val="24"/>
            <w:u w:val="single"/>
            <w:lang w:eastAsia="sv-SE"/>
          </w:rPr>
          <w:t>3.13 Studieuppehåll och -avbrott</w:t>
        </w:r>
      </w:hyperlink>
      <w:r w:rsidRPr="00DF5782">
        <w:rPr>
          <w:rFonts w:ascii="Times New Roman" w:eastAsia="Times New Roman" w:hAnsi="Times New Roman" w:cs="Times New Roman"/>
          <w:sz w:val="24"/>
          <w:szCs w:val="24"/>
          <w:lang w:eastAsia="sv-SE"/>
        </w:rPr>
        <w:t>.</w:t>
      </w:r>
    </w:p>
    <w:p w14:paraId="75E3FCA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13.6 Förändringar i kursutbudet inom program</w:t>
      </w:r>
    </w:p>
    <w:p w14:paraId="4660C03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08BA587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Kursutbudet inom ett utbildnings</w:t>
      </w:r>
      <w:r w:rsidRPr="00DF5782">
        <w:rPr>
          <w:rFonts w:ascii="Times New Roman" w:eastAsia="Times New Roman" w:hAnsi="Times New Roman" w:cs="Times New Roman"/>
          <w:sz w:val="24"/>
          <w:szCs w:val="24"/>
          <w:lang w:eastAsia="sv-SE"/>
        </w:rPr>
        <w:softHyphen/>
        <w:t>program revideras över tiden, men ansvarig programnämnd ansvarar för studenternas möjlighet att avsluta utbildningen enligt målen för den utbildningsplan de antagits till. Förändringar i kursutbudet inom ett program meddelas i form av en reviderad utbildningsplan; se avsnitt </w:t>
      </w:r>
      <w:hyperlink r:id="rId513" w:anchor="Utbildningsplan121" w:history="1">
        <w:r w:rsidRPr="00DF5782">
          <w:rPr>
            <w:rFonts w:ascii="Times New Roman" w:eastAsia="Times New Roman" w:hAnsi="Times New Roman" w:cs="Times New Roman"/>
            <w:color w:val="3F41DC"/>
            <w:sz w:val="24"/>
            <w:szCs w:val="24"/>
            <w:u w:val="single"/>
            <w:lang w:eastAsia="sv-SE"/>
          </w:rPr>
          <w:t>12.1 Utbildningsplan</w:t>
        </w:r>
      </w:hyperlink>
      <w:r w:rsidRPr="00DF5782">
        <w:rPr>
          <w:rFonts w:ascii="Times New Roman" w:eastAsia="Times New Roman" w:hAnsi="Times New Roman" w:cs="Times New Roman"/>
          <w:sz w:val="24"/>
          <w:szCs w:val="24"/>
          <w:lang w:eastAsia="sv-SE"/>
        </w:rPr>
        <w:t>.</w:t>
      </w:r>
    </w:p>
    <w:p w14:paraId="6FDFC0D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Vissa förändringar kan införas direkt i utbildningsplanen. Andra förändringar av ett utbildningsprogram kräver en successiv anpassning med avseende på redan antagna programstudenter. Se anvisningar för utbildningsplaner under Länkar för mer detaljerad information.</w:t>
      </w:r>
    </w:p>
    <w:p w14:paraId="75F4DCA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Programnämndens ansvar gäller för studier i normal studietakt. Dessutom måste behoven beaktas för studenter med studieuppehåll med platsgaranti samt studenter med funktionsnedsättning, vilka kan ha rätt till anpassad studietakt.</w:t>
      </w:r>
    </w:p>
    <w:p w14:paraId="4DC0EA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avveckling av ett utbildningsprogram, se avsnitt </w:t>
      </w:r>
      <w:hyperlink r:id="rId514" w:anchor="programutbudet116" w:history="1">
        <w:r w:rsidRPr="00DF5782">
          <w:rPr>
            <w:rFonts w:ascii="Times New Roman" w:eastAsia="Times New Roman" w:hAnsi="Times New Roman" w:cs="Times New Roman"/>
            <w:color w:val="3F41DC"/>
            <w:sz w:val="24"/>
            <w:szCs w:val="24"/>
            <w:u w:val="single"/>
            <w:lang w:eastAsia="sv-SE"/>
          </w:rPr>
          <w:t>11.6 Avveckling av utbildningsprogram</w:t>
        </w:r>
      </w:hyperlink>
      <w:r w:rsidRPr="00DF5782">
        <w:rPr>
          <w:rFonts w:ascii="Times New Roman" w:eastAsia="Times New Roman" w:hAnsi="Times New Roman" w:cs="Times New Roman"/>
          <w:sz w:val="24"/>
          <w:szCs w:val="24"/>
          <w:lang w:eastAsia="sv-SE"/>
        </w:rPr>
        <w:t>.</w:t>
      </w:r>
    </w:p>
    <w:p w14:paraId="7CE0AFCB"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52C4F73B"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15" w:history="1">
        <w:r w:rsidR="00DF5782" w:rsidRPr="00DF5782">
          <w:rPr>
            <w:rFonts w:ascii="Times New Roman" w:eastAsia="Times New Roman" w:hAnsi="Times New Roman" w:cs="Times New Roman"/>
            <w:color w:val="3F41DC"/>
            <w:sz w:val="24"/>
            <w:szCs w:val="24"/>
            <w:u w:val="single"/>
            <w:lang w:eastAsia="sv-SE"/>
          </w:rPr>
          <w:t>Anvisningar för utbildningsplaner</w:t>
        </w:r>
      </w:hyperlink>
      <w:r w:rsidR="00DF5782" w:rsidRPr="00DF5782">
        <w:rPr>
          <w:rFonts w:ascii="Times New Roman" w:eastAsia="Times New Roman" w:hAnsi="Times New Roman" w:cs="Times New Roman"/>
          <w:sz w:val="24"/>
          <w:szCs w:val="24"/>
          <w:lang w:eastAsia="sv-SE"/>
        </w:rPr>
        <w:br/>
      </w:r>
      <w:hyperlink r:id="rId516" w:history="1">
        <w:r w:rsidR="00DF5782" w:rsidRPr="00DF5782">
          <w:rPr>
            <w:rFonts w:ascii="Times New Roman" w:eastAsia="Times New Roman" w:hAnsi="Times New Roman" w:cs="Times New Roman"/>
            <w:color w:val="3F41DC"/>
            <w:sz w:val="24"/>
            <w:szCs w:val="24"/>
            <w:u w:val="single"/>
            <w:lang w:eastAsia="sv-SE"/>
          </w:rPr>
          <w:t>Mall för utbildningsplaner – svenska </w:t>
        </w:r>
      </w:hyperlink>
      <w:r w:rsidR="00DF5782" w:rsidRPr="00DF5782">
        <w:rPr>
          <w:rFonts w:ascii="Times New Roman" w:eastAsia="Times New Roman" w:hAnsi="Times New Roman" w:cs="Times New Roman"/>
          <w:sz w:val="24"/>
          <w:szCs w:val="24"/>
          <w:lang w:eastAsia="sv-SE"/>
        </w:rPr>
        <w:t>(Word-format)</w:t>
      </w:r>
      <w:r w:rsidR="00DF5782" w:rsidRPr="00DF5782">
        <w:rPr>
          <w:rFonts w:ascii="Times New Roman" w:eastAsia="Times New Roman" w:hAnsi="Times New Roman" w:cs="Times New Roman"/>
          <w:sz w:val="24"/>
          <w:szCs w:val="24"/>
          <w:lang w:eastAsia="sv-SE"/>
        </w:rPr>
        <w:br/>
      </w:r>
      <w:hyperlink r:id="rId517" w:history="1">
        <w:r w:rsidR="00DF5782" w:rsidRPr="00DF5782">
          <w:rPr>
            <w:rFonts w:ascii="Times New Roman" w:eastAsia="Times New Roman" w:hAnsi="Times New Roman" w:cs="Times New Roman"/>
            <w:color w:val="3F41DC"/>
            <w:sz w:val="24"/>
            <w:szCs w:val="24"/>
            <w:u w:val="single"/>
            <w:lang w:eastAsia="sv-SE"/>
          </w:rPr>
          <w:t>Mall för utbildningsplaner – engelska </w:t>
        </w:r>
      </w:hyperlink>
      <w:r w:rsidR="00DF5782" w:rsidRPr="00DF5782">
        <w:rPr>
          <w:rFonts w:ascii="Times New Roman" w:eastAsia="Times New Roman" w:hAnsi="Times New Roman" w:cs="Times New Roman"/>
          <w:sz w:val="24"/>
          <w:szCs w:val="24"/>
          <w:lang w:eastAsia="sv-SE"/>
        </w:rPr>
        <w:t>(Word-format)</w:t>
      </w:r>
    </w:p>
    <w:p w14:paraId="694D6F44"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18" w:anchor="programstudierna13" w:history="1">
        <w:r w:rsidR="00DF5782" w:rsidRPr="00DF5782">
          <w:rPr>
            <w:rFonts w:ascii="Times New Roman" w:eastAsia="Times New Roman" w:hAnsi="Times New Roman" w:cs="Times New Roman"/>
            <w:i/>
            <w:iCs/>
            <w:color w:val="3F41DC"/>
            <w:sz w:val="24"/>
            <w:szCs w:val="24"/>
            <w:lang w:eastAsia="sv-SE"/>
          </w:rPr>
          <w:t>Tillbaka till kapitlets början</w:t>
        </w:r>
      </w:hyperlink>
    </w:p>
    <w:p w14:paraId="5AB285ED"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13.7 Programstudierektor</w:t>
      </w:r>
    </w:p>
    <w:p w14:paraId="0DC8C97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6AE5911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lastRenderedPageBreak/>
        <w:t>Programstudierektor</w:t>
      </w:r>
      <w:r w:rsidRPr="00DF5782">
        <w:rPr>
          <w:rFonts w:ascii="Times New Roman" w:eastAsia="Times New Roman" w:hAnsi="Times New Roman" w:cs="Times New Roman"/>
          <w:sz w:val="24"/>
          <w:szCs w:val="24"/>
          <w:lang w:eastAsia="sv-SE"/>
        </w:rPr>
        <w:t> har ett övergripande ansvar för ett eller flera utbildningsprogram. Uppdraget som programstudierektorer definieras i rektors delegationsordning, se </w:t>
      </w:r>
      <w:hyperlink r:id="rId519" w:history="1">
        <w:r w:rsidRPr="00DF5782">
          <w:rPr>
            <w:rFonts w:ascii="Times New Roman" w:eastAsia="Times New Roman" w:hAnsi="Times New Roman" w:cs="Times New Roman"/>
            <w:color w:val="3F41DC"/>
            <w:sz w:val="24"/>
            <w:szCs w:val="24"/>
            <w:u w:val="single"/>
            <w:lang w:eastAsia="sv-SE"/>
          </w:rPr>
          <w:t>Delegationsordningar</w:t>
        </w:r>
      </w:hyperlink>
      <w:r w:rsidRPr="00DF5782">
        <w:rPr>
          <w:rFonts w:ascii="Times New Roman" w:eastAsia="Times New Roman" w:hAnsi="Times New Roman" w:cs="Times New Roman"/>
          <w:sz w:val="24"/>
          <w:szCs w:val="24"/>
          <w:lang w:eastAsia="sv-SE"/>
        </w:rPr>
        <w:t>.</w:t>
      </w:r>
    </w:p>
    <w:p w14:paraId="03FB849C"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31B0E2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Ansvarig programnämnd utser programstudierektorer för utbildningsprogrammen. (Styrelsens delegationsordning)</w:t>
      </w:r>
    </w:p>
    <w:p w14:paraId="1FFA612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636D17F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Kontaktuppgifter till programstudierektorer ska finnas i anslutning till programbeskrivningar på SLU:s webb. Det fakultetskansli som ger stöd till berörd programstudierektor ansvarar för att kontaktuppgifter finns tillgängliga.</w:t>
      </w:r>
    </w:p>
    <w:p w14:paraId="6B3D249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Länkar</w:t>
      </w:r>
    </w:p>
    <w:p w14:paraId="23B08D3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Kontaktuppgifter till programstudierektorer finns på studentwebbens programsidor:</w:t>
      </w:r>
    </w:p>
    <w:p w14:paraId="472750C6" w14:textId="77777777" w:rsidR="00DF5782" w:rsidRPr="00DF5782" w:rsidRDefault="00000000" w:rsidP="00DF5782">
      <w:pPr>
        <w:numPr>
          <w:ilvl w:val="0"/>
          <w:numId w:val="2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520" w:history="1">
        <w:r w:rsidR="00DF5782" w:rsidRPr="00DF5782">
          <w:rPr>
            <w:rFonts w:ascii="Times New Roman" w:eastAsia="Times New Roman" w:hAnsi="Times New Roman" w:cs="Times New Roman"/>
            <w:color w:val="3F41DC"/>
            <w:sz w:val="24"/>
            <w:szCs w:val="24"/>
            <w:u w:val="single"/>
            <w:lang w:eastAsia="sv-SE"/>
          </w:rPr>
          <w:t>Program på grundnivå</w:t>
        </w:r>
      </w:hyperlink>
    </w:p>
    <w:p w14:paraId="4A52A02F" w14:textId="77777777" w:rsidR="00DF5782" w:rsidRPr="00DF5782" w:rsidRDefault="00000000" w:rsidP="00DF5782">
      <w:pPr>
        <w:numPr>
          <w:ilvl w:val="0"/>
          <w:numId w:val="203"/>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hyperlink r:id="rId521" w:history="1">
        <w:r w:rsidR="00DF5782" w:rsidRPr="00DF5782">
          <w:rPr>
            <w:rFonts w:ascii="Times New Roman" w:eastAsia="Times New Roman" w:hAnsi="Times New Roman" w:cs="Times New Roman"/>
            <w:color w:val="3F41DC"/>
            <w:sz w:val="24"/>
            <w:szCs w:val="24"/>
            <w:u w:val="single"/>
            <w:lang w:eastAsia="sv-SE"/>
          </w:rPr>
          <w:t>Program på avancerad nivå</w:t>
        </w:r>
      </w:hyperlink>
    </w:p>
    <w:p w14:paraId="5ED80643"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22" w:anchor="programstudierna13"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r w:rsidR="00DF5782" w:rsidRPr="00DF5782">
        <w:rPr>
          <w:rFonts w:ascii="Times New Roman" w:eastAsia="Times New Roman" w:hAnsi="Times New Roman" w:cs="Times New Roman"/>
          <w:i/>
          <w:iCs/>
          <w:sz w:val="24"/>
          <w:szCs w:val="24"/>
          <w:lang w:eastAsia="sv-SE"/>
        </w:rPr>
        <w:br/>
      </w:r>
      <w:hyperlink r:id="rId523"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14:paraId="2075145B"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14. Tillgodoräknande</w:t>
      </w:r>
    </w:p>
    <w:p w14:paraId="469A9CA2"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3477C7D2"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Tillgodoräknande</w:t>
      </w:r>
      <w:r w:rsidRPr="00DF5782">
        <w:rPr>
          <w:rFonts w:ascii="Times New Roman" w:eastAsia="Times New Roman" w:hAnsi="Times New Roman" w:cs="Times New Roman"/>
          <w:sz w:val="24"/>
          <w:szCs w:val="24"/>
          <w:lang w:eastAsia="sv-SE"/>
        </w:rPr>
        <w:t> har som syfte att ersätta delar av en utbildning med tidigare avklarade högskolestudier (i Sverige eller utomlands) eller kunskaper och färdigheter som förvärvats i tidigare yrkesverksamhet. Högskolan prövar genom bedömning om tidigare studier eller yrkesverksamhet kan godtas för tillgodoräknande. Studenten får poäng tillgodo och behöver inte läsa de delarna av utbildningen som tillgodoräknandet ersätter.</w:t>
      </w:r>
    </w:p>
    <w:p w14:paraId="72399C6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27310DF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ska tillämpa ett generöst förhållningssätt till tillgodoräknande. Tillgodoräknande ska kunna ske även om liknande utbildning inte finns vid SLU eller om innehållet i kursplaner och litteraturlistor från utlandsstudier inte överensstämmer med SLU:s.</w:t>
      </w:r>
    </w:p>
    <w:p w14:paraId="1FF125E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Nationella regler</w:t>
      </w:r>
    </w:p>
    <w:p w14:paraId="0146F33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Rätten att tillgodoräkna tidigare utbildning eller yrkesverksamhet regleras i </w:t>
      </w:r>
      <w:hyperlink r:id="rId524" w:history="1">
        <w:r w:rsidRPr="00DF5782">
          <w:rPr>
            <w:rFonts w:ascii="Times New Roman" w:eastAsia="Times New Roman" w:hAnsi="Times New Roman" w:cs="Times New Roman"/>
            <w:color w:val="3F41DC"/>
            <w:sz w:val="24"/>
            <w:szCs w:val="24"/>
            <w:u w:val="single"/>
            <w:lang w:eastAsia="sv-SE"/>
          </w:rPr>
          <w:t>Högskoleförordningen</w:t>
        </w:r>
      </w:hyperlink>
      <w:r w:rsidRPr="00DF5782">
        <w:rPr>
          <w:rFonts w:ascii="Times New Roman" w:eastAsia="Times New Roman" w:hAnsi="Times New Roman" w:cs="Times New Roman"/>
          <w:sz w:val="24"/>
          <w:szCs w:val="24"/>
          <w:lang w:eastAsia="sv-SE"/>
        </w:rPr>
        <w:t xml:space="preserve"> 6 kap. </w:t>
      </w:r>
      <w:proofErr w:type="gramStart"/>
      <w:r w:rsidRPr="00DF5782">
        <w:rPr>
          <w:rFonts w:ascii="Times New Roman" w:eastAsia="Times New Roman" w:hAnsi="Times New Roman" w:cs="Times New Roman"/>
          <w:sz w:val="24"/>
          <w:szCs w:val="24"/>
          <w:lang w:eastAsia="sv-SE"/>
        </w:rPr>
        <w:t>6-8</w:t>
      </w:r>
      <w:proofErr w:type="gramEnd"/>
      <w:r w:rsidRPr="00DF5782">
        <w:rPr>
          <w:rFonts w:ascii="Times New Roman" w:eastAsia="Times New Roman" w:hAnsi="Times New Roman" w:cs="Times New Roman"/>
          <w:sz w:val="24"/>
          <w:szCs w:val="24"/>
          <w:lang w:eastAsia="sv-SE"/>
        </w:rPr>
        <w:t xml:space="preserve"> §§. Rätten att tillgodoräkna högskoleutbildning gäller dock inte om det finns en väsentlig skillnad mellan utbildningarna (Högskoleförordningen 6 kap. 6 §).</w:t>
      </w:r>
    </w:p>
    <w:p w14:paraId="19ED73F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För att en bedömning ska göras måste studenten vara antagen till och bedriva studier på grund- eller avancerad nivå (fristående kurs eller inom program) vid det lärosäte där hen ansöker om tillgodoräknandet.</w:t>
      </w:r>
    </w:p>
    <w:p w14:paraId="45860B7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beslut om tillgodoräknande gäller vid det universitet/högskola där beslutet fattades.</w:t>
      </w:r>
    </w:p>
    <w:p w14:paraId="4273BA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beslut om tillgodoräknande som går den sökande emot helt eller delvis kan överklagas enligt Högskoleförordningen 12 kap 2 § 4 p. Beslutet i dessa fall måste alltid motiveras. Ett beslut överklagas skriftligt, se avsnitt 3.16 Överklaga beslut.</w:t>
      </w:r>
    </w:p>
    <w:p w14:paraId="6CC3BB1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2BEC625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övergripande målet är att studenten ska kunna få ut en examen och/eller ett slutresultat på en kurs. Beslut om tillgodoräknande ska därför specificeras utifrån den examen som är målet med utbildningen, eller den kurs som begärs tillgodoräknad. På så sätt får studenten reda på vilka delar av utbildningen som hen behöver läsa och vilka delar hen kan få tillgodoräknade. Tillgodoräknandebeslutet blir därmed även underlag vid bedömningen ifall studenten uppfyller kraven för en sökt examen eller inte.</w:t>
      </w:r>
      <w:r w:rsidRPr="00DF5782">
        <w:rPr>
          <w:rFonts w:ascii="Times New Roman" w:eastAsia="Times New Roman" w:hAnsi="Times New Roman" w:cs="Times New Roman"/>
          <w:b/>
          <w:bCs/>
          <w:sz w:val="24"/>
          <w:szCs w:val="24"/>
          <w:lang w:eastAsia="sv-SE"/>
        </w:rPr>
        <w:t> </w:t>
      </w:r>
    </w:p>
    <w:p w14:paraId="2685F52F"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Tillgodoräknande inom en yrkesexamen</w:t>
      </w:r>
    </w:p>
    <w:p w14:paraId="7C1BC16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som inte ingår i studentens program måste tillgodoräknas för att kunna ingå i en yrkesexamen. Det gäller både kurser lästa vid andra universitet/högskolor (inklusive utlandsstudier) och kurser lästa vid SLU (utanför programmet).</w:t>
      </w:r>
    </w:p>
    <w:p w14:paraId="4FD832A9"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Tillgodoräknande inom en generell examen</w:t>
      </w:r>
    </w:p>
    <w:p w14:paraId="341C62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Studier från andra svenska universitet/högskolor kan normalt tas med i generell examen utan beslut om tillgodoräknande (se anvisningar för examensansökan).</w:t>
      </w:r>
    </w:p>
    <w:p w14:paraId="400BD64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Studier från utländska lärosäten måste alltid tillgodoräknas, både i generell examen och i yrkesexamen.</w:t>
      </w:r>
    </w:p>
    <w:p w14:paraId="2128DDEE" w14:textId="77777777" w:rsidR="00DF5782" w:rsidRPr="00DF5782" w:rsidRDefault="00DF5782" w:rsidP="00DF5782">
      <w:pPr>
        <w:shd w:val="clear" w:color="auto" w:fill="FFFFFF"/>
        <w:spacing w:before="100" w:beforeAutospacing="1" w:after="100" w:afterAutospacing="1" w:line="240" w:lineRule="auto"/>
        <w:outlineLvl w:val="4"/>
        <w:rPr>
          <w:rFonts w:ascii="Helvetica" w:eastAsia="Times New Roman" w:hAnsi="Helvetica" w:cs="Helvetica"/>
          <w:b/>
          <w:bCs/>
          <w:color w:val="302F2F"/>
          <w:sz w:val="20"/>
          <w:szCs w:val="20"/>
          <w:lang w:eastAsia="sv-SE"/>
        </w:rPr>
      </w:pPr>
      <w:r w:rsidRPr="00DF5782">
        <w:rPr>
          <w:rFonts w:ascii="Helvetica" w:eastAsia="Times New Roman" w:hAnsi="Helvetica" w:cs="Helvetica"/>
          <w:b/>
          <w:bCs/>
          <w:color w:val="302F2F"/>
          <w:sz w:val="20"/>
          <w:szCs w:val="20"/>
          <w:lang w:eastAsia="sv-SE"/>
        </w:rPr>
        <w:t>Prövning av tillgodoräknande</w:t>
      </w:r>
    </w:p>
    <w:p w14:paraId="37D6AF6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Lärosätet där studierna bedrivits ska vara erkänt av landets utbildningsmyndighet eller motsvarande organisation och studierna ska motsvara svensk högskolenivå. För att kurs ska kunna tillgodoräknas så måste den vara examinerad med godkänt resultat. Tillgodoräknande av kurs görs vanligtvis mot en examen (generell examen och/eller yrkesexamen). Det går även att tillgodoräkna tidigare utbildning eller yrkesverksamhet som motsvarande en specifik kurs eller del av kurs.</w:t>
      </w:r>
    </w:p>
    <w:p w14:paraId="4213E83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bedömning i samband med ett tillgodoräknande av </w:t>
      </w:r>
      <w:r w:rsidRPr="00DF5782">
        <w:rPr>
          <w:rFonts w:ascii="Times New Roman" w:eastAsia="Times New Roman" w:hAnsi="Times New Roman" w:cs="Times New Roman"/>
          <w:i/>
          <w:iCs/>
          <w:sz w:val="24"/>
          <w:szCs w:val="24"/>
          <w:lang w:eastAsia="sv-SE"/>
        </w:rPr>
        <w:t>tidigare utbildning</w:t>
      </w:r>
      <w:r w:rsidRPr="00DF5782">
        <w:rPr>
          <w:rFonts w:ascii="Times New Roman" w:eastAsia="Times New Roman" w:hAnsi="Times New Roman" w:cs="Times New Roman"/>
          <w:sz w:val="24"/>
          <w:szCs w:val="24"/>
          <w:lang w:eastAsia="sv-SE"/>
        </w:rPr>
        <w:t> består av:</w:t>
      </w:r>
    </w:p>
    <w:p w14:paraId="10C18CF6" w14:textId="77777777" w:rsidR="00DF5782" w:rsidRPr="00DF5782" w:rsidRDefault="00DF5782" w:rsidP="00DF5782">
      <w:pPr>
        <w:numPr>
          <w:ilvl w:val="0"/>
          <w:numId w:val="204"/>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Bedömning av</w:t>
      </w:r>
    </w:p>
    <w:p w14:paraId="6C496533" w14:textId="77777777"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dokumentens äkthet,</w:t>
      </w:r>
    </w:p>
    <w:p w14:paraId="56BC3955" w14:textId="77777777"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lärosätets status,</w:t>
      </w:r>
    </w:p>
    <w:p w14:paraId="0DF049A0" w14:textId="77777777"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utbildningsnivå (högskolenivå),</w:t>
      </w:r>
    </w:p>
    <w:p w14:paraId="56452723" w14:textId="77777777"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kursernas omfattning,</w:t>
      </w:r>
    </w:p>
    <w:p w14:paraId="35FB4368" w14:textId="77777777"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godkänt betyg,</w:t>
      </w:r>
    </w:p>
    <w:p w14:paraId="0355B085" w14:textId="77777777" w:rsidR="00DF5782" w:rsidRPr="00DF5782" w:rsidRDefault="00DF5782" w:rsidP="00DF5782">
      <w:pPr>
        <w:numPr>
          <w:ilvl w:val="0"/>
          <w:numId w:val="205"/>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annat som kan vara relevant för bedömning.</w:t>
      </w:r>
    </w:p>
    <w:p w14:paraId="09619997" w14:textId="77777777" w:rsidR="00DF5782" w:rsidRPr="00DF5782" w:rsidRDefault="00DF5782" w:rsidP="00DF5782">
      <w:pPr>
        <w:numPr>
          <w:ilvl w:val="0"/>
          <w:numId w:val="206"/>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Akademisk/ämnesmässig bedömning av</w:t>
      </w:r>
    </w:p>
    <w:p w14:paraId="004DDCF9" w14:textId="77777777"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kursernas ämnestillhörighet,</w:t>
      </w:r>
    </w:p>
    <w:p w14:paraId="4622E8E4" w14:textId="77777777"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nivå och ev. fördjupning,</w:t>
      </w:r>
    </w:p>
    <w:p w14:paraId="444D41A7" w14:textId="77777777"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innehållsmässig överlappning med andra kurser,</w:t>
      </w:r>
    </w:p>
    <w:p w14:paraId="62DC8F30" w14:textId="77777777"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relevans för yrkesexamen,</w:t>
      </w:r>
    </w:p>
    <w:p w14:paraId="426E1761" w14:textId="77777777" w:rsidR="00DF5782" w:rsidRPr="00DF5782" w:rsidRDefault="00DF5782" w:rsidP="00DF5782">
      <w:pPr>
        <w:numPr>
          <w:ilvl w:val="0"/>
          <w:numId w:val="207"/>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andra specifika krav (t ex obligatorium, programprofilering, färdighetstränande moment etc.).</w:t>
      </w:r>
    </w:p>
    <w:p w14:paraId="1483B02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bedömning i samband med ett tillgodoräknande av </w:t>
      </w:r>
      <w:r w:rsidRPr="00DF5782">
        <w:rPr>
          <w:rFonts w:ascii="Times New Roman" w:eastAsia="Times New Roman" w:hAnsi="Times New Roman" w:cs="Times New Roman"/>
          <w:i/>
          <w:iCs/>
          <w:sz w:val="24"/>
          <w:szCs w:val="24"/>
          <w:lang w:eastAsia="sv-SE"/>
        </w:rPr>
        <w:t>tidigare yrkeserfarenhet</w:t>
      </w:r>
      <w:r w:rsidRPr="00DF5782">
        <w:rPr>
          <w:rFonts w:ascii="Times New Roman" w:eastAsia="Times New Roman" w:hAnsi="Times New Roman" w:cs="Times New Roman"/>
          <w:sz w:val="24"/>
          <w:szCs w:val="24"/>
          <w:lang w:eastAsia="sv-SE"/>
        </w:rPr>
        <w:t> består av:</w:t>
      </w:r>
    </w:p>
    <w:p w14:paraId="1B092EFF" w14:textId="77777777" w:rsidR="00DF5782" w:rsidRPr="00DF5782" w:rsidRDefault="00DF5782" w:rsidP="00DF5782">
      <w:pPr>
        <w:numPr>
          <w:ilvl w:val="0"/>
          <w:numId w:val="208"/>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Beslut/intyg om tillgodoräknande av reell kompetens</w:t>
      </w:r>
    </w:p>
    <w:p w14:paraId="4A5C9EE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ett tillgodoräknande prövas för en </w:t>
      </w:r>
      <w:r w:rsidRPr="00DF5782">
        <w:rPr>
          <w:rFonts w:ascii="Times New Roman" w:eastAsia="Times New Roman" w:hAnsi="Times New Roman" w:cs="Times New Roman"/>
          <w:b/>
          <w:bCs/>
          <w:sz w:val="24"/>
          <w:szCs w:val="24"/>
          <w:lang w:eastAsia="sv-SE"/>
        </w:rPr>
        <w:t>yrkesexamen</w:t>
      </w:r>
      <w:r w:rsidRPr="00DF5782">
        <w:rPr>
          <w:rFonts w:ascii="Times New Roman" w:eastAsia="Times New Roman" w:hAnsi="Times New Roman" w:cs="Times New Roman"/>
          <w:sz w:val="24"/>
          <w:szCs w:val="24"/>
          <w:lang w:eastAsia="sv-SE"/>
        </w:rPr>
        <w:t> så bedöms vilka delar av en utbildning som de lästa kurserna, eller den tidigare yrkeserfarenheten, ersätter. Både obligatoriska och valbara kurser kan prövas för tillgodoräknande. Gäller det tillgodoräknande av obligatoriska kurser görs en bedömning mot målen för den kurs som ska ersättas. Gäller tillgodoräknandet valbara kurser prövas deras relevans för den tänkta yrkesexamen. I de fall det behövs för att examenskraven ska vara uppfyllda, görs även en ämnes- och nivåspecificering av de tillgodoräknade kurserna.</w:t>
      </w:r>
    </w:p>
    <w:p w14:paraId="5E494C4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ett tillgodoräknande prövas för en </w:t>
      </w:r>
      <w:r w:rsidRPr="00DF5782">
        <w:rPr>
          <w:rFonts w:ascii="Times New Roman" w:eastAsia="Times New Roman" w:hAnsi="Times New Roman" w:cs="Times New Roman"/>
          <w:b/>
          <w:bCs/>
          <w:sz w:val="24"/>
          <w:szCs w:val="24"/>
          <w:lang w:eastAsia="sv-SE"/>
        </w:rPr>
        <w:t>generell examen</w:t>
      </w:r>
      <w:r w:rsidRPr="00DF5782">
        <w:rPr>
          <w:rFonts w:ascii="Times New Roman" w:eastAsia="Times New Roman" w:hAnsi="Times New Roman" w:cs="Times New Roman"/>
          <w:sz w:val="24"/>
          <w:szCs w:val="24"/>
          <w:lang w:eastAsia="sv-SE"/>
        </w:rPr>
        <w:t> görs en ämnes- och nivåspecificering i de fall det behövs för att examenskraven ska vara uppfyllda.</w:t>
      </w:r>
    </w:p>
    <w:p w14:paraId="3D000E6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ett tillgodoräknande prövas för </w:t>
      </w:r>
      <w:r w:rsidRPr="00DF5782">
        <w:rPr>
          <w:rFonts w:ascii="Times New Roman" w:eastAsia="Times New Roman" w:hAnsi="Times New Roman" w:cs="Times New Roman"/>
          <w:b/>
          <w:bCs/>
          <w:sz w:val="24"/>
          <w:szCs w:val="24"/>
          <w:lang w:eastAsia="sv-SE"/>
        </w:rPr>
        <w:t>kurs</w:t>
      </w:r>
      <w:r w:rsidRPr="00DF5782">
        <w:rPr>
          <w:rFonts w:ascii="Times New Roman" w:eastAsia="Times New Roman" w:hAnsi="Times New Roman" w:cs="Times New Roman"/>
          <w:sz w:val="24"/>
          <w:szCs w:val="24"/>
          <w:lang w:eastAsia="sv-SE"/>
        </w:rPr>
        <w:t> motsvarande specifik kurs, eller </w:t>
      </w:r>
      <w:r w:rsidRPr="00DF5782">
        <w:rPr>
          <w:rFonts w:ascii="Times New Roman" w:eastAsia="Times New Roman" w:hAnsi="Times New Roman" w:cs="Times New Roman"/>
          <w:b/>
          <w:bCs/>
          <w:sz w:val="24"/>
          <w:szCs w:val="24"/>
          <w:lang w:eastAsia="sv-SE"/>
        </w:rPr>
        <w:t>del av kurs</w:t>
      </w:r>
      <w:r w:rsidRPr="00DF5782">
        <w:rPr>
          <w:rFonts w:ascii="Times New Roman" w:eastAsia="Times New Roman" w:hAnsi="Times New Roman" w:cs="Times New Roman"/>
          <w:sz w:val="24"/>
          <w:szCs w:val="24"/>
          <w:lang w:eastAsia="sv-SE"/>
        </w:rPr>
        <w:t>, görs en bedömning mot målen för den kurs, eller del av kurs, som ska tillgodoräknas.</w:t>
      </w:r>
    </w:p>
    <w:p w14:paraId="463500E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Innehållsmässigt överlappande poäng kan inte tas med i examen.</w:t>
      </w:r>
    </w:p>
    <w:p w14:paraId="7A713B7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För utländska lärosäten som använder sig av ECTS (</w:t>
      </w:r>
      <w:proofErr w:type="spellStart"/>
      <w:r w:rsidRPr="00DF5782">
        <w:rPr>
          <w:rFonts w:ascii="Times New Roman" w:eastAsia="Times New Roman" w:hAnsi="Times New Roman" w:cs="Times New Roman"/>
          <w:sz w:val="24"/>
          <w:szCs w:val="24"/>
          <w:lang w:eastAsia="sv-SE"/>
        </w:rPr>
        <w:t>European</w:t>
      </w:r>
      <w:proofErr w:type="spellEnd"/>
      <w:r w:rsidRPr="00DF5782">
        <w:rPr>
          <w:rFonts w:ascii="Times New Roman" w:eastAsia="Times New Roman" w:hAnsi="Times New Roman" w:cs="Times New Roman"/>
          <w:sz w:val="24"/>
          <w:szCs w:val="24"/>
          <w:lang w:eastAsia="sv-SE"/>
        </w:rPr>
        <w:t xml:space="preserve"> Credit Transfer System) gäller omräkning 1 ECTS = 1 högskolepoäng. För utländska lärosäten som inte använder ECTS görs en poänguträkning utifrån ett normalstudietidsbegrepp baserat på examenskrav vid det aktuella lärosätet.</w:t>
      </w:r>
    </w:p>
    <w:p w14:paraId="65034D5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räknar inte om betyg på tillgodoräknad kurs till SLU:s betygsskala.</w:t>
      </w:r>
    </w:p>
    <w:p w14:paraId="4ABB38C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Ett förhandsbesked eller </w:t>
      </w:r>
      <w:r w:rsidRPr="00DF5782">
        <w:rPr>
          <w:rFonts w:ascii="Times New Roman" w:eastAsia="Times New Roman" w:hAnsi="Times New Roman" w:cs="Times New Roman"/>
          <w:i/>
          <w:iCs/>
          <w:sz w:val="24"/>
          <w:szCs w:val="24"/>
          <w:lang w:eastAsia="sv-SE"/>
        </w:rPr>
        <w:t xml:space="preserve">Learning </w:t>
      </w:r>
      <w:proofErr w:type="spellStart"/>
      <w:r w:rsidRPr="00DF5782">
        <w:rPr>
          <w:rFonts w:ascii="Times New Roman" w:eastAsia="Times New Roman" w:hAnsi="Times New Roman" w:cs="Times New Roman"/>
          <w:i/>
          <w:iCs/>
          <w:sz w:val="24"/>
          <w:szCs w:val="24"/>
          <w:lang w:eastAsia="sv-SE"/>
        </w:rPr>
        <w:t>Agreement</w:t>
      </w:r>
      <w:proofErr w:type="spellEnd"/>
      <w:r w:rsidRPr="00DF5782">
        <w:rPr>
          <w:rFonts w:ascii="Times New Roman" w:eastAsia="Times New Roman" w:hAnsi="Times New Roman" w:cs="Times New Roman"/>
          <w:sz w:val="24"/>
          <w:szCs w:val="24"/>
          <w:lang w:eastAsia="sv-SE"/>
        </w:rPr>
        <w:t> är </w:t>
      </w:r>
      <w:r w:rsidRPr="00DF5782">
        <w:rPr>
          <w:rFonts w:ascii="Times New Roman" w:eastAsia="Times New Roman" w:hAnsi="Times New Roman" w:cs="Times New Roman"/>
          <w:b/>
          <w:bCs/>
          <w:sz w:val="24"/>
          <w:szCs w:val="24"/>
          <w:lang w:eastAsia="sv-SE"/>
        </w:rPr>
        <w:t>inte ett beslut om tillgodoräknande</w:t>
      </w:r>
      <w:r w:rsidRPr="00DF5782">
        <w:rPr>
          <w:rFonts w:ascii="Times New Roman" w:eastAsia="Times New Roman" w:hAnsi="Times New Roman" w:cs="Times New Roman"/>
          <w:sz w:val="24"/>
          <w:szCs w:val="24"/>
          <w:lang w:eastAsia="sv-SE"/>
        </w:rPr>
        <w:t>. Förhandsbeskedet avser en planerad studiegång och är därför inte juridiskt bindande och går inte heller att överklaga. Slutgiltig prövning av kurserna sker i samband med en ansökan om tillgodoräknande. Ev. förhandsbesked kan dock utgöra underlag vid prövningen av tillgodoräknande.</w:t>
      </w:r>
    </w:p>
    <w:p w14:paraId="0B7D33C3"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5D3765A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tillgodoräknande av både svensk och utländsk utbildning/motsvarande i en </w:t>
      </w:r>
      <w:r w:rsidRPr="00DF5782">
        <w:rPr>
          <w:rFonts w:ascii="Times New Roman" w:eastAsia="Times New Roman" w:hAnsi="Times New Roman" w:cs="Times New Roman"/>
          <w:b/>
          <w:bCs/>
          <w:sz w:val="24"/>
          <w:szCs w:val="24"/>
          <w:lang w:eastAsia="sv-SE"/>
        </w:rPr>
        <w:t>yrkesexamen</w:t>
      </w:r>
      <w:r w:rsidRPr="00DF5782">
        <w:rPr>
          <w:rFonts w:ascii="Times New Roman" w:eastAsia="Times New Roman" w:hAnsi="Times New Roman" w:cs="Times New Roman"/>
          <w:sz w:val="24"/>
          <w:szCs w:val="24"/>
          <w:lang w:eastAsia="sv-SE"/>
        </w:rPr>
        <w:t xml:space="preserve"> fattas av handläggare. (Verksamhetsstödets delegationsordning) Handläggaren inhämtar yttrande från berörd programstudierektor eller ämnessakkunnig och </w:t>
      </w:r>
      <w:r w:rsidRPr="00DF5782">
        <w:rPr>
          <w:rFonts w:ascii="Times New Roman" w:eastAsia="Times New Roman" w:hAnsi="Times New Roman" w:cs="Times New Roman"/>
          <w:sz w:val="24"/>
          <w:szCs w:val="24"/>
          <w:lang w:eastAsia="sv-SE"/>
        </w:rPr>
        <w:lastRenderedPageBreak/>
        <w:t>yttrandet utgör underlag för beslut. Kurser tillgodoräknade mot en yrkesexamen kan även tas med i en generell examen. Dock gäller inte det omvända för kurser som enbart är tillgodoräknade i en generell examen då det måste fattas nytt beslut om tillgodoräknande i en yrkesexamen.</w:t>
      </w:r>
    </w:p>
    <w:p w14:paraId="314493A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tillgodoräknande av utländsk utbildning i en </w:t>
      </w:r>
      <w:r w:rsidRPr="00DF5782">
        <w:rPr>
          <w:rFonts w:ascii="Times New Roman" w:eastAsia="Times New Roman" w:hAnsi="Times New Roman" w:cs="Times New Roman"/>
          <w:b/>
          <w:bCs/>
          <w:sz w:val="24"/>
          <w:szCs w:val="24"/>
          <w:lang w:eastAsia="sv-SE"/>
        </w:rPr>
        <w:t>generell examen</w:t>
      </w:r>
      <w:r w:rsidRPr="00DF5782">
        <w:rPr>
          <w:rFonts w:ascii="Times New Roman" w:eastAsia="Times New Roman" w:hAnsi="Times New Roman" w:cs="Times New Roman"/>
          <w:sz w:val="24"/>
          <w:szCs w:val="24"/>
          <w:lang w:eastAsia="sv-SE"/>
        </w:rPr>
        <w:t> vid SLU fattas av handläggare[1]. Handläggaren inhämtar yttrande från ämnessakkunnig (kan vara programstudierektor) om ämnes- och nivåspecificering krävs och yttrandet utgör underlag för beslut.</w:t>
      </w:r>
    </w:p>
    <w:p w14:paraId="2EE09C5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Beslut om tillgodoräknande av </w:t>
      </w:r>
      <w:r w:rsidRPr="00DF5782">
        <w:rPr>
          <w:rFonts w:ascii="Times New Roman" w:eastAsia="Times New Roman" w:hAnsi="Times New Roman" w:cs="Times New Roman"/>
          <w:b/>
          <w:bCs/>
          <w:sz w:val="24"/>
          <w:szCs w:val="24"/>
          <w:lang w:eastAsia="sv-SE"/>
        </w:rPr>
        <w:t>del av kurs </w:t>
      </w:r>
      <w:r w:rsidRPr="00DF5782">
        <w:rPr>
          <w:rFonts w:ascii="Times New Roman" w:eastAsia="Times New Roman" w:hAnsi="Times New Roman" w:cs="Times New Roman"/>
          <w:sz w:val="24"/>
          <w:szCs w:val="24"/>
          <w:lang w:eastAsia="sv-SE"/>
        </w:rPr>
        <w:t>fattas av handläggare</w:t>
      </w:r>
      <w:r w:rsidRPr="00DF5782">
        <w:rPr>
          <w:rFonts w:ascii="Times New Roman" w:eastAsia="Times New Roman" w:hAnsi="Times New Roman" w:cs="Times New Roman"/>
          <w:sz w:val="18"/>
          <w:szCs w:val="18"/>
          <w:vertAlign w:val="superscript"/>
          <w:lang w:eastAsia="sv-SE"/>
        </w:rPr>
        <w:t>1</w:t>
      </w:r>
      <w:r w:rsidRPr="00DF5782">
        <w:rPr>
          <w:rFonts w:ascii="Times New Roman" w:eastAsia="Times New Roman" w:hAnsi="Times New Roman" w:cs="Times New Roman"/>
          <w:sz w:val="24"/>
          <w:szCs w:val="24"/>
          <w:lang w:eastAsia="sv-SE"/>
        </w:rPr>
        <w:t> efter yttrande från examinator på den aktuella kursen (gäller oavsett ev. kommande examen).</w:t>
      </w:r>
    </w:p>
    <w:p w14:paraId="79DBBF4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7E45EDA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Studenten ansöker om tillgodoräknade enligt anvisningar på studentwebben.</w:t>
      </w:r>
    </w:p>
    <w:p w14:paraId="5BBBA218"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Handläggaren expedierar beslut om tillgodoräknande till studenten och i studiedokumentationssystemet.</w:t>
      </w:r>
    </w:p>
    <w:p w14:paraId="48465EF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handläggning av tillgodoräknande utgår ifrån Förvaltningslagen (2017:900) och ska vara snabb och enkel.</w:t>
      </w:r>
    </w:p>
    <w:p w14:paraId="4EB6FBCE"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25" w:anchor="tillgodoraknande14"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r w:rsidR="00DF5782" w:rsidRPr="00DF5782">
        <w:rPr>
          <w:rFonts w:ascii="Times New Roman" w:eastAsia="Times New Roman" w:hAnsi="Times New Roman" w:cs="Times New Roman"/>
          <w:i/>
          <w:iCs/>
          <w:sz w:val="24"/>
          <w:szCs w:val="24"/>
          <w:lang w:eastAsia="sv-SE"/>
        </w:rPr>
        <w:br/>
      </w:r>
      <w:hyperlink r:id="rId526"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14:paraId="5CE6FD41"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15. Extern samverkan i utbildningen</w:t>
      </w:r>
    </w:p>
    <w:p w14:paraId="248E8447"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27" w:anchor="Samverkan151" w:history="1">
        <w:r w:rsidR="00DF5782" w:rsidRPr="00DF5782">
          <w:rPr>
            <w:rFonts w:ascii="Times New Roman" w:eastAsia="Times New Roman" w:hAnsi="Times New Roman" w:cs="Times New Roman"/>
            <w:color w:val="3F41DC"/>
            <w:sz w:val="24"/>
            <w:szCs w:val="24"/>
            <w:u w:val="single"/>
            <w:lang w:eastAsia="sv-SE"/>
          </w:rPr>
          <w:t>15.1 Samverkan</w:t>
        </w:r>
      </w:hyperlink>
      <w:r w:rsidR="00DF5782" w:rsidRPr="00DF5782">
        <w:rPr>
          <w:rFonts w:ascii="Times New Roman" w:eastAsia="Times New Roman" w:hAnsi="Times New Roman" w:cs="Times New Roman"/>
          <w:sz w:val="24"/>
          <w:szCs w:val="24"/>
          <w:lang w:eastAsia="sv-SE"/>
        </w:rPr>
        <w:br/>
      </w:r>
      <w:hyperlink r:id="rId528" w:anchor="Samverkan152" w:history="1">
        <w:r w:rsidR="00DF5782" w:rsidRPr="00DF5782">
          <w:rPr>
            <w:rFonts w:ascii="Times New Roman" w:eastAsia="Times New Roman" w:hAnsi="Times New Roman" w:cs="Times New Roman"/>
            <w:color w:val="3F41DC"/>
            <w:sz w:val="24"/>
            <w:szCs w:val="24"/>
            <w:u w:val="single"/>
            <w:lang w:eastAsia="sv-SE"/>
          </w:rPr>
          <w:t>15.2 Syfte och mål med samverkan</w:t>
        </w:r>
      </w:hyperlink>
      <w:r w:rsidR="00DF5782" w:rsidRPr="00DF5782">
        <w:rPr>
          <w:rFonts w:ascii="Times New Roman" w:eastAsia="Times New Roman" w:hAnsi="Times New Roman" w:cs="Times New Roman"/>
          <w:sz w:val="24"/>
          <w:szCs w:val="24"/>
          <w:lang w:eastAsia="sv-SE"/>
        </w:rPr>
        <w:br/>
      </w:r>
      <w:hyperlink r:id="rId529" w:anchor="Samverkan153" w:history="1">
        <w:r w:rsidR="00DF5782" w:rsidRPr="00DF5782">
          <w:rPr>
            <w:rFonts w:ascii="Times New Roman" w:eastAsia="Times New Roman" w:hAnsi="Times New Roman" w:cs="Times New Roman"/>
            <w:color w:val="3F41DC"/>
            <w:sz w:val="24"/>
            <w:szCs w:val="24"/>
            <w:u w:val="single"/>
            <w:lang w:eastAsia="sv-SE"/>
          </w:rPr>
          <w:t>15.3 Samverkan inom utbildningsplanering</w:t>
        </w:r>
      </w:hyperlink>
      <w:r w:rsidR="00DF5782" w:rsidRPr="00DF5782">
        <w:rPr>
          <w:rFonts w:ascii="Times New Roman" w:eastAsia="Times New Roman" w:hAnsi="Times New Roman" w:cs="Times New Roman"/>
          <w:sz w:val="24"/>
          <w:szCs w:val="24"/>
          <w:lang w:eastAsia="sv-SE"/>
        </w:rPr>
        <w:br/>
      </w:r>
      <w:hyperlink r:id="rId530" w:anchor="Samverkan154" w:history="1">
        <w:r w:rsidR="00DF5782" w:rsidRPr="00DF5782">
          <w:rPr>
            <w:rFonts w:ascii="Times New Roman" w:eastAsia="Times New Roman" w:hAnsi="Times New Roman" w:cs="Times New Roman"/>
            <w:color w:val="3F41DC"/>
            <w:sz w:val="24"/>
            <w:szCs w:val="24"/>
            <w:u w:val="single"/>
            <w:lang w:eastAsia="sv-SE"/>
          </w:rPr>
          <w:t>15.4 Samverkan med progression för studenterna</w:t>
        </w:r>
      </w:hyperlink>
      <w:r w:rsidR="00DF5782" w:rsidRPr="00DF5782">
        <w:rPr>
          <w:rFonts w:ascii="Times New Roman" w:eastAsia="Times New Roman" w:hAnsi="Times New Roman" w:cs="Times New Roman"/>
          <w:sz w:val="24"/>
          <w:szCs w:val="24"/>
          <w:lang w:eastAsia="sv-SE"/>
        </w:rPr>
        <w:br/>
      </w:r>
      <w:hyperlink r:id="rId531" w:anchor="Samverkan155" w:history="1">
        <w:r w:rsidR="00DF5782" w:rsidRPr="00DF5782">
          <w:rPr>
            <w:rFonts w:ascii="Times New Roman" w:eastAsia="Times New Roman" w:hAnsi="Times New Roman" w:cs="Times New Roman"/>
            <w:color w:val="3F41DC"/>
            <w:sz w:val="24"/>
            <w:szCs w:val="24"/>
            <w:u w:val="single"/>
            <w:lang w:eastAsia="sv-SE"/>
          </w:rPr>
          <w:t>15.5 Samverkan för god arbetslivskontakt hos lärare</w:t>
        </w:r>
      </w:hyperlink>
      <w:r w:rsidR="00DF5782" w:rsidRPr="00DF5782">
        <w:rPr>
          <w:rFonts w:ascii="Times New Roman" w:eastAsia="Times New Roman" w:hAnsi="Times New Roman" w:cs="Times New Roman"/>
          <w:sz w:val="24"/>
          <w:szCs w:val="24"/>
          <w:lang w:eastAsia="sv-SE"/>
        </w:rPr>
        <w:br/>
      </w:r>
      <w:hyperlink r:id="rId532" w:anchor="Samverkan156" w:history="1">
        <w:r w:rsidR="00DF5782" w:rsidRPr="00DF5782">
          <w:rPr>
            <w:rFonts w:ascii="Times New Roman" w:eastAsia="Times New Roman" w:hAnsi="Times New Roman" w:cs="Times New Roman"/>
            <w:color w:val="3F41DC"/>
            <w:sz w:val="24"/>
            <w:szCs w:val="24"/>
            <w:u w:val="single"/>
            <w:lang w:eastAsia="sv-SE"/>
          </w:rPr>
          <w:t>15.6 Uppföljning</w:t>
        </w:r>
      </w:hyperlink>
    </w:p>
    <w:p w14:paraId="0A754D38"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15.1 Samverkan</w:t>
      </w:r>
    </w:p>
    <w:p w14:paraId="5120246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5920583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i/>
          <w:iCs/>
          <w:sz w:val="24"/>
          <w:szCs w:val="24"/>
          <w:lang w:eastAsia="sv-SE"/>
        </w:rPr>
        <w:t>Samverkan</w:t>
      </w:r>
      <w:r w:rsidRPr="00DF5782">
        <w:rPr>
          <w:rFonts w:ascii="Times New Roman" w:eastAsia="Times New Roman" w:hAnsi="Times New Roman" w:cs="Times New Roman"/>
          <w:sz w:val="24"/>
          <w:szCs w:val="24"/>
          <w:lang w:eastAsia="sv-SE"/>
        </w:rPr>
        <w:t> är ett medel eller en process som krävs för att två eller flera parter ska uppnå ett gemensamt mål som man inte kunnat uppnå på egen hand. Externa samverkansparter för SLU kan vara nationella eller internationella. Systematiska samverkansaktiviteter i utbildningen bör planeras med de gemensamma målen och båda parters olika förutsättningar i fokus.</w:t>
      </w:r>
    </w:p>
    <w:p w14:paraId="48E4C138"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AD564A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övergripande ansvaret för samverkan i utbildningen hanteras av programnämnderna och kan planeras enligt nedan:       </w:t>
      </w:r>
    </w:p>
    <w:p w14:paraId="37821B7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noProof/>
          <w:sz w:val="24"/>
          <w:szCs w:val="24"/>
          <w:lang w:eastAsia="sv-SE"/>
        </w:rPr>
        <w:lastRenderedPageBreak/>
        <w:drawing>
          <wp:inline distT="0" distB="0" distL="0" distR="0" wp14:anchorId="2071916A" wp14:editId="3FE44156">
            <wp:extent cx="4743450" cy="1790700"/>
            <wp:effectExtent l="0" t="0" r="0" b="0"/>
            <wp:docPr id="14" name="Picture 14" descr="https://student.slu.se/globalassets/mw/stod-serv/utbildning/grund--och-avancerad-niva/utbildningshandbok/utbildningshandboken1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ent.slu.se/globalassets/mw/stod-serv/utbildning/grund--och-avancerad-niva/utbildningshandbok/utbildningshandboken15-1-1.jpg"/>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4743450" cy="1790700"/>
                    </a:xfrm>
                    <a:prstGeom prst="rect">
                      <a:avLst/>
                    </a:prstGeom>
                    <a:noFill/>
                    <a:ln>
                      <a:noFill/>
                    </a:ln>
                  </pic:spPr>
                </pic:pic>
              </a:graphicData>
            </a:graphic>
          </wp:inline>
        </w:drawing>
      </w:r>
    </w:p>
    <w:p w14:paraId="1563F601"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34"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14:paraId="36E13511"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15.2 Syfte och mål med samverkan</w:t>
      </w:r>
    </w:p>
    <w:p w14:paraId="78BDA9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Studenternas lärandemål, de kvalitetsmål för utbildningen man vill uppnå och eventuella andra mål för samverkan ska anges av ansvarig programnämnd.</w:t>
      </w:r>
    </w:p>
    <w:p w14:paraId="1F1ED1B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Utbildningsprogrammets egna mål för sin externa samverkan bör anges. Hur gagnas </w:t>
      </w:r>
      <w:proofErr w:type="gramStart"/>
      <w:r w:rsidRPr="00DF5782">
        <w:rPr>
          <w:rFonts w:ascii="Times New Roman" w:eastAsia="Times New Roman" w:hAnsi="Times New Roman" w:cs="Times New Roman"/>
          <w:sz w:val="24"/>
          <w:szCs w:val="24"/>
          <w:lang w:eastAsia="sv-SE"/>
        </w:rPr>
        <w:t>programmet  av</w:t>
      </w:r>
      <w:proofErr w:type="gramEnd"/>
      <w:r w:rsidRPr="00DF5782">
        <w:rPr>
          <w:rFonts w:ascii="Times New Roman" w:eastAsia="Times New Roman" w:hAnsi="Times New Roman" w:cs="Times New Roman"/>
          <w:sz w:val="24"/>
          <w:szCs w:val="24"/>
          <w:lang w:eastAsia="sv-SE"/>
        </w:rPr>
        <w:t xml:space="preserve"> samverkan? Är det inriktat på studenternas anställningsbarhet och dag-ett-kompetens, och/eller på utbildningskvalitet i vidare bemärkelse? Vilka kompetenser och färdigheter är helt nödvändiga för studenterna att uppnå enligt program- och näringslivsföreträdare?</w:t>
      </w:r>
    </w:p>
    <w:p w14:paraId="7C60B34B"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35"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14:paraId="24CB4593"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15.3 Samverkan inom utbildningsplanering</w:t>
      </w:r>
    </w:p>
    <w:p w14:paraId="2538DFA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SLU:s externa samverkansparter bör ges en reell möjlighet att medverka i utbildningens planering.</w:t>
      </w:r>
    </w:p>
    <w:p w14:paraId="11E9264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Samverkan med arbetslivsföreträdare vid planeringen av program, kurser och undervisning kan bidra till att studenterna blir bättre förberedda för arbetslivet. Samtidigt kan det ge framtida arbetsgivare en inblick i utbildningen och eventuellt i delar av forskningen. För att minska beroendet av personliga kontakter kan bland annat företagskluster, alumner och branschorganisationer användas, och systematisk samverkan organiseras till exempel genom medverkan i programnämnder eller branschråd (motsvarande).</w:t>
      </w:r>
    </w:p>
    <w:p w14:paraId="386DF0A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När kurser och program läggs om bör en extra insats göras för att få synpunkter från externa referensgrupper. Externa synpunkter behöver också ingå i underlaget vid beslut om utbildningens dimensionering.</w:t>
      </w:r>
    </w:p>
    <w:p w14:paraId="6CB6B486"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36"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14:paraId="383861CE"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15.4 Samverkan med progression för studenterna</w:t>
      </w:r>
    </w:p>
    <w:p w14:paraId="660CEFA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Samverkansaktiviteterna och lärandemålen för dessa ska ha en gradvis stegrande komplexitet för studenterna under utbildningens gång. Arbetslivskontakter ska finnas även om studenten väljer att inte läsa valfria praktikkurser.</w:t>
      </w:r>
    </w:p>
    <w:p w14:paraId="1953C9DE"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Samverkan kan organiseras i egna kurser, till exempel praktikkurser eller projektkurser, som seminarieserier eller som moment i kurser. Lämpliga kurser i de olika årskurserna bör identifieras, och samverkansmål och -innehåll införas i kursplanerna.</w:t>
      </w:r>
    </w:p>
    <w:p w14:paraId="3E74137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Progression inom samverkan kan innebära att kontakter med arbetslivet introduceras tidigt under utbildningen, fördjupas och integreras i undervisningen. Studenten kan slutligen få använda sina uppnådda färdigheter och kunskaper på ett företag, i en organisation, myndighet eller i en liknande realistisk kontext. Högre progressionsgrad kan innebära ökade krav på studentaktivitet och mer aktivt involverade studenter. Ett exempel på en modell med ökande komplexitetsgrad innehåller aktiviteterna studiebesök, gästföreläsningar, </w:t>
      </w:r>
      <w:proofErr w:type="spellStart"/>
      <w:r w:rsidRPr="00DF5782">
        <w:rPr>
          <w:rFonts w:ascii="Times New Roman" w:eastAsia="Times New Roman" w:hAnsi="Times New Roman" w:cs="Times New Roman"/>
          <w:sz w:val="24"/>
          <w:szCs w:val="24"/>
          <w:lang w:eastAsia="sv-SE"/>
        </w:rPr>
        <w:t>case</w:t>
      </w:r>
      <w:proofErr w:type="spellEnd"/>
      <w:r w:rsidRPr="00DF5782">
        <w:rPr>
          <w:rFonts w:ascii="Times New Roman" w:eastAsia="Times New Roman" w:hAnsi="Times New Roman" w:cs="Times New Roman"/>
          <w:sz w:val="24"/>
          <w:szCs w:val="24"/>
          <w:lang w:eastAsia="sv-SE"/>
        </w:rPr>
        <w:t>/uppgifter och ”skarpa” projekt med externa uppdragsgivare.</w:t>
      </w:r>
    </w:p>
    <w:p w14:paraId="061B1FC3"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Valet av moment och samverkansformer bör styras av och motiveras utifrån lärandemålen och förutsättningarna för den specifika utbildningen och den bransch som utbildningen främst riktar sig emot.</w:t>
      </w:r>
    </w:p>
    <w:p w14:paraId="599E2E6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Samverkansaktiviteterna bör komplettera studentkårernas näringslivs- och arbetsmarknadsdagar eller mentorsprogram.</w:t>
      </w:r>
    </w:p>
    <w:p w14:paraId="246789A7"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37"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14:paraId="331889C9"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15.5 Samverkan för god arbetslivskontakt hos lärare</w:t>
      </w:r>
    </w:p>
    <w:p w14:paraId="4F6AADC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Lärare bör få möjlighet att hålla sig uppdaterade om förhållanden och villkor i ett externt arbetsliv genom samverkan.</w:t>
      </w:r>
    </w:p>
    <w:p w14:paraId="4A986E6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Arbetslivet genomgår snabba förändringar, och det kan vara svårt för lärare att ha aktuell kunskap om vilka kompetenser som är efterfrågade i näringslivet. För att utbildningarna ska ha stark samhällsrelevans och aktualitet kan samverkan i olika former möjlig</w:t>
      </w:r>
      <w:r w:rsidRPr="00DF5782">
        <w:rPr>
          <w:rFonts w:ascii="Times New Roman" w:eastAsia="Times New Roman" w:hAnsi="Times New Roman" w:cs="Times New Roman"/>
          <w:sz w:val="24"/>
          <w:szCs w:val="24"/>
          <w:lang w:eastAsia="sv-SE"/>
        </w:rPr>
        <w:softHyphen/>
        <w:t>göra exempelvis studiebesök för lärare, lärarutbyten, adjungerade lärare, industrilektorat med mera som kan bidra till att ge undervisningen en aktuell arbetslivsanknytning.</w:t>
      </w:r>
    </w:p>
    <w:p w14:paraId="54D01C1D"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38"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14:paraId="4ED3754D"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15.6 Uppföljning</w:t>
      </w:r>
    </w:p>
    <w:p w14:paraId="2147F2F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Uppföljning av målen för extern samverkan ska ske ur utbildningens, studentens och externa parters perspektiv.</w:t>
      </w:r>
    </w:p>
    <w:p w14:paraId="604118CA"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är universitetets ansvar att hålla en god kvalitet på utbildningen ur studenternas perspektiv. Kvaliteten på samverkansaktiviteterna kan följas upp genom bland annat kursvärderingar och examinationer. Särskilt fokus bör läggas på samverkansmomentens relevans för studenterna.</w:t>
      </w:r>
    </w:p>
    <w:p w14:paraId="3C60F186"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lastRenderedPageBreak/>
        <w:t>För den individuella studenten kan samverkan i utbildningen tydliggöras och följas upp genom systematisk dokumentation av samverkansaktiviteterna, exem</w:t>
      </w:r>
      <w:r w:rsidRPr="00DF5782">
        <w:rPr>
          <w:rFonts w:ascii="Times New Roman" w:eastAsia="Times New Roman" w:hAnsi="Times New Roman" w:cs="Times New Roman"/>
          <w:sz w:val="24"/>
          <w:szCs w:val="24"/>
          <w:lang w:eastAsia="sv-SE"/>
        </w:rPr>
        <w:softHyphen/>
        <w:t>pelvis en digital kompetensportfölj.</w:t>
      </w:r>
    </w:p>
    <w:p w14:paraId="6E1E69F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Det ligger i SLU:s intresse att våra externa parter är nöjda och vill fortsätta interagera med SLU. Därför bör uppföljning av de gemensamma målen för extern samverkan genomföras, alternativt stödjas av SLU, även om det delvis faller utanför universitetets uppdrag.</w:t>
      </w:r>
    </w:p>
    <w:p w14:paraId="1FD4CD41"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39" w:anchor="externsamverkan15"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r w:rsidR="00DF5782" w:rsidRPr="00DF5782">
        <w:rPr>
          <w:rFonts w:ascii="Times New Roman" w:eastAsia="Times New Roman" w:hAnsi="Times New Roman" w:cs="Times New Roman"/>
          <w:i/>
          <w:iCs/>
          <w:sz w:val="24"/>
          <w:szCs w:val="24"/>
          <w:lang w:eastAsia="sv-SE"/>
        </w:rPr>
        <w:br/>
      </w:r>
      <w:hyperlink r:id="rId540"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14:paraId="41D2EEE2"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16. Utbildning för hållbar utveckling</w:t>
      </w:r>
    </w:p>
    <w:p w14:paraId="54233DC0"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41" w:anchor="utveckling161" w:history="1">
        <w:r w:rsidR="00DF5782" w:rsidRPr="00DF5782">
          <w:rPr>
            <w:rFonts w:ascii="Times New Roman" w:eastAsia="Times New Roman" w:hAnsi="Times New Roman" w:cs="Times New Roman"/>
            <w:color w:val="3F41DC"/>
            <w:sz w:val="24"/>
            <w:szCs w:val="24"/>
            <w:u w:val="single"/>
            <w:lang w:eastAsia="sv-SE"/>
          </w:rPr>
          <w:t>16.1 Utgångspunkter</w:t>
        </w:r>
      </w:hyperlink>
      <w:r w:rsidR="00DF5782" w:rsidRPr="00DF5782">
        <w:rPr>
          <w:rFonts w:ascii="Times New Roman" w:eastAsia="Times New Roman" w:hAnsi="Times New Roman" w:cs="Times New Roman"/>
          <w:sz w:val="24"/>
          <w:szCs w:val="24"/>
          <w:lang w:eastAsia="sv-SE"/>
        </w:rPr>
        <w:br/>
      </w:r>
      <w:hyperlink r:id="rId542" w:anchor="utveckling162" w:history="1">
        <w:r w:rsidR="00DF5782" w:rsidRPr="00DF5782">
          <w:rPr>
            <w:rFonts w:ascii="Times New Roman" w:eastAsia="Times New Roman" w:hAnsi="Times New Roman" w:cs="Times New Roman"/>
            <w:color w:val="3F41DC"/>
            <w:sz w:val="24"/>
            <w:szCs w:val="24"/>
            <w:u w:val="single"/>
            <w:lang w:eastAsia="sv-SE"/>
          </w:rPr>
          <w:t>16.2 Rutiner för grundutbildningen</w:t>
        </w:r>
      </w:hyperlink>
    </w:p>
    <w:p w14:paraId="6704CCEF"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16.1 Utgångspunkter</w:t>
      </w:r>
    </w:p>
    <w:p w14:paraId="3E36D30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Viktiga begrepp</w:t>
      </w:r>
    </w:p>
    <w:p w14:paraId="584A8417"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”Hållbar utveckling är en utveckling som tillfredsställer dagens behov utan att äventyra kommande generationers möjligheter att tillfredsställa sina behov.” (Begreppet hållbar utveckling skapades 1987 av FN:s världskommission för miljö och utveckling)</w:t>
      </w:r>
    </w:p>
    <w:p w14:paraId="3DBA4A4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En hållbar utveckling bygger på tre dimensioner: det sociala, miljön och ekonomin. FN:s globala mål (del av FN:s </w:t>
      </w:r>
      <w:r w:rsidRPr="00DF5782">
        <w:rPr>
          <w:rFonts w:ascii="Times New Roman" w:eastAsia="Times New Roman" w:hAnsi="Times New Roman" w:cs="Times New Roman"/>
          <w:i/>
          <w:iCs/>
          <w:sz w:val="24"/>
          <w:szCs w:val="24"/>
          <w:lang w:eastAsia="sv-SE"/>
        </w:rPr>
        <w:t>Agenda 2030</w:t>
      </w:r>
      <w:r w:rsidRPr="00DF5782">
        <w:rPr>
          <w:rFonts w:ascii="Times New Roman" w:eastAsia="Times New Roman" w:hAnsi="Times New Roman" w:cs="Times New Roman"/>
          <w:sz w:val="24"/>
          <w:szCs w:val="24"/>
          <w:lang w:eastAsia="sv-SE"/>
        </w:rPr>
        <w:t>) innefattar alla tre dimensioner.</w:t>
      </w:r>
    </w:p>
    <w:p w14:paraId="2EC19E61"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Policy</w:t>
      </w:r>
    </w:p>
    <w:p w14:paraId="54E5B55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ska synliggöra den verksamhet inom universitetet som bidrar till att främja ett hållbart nyttjande av naturresurserna. Innehållet relaterat till hållbar utveckling i utbildningarna ska vara tydligt för SLU:s nuvarande och blivande studenter.</w:t>
      </w:r>
    </w:p>
    <w:p w14:paraId="0B6BD7F4"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Alla dimensioner av hållbar utveckling ska vara integrerade i utbildningen. SLU:s studenter på grundnivå och avancerad nivå ska tidigt under utbildningen introdu</w:t>
      </w:r>
      <w:r w:rsidRPr="00DF5782">
        <w:rPr>
          <w:rFonts w:ascii="Times New Roman" w:eastAsia="Times New Roman" w:hAnsi="Times New Roman" w:cs="Times New Roman"/>
          <w:sz w:val="24"/>
          <w:szCs w:val="24"/>
          <w:lang w:eastAsia="sv-SE"/>
        </w:rPr>
        <w:softHyphen/>
        <w:t>ceras till kopplingen mellan utbildningens mål och innehåll, och hållbar utveckling.</w:t>
      </w:r>
    </w:p>
    <w:p w14:paraId="43486855" w14:textId="77777777" w:rsidR="00DF5782" w:rsidRPr="00DF5782" w:rsidRDefault="00DF5782" w:rsidP="00DF5782">
      <w:pPr>
        <w:numPr>
          <w:ilvl w:val="0"/>
          <w:numId w:val="2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Studenterna ska vara medvetna om institutionens/SLU:s miljölednings</w:t>
      </w:r>
      <w:r w:rsidRPr="00DF5782">
        <w:rPr>
          <w:rFonts w:ascii="Times New Roman" w:eastAsia="Times New Roman" w:hAnsi="Times New Roman" w:cs="Times New Roman"/>
          <w:sz w:val="24"/>
          <w:szCs w:val="24"/>
          <w:lang w:eastAsia="sv-SE"/>
        </w:rPr>
        <w:softHyphen/>
        <w:t>system. Studenterna ska involveras i miljöarbetet genom att uppmanas göra avvikelserapportering etc.</w:t>
      </w:r>
    </w:p>
    <w:p w14:paraId="4BD763AA" w14:textId="77777777" w:rsidR="00DF5782" w:rsidRPr="00DF5782" w:rsidRDefault="00DF5782" w:rsidP="00DF5782">
      <w:pPr>
        <w:numPr>
          <w:ilvl w:val="0"/>
          <w:numId w:val="2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Innehållet av hållbar utveckling i enskilda kurser ska identifieras och kommuniceras.</w:t>
      </w:r>
    </w:p>
    <w:p w14:paraId="211741FB" w14:textId="77777777" w:rsidR="00DF5782" w:rsidRPr="00DF5782" w:rsidRDefault="00DF5782" w:rsidP="00DF5782">
      <w:pPr>
        <w:numPr>
          <w:ilvl w:val="0"/>
          <w:numId w:val="2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Innehållet av hållbar utveckling i enskilda kurser ska förstärkas där det är relevant.</w:t>
      </w:r>
    </w:p>
    <w:p w14:paraId="144B1021" w14:textId="77777777" w:rsidR="00DF5782" w:rsidRPr="00DF5782" w:rsidRDefault="00DF5782" w:rsidP="00DF5782">
      <w:pPr>
        <w:numPr>
          <w:ilvl w:val="0"/>
          <w:numId w:val="209"/>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Genomförandet av själva utbildningen ska ske med begränsad miljöbelast</w:t>
      </w:r>
      <w:r w:rsidRPr="00DF5782">
        <w:rPr>
          <w:rFonts w:ascii="Times New Roman" w:eastAsia="Times New Roman" w:hAnsi="Times New Roman" w:cs="Times New Roman"/>
          <w:sz w:val="24"/>
          <w:szCs w:val="24"/>
          <w:lang w:eastAsia="sv-SE"/>
        </w:rPr>
        <w:softHyphen/>
        <w:t>ning (dubbelsidiga utskrifter, elektroniska material, miljöanpassade trans</w:t>
      </w:r>
      <w:r w:rsidRPr="00DF5782">
        <w:rPr>
          <w:rFonts w:ascii="Times New Roman" w:eastAsia="Times New Roman" w:hAnsi="Times New Roman" w:cs="Times New Roman"/>
          <w:sz w:val="24"/>
          <w:szCs w:val="24"/>
          <w:lang w:eastAsia="sv-SE"/>
        </w:rPr>
        <w:softHyphen/>
        <w:t>porter etc.).</w:t>
      </w:r>
    </w:p>
    <w:p w14:paraId="1EB68294"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lastRenderedPageBreak/>
        <w:t>Nationella regler</w:t>
      </w:r>
    </w:p>
    <w:p w14:paraId="5ABC314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”Högskolorna ska i sin verksamhet främja en hållbar utveckling som innebär att nuvarande och kommande generationer tillförsäkras en hälsosam och god miljö, ekonomisk och social välfärd och rättvisa.” (Högskolelagen (1992:1434) 1 kap.)</w:t>
      </w:r>
    </w:p>
    <w:p w14:paraId="00BB052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SLU-regler</w:t>
      </w:r>
    </w:p>
    <w:p w14:paraId="21C25269"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har övergripande </w:t>
      </w:r>
      <w:hyperlink r:id="rId543" w:history="1">
        <w:r w:rsidRPr="00DF5782">
          <w:rPr>
            <w:rFonts w:ascii="Times New Roman" w:eastAsia="Times New Roman" w:hAnsi="Times New Roman" w:cs="Times New Roman"/>
            <w:color w:val="3F41DC"/>
            <w:sz w:val="24"/>
            <w:szCs w:val="24"/>
            <w:u w:val="single"/>
            <w:lang w:eastAsia="sv-SE"/>
          </w:rPr>
          <w:t>miljömål</w:t>
        </w:r>
      </w:hyperlink>
      <w:r w:rsidRPr="00DF5782">
        <w:rPr>
          <w:rFonts w:ascii="Times New Roman" w:eastAsia="Times New Roman" w:hAnsi="Times New Roman" w:cs="Times New Roman"/>
          <w:sz w:val="24"/>
          <w:szCs w:val="24"/>
          <w:lang w:eastAsia="sv-SE"/>
        </w:rPr>
        <w:t> inom energianvändning, tjänsteresor, inköp, fortlöpande miljöanalys och utbildning för hållbar utveckling.</w:t>
      </w:r>
    </w:p>
    <w:p w14:paraId="36E04F6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Övergripande mål för utbildning för hållbar utveckling (UHU): Alla studenter som deltar i något av SLU:s program ska få en bra bas att hantera alla perspektiv (ekonomiskt, socialt och miljömässigt) på hållbarhet i sin framtida yrkesutövning. Detta ska uppnås genom att ett antal delmål uppnås.</w:t>
      </w:r>
    </w:p>
    <w:p w14:paraId="5653E04D"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6AD0C81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Utformningen av utbildning – se kapitel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"kursplan6" </w:instrText>
      </w:r>
      <w:r w:rsidRPr="00DF5782">
        <w:rPr>
          <w:rFonts w:ascii="Times New Roman" w:eastAsia="Times New Roman" w:hAnsi="Times New Roman" w:cs="Times New Roman"/>
          <w:sz w:val="24"/>
          <w:szCs w:val="24"/>
          <w:lang w:eastAsia="sv-SE"/>
        </w:rPr>
      </w:r>
      <w:r w:rsidRPr="00DF5782">
        <w:rPr>
          <w:rFonts w:ascii="Times New Roman" w:eastAsia="Times New Roman" w:hAnsi="Times New Roman" w:cs="Times New Roman"/>
          <w:sz w:val="24"/>
          <w:szCs w:val="24"/>
          <w:lang w:eastAsia="sv-SE"/>
        </w:rPr>
        <w:fldChar w:fldCharType="separate"/>
      </w:r>
      <w:ins w:id="3" w:author="Unknown" w:date="2019-07-09T13:04:00Z">
        <w:r w:rsidRPr="00DF5782">
          <w:rPr>
            <w:rFonts w:ascii="Times New Roman" w:eastAsia="Times New Roman" w:hAnsi="Times New Roman" w:cs="Times New Roman"/>
            <w:color w:val="3F41DC"/>
            <w:sz w:val="24"/>
            <w:szCs w:val="24"/>
            <w:u w:val="single"/>
            <w:lang w:eastAsia="sv-SE"/>
          </w:rPr>
          <w:t>6. Kursplan och kurstillfälle</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 samt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"utbildningspla12" </w:instrText>
      </w:r>
      <w:r w:rsidRPr="00DF5782">
        <w:rPr>
          <w:rFonts w:ascii="Times New Roman" w:eastAsia="Times New Roman" w:hAnsi="Times New Roman" w:cs="Times New Roman"/>
          <w:sz w:val="24"/>
          <w:szCs w:val="24"/>
          <w:lang w:eastAsia="sv-SE"/>
        </w:rPr>
      </w:r>
      <w:r w:rsidRPr="00DF5782">
        <w:rPr>
          <w:rFonts w:ascii="Times New Roman" w:eastAsia="Times New Roman" w:hAnsi="Times New Roman" w:cs="Times New Roman"/>
          <w:sz w:val="24"/>
          <w:szCs w:val="24"/>
          <w:lang w:eastAsia="sv-SE"/>
        </w:rPr>
        <w:fldChar w:fldCharType="separate"/>
      </w:r>
      <w:ins w:id="4" w:author="Unknown" w:date="2019-07-09T13:04:00Z">
        <w:r w:rsidRPr="00DF5782">
          <w:rPr>
            <w:rFonts w:ascii="Times New Roman" w:eastAsia="Times New Roman" w:hAnsi="Times New Roman" w:cs="Times New Roman"/>
            <w:color w:val="3F41DC"/>
            <w:sz w:val="24"/>
            <w:szCs w:val="24"/>
            <w:u w:val="single"/>
            <w:lang w:eastAsia="sv-SE"/>
          </w:rPr>
          <w:t>12. Utbildningsplan och programtillfälle</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w:t>
      </w:r>
    </w:p>
    <w:p w14:paraId="6698ACD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Genomförandet av utbildningen – se avsnitt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"utveckling162" </w:instrText>
      </w:r>
      <w:r w:rsidRPr="00DF5782">
        <w:rPr>
          <w:rFonts w:ascii="Times New Roman" w:eastAsia="Times New Roman" w:hAnsi="Times New Roman" w:cs="Times New Roman"/>
          <w:sz w:val="24"/>
          <w:szCs w:val="24"/>
          <w:lang w:eastAsia="sv-SE"/>
        </w:rPr>
      </w:r>
      <w:r w:rsidRPr="00DF5782">
        <w:rPr>
          <w:rFonts w:ascii="Times New Roman" w:eastAsia="Times New Roman" w:hAnsi="Times New Roman" w:cs="Times New Roman"/>
          <w:sz w:val="24"/>
          <w:szCs w:val="24"/>
          <w:lang w:eastAsia="sv-SE"/>
        </w:rPr>
        <w:fldChar w:fldCharType="separate"/>
      </w:r>
      <w:ins w:id="5" w:author="Unknown" w:date="2019-07-09T13:04:00Z">
        <w:r w:rsidRPr="00DF5782">
          <w:rPr>
            <w:rFonts w:ascii="Times New Roman" w:eastAsia="Times New Roman" w:hAnsi="Times New Roman" w:cs="Times New Roman"/>
            <w:color w:val="3F41DC"/>
            <w:sz w:val="24"/>
            <w:szCs w:val="24"/>
            <w:u w:val="single"/>
            <w:lang w:eastAsia="sv-SE"/>
          </w:rPr>
          <w:t>16.2 Rutiner för grundutbildningen</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 kapitel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"kursstart7" </w:instrText>
      </w:r>
      <w:r w:rsidRPr="00DF5782">
        <w:rPr>
          <w:rFonts w:ascii="Times New Roman" w:eastAsia="Times New Roman" w:hAnsi="Times New Roman" w:cs="Times New Roman"/>
          <w:sz w:val="24"/>
          <w:szCs w:val="24"/>
          <w:lang w:eastAsia="sv-SE"/>
        </w:rPr>
      </w:r>
      <w:r w:rsidRPr="00DF5782">
        <w:rPr>
          <w:rFonts w:ascii="Times New Roman" w:eastAsia="Times New Roman" w:hAnsi="Times New Roman" w:cs="Times New Roman"/>
          <w:sz w:val="24"/>
          <w:szCs w:val="24"/>
          <w:lang w:eastAsia="sv-SE"/>
        </w:rPr>
        <w:fldChar w:fldCharType="separate"/>
      </w:r>
      <w:ins w:id="6" w:author="Unknown" w:date="2019-07-09T13:04:00Z">
        <w:r w:rsidRPr="00DF5782">
          <w:rPr>
            <w:rFonts w:ascii="Times New Roman" w:eastAsia="Times New Roman" w:hAnsi="Times New Roman" w:cs="Times New Roman"/>
            <w:color w:val="3F41DC"/>
            <w:sz w:val="24"/>
            <w:szCs w:val="24"/>
            <w:u w:val="single"/>
            <w:lang w:eastAsia="sv-SE"/>
          </w:rPr>
          <w:t>7. Inför och vid kursstart</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 samt </w:t>
      </w:r>
      <w:r w:rsidRPr="00DF5782">
        <w:rPr>
          <w:rFonts w:ascii="Times New Roman" w:eastAsia="Times New Roman" w:hAnsi="Times New Roman" w:cs="Times New Roman"/>
          <w:sz w:val="24"/>
          <w:szCs w:val="24"/>
          <w:lang w:eastAsia="sv-SE"/>
        </w:rPr>
        <w:fldChar w:fldCharType="begin"/>
      </w:r>
      <w:r w:rsidRPr="00DF5782">
        <w:rPr>
          <w:rFonts w:ascii="Times New Roman" w:eastAsia="Times New Roman" w:hAnsi="Times New Roman" w:cs="Times New Roman"/>
          <w:sz w:val="24"/>
          <w:szCs w:val="24"/>
          <w:lang w:eastAsia="sv-SE"/>
        </w:rPr>
        <w:instrText xml:space="preserve"> HYPERLINK "https://student.slu.se/regler-rattigheter/rattigheter-och-skyldigheter/utbildningshandboken/" \l "examination8" </w:instrText>
      </w:r>
      <w:r w:rsidRPr="00DF5782">
        <w:rPr>
          <w:rFonts w:ascii="Times New Roman" w:eastAsia="Times New Roman" w:hAnsi="Times New Roman" w:cs="Times New Roman"/>
          <w:sz w:val="24"/>
          <w:szCs w:val="24"/>
          <w:lang w:eastAsia="sv-SE"/>
        </w:rPr>
      </w:r>
      <w:r w:rsidRPr="00DF5782">
        <w:rPr>
          <w:rFonts w:ascii="Times New Roman" w:eastAsia="Times New Roman" w:hAnsi="Times New Roman" w:cs="Times New Roman"/>
          <w:sz w:val="24"/>
          <w:szCs w:val="24"/>
          <w:lang w:eastAsia="sv-SE"/>
        </w:rPr>
        <w:fldChar w:fldCharType="separate"/>
      </w:r>
      <w:ins w:id="7" w:author="Unknown" w:date="2019-07-09T13:04:00Z">
        <w:r w:rsidRPr="00DF5782">
          <w:rPr>
            <w:rFonts w:ascii="Times New Roman" w:eastAsia="Times New Roman" w:hAnsi="Times New Roman" w:cs="Times New Roman"/>
            <w:color w:val="3F41DC"/>
            <w:sz w:val="24"/>
            <w:szCs w:val="24"/>
            <w:u w:val="single"/>
            <w:lang w:eastAsia="sv-SE"/>
          </w:rPr>
          <w:t>8. Examination (prov) och obligatoriska moment</w:t>
        </w:r>
      </w:ins>
      <w:r w:rsidRPr="00DF5782">
        <w:rPr>
          <w:rFonts w:ascii="Times New Roman" w:eastAsia="Times New Roman" w:hAnsi="Times New Roman" w:cs="Times New Roman"/>
          <w:sz w:val="24"/>
          <w:szCs w:val="24"/>
          <w:lang w:eastAsia="sv-SE"/>
        </w:rPr>
        <w:fldChar w:fldCharType="end"/>
      </w:r>
      <w:r w:rsidRPr="00DF5782">
        <w:rPr>
          <w:rFonts w:ascii="Times New Roman" w:eastAsia="Times New Roman" w:hAnsi="Times New Roman" w:cs="Times New Roman"/>
          <w:sz w:val="24"/>
          <w:szCs w:val="24"/>
          <w:lang w:eastAsia="sv-SE"/>
        </w:rPr>
        <w:t>.</w:t>
      </w:r>
    </w:p>
    <w:p w14:paraId="0A2C6F08"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44" w:anchor="utveckling16"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p>
    <w:p w14:paraId="65AC4A17"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16.2 Rutiner för grundutbildningen</w:t>
      </w:r>
    </w:p>
    <w:p w14:paraId="1DA33970"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Kurser innehåller inslag av hållbar utveckling i varierande grad. Institutionerna ska arbeta för att främja och stärka de kursmoment som berör hållbar utveckling och hållbart nyttjande av naturresurser där det är relevant. För att uppnå detta ska respektive kurs granskas och möjligheter att förstärka relevanta inslag om hållbar utveckling ska undersökas. Kurserna ska kontinuerlig utvärderas med avseende på kunskapsförmedling inom ramen för hållbar utveckling.</w:t>
      </w:r>
    </w:p>
    <w:p w14:paraId="19DF3271"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På kursnivå behöver följande punkter beaktas:</w:t>
      </w:r>
    </w:p>
    <w:p w14:paraId="229EC7BC" w14:textId="77777777"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Granska kursinnehåll och överväga att stärka perspektiv på hållbar utveck</w:t>
      </w:r>
      <w:r w:rsidRPr="00DF5782">
        <w:rPr>
          <w:rFonts w:ascii="Times New Roman" w:eastAsia="Times New Roman" w:hAnsi="Times New Roman" w:cs="Times New Roman"/>
          <w:sz w:val="24"/>
          <w:szCs w:val="24"/>
          <w:lang w:eastAsia="sv-SE"/>
        </w:rPr>
        <w:softHyphen/>
        <w:t>ling i kursen, bland annat baserat på gjorda uppföljningar av tidigare kurstillfällen.</w:t>
      </w:r>
    </w:p>
    <w:p w14:paraId="406130FE" w14:textId="77777777"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Genomföra kursens praktiska moment (till exempel laborationer, exkur</w:t>
      </w:r>
      <w:r w:rsidRPr="00DF5782">
        <w:rPr>
          <w:rFonts w:ascii="Times New Roman" w:eastAsia="Times New Roman" w:hAnsi="Times New Roman" w:cs="Times New Roman"/>
          <w:sz w:val="24"/>
          <w:szCs w:val="24"/>
          <w:lang w:eastAsia="sv-SE"/>
        </w:rPr>
        <w:softHyphen/>
        <w:t>sioner, praktik i fält, övningsarbeten i ateljéer och verkstadslokaler) på ett så miljöanpassat sätt som möjligt och enligt tillämpliga rutiner. Transport</w:t>
      </w:r>
      <w:r w:rsidRPr="00DF5782">
        <w:rPr>
          <w:rFonts w:ascii="Times New Roman" w:eastAsia="Times New Roman" w:hAnsi="Times New Roman" w:cs="Times New Roman"/>
          <w:sz w:val="24"/>
          <w:szCs w:val="24"/>
          <w:lang w:eastAsia="sv-SE"/>
        </w:rPr>
        <w:softHyphen/>
        <w:t>medel vid exkursioner (motsvarande) ska i möjligaste mån vara miljö</w:t>
      </w:r>
      <w:r w:rsidRPr="00DF5782">
        <w:rPr>
          <w:rFonts w:ascii="Times New Roman" w:eastAsia="Times New Roman" w:hAnsi="Times New Roman" w:cs="Times New Roman"/>
          <w:sz w:val="24"/>
          <w:szCs w:val="24"/>
          <w:lang w:eastAsia="sv-SE"/>
        </w:rPr>
        <w:softHyphen/>
        <w:t>anpassade alternativ.</w:t>
      </w:r>
    </w:p>
    <w:p w14:paraId="6BA154DD" w14:textId="77777777"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 xml:space="preserve">Tillhandahålla, i den mån kopieringsavtalet medger det, förlagsutgiven kurslitteratur digitalt eller dubbelsidigt </w:t>
      </w:r>
      <w:r w:rsidRPr="00DF5782">
        <w:rPr>
          <w:rFonts w:ascii="Times New Roman" w:eastAsia="Times New Roman" w:hAnsi="Times New Roman" w:cs="Times New Roman"/>
          <w:sz w:val="24"/>
          <w:szCs w:val="24"/>
          <w:lang w:eastAsia="sv-SE"/>
        </w:rPr>
        <w:lastRenderedPageBreak/>
        <w:t>kopierad. Föreläsnings</w:t>
      </w:r>
      <w:r w:rsidRPr="00DF5782">
        <w:rPr>
          <w:rFonts w:ascii="Times New Roman" w:eastAsia="Times New Roman" w:hAnsi="Times New Roman" w:cs="Times New Roman"/>
          <w:sz w:val="24"/>
          <w:szCs w:val="24"/>
          <w:lang w:eastAsia="sv-SE"/>
        </w:rPr>
        <w:softHyphen/>
        <w:t>presenta</w:t>
      </w:r>
      <w:r w:rsidRPr="00DF5782">
        <w:rPr>
          <w:rFonts w:ascii="Times New Roman" w:eastAsia="Times New Roman" w:hAnsi="Times New Roman" w:cs="Times New Roman"/>
          <w:sz w:val="24"/>
          <w:szCs w:val="24"/>
          <w:lang w:eastAsia="sv-SE"/>
        </w:rPr>
        <w:softHyphen/>
        <w:t>tioner (motsvarande) ska i första hand tillhandahållas elektroniskt till studenterna.</w:t>
      </w:r>
    </w:p>
    <w:p w14:paraId="2741A543" w14:textId="77777777"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Informera om att institutionen har ett miljöledningssystem enligt ISO 14001 och uppmuntra studenterna att lämna in avvikelserapporter och förbättringsförslag. Vid kursstarten kan också en kort redogörelse ges för de miljörelaterade frågor som ingår i kursen.</w:t>
      </w:r>
    </w:p>
    <w:p w14:paraId="1C6DC24D" w14:textId="77777777"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Vid revidering av kursplaner reflektera över kursens koppling till hållbar utveckling och överväga att öka den om det är relevant, till exempel genom att lägga till eller ändra kursplanen med avseende på innehåll och upplägg.</w:t>
      </w:r>
    </w:p>
    <w:p w14:paraId="39C3B7F9" w14:textId="77777777" w:rsidR="00DF5782" w:rsidRPr="00DF5782" w:rsidRDefault="00DF5782" w:rsidP="00DF5782">
      <w:pPr>
        <w:numPr>
          <w:ilvl w:val="0"/>
          <w:numId w:val="210"/>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Följa upp åtgärder som vidtagits för att öka kopplingen till hållbar utveckling i kursen med hjälp av avsedd fråga i kursvärderingen.</w:t>
      </w:r>
    </w:p>
    <w:p w14:paraId="2475A78C"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Åtgärderna för utbildning för hållbar utveckling följs upp inom det miljölednings</w:t>
      </w:r>
      <w:r w:rsidRPr="00DF5782">
        <w:rPr>
          <w:rFonts w:ascii="Times New Roman" w:eastAsia="Times New Roman" w:hAnsi="Times New Roman" w:cs="Times New Roman"/>
          <w:sz w:val="24"/>
          <w:szCs w:val="24"/>
          <w:lang w:eastAsia="sv-SE"/>
        </w:rPr>
        <w:softHyphen/>
        <w:t>system som SLU tillämpar.</w:t>
      </w:r>
    </w:p>
    <w:p w14:paraId="50A96267"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Vem ansvarar för vad?</w:t>
      </w:r>
    </w:p>
    <w:p w14:paraId="0D30DA45"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Miljösamordnare och institutionsstudierektorer (motsvarande) har vanligen viktiga roller i arbetet för att integrera perspektiv på hållbar utveckling inom utbildning på grundnivå och avancerad nivå. Kursledaren har en viktig roll för arbetet på kursnivå. Prefekten har det övergripande ansvaret för institutionens verksamhet.</w:t>
      </w:r>
    </w:p>
    <w:p w14:paraId="26323C2B"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Studentrepresentanter kan med fördel involveras i grupper för lokal samverkan och miljöledning (motsvarande).</w:t>
      </w:r>
    </w:p>
    <w:p w14:paraId="703B12D0" w14:textId="77777777" w:rsidR="00DF5782" w:rsidRPr="00DF5782" w:rsidRDefault="00DF5782" w:rsidP="00DF5782">
      <w:pPr>
        <w:shd w:val="clear" w:color="auto" w:fill="FFFFFF"/>
        <w:spacing w:before="100" w:beforeAutospacing="1" w:after="100" w:afterAutospacing="1" w:line="240" w:lineRule="auto"/>
        <w:outlineLvl w:val="2"/>
        <w:rPr>
          <w:rFonts w:ascii="Helvetica" w:eastAsia="Times New Roman" w:hAnsi="Helvetica" w:cs="Helvetica"/>
          <w:color w:val="302F2F"/>
          <w:sz w:val="27"/>
          <w:szCs w:val="27"/>
          <w:lang w:eastAsia="sv-SE"/>
        </w:rPr>
      </w:pPr>
      <w:r w:rsidRPr="00DF5782">
        <w:rPr>
          <w:rFonts w:ascii="Helvetica" w:eastAsia="Times New Roman" w:hAnsi="Helvetica" w:cs="Helvetica"/>
          <w:color w:val="302F2F"/>
          <w:sz w:val="27"/>
          <w:szCs w:val="27"/>
          <w:lang w:eastAsia="sv-SE"/>
        </w:rPr>
        <w:t>Instruktioner</w:t>
      </w:r>
    </w:p>
    <w:p w14:paraId="254DA38F"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Arbetet på kursnivå kan underlättas genom att kursansvarig institution identifierar sina kurser enligt tre grupper:</w:t>
      </w:r>
    </w:p>
    <w:p w14:paraId="2E88714D" w14:textId="77777777" w:rsidR="00DF5782" w:rsidRPr="00DF5782" w:rsidRDefault="00DF5782" w:rsidP="00DF5782">
      <w:pPr>
        <w:numPr>
          <w:ilvl w:val="0"/>
          <w:numId w:val="2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”Hållbar utvecklingskurs” det vill säga hela kursen omfattar frågor relaterade till hållbar utveckling.</w:t>
      </w:r>
    </w:p>
    <w:p w14:paraId="436F7455" w14:textId="77777777" w:rsidR="00DF5782" w:rsidRPr="00DF5782" w:rsidRDefault="00DF5782" w:rsidP="00DF5782">
      <w:pPr>
        <w:numPr>
          <w:ilvl w:val="0"/>
          <w:numId w:val="2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med inslag av hållbar utveckling.”</w:t>
      </w:r>
    </w:p>
    <w:p w14:paraId="25CEC728" w14:textId="77777777" w:rsidR="00DF5782" w:rsidRPr="00DF5782" w:rsidRDefault="00DF5782" w:rsidP="00DF5782">
      <w:pPr>
        <w:numPr>
          <w:ilvl w:val="0"/>
          <w:numId w:val="211"/>
        </w:numPr>
        <w:shd w:val="clear" w:color="auto" w:fill="FFFFFF"/>
        <w:spacing w:before="100" w:beforeAutospacing="1" w:after="100" w:afterAutospacing="1" w:line="240" w:lineRule="auto"/>
        <w:ind w:left="3570"/>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”Kurs helt utan inslag av hållbar utveckling.”</w:t>
      </w:r>
    </w:p>
    <w:p w14:paraId="08BB210D" w14:textId="77777777" w:rsidR="00DF5782" w:rsidRPr="00DF5782" w:rsidRDefault="00DF5782" w:rsidP="00DF5782">
      <w:pPr>
        <w:shd w:val="clear" w:color="auto" w:fill="FFFFFF"/>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Speciell vikt läggs vid att, om så är relevant och möjligt, förstärka hållbarhets</w:t>
      </w:r>
      <w:r w:rsidRPr="00DF5782">
        <w:rPr>
          <w:rFonts w:ascii="Times New Roman" w:eastAsia="Times New Roman" w:hAnsi="Times New Roman" w:cs="Times New Roman"/>
          <w:sz w:val="24"/>
          <w:szCs w:val="24"/>
          <w:lang w:eastAsia="sv-SE"/>
        </w:rPr>
        <w:softHyphen/>
        <w:t>aspekten och innehållet i gruppen 2. ”Kurs med inslag av hållbar utveckling”.</w:t>
      </w:r>
    </w:p>
    <w:p w14:paraId="0DEFA932"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45" w:anchor="utveckling16" w:history="1">
        <w:r w:rsidR="00DF5782" w:rsidRPr="00DF5782">
          <w:rPr>
            <w:rFonts w:ascii="Times New Roman" w:eastAsia="Times New Roman" w:hAnsi="Times New Roman" w:cs="Times New Roman"/>
            <w:i/>
            <w:iCs/>
            <w:color w:val="3F41DC"/>
            <w:sz w:val="24"/>
            <w:szCs w:val="24"/>
            <w:u w:val="single"/>
            <w:lang w:eastAsia="sv-SE"/>
          </w:rPr>
          <w:t>Tillbaka till kapitlets början</w:t>
        </w:r>
      </w:hyperlink>
      <w:r w:rsidR="00DF5782" w:rsidRPr="00DF5782">
        <w:rPr>
          <w:rFonts w:ascii="Times New Roman" w:eastAsia="Times New Roman" w:hAnsi="Times New Roman" w:cs="Times New Roman"/>
          <w:i/>
          <w:iCs/>
          <w:sz w:val="24"/>
          <w:szCs w:val="24"/>
          <w:lang w:eastAsia="sv-SE"/>
        </w:rPr>
        <w:br/>
      </w:r>
      <w:hyperlink r:id="rId546" w:anchor="sidanstopp" w:history="1">
        <w:r w:rsidR="00DF5782" w:rsidRPr="00DF5782">
          <w:rPr>
            <w:rFonts w:ascii="Times New Roman" w:eastAsia="Times New Roman" w:hAnsi="Times New Roman" w:cs="Times New Roman"/>
            <w:i/>
            <w:iCs/>
            <w:color w:val="3F41DC"/>
            <w:sz w:val="24"/>
            <w:szCs w:val="24"/>
            <w:u w:val="single"/>
            <w:lang w:eastAsia="sv-SE"/>
          </w:rPr>
          <w:t>Tillbaka till dokumentets början</w:t>
        </w:r>
      </w:hyperlink>
    </w:p>
    <w:p w14:paraId="3E3AA2DB"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Bilageförteckning</w:t>
      </w:r>
    </w:p>
    <w:p w14:paraId="6A866E2B" w14:textId="77777777" w:rsidR="00DF5782" w:rsidRPr="00DF5782" w:rsidRDefault="00000000" w:rsidP="00DF5782">
      <w:pPr>
        <w:shd w:val="clear" w:color="auto" w:fill="FFFFFF"/>
        <w:spacing w:after="100" w:afterAutospacing="1" w:line="240" w:lineRule="auto"/>
        <w:rPr>
          <w:rFonts w:ascii="Times New Roman" w:eastAsia="Times New Roman" w:hAnsi="Times New Roman" w:cs="Times New Roman"/>
          <w:sz w:val="24"/>
          <w:szCs w:val="24"/>
          <w:lang w:eastAsia="sv-SE"/>
        </w:rPr>
      </w:pPr>
      <w:hyperlink r:id="rId547" w:history="1">
        <w:r w:rsidR="00DF5782" w:rsidRPr="00DF5782">
          <w:rPr>
            <w:rFonts w:ascii="Times New Roman" w:eastAsia="Times New Roman" w:hAnsi="Times New Roman" w:cs="Times New Roman"/>
            <w:color w:val="3F41DC"/>
            <w:sz w:val="24"/>
            <w:szCs w:val="24"/>
            <w:u w:val="single"/>
            <w:lang w:eastAsia="sv-SE"/>
          </w:rPr>
          <w:t>Bilaga 1: SLU:s utbildningsorganisation</w:t>
        </w:r>
      </w:hyperlink>
      <w:r w:rsidR="00DF5782" w:rsidRPr="00DF5782">
        <w:rPr>
          <w:rFonts w:ascii="Times New Roman" w:eastAsia="Times New Roman" w:hAnsi="Times New Roman" w:cs="Times New Roman"/>
          <w:sz w:val="24"/>
          <w:szCs w:val="24"/>
          <w:lang w:eastAsia="sv-SE"/>
        </w:rPr>
        <w:br/>
      </w:r>
      <w:hyperlink r:id="rId548" w:tgtFrame="_blank" w:history="1">
        <w:r w:rsidR="00DF5782" w:rsidRPr="00DF5782">
          <w:rPr>
            <w:rFonts w:ascii="Times New Roman" w:eastAsia="Times New Roman" w:hAnsi="Times New Roman" w:cs="Times New Roman"/>
            <w:color w:val="3F41DC"/>
            <w:sz w:val="24"/>
            <w:szCs w:val="24"/>
            <w:u w:val="single"/>
            <w:lang w:eastAsia="sv-SE"/>
          </w:rPr>
          <w:t>Bilaga 2: Årscykel för utbildningsplanering</w:t>
        </w:r>
      </w:hyperlink>
      <w:r w:rsidR="00DF5782" w:rsidRPr="00DF5782">
        <w:rPr>
          <w:rFonts w:ascii="Times New Roman" w:eastAsia="Times New Roman" w:hAnsi="Times New Roman" w:cs="Times New Roman"/>
          <w:sz w:val="24"/>
          <w:szCs w:val="24"/>
          <w:lang w:eastAsia="sv-SE"/>
        </w:rPr>
        <w:br/>
      </w:r>
      <w:hyperlink r:id="rId549" w:tgtFrame="_blank" w:history="1">
        <w:r w:rsidR="00DF5782" w:rsidRPr="00DF5782">
          <w:rPr>
            <w:rFonts w:ascii="Times New Roman" w:eastAsia="Times New Roman" w:hAnsi="Times New Roman" w:cs="Times New Roman"/>
            <w:color w:val="3F41DC"/>
            <w:sz w:val="24"/>
            <w:szCs w:val="24"/>
            <w:u w:val="single"/>
            <w:lang w:eastAsia="sv-SE"/>
          </w:rPr>
          <w:t>Bilaga 3a: Ämnen vid SLU inom utbildning på grundnivå och avancerad nivå</w:t>
        </w:r>
      </w:hyperlink>
      <w:r w:rsidR="00DF5782" w:rsidRPr="00DF5782">
        <w:rPr>
          <w:rFonts w:ascii="Times New Roman" w:eastAsia="Times New Roman" w:hAnsi="Times New Roman" w:cs="Times New Roman"/>
          <w:sz w:val="24"/>
          <w:szCs w:val="24"/>
          <w:lang w:eastAsia="sv-SE"/>
        </w:rPr>
        <w:br/>
      </w:r>
      <w:hyperlink r:id="rId550" w:tgtFrame="_blank" w:history="1">
        <w:r w:rsidR="00DF5782" w:rsidRPr="00DF5782">
          <w:rPr>
            <w:rFonts w:ascii="Times New Roman" w:eastAsia="Times New Roman" w:hAnsi="Times New Roman" w:cs="Times New Roman"/>
            <w:color w:val="3F41DC"/>
            <w:sz w:val="24"/>
            <w:szCs w:val="24"/>
            <w:u w:val="single"/>
            <w:lang w:eastAsia="sv-SE"/>
          </w:rPr>
          <w:t>Bilaga 3b: Ämnesbeskrivningar för SLU:s huvudområden</w:t>
        </w:r>
      </w:hyperlink>
      <w:r w:rsidR="00DF5782" w:rsidRPr="00DF5782">
        <w:rPr>
          <w:rFonts w:ascii="Times New Roman" w:eastAsia="Times New Roman" w:hAnsi="Times New Roman" w:cs="Times New Roman"/>
          <w:sz w:val="24"/>
          <w:szCs w:val="24"/>
          <w:lang w:eastAsia="sv-SE"/>
        </w:rPr>
        <w:br/>
        <w:t>Bilaga 4: Arkivering av kursinformation - se Vad ska bevaras? på webbsidan </w:t>
      </w:r>
      <w:hyperlink r:id="rId551" w:history="1">
        <w:r w:rsidR="00DF5782" w:rsidRPr="00DF5782">
          <w:rPr>
            <w:rFonts w:ascii="Times New Roman" w:eastAsia="Times New Roman" w:hAnsi="Times New Roman" w:cs="Times New Roman"/>
            <w:color w:val="3F41DC"/>
            <w:sz w:val="24"/>
            <w:szCs w:val="24"/>
            <w:u w:val="single"/>
            <w:lang w:eastAsia="sv-SE"/>
          </w:rPr>
          <w:t>Hantera dokumentation</w:t>
        </w:r>
      </w:hyperlink>
      <w:r w:rsidR="00DF5782" w:rsidRPr="00DF5782">
        <w:rPr>
          <w:rFonts w:ascii="Times New Roman" w:eastAsia="Times New Roman" w:hAnsi="Times New Roman" w:cs="Times New Roman"/>
          <w:sz w:val="24"/>
          <w:szCs w:val="24"/>
          <w:lang w:eastAsia="sv-SE"/>
        </w:rPr>
        <w:br/>
      </w:r>
      <w:hyperlink r:id="rId552" w:history="1">
        <w:r w:rsidR="00DF5782" w:rsidRPr="00DF5782">
          <w:rPr>
            <w:rFonts w:ascii="Times New Roman" w:eastAsia="Times New Roman" w:hAnsi="Times New Roman" w:cs="Times New Roman"/>
            <w:color w:val="3F41DC"/>
            <w:sz w:val="24"/>
            <w:szCs w:val="24"/>
            <w:u w:val="single"/>
            <w:lang w:eastAsia="sv-SE"/>
          </w:rPr>
          <w:t>Bilaga 5: Gemensamma kursvärderingsfrågor (Evald)</w:t>
        </w:r>
      </w:hyperlink>
      <w:r w:rsidR="00DF5782" w:rsidRPr="00DF5782">
        <w:rPr>
          <w:rFonts w:ascii="Times New Roman" w:eastAsia="Times New Roman" w:hAnsi="Times New Roman" w:cs="Times New Roman"/>
          <w:sz w:val="24"/>
          <w:szCs w:val="24"/>
          <w:lang w:eastAsia="sv-SE"/>
        </w:rPr>
        <w:br/>
      </w:r>
      <w:hyperlink r:id="rId553" w:history="1">
        <w:r w:rsidR="00DF5782" w:rsidRPr="00DF5782">
          <w:rPr>
            <w:rFonts w:ascii="Times New Roman" w:eastAsia="Times New Roman" w:hAnsi="Times New Roman" w:cs="Times New Roman"/>
            <w:color w:val="3F41DC"/>
            <w:sz w:val="24"/>
            <w:szCs w:val="24"/>
            <w:u w:val="single"/>
            <w:lang w:eastAsia="sv-SE"/>
          </w:rPr>
          <w:t>Bilaga 6: Gemensamma kursvärderingsfrågor (Evald) för självständigt arbete (examensarbete)</w:t>
        </w:r>
      </w:hyperlink>
      <w:r w:rsidR="00DF5782" w:rsidRPr="00DF5782">
        <w:rPr>
          <w:rFonts w:ascii="Times New Roman" w:eastAsia="Times New Roman" w:hAnsi="Times New Roman" w:cs="Times New Roman"/>
          <w:sz w:val="24"/>
          <w:szCs w:val="24"/>
          <w:lang w:eastAsia="sv-SE"/>
        </w:rPr>
        <w:br/>
      </w:r>
      <w:hyperlink r:id="rId554" w:tgtFrame="_blank" w:history="1">
        <w:r w:rsidR="00DF5782" w:rsidRPr="00DF5782">
          <w:rPr>
            <w:rFonts w:ascii="Times New Roman" w:eastAsia="Times New Roman" w:hAnsi="Times New Roman" w:cs="Times New Roman"/>
            <w:color w:val="3F41DC"/>
            <w:sz w:val="24"/>
            <w:szCs w:val="24"/>
            <w:u w:val="single"/>
            <w:lang w:eastAsia="sv-SE"/>
          </w:rPr>
          <w:t>Bilaga 7: Gemensamma programvärderingsfrågor (Evald)</w:t>
        </w:r>
      </w:hyperlink>
      <w:r w:rsidR="00DF5782" w:rsidRPr="00DF5782">
        <w:rPr>
          <w:rFonts w:ascii="Times New Roman" w:eastAsia="Times New Roman" w:hAnsi="Times New Roman" w:cs="Times New Roman"/>
          <w:sz w:val="24"/>
          <w:szCs w:val="24"/>
          <w:lang w:eastAsia="sv-SE"/>
        </w:rPr>
        <w:br/>
      </w:r>
      <w:hyperlink r:id="rId555" w:tgtFrame="_blank" w:history="1">
        <w:r w:rsidR="00DF5782" w:rsidRPr="00DF5782">
          <w:rPr>
            <w:rFonts w:ascii="Times New Roman" w:eastAsia="Times New Roman" w:hAnsi="Times New Roman" w:cs="Times New Roman"/>
            <w:color w:val="3F41DC"/>
            <w:sz w:val="24"/>
            <w:szCs w:val="24"/>
            <w:u w:val="single"/>
            <w:lang w:eastAsia="sv-SE"/>
          </w:rPr>
          <w:t>Bilaga 8: Uppgifter som ska ingå i framsida och titelsida för självständigt arbete (examensarbete) vid SLU</w:t>
        </w:r>
      </w:hyperlink>
      <w:r w:rsidR="00DF5782" w:rsidRPr="00DF5782">
        <w:rPr>
          <w:rFonts w:ascii="Times New Roman" w:eastAsia="Times New Roman" w:hAnsi="Times New Roman" w:cs="Times New Roman"/>
          <w:sz w:val="24"/>
          <w:szCs w:val="24"/>
          <w:lang w:eastAsia="sv-SE"/>
        </w:rPr>
        <w:br/>
      </w:r>
      <w:hyperlink r:id="rId556" w:tgtFrame="_blank" w:history="1">
        <w:r w:rsidR="00DF5782" w:rsidRPr="00DF5782">
          <w:rPr>
            <w:rFonts w:ascii="Times New Roman" w:eastAsia="Times New Roman" w:hAnsi="Times New Roman" w:cs="Times New Roman"/>
            <w:color w:val="3F41DC"/>
            <w:sz w:val="24"/>
            <w:szCs w:val="24"/>
            <w:u w:val="single"/>
            <w:lang w:eastAsia="sv-SE"/>
          </w:rPr>
          <w:t xml:space="preserve">Bilaga 9: </w:t>
        </w:r>
        <w:proofErr w:type="spellStart"/>
        <w:r w:rsidR="00DF5782" w:rsidRPr="00DF5782">
          <w:rPr>
            <w:rFonts w:ascii="Times New Roman" w:eastAsia="Times New Roman" w:hAnsi="Times New Roman" w:cs="Times New Roman"/>
            <w:color w:val="3F41DC"/>
            <w:sz w:val="24"/>
            <w:szCs w:val="24"/>
            <w:u w:val="single"/>
            <w:lang w:eastAsia="sv-SE"/>
          </w:rPr>
          <w:t>Avpubliceringsprocess</w:t>
        </w:r>
        <w:proofErr w:type="spellEnd"/>
        <w:r w:rsidR="00DF5782" w:rsidRPr="00DF5782">
          <w:rPr>
            <w:rFonts w:ascii="Times New Roman" w:eastAsia="Times New Roman" w:hAnsi="Times New Roman" w:cs="Times New Roman"/>
            <w:color w:val="3F41DC"/>
            <w:sz w:val="24"/>
            <w:szCs w:val="24"/>
            <w:u w:val="single"/>
            <w:lang w:eastAsia="sv-SE"/>
          </w:rPr>
          <w:t xml:space="preserve"> för </w:t>
        </w:r>
        <w:proofErr w:type="spellStart"/>
        <w:r w:rsidR="00DF5782" w:rsidRPr="00DF5782">
          <w:rPr>
            <w:rFonts w:ascii="Times New Roman" w:eastAsia="Times New Roman" w:hAnsi="Times New Roman" w:cs="Times New Roman"/>
            <w:color w:val="3F41DC"/>
            <w:sz w:val="24"/>
            <w:szCs w:val="24"/>
            <w:u w:val="single"/>
            <w:lang w:eastAsia="sv-SE"/>
          </w:rPr>
          <w:t>pdf-fil</w:t>
        </w:r>
        <w:proofErr w:type="spellEnd"/>
        <w:r w:rsidR="00DF5782" w:rsidRPr="00DF5782">
          <w:rPr>
            <w:rFonts w:ascii="Times New Roman" w:eastAsia="Times New Roman" w:hAnsi="Times New Roman" w:cs="Times New Roman"/>
            <w:color w:val="3F41DC"/>
            <w:sz w:val="24"/>
            <w:szCs w:val="24"/>
            <w:u w:val="single"/>
            <w:lang w:eastAsia="sv-SE"/>
          </w:rPr>
          <w:t xml:space="preserve"> som redan är publicerad i Epsilon</w:t>
        </w:r>
      </w:hyperlink>
      <w:r w:rsidR="00DF5782" w:rsidRPr="00DF5782">
        <w:rPr>
          <w:rFonts w:ascii="Times New Roman" w:eastAsia="Times New Roman" w:hAnsi="Times New Roman" w:cs="Times New Roman"/>
          <w:sz w:val="24"/>
          <w:szCs w:val="24"/>
          <w:lang w:eastAsia="sv-SE"/>
        </w:rPr>
        <w:br/>
      </w:r>
      <w:hyperlink r:id="rId557" w:tgtFrame="_blank" w:history="1">
        <w:r w:rsidR="00DF5782" w:rsidRPr="00DF5782">
          <w:rPr>
            <w:rFonts w:ascii="Times New Roman" w:eastAsia="Times New Roman" w:hAnsi="Times New Roman" w:cs="Times New Roman"/>
            <w:color w:val="3F41DC"/>
            <w:sz w:val="24"/>
            <w:szCs w:val="24"/>
            <w:u w:val="single"/>
            <w:lang w:eastAsia="sv-SE"/>
          </w:rPr>
          <w:t xml:space="preserve">Bilaga 10: Process vid förändring av </w:t>
        </w:r>
        <w:proofErr w:type="spellStart"/>
        <w:r w:rsidR="00DF5782" w:rsidRPr="00DF5782">
          <w:rPr>
            <w:rFonts w:ascii="Times New Roman" w:eastAsia="Times New Roman" w:hAnsi="Times New Roman" w:cs="Times New Roman"/>
            <w:color w:val="3F41DC"/>
            <w:sz w:val="24"/>
            <w:szCs w:val="24"/>
            <w:u w:val="single"/>
            <w:lang w:eastAsia="sv-SE"/>
          </w:rPr>
          <w:t>pdf-fil</w:t>
        </w:r>
        <w:proofErr w:type="spellEnd"/>
        <w:r w:rsidR="00DF5782" w:rsidRPr="00DF5782">
          <w:rPr>
            <w:rFonts w:ascii="Times New Roman" w:eastAsia="Times New Roman" w:hAnsi="Times New Roman" w:cs="Times New Roman"/>
            <w:color w:val="3F41DC"/>
            <w:sz w:val="24"/>
            <w:szCs w:val="24"/>
            <w:u w:val="single"/>
            <w:lang w:eastAsia="sv-SE"/>
          </w:rPr>
          <w:t xml:space="preserve"> som redan är publicerad i Epsilon</w:t>
        </w:r>
      </w:hyperlink>
      <w:r w:rsidR="00DF5782" w:rsidRPr="00DF5782">
        <w:rPr>
          <w:rFonts w:ascii="Times New Roman" w:eastAsia="Times New Roman" w:hAnsi="Times New Roman" w:cs="Times New Roman"/>
          <w:sz w:val="24"/>
          <w:szCs w:val="24"/>
          <w:lang w:eastAsia="sv-SE"/>
        </w:rPr>
        <w:br/>
      </w:r>
      <w:hyperlink r:id="rId558" w:tgtFrame="_blank" w:history="1">
        <w:r w:rsidR="00DF5782" w:rsidRPr="00DF5782">
          <w:rPr>
            <w:rFonts w:ascii="Times New Roman" w:eastAsia="Times New Roman" w:hAnsi="Times New Roman" w:cs="Times New Roman"/>
            <w:color w:val="3F41DC"/>
            <w:sz w:val="24"/>
            <w:szCs w:val="24"/>
            <w:u w:val="single"/>
            <w:lang w:eastAsia="sv-SE"/>
          </w:rPr>
          <w:t>Bilaga 11: Studieavgifternas beräkning och fördelning</w:t>
        </w:r>
      </w:hyperlink>
    </w:p>
    <w:p w14:paraId="423D53D1" w14:textId="77777777" w:rsidR="00DF5782" w:rsidRPr="00DF5782" w:rsidRDefault="00000000" w:rsidP="00DF5782">
      <w:pPr>
        <w:shd w:val="clear" w:color="auto" w:fill="FFFFFF"/>
        <w:spacing w:after="100" w:afterAutospacing="1" w:line="240" w:lineRule="auto"/>
        <w:jc w:val="right"/>
        <w:rPr>
          <w:rFonts w:ascii="Times New Roman" w:eastAsia="Times New Roman" w:hAnsi="Times New Roman" w:cs="Times New Roman"/>
          <w:sz w:val="24"/>
          <w:szCs w:val="24"/>
          <w:lang w:eastAsia="sv-SE"/>
        </w:rPr>
      </w:pPr>
      <w:hyperlink r:id="rId559" w:anchor="sidanstopp" w:history="1">
        <w:r w:rsidR="00DF5782" w:rsidRPr="00DF5782">
          <w:rPr>
            <w:rFonts w:ascii="Times New Roman" w:eastAsia="Times New Roman" w:hAnsi="Times New Roman" w:cs="Times New Roman"/>
            <w:i/>
            <w:iCs/>
            <w:color w:val="3F41DC"/>
            <w:sz w:val="24"/>
            <w:szCs w:val="24"/>
            <w:lang w:eastAsia="sv-SE"/>
          </w:rPr>
          <w:t>Tillbaka till dokumentets början</w:t>
        </w:r>
      </w:hyperlink>
    </w:p>
    <w:p w14:paraId="45C55DDB" w14:textId="77777777" w:rsidR="00DF5782" w:rsidRPr="00DF5782" w:rsidRDefault="00E43E9D" w:rsidP="00DF5782">
      <w:pPr>
        <w:shd w:val="clear" w:color="auto" w:fill="FFFFFF"/>
        <w:spacing w:after="0" w:line="240" w:lineRule="auto"/>
        <w:rPr>
          <w:rFonts w:ascii="Times New Roman" w:eastAsia="Times New Roman" w:hAnsi="Times New Roman" w:cs="Times New Roman"/>
          <w:sz w:val="24"/>
          <w:szCs w:val="24"/>
          <w:lang w:eastAsia="sv-SE"/>
        </w:rPr>
      </w:pPr>
      <w:r w:rsidRPr="00E43E9D">
        <w:rPr>
          <w:rFonts w:ascii="Times New Roman" w:eastAsia="Times New Roman" w:hAnsi="Times New Roman" w:cs="Times New Roman"/>
          <w:noProof/>
          <w:sz w:val="24"/>
          <w:szCs w:val="24"/>
          <w:lang w:eastAsia="sv-SE"/>
        </w:rPr>
        <w:pict w14:anchorId="32AB5211">
          <v:rect id="_x0000_i1030" alt="" style="width:451.3pt;height:.05pt;mso-width-percent:0;mso-height-percent:0;mso-width-percent:0;mso-height-percent:0" o:hralign="center" o:hrstd="t" o:hr="t" fillcolor="#a0a0a0" stroked="f"/>
        </w:pict>
      </w:r>
    </w:p>
    <w:p w14:paraId="3FAE67BC"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 Kontaktinformation</w:t>
      </w:r>
    </w:p>
    <w:p w14:paraId="20CE7496" w14:textId="77777777" w:rsidR="00DF5782" w:rsidRPr="00DF5782" w:rsidRDefault="00E43E9D" w:rsidP="00DF5782">
      <w:pPr>
        <w:shd w:val="clear" w:color="auto" w:fill="FFFFFF"/>
        <w:spacing w:after="0" w:line="240" w:lineRule="auto"/>
        <w:rPr>
          <w:rFonts w:ascii="Times New Roman" w:eastAsia="Times New Roman" w:hAnsi="Times New Roman" w:cs="Times New Roman"/>
          <w:sz w:val="24"/>
          <w:szCs w:val="24"/>
          <w:lang w:eastAsia="sv-SE"/>
        </w:rPr>
      </w:pPr>
      <w:r w:rsidRPr="00E43E9D">
        <w:rPr>
          <w:rFonts w:ascii="Times New Roman" w:eastAsia="Times New Roman" w:hAnsi="Times New Roman" w:cs="Times New Roman"/>
          <w:noProof/>
          <w:sz w:val="24"/>
          <w:szCs w:val="24"/>
          <w:lang w:eastAsia="sv-SE"/>
        </w:rPr>
        <w:pict w14:anchorId="271C8610">
          <v:rect id="_x0000_i1029" alt="" style="width:451.3pt;height:.05pt;mso-width-percent:0;mso-height-percent:0;mso-width-percent:0;mso-height-percent:0" o:hralign="center" o:hrstd="t" o:hr="t" fillcolor="#a0a0a0" stroked="f"/>
        </w:pict>
      </w:r>
    </w:p>
    <w:p w14:paraId="2B5B5770" w14:textId="77777777" w:rsidR="00DF5782" w:rsidRPr="00DF5782" w:rsidRDefault="00DF5782" w:rsidP="00DF5782">
      <w:pPr>
        <w:shd w:val="clear" w:color="auto" w:fill="FFFFFF"/>
        <w:spacing w:before="100" w:beforeAutospacing="1" w:after="100" w:afterAutospacing="1" w:line="240" w:lineRule="auto"/>
        <w:outlineLvl w:val="1"/>
        <w:rPr>
          <w:rFonts w:ascii="Helvetica" w:eastAsia="Times New Roman" w:hAnsi="Helvetica" w:cs="Helvetica"/>
          <w:color w:val="302F2F"/>
          <w:sz w:val="36"/>
          <w:szCs w:val="36"/>
          <w:lang w:eastAsia="sv-SE"/>
        </w:rPr>
      </w:pPr>
      <w:r w:rsidRPr="00DF5782">
        <w:rPr>
          <w:rFonts w:ascii="Helvetica" w:eastAsia="Times New Roman" w:hAnsi="Helvetica" w:cs="Helvetica"/>
          <w:color w:val="302F2F"/>
          <w:sz w:val="36"/>
          <w:szCs w:val="36"/>
          <w:lang w:eastAsia="sv-SE"/>
        </w:rPr>
        <w:t>Dela:</w:t>
      </w:r>
    </w:p>
    <w:p w14:paraId="6A363F53" w14:textId="77777777" w:rsidR="00DF5782" w:rsidRPr="00DF5782" w:rsidRDefault="00000000" w:rsidP="00DF5782">
      <w:pPr>
        <w:numPr>
          <w:ilvl w:val="0"/>
          <w:numId w:val="212"/>
        </w:numPr>
        <w:shd w:val="clear" w:color="auto" w:fill="FFFFFF"/>
        <w:spacing w:after="0" w:line="195" w:lineRule="atLeast"/>
        <w:ind w:left="2850"/>
        <w:jc w:val="center"/>
        <w:rPr>
          <w:rFonts w:ascii="Helvetica" w:eastAsia="Times New Roman" w:hAnsi="Helvetica" w:cs="Helvetica"/>
          <w:sz w:val="24"/>
          <w:szCs w:val="24"/>
          <w:lang w:eastAsia="sv-SE"/>
        </w:rPr>
      </w:pPr>
      <w:hyperlink r:id="rId560" w:history="1">
        <w:r w:rsidR="00DF5782" w:rsidRPr="00DF5782">
          <w:rPr>
            <w:rFonts w:ascii="Helvetica" w:eastAsia="Times New Roman" w:hAnsi="Helvetica" w:cs="Helvetica"/>
            <w:b/>
            <w:bCs/>
            <w:caps/>
            <w:color w:val="000000"/>
            <w:sz w:val="17"/>
            <w:szCs w:val="17"/>
            <w:shd w:val="clear" w:color="auto" w:fill="E9F1F4"/>
            <w:lang w:eastAsia="sv-SE"/>
          </w:rPr>
          <w:t>E-POST</w:t>
        </w:r>
      </w:hyperlink>
    </w:p>
    <w:p w14:paraId="3E28329D" w14:textId="77777777" w:rsidR="00DF5782" w:rsidRPr="00DF5782" w:rsidRDefault="00000000" w:rsidP="00DF5782">
      <w:pPr>
        <w:numPr>
          <w:ilvl w:val="0"/>
          <w:numId w:val="212"/>
        </w:numPr>
        <w:shd w:val="clear" w:color="auto" w:fill="FFFFFF"/>
        <w:spacing w:after="0" w:line="195" w:lineRule="atLeast"/>
        <w:ind w:left="2850"/>
        <w:jc w:val="center"/>
        <w:rPr>
          <w:rFonts w:ascii="Helvetica" w:eastAsia="Times New Roman" w:hAnsi="Helvetica" w:cs="Helvetica"/>
          <w:sz w:val="24"/>
          <w:szCs w:val="24"/>
          <w:lang w:eastAsia="sv-SE"/>
        </w:rPr>
      </w:pPr>
      <w:hyperlink r:id="rId561" w:history="1">
        <w:r w:rsidR="00DF5782" w:rsidRPr="00DF5782">
          <w:rPr>
            <w:rFonts w:ascii="Helvetica" w:eastAsia="Times New Roman" w:hAnsi="Helvetica" w:cs="Helvetica"/>
            <w:b/>
            <w:bCs/>
            <w:caps/>
            <w:color w:val="000000"/>
            <w:sz w:val="17"/>
            <w:szCs w:val="17"/>
            <w:shd w:val="clear" w:color="auto" w:fill="E9F1F4"/>
            <w:lang w:eastAsia="sv-SE"/>
          </w:rPr>
          <w:t>FACEBOOK</w:t>
        </w:r>
      </w:hyperlink>
    </w:p>
    <w:p w14:paraId="272A743F" w14:textId="77777777" w:rsidR="00DF5782" w:rsidRPr="00DF5782" w:rsidRDefault="00000000" w:rsidP="00DF5782">
      <w:pPr>
        <w:numPr>
          <w:ilvl w:val="0"/>
          <w:numId w:val="212"/>
        </w:numPr>
        <w:shd w:val="clear" w:color="auto" w:fill="FFFFFF"/>
        <w:spacing w:after="0" w:line="195" w:lineRule="atLeast"/>
        <w:ind w:left="2850"/>
        <w:jc w:val="center"/>
        <w:rPr>
          <w:rFonts w:ascii="Helvetica" w:eastAsia="Times New Roman" w:hAnsi="Helvetica" w:cs="Helvetica"/>
          <w:sz w:val="24"/>
          <w:szCs w:val="24"/>
          <w:lang w:eastAsia="sv-SE"/>
        </w:rPr>
      </w:pPr>
      <w:hyperlink r:id="rId562" w:history="1">
        <w:r w:rsidR="00DF5782" w:rsidRPr="00DF5782">
          <w:rPr>
            <w:rFonts w:ascii="Helvetica" w:eastAsia="Times New Roman" w:hAnsi="Helvetica" w:cs="Helvetica"/>
            <w:b/>
            <w:bCs/>
            <w:caps/>
            <w:color w:val="000000"/>
            <w:sz w:val="17"/>
            <w:szCs w:val="17"/>
            <w:shd w:val="clear" w:color="auto" w:fill="E9F1F4"/>
            <w:lang w:eastAsia="sv-SE"/>
          </w:rPr>
          <w:t>LINKEDIN</w:t>
        </w:r>
      </w:hyperlink>
    </w:p>
    <w:p w14:paraId="22BA6C1B" w14:textId="77777777" w:rsidR="00DF5782" w:rsidRPr="00DF5782" w:rsidRDefault="00000000" w:rsidP="00DF5782">
      <w:pPr>
        <w:numPr>
          <w:ilvl w:val="0"/>
          <w:numId w:val="212"/>
        </w:numPr>
        <w:shd w:val="clear" w:color="auto" w:fill="FFFFFF"/>
        <w:spacing w:after="0" w:line="195" w:lineRule="atLeast"/>
        <w:ind w:left="2850"/>
        <w:jc w:val="center"/>
        <w:rPr>
          <w:rFonts w:ascii="Helvetica" w:eastAsia="Times New Roman" w:hAnsi="Helvetica" w:cs="Helvetica"/>
          <w:sz w:val="24"/>
          <w:szCs w:val="24"/>
          <w:lang w:eastAsia="sv-SE"/>
        </w:rPr>
      </w:pPr>
      <w:hyperlink r:id="rId563" w:history="1">
        <w:r w:rsidR="00DF5782" w:rsidRPr="00DF5782">
          <w:rPr>
            <w:rFonts w:ascii="Helvetica" w:eastAsia="Times New Roman" w:hAnsi="Helvetica" w:cs="Helvetica"/>
            <w:b/>
            <w:bCs/>
            <w:caps/>
            <w:color w:val="000000"/>
            <w:sz w:val="17"/>
            <w:szCs w:val="17"/>
            <w:shd w:val="clear" w:color="auto" w:fill="E9F1F4"/>
            <w:lang w:eastAsia="sv-SE"/>
          </w:rPr>
          <w:t>TWITTER</w:t>
        </w:r>
      </w:hyperlink>
    </w:p>
    <w:p w14:paraId="64D20BC4" w14:textId="77777777" w:rsidR="00DF5782" w:rsidRPr="00DF5782" w:rsidRDefault="00DF5782" w:rsidP="00DF5782">
      <w:pPr>
        <w:shd w:val="clear" w:color="auto" w:fill="FFFFFF"/>
        <w:spacing w:after="0" w:line="240" w:lineRule="auto"/>
        <w:rPr>
          <w:rFonts w:ascii="Times New Roman" w:eastAsia="Times New Roman" w:hAnsi="Times New Roman" w:cs="Times New Roman"/>
          <w:sz w:val="24"/>
          <w:szCs w:val="24"/>
          <w:lang w:eastAsia="sv-SE"/>
        </w:rPr>
      </w:pPr>
      <w:r w:rsidRPr="00DF5782">
        <w:rPr>
          <w:rFonts w:ascii="Helvetica" w:eastAsia="Times New Roman" w:hAnsi="Helvetica" w:cs="Helvetica"/>
          <w:caps/>
          <w:color w:val="3B3B3B"/>
          <w:sz w:val="24"/>
          <w:szCs w:val="24"/>
          <w:lang w:eastAsia="sv-SE"/>
        </w:rPr>
        <w:t>SIDANSVARIG: </w:t>
      </w:r>
      <w:hyperlink r:id="rId564" w:history="1">
        <w:r w:rsidRPr="00DF5782">
          <w:rPr>
            <w:rFonts w:ascii="Helvetica" w:eastAsia="Times New Roman" w:hAnsi="Helvetica" w:cs="Helvetica"/>
            <w:caps/>
            <w:color w:val="3F41DC"/>
            <w:sz w:val="24"/>
            <w:szCs w:val="24"/>
            <w:u w:val="single"/>
            <w:lang w:eastAsia="sv-SE"/>
          </w:rPr>
          <w:t>UTBILDNINGSHANDBOK@SLU.SE</w:t>
        </w:r>
      </w:hyperlink>
    </w:p>
    <w:p w14:paraId="691A54BD" w14:textId="77777777" w:rsidR="00DF5782" w:rsidRPr="00DF5782" w:rsidRDefault="00000000" w:rsidP="00DF5782">
      <w:pPr>
        <w:shd w:val="clear" w:color="auto" w:fill="F2F2F2"/>
        <w:spacing w:after="0" w:line="240" w:lineRule="auto"/>
        <w:rPr>
          <w:rFonts w:ascii="Times New Roman" w:eastAsia="Times New Roman" w:hAnsi="Times New Roman" w:cs="Times New Roman"/>
          <w:sz w:val="24"/>
          <w:szCs w:val="24"/>
          <w:lang w:eastAsia="sv-SE"/>
        </w:rPr>
      </w:pPr>
      <w:hyperlink r:id="rId565" w:anchor="contact-information-header" w:history="1">
        <w:r w:rsidR="00DF5782" w:rsidRPr="00DF5782">
          <w:rPr>
            <w:rFonts w:ascii="Helvetica" w:eastAsia="Times New Roman" w:hAnsi="Helvetica" w:cs="Helvetica"/>
            <w:caps/>
            <w:color w:val="007681"/>
            <w:sz w:val="24"/>
            <w:szCs w:val="24"/>
            <w:u w:val="single"/>
            <w:lang w:eastAsia="sv-SE"/>
          </w:rPr>
          <w:t>KONTAKT</w:t>
        </w:r>
      </w:hyperlink>
    </w:p>
    <w:p w14:paraId="3231BE23" w14:textId="77777777" w:rsidR="00DF5782" w:rsidRPr="00DF5782" w:rsidRDefault="00000000" w:rsidP="00DF5782">
      <w:pPr>
        <w:shd w:val="clear" w:color="auto" w:fill="F2F2F2"/>
        <w:spacing w:after="0" w:line="240" w:lineRule="auto"/>
        <w:rPr>
          <w:rFonts w:ascii="Times New Roman" w:eastAsia="Times New Roman" w:hAnsi="Times New Roman" w:cs="Times New Roman"/>
          <w:sz w:val="24"/>
          <w:szCs w:val="24"/>
          <w:lang w:eastAsia="sv-SE"/>
        </w:rPr>
      </w:pPr>
      <w:hyperlink r:id="rId566" w:history="1">
        <w:r w:rsidR="00DF5782" w:rsidRPr="00DF5782">
          <w:rPr>
            <w:rFonts w:ascii="Helvetica" w:eastAsia="Times New Roman" w:hAnsi="Helvetica" w:cs="Helvetica"/>
            <w:caps/>
            <w:color w:val="007681"/>
            <w:sz w:val="24"/>
            <w:szCs w:val="24"/>
            <w:u w:val="single"/>
            <w:lang w:eastAsia="sv-SE"/>
          </w:rPr>
          <w:t>SKRIV UT</w:t>
        </w:r>
      </w:hyperlink>
    </w:p>
    <w:p w14:paraId="395818A3" w14:textId="77777777" w:rsidR="00DF5782" w:rsidRPr="00DF5782" w:rsidRDefault="00000000" w:rsidP="00DF5782">
      <w:pPr>
        <w:shd w:val="clear" w:color="auto" w:fill="F2F2F2"/>
        <w:spacing w:after="0" w:line="240" w:lineRule="auto"/>
        <w:rPr>
          <w:rFonts w:ascii="Times New Roman" w:eastAsia="Times New Roman" w:hAnsi="Times New Roman" w:cs="Times New Roman"/>
          <w:sz w:val="24"/>
          <w:szCs w:val="24"/>
          <w:lang w:eastAsia="sv-SE"/>
        </w:rPr>
      </w:pPr>
      <w:hyperlink r:id="rId567" w:history="1">
        <w:r w:rsidR="00DF5782" w:rsidRPr="00DF5782">
          <w:rPr>
            <w:rFonts w:ascii="Helvetica" w:eastAsia="Times New Roman" w:hAnsi="Helvetica" w:cs="Helvetica"/>
            <w:caps/>
            <w:color w:val="007681"/>
            <w:sz w:val="24"/>
            <w:szCs w:val="24"/>
            <w:u w:val="single"/>
            <w:lang w:eastAsia="sv-SE"/>
          </w:rPr>
          <w:t>LYSSNA</w:t>
        </w:r>
      </w:hyperlink>
    </w:p>
    <w:p w14:paraId="03B5E97B" w14:textId="77777777" w:rsidR="00DF5782" w:rsidRPr="00DF5782" w:rsidRDefault="00000000" w:rsidP="00DF5782">
      <w:pPr>
        <w:shd w:val="clear" w:color="auto" w:fill="F2F2F2"/>
        <w:spacing w:after="0" w:line="240" w:lineRule="auto"/>
        <w:rPr>
          <w:rFonts w:ascii="Times New Roman" w:eastAsia="Times New Roman" w:hAnsi="Times New Roman" w:cs="Times New Roman"/>
          <w:sz w:val="24"/>
          <w:szCs w:val="24"/>
          <w:lang w:eastAsia="sv-SE"/>
        </w:rPr>
      </w:pPr>
      <w:hyperlink r:id="rId568" w:anchor="share-box-header" w:history="1">
        <w:r w:rsidR="00DF5782" w:rsidRPr="00DF5782">
          <w:rPr>
            <w:rFonts w:ascii="Helvetica" w:eastAsia="Times New Roman" w:hAnsi="Helvetica" w:cs="Helvetica"/>
            <w:caps/>
            <w:color w:val="007681"/>
            <w:sz w:val="24"/>
            <w:szCs w:val="24"/>
            <w:u w:val="single"/>
            <w:lang w:eastAsia="sv-SE"/>
          </w:rPr>
          <w:t>DELA</w:t>
        </w:r>
      </w:hyperlink>
    </w:p>
    <w:p w14:paraId="74CAB300" w14:textId="77777777" w:rsidR="00DF5782" w:rsidRPr="00DF5782" w:rsidRDefault="00DF5782" w:rsidP="00DF5782">
      <w:pPr>
        <w:spacing w:before="100" w:beforeAutospacing="1" w:after="100" w:afterAutospacing="1" w:line="240" w:lineRule="auto"/>
        <w:outlineLvl w:val="1"/>
        <w:rPr>
          <w:rFonts w:ascii="Helvetica" w:eastAsia="Times New Roman" w:hAnsi="Helvetica" w:cs="Helvetica"/>
          <w:color w:val="FFFFFF"/>
          <w:sz w:val="36"/>
          <w:szCs w:val="36"/>
          <w:lang w:eastAsia="sv-SE"/>
        </w:rPr>
      </w:pPr>
      <w:r w:rsidRPr="00DF5782">
        <w:rPr>
          <w:rFonts w:ascii="Helvetica" w:eastAsia="Times New Roman" w:hAnsi="Helvetica" w:cs="Helvetica"/>
          <w:color w:val="FFFFFF"/>
          <w:sz w:val="36"/>
          <w:szCs w:val="36"/>
          <w:lang w:eastAsia="sv-SE"/>
        </w:rPr>
        <w:t>SLU</w:t>
      </w:r>
    </w:p>
    <w:p w14:paraId="1F42045B" w14:textId="77777777" w:rsidR="00DF5782" w:rsidRPr="00DF5782" w:rsidRDefault="00E43E9D" w:rsidP="00DF5782">
      <w:pPr>
        <w:spacing w:after="0" w:line="240" w:lineRule="auto"/>
        <w:rPr>
          <w:rFonts w:ascii="Times New Roman" w:eastAsia="Times New Roman" w:hAnsi="Times New Roman" w:cs="Times New Roman"/>
          <w:sz w:val="24"/>
          <w:szCs w:val="24"/>
          <w:lang w:eastAsia="sv-SE"/>
        </w:rPr>
      </w:pPr>
      <w:r w:rsidRPr="00E43E9D">
        <w:rPr>
          <w:rFonts w:ascii="Times New Roman" w:eastAsia="Times New Roman" w:hAnsi="Times New Roman" w:cs="Times New Roman"/>
          <w:noProof/>
          <w:sz w:val="24"/>
          <w:szCs w:val="24"/>
          <w:lang w:eastAsia="sv-SE"/>
        </w:rPr>
        <w:pict w14:anchorId="6F630819">
          <v:rect id="_x0000_i1028" alt="" style="width:451.3pt;height:.05pt;mso-width-percent:0;mso-height-percent:0;mso-width-percent:0;mso-height-percent:0" o:hralign="center" o:hrstd="t" o:hr="t" fillcolor="#a0a0a0" stroked="f"/>
        </w:pict>
      </w:r>
    </w:p>
    <w:p w14:paraId="42ADEC8D" w14:textId="77777777" w:rsidR="00DF5782" w:rsidRPr="00DF5782" w:rsidRDefault="00000000" w:rsidP="00DF5782">
      <w:pPr>
        <w:numPr>
          <w:ilvl w:val="0"/>
          <w:numId w:val="213"/>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69" w:history="1">
        <w:r w:rsidR="00DF5782" w:rsidRPr="00DF5782">
          <w:rPr>
            <w:rFonts w:ascii="Arial Narrow" w:eastAsia="Times New Roman" w:hAnsi="Arial Narrow" w:cs="Times New Roman"/>
            <w:color w:val="FFFFFF"/>
            <w:sz w:val="24"/>
            <w:szCs w:val="24"/>
            <w:u w:val="single"/>
            <w:lang w:eastAsia="sv-SE"/>
          </w:rPr>
          <w:t>Institutioner</w:t>
        </w:r>
      </w:hyperlink>
    </w:p>
    <w:p w14:paraId="2558C0BB" w14:textId="77777777" w:rsidR="00DF5782" w:rsidRPr="00DF5782" w:rsidRDefault="00000000" w:rsidP="00DF5782">
      <w:pPr>
        <w:numPr>
          <w:ilvl w:val="0"/>
          <w:numId w:val="213"/>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0" w:history="1">
        <w:r w:rsidR="00DF5782" w:rsidRPr="00DF5782">
          <w:rPr>
            <w:rFonts w:ascii="Arial Narrow" w:eastAsia="Times New Roman" w:hAnsi="Arial Narrow" w:cs="Times New Roman"/>
            <w:color w:val="FFFFFF"/>
            <w:sz w:val="24"/>
            <w:szCs w:val="24"/>
            <w:u w:val="single"/>
            <w:lang w:eastAsia="sv-SE"/>
          </w:rPr>
          <w:t>Fakulteter</w:t>
        </w:r>
      </w:hyperlink>
    </w:p>
    <w:p w14:paraId="58E681CD" w14:textId="77777777" w:rsidR="00DF5782" w:rsidRPr="00DF5782" w:rsidRDefault="00000000" w:rsidP="00DF5782">
      <w:pPr>
        <w:numPr>
          <w:ilvl w:val="0"/>
          <w:numId w:val="213"/>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1" w:history="1">
        <w:r w:rsidR="00DF5782" w:rsidRPr="00DF5782">
          <w:rPr>
            <w:rFonts w:ascii="Arial Narrow" w:eastAsia="Times New Roman" w:hAnsi="Arial Narrow" w:cs="Times New Roman"/>
            <w:color w:val="FFFFFF"/>
            <w:sz w:val="24"/>
            <w:szCs w:val="24"/>
            <w:u w:val="single"/>
            <w:lang w:eastAsia="sv-SE"/>
          </w:rPr>
          <w:t>IT-stöd</w:t>
        </w:r>
      </w:hyperlink>
    </w:p>
    <w:p w14:paraId="1E0E7456" w14:textId="77777777" w:rsidR="00DF5782" w:rsidRPr="00DF5782" w:rsidRDefault="00000000" w:rsidP="00DF5782">
      <w:pPr>
        <w:numPr>
          <w:ilvl w:val="0"/>
          <w:numId w:val="213"/>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2" w:history="1">
        <w:r w:rsidR="00DF5782" w:rsidRPr="00DF5782">
          <w:rPr>
            <w:rFonts w:ascii="Arial Narrow" w:eastAsia="Times New Roman" w:hAnsi="Arial Narrow" w:cs="Times New Roman"/>
            <w:color w:val="FFFFFF"/>
            <w:sz w:val="24"/>
            <w:szCs w:val="24"/>
            <w:u w:val="single"/>
            <w:lang w:eastAsia="sv-SE"/>
          </w:rPr>
          <w:t>Servicecenter</w:t>
        </w:r>
      </w:hyperlink>
    </w:p>
    <w:p w14:paraId="2B91B912" w14:textId="77777777" w:rsidR="00DF5782" w:rsidRPr="00DF5782" w:rsidRDefault="00000000" w:rsidP="00DF5782">
      <w:pPr>
        <w:numPr>
          <w:ilvl w:val="0"/>
          <w:numId w:val="213"/>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3" w:history="1">
        <w:r w:rsidR="00DF5782" w:rsidRPr="00DF5782">
          <w:rPr>
            <w:rFonts w:ascii="Arial Narrow" w:eastAsia="Times New Roman" w:hAnsi="Arial Narrow" w:cs="Times New Roman"/>
            <w:color w:val="FFFFFF"/>
            <w:sz w:val="24"/>
            <w:szCs w:val="24"/>
            <w:u w:val="single"/>
            <w:lang w:eastAsia="sv-SE"/>
          </w:rPr>
          <w:t>Studentkårer</w:t>
        </w:r>
      </w:hyperlink>
    </w:p>
    <w:p w14:paraId="1075B95D" w14:textId="77777777" w:rsidR="00DF5782" w:rsidRPr="00DF5782" w:rsidRDefault="00DF5782" w:rsidP="00DF5782">
      <w:pPr>
        <w:spacing w:before="100" w:beforeAutospacing="1" w:after="100" w:afterAutospacing="1" w:line="240" w:lineRule="auto"/>
        <w:outlineLvl w:val="1"/>
        <w:rPr>
          <w:rFonts w:ascii="Helvetica" w:eastAsia="Times New Roman" w:hAnsi="Helvetica" w:cs="Helvetica"/>
          <w:color w:val="FFFFFF"/>
          <w:sz w:val="36"/>
          <w:szCs w:val="36"/>
          <w:lang w:eastAsia="sv-SE"/>
        </w:rPr>
      </w:pPr>
      <w:r w:rsidRPr="00DF5782">
        <w:rPr>
          <w:rFonts w:ascii="Helvetica" w:eastAsia="Times New Roman" w:hAnsi="Helvetica" w:cs="Helvetica"/>
          <w:color w:val="FFFFFF"/>
          <w:sz w:val="36"/>
          <w:szCs w:val="36"/>
          <w:lang w:eastAsia="sv-SE"/>
        </w:rPr>
        <w:t>För dig som</w:t>
      </w:r>
    </w:p>
    <w:p w14:paraId="0F54E5C0" w14:textId="77777777" w:rsidR="00DF5782" w:rsidRPr="00DF5782" w:rsidRDefault="00E43E9D" w:rsidP="00DF5782">
      <w:pPr>
        <w:spacing w:after="0" w:line="240" w:lineRule="auto"/>
        <w:rPr>
          <w:rFonts w:ascii="Times New Roman" w:eastAsia="Times New Roman" w:hAnsi="Times New Roman" w:cs="Times New Roman"/>
          <w:sz w:val="24"/>
          <w:szCs w:val="24"/>
          <w:lang w:eastAsia="sv-SE"/>
        </w:rPr>
      </w:pPr>
      <w:r w:rsidRPr="00E43E9D">
        <w:rPr>
          <w:rFonts w:ascii="Times New Roman" w:eastAsia="Times New Roman" w:hAnsi="Times New Roman" w:cs="Times New Roman"/>
          <w:noProof/>
          <w:sz w:val="24"/>
          <w:szCs w:val="24"/>
          <w:lang w:eastAsia="sv-SE"/>
        </w:rPr>
        <w:pict w14:anchorId="7595343F">
          <v:rect id="_x0000_i1027" alt="" style="width:451.3pt;height:.05pt;mso-width-percent:0;mso-height-percent:0;mso-width-percent:0;mso-height-percent:0" o:hralign="center" o:hrstd="t" o:hr="t" fillcolor="#a0a0a0" stroked="f"/>
        </w:pict>
      </w:r>
    </w:p>
    <w:p w14:paraId="46FEBCBC" w14:textId="77777777" w:rsidR="00DF5782" w:rsidRPr="00DF5782" w:rsidRDefault="00000000" w:rsidP="00DF5782">
      <w:pPr>
        <w:numPr>
          <w:ilvl w:val="0"/>
          <w:numId w:val="214"/>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4" w:history="1">
        <w:r w:rsidR="00DF5782" w:rsidRPr="00DF5782">
          <w:rPr>
            <w:rFonts w:ascii="Arial Narrow" w:eastAsia="Times New Roman" w:hAnsi="Arial Narrow" w:cs="Times New Roman"/>
            <w:color w:val="FFFFFF"/>
            <w:sz w:val="24"/>
            <w:szCs w:val="24"/>
            <w:u w:val="single"/>
            <w:lang w:eastAsia="sv-SE"/>
          </w:rPr>
          <w:t>vill bli student</w:t>
        </w:r>
      </w:hyperlink>
    </w:p>
    <w:p w14:paraId="359B44CD" w14:textId="77777777" w:rsidR="00DF5782" w:rsidRPr="00DF5782" w:rsidRDefault="00000000" w:rsidP="00DF5782">
      <w:pPr>
        <w:numPr>
          <w:ilvl w:val="0"/>
          <w:numId w:val="214"/>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5" w:history="1">
        <w:r w:rsidR="00DF5782" w:rsidRPr="00DF5782">
          <w:rPr>
            <w:rFonts w:ascii="Arial Narrow" w:eastAsia="Times New Roman" w:hAnsi="Arial Narrow" w:cs="Times New Roman"/>
            <w:color w:val="FFFFFF"/>
            <w:sz w:val="24"/>
            <w:szCs w:val="24"/>
            <w:u w:val="single"/>
            <w:lang w:eastAsia="sv-SE"/>
          </w:rPr>
          <w:t>vill bli doktorand</w:t>
        </w:r>
      </w:hyperlink>
    </w:p>
    <w:p w14:paraId="20AB3169" w14:textId="77777777" w:rsidR="00DF5782" w:rsidRPr="00DF5782" w:rsidRDefault="00000000" w:rsidP="00DF5782">
      <w:pPr>
        <w:numPr>
          <w:ilvl w:val="0"/>
          <w:numId w:val="214"/>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6" w:history="1">
        <w:r w:rsidR="00DF5782" w:rsidRPr="00DF5782">
          <w:rPr>
            <w:rFonts w:ascii="Arial Narrow" w:eastAsia="Times New Roman" w:hAnsi="Arial Narrow" w:cs="Times New Roman"/>
            <w:color w:val="FFFFFF"/>
            <w:sz w:val="24"/>
            <w:szCs w:val="24"/>
            <w:u w:val="single"/>
            <w:lang w:eastAsia="sv-SE"/>
          </w:rPr>
          <w:t>vill jobba på SLU</w:t>
        </w:r>
      </w:hyperlink>
    </w:p>
    <w:p w14:paraId="629340D1" w14:textId="77777777" w:rsidR="00DF5782" w:rsidRPr="00DF5782" w:rsidRDefault="00000000" w:rsidP="00DF5782">
      <w:pPr>
        <w:numPr>
          <w:ilvl w:val="0"/>
          <w:numId w:val="214"/>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7" w:history="1">
        <w:r w:rsidR="00DF5782" w:rsidRPr="00DF5782">
          <w:rPr>
            <w:rFonts w:ascii="Arial Narrow" w:eastAsia="Times New Roman" w:hAnsi="Arial Narrow" w:cs="Times New Roman"/>
            <w:color w:val="FFFFFF"/>
            <w:sz w:val="24"/>
            <w:szCs w:val="24"/>
            <w:u w:val="single"/>
            <w:lang w:eastAsia="sv-SE"/>
          </w:rPr>
          <w:t>är anställd</w:t>
        </w:r>
      </w:hyperlink>
    </w:p>
    <w:p w14:paraId="462A6A31" w14:textId="77777777" w:rsidR="00DF5782" w:rsidRPr="00DF5782" w:rsidRDefault="00000000" w:rsidP="00DF5782">
      <w:pPr>
        <w:numPr>
          <w:ilvl w:val="0"/>
          <w:numId w:val="214"/>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8" w:history="1">
        <w:r w:rsidR="00DF5782" w:rsidRPr="00DF5782">
          <w:rPr>
            <w:rFonts w:ascii="Arial Narrow" w:eastAsia="Times New Roman" w:hAnsi="Arial Narrow" w:cs="Times New Roman"/>
            <w:color w:val="FFFFFF"/>
            <w:sz w:val="24"/>
            <w:szCs w:val="24"/>
            <w:u w:val="single"/>
            <w:lang w:eastAsia="sv-SE"/>
          </w:rPr>
          <w:t>är journalist</w:t>
        </w:r>
      </w:hyperlink>
      <w:r w:rsidR="00DF5782" w:rsidRPr="00DF5782">
        <w:rPr>
          <w:rFonts w:ascii="Times New Roman" w:eastAsia="Times New Roman" w:hAnsi="Times New Roman" w:cs="Times New Roman"/>
          <w:sz w:val="24"/>
          <w:szCs w:val="24"/>
          <w:lang w:eastAsia="sv-SE"/>
        </w:rPr>
        <w:t>  </w:t>
      </w:r>
    </w:p>
    <w:p w14:paraId="6438B297" w14:textId="77777777" w:rsidR="00DF5782" w:rsidRPr="00DF5782" w:rsidRDefault="00DF5782" w:rsidP="00DF5782">
      <w:pPr>
        <w:spacing w:before="100" w:beforeAutospacing="1" w:after="100" w:afterAutospacing="1" w:line="240" w:lineRule="auto"/>
        <w:outlineLvl w:val="1"/>
        <w:rPr>
          <w:rFonts w:ascii="Helvetica" w:eastAsia="Times New Roman" w:hAnsi="Helvetica" w:cs="Helvetica"/>
          <w:color w:val="FFFFFF"/>
          <w:sz w:val="36"/>
          <w:szCs w:val="36"/>
          <w:lang w:eastAsia="sv-SE"/>
        </w:rPr>
      </w:pPr>
      <w:r w:rsidRPr="00DF5782">
        <w:rPr>
          <w:rFonts w:ascii="Helvetica" w:eastAsia="Times New Roman" w:hAnsi="Helvetica" w:cs="Helvetica"/>
          <w:color w:val="FFFFFF"/>
          <w:sz w:val="36"/>
          <w:szCs w:val="36"/>
          <w:lang w:eastAsia="sv-SE"/>
        </w:rPr>
        <w:t>Externa länkar</w:t>
      </w:r>
    </w:p>
    <w:p w14:paraId="6E282E0F" w14:textId="77777777" w:rsidR="00DF5782" w:rsidRPr="00DF5782" w:rsidRDefault="00E43E9D" w:rsidP="00DF5782">
      <w:pPr>
        <w:spacing w:after="0" w:line="240" w:lineRule="auto"/>
        <w:rPr>
          <w:rFonts w:ascii="Times New Roman" w:eastAsia="Times New Roman" w:hAnsi="Times New Roman" w:cs="Times New Roman"/>
          <w:sz w:val="24"/>
          <w:szCs w:val="24"/>
          <w:lang w:eastAsia="sv-SE"/>
        </w:rPr>
      </w:pPr>
      <w:r w:rsidRPr="00E43E9D">
        <w:rPr>
          <w:rFonts w:ascii="Times New Roman" w:eastAsia="Times New Roman" w:hAnsi="Times New Roman" w:cs="Times New Roman"/>
          <w:noProof/>
          <w:sz w:val="24"/>
          <w:szCs w:val="24"/>
          <w:lang w:eastAsia="sv-SE"/>
        </w:rPr>
        <w:pict w14:anchorId="0C5C06F8">
          <v:rect id="_x0000_i1026" alt="" style="width:451.3pt;height:.05pt;mso-width-percent:0;mso-height-percent:0;mso-width-percent:0;mso-height-percent:0" o:hralign="center" o:hrstd="t" o:hr="t" fillcolor="#a0a0a0" stroked="f"/>
        </w:pict>
      </w:r>
    </w:p>
    <w:p w14:paraId="167BE22C" w14:textId="77777777" w:rsidR="00DF5782" w:rsidRPr="00DF5782" w:rsidRDefault="00000000" w:rsidP="00DF5782">
      <w:pPr>
        <w:numPr>
          <w:ilvl w:val="0"/>
          <w:numId w:val="215"/>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79" w:tgtFrame="_blank" w:history="1">
        <w:r w:rsidR="00DF5782" w:rsidRPr="00DF5782">
          <w:rPr>
            <w:rFonts w:ascii="Arial Narrow" w:eastAsia="Times New Roman" w:hAnsi="Arial Narrow" w:cs="Times New Roman"/>
            <w:color w:val="FFFFFF"/>
            <w:sz w:val="24"/>
            <w:szCs w:val="24"/>
            <w:u w:val="single"/>
            <w:lang w:eastAsia="sv-SE"/>
          </w:rPr>
          <w:t>CSN</w:t>
        </w:r>
      </w:hyperlink>
    </w:p>
    <w:p w14:paraId="29A07B0B" w14:textId="77777777" w:rsidR="00DF5782" w:rsidRPr="00DF5782" w:rsidRDefault="00000000" w:rsidP="00DF5782">
      <w:pPr>
        <w:numPr>
          <w:ilvl w:val="0"/>
          <w:numId w:val="215"/>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80" w:tgtFrame="_blank" w:history="1">
        <w:r w:rsidR="00DF5782" w:rsidRPr="00DF5782">
          <w:rPr>
            <w:rFonts w:ascii="Arial Narrow" w:eastAsia="Times New Roman" w:hAnsi="Arial Narrow" w:cs="Times New Roman"/>
            <w:color w:val="FFFFFF"/>
            <w:sz w:val="24"/>
            <w:szCs w:val="24"/>
            <w:u w:val="single"/>
            <w:lang w:eastAsia="sv-SE"/>
          </w:rPr>
          <w:t>Mecenatkortet</w:t>
        </w:r>
      </w:hyperlink>
    </w:p>
    <w:p w14:paraId="0C9D0C4C" w14:textId="77777777" w:rsidR="00DF5782" w:rsidRPr="00DF5782" w:rsidRDefault="00000000" w:rsidP="00DF5782">
      <w:pPr>
        <w:numPr>
          <w:ilvl w:val="0"/>
          <w:numId w:val="215"/>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81" w:tgtFrame="_blank" w:history="1">
        <w:r w:rsidR="00DF5782" w:rsidRPr="00DF5782">
          <w:rPr>
            <w:rFonts w:ascii="Arial Narrow" w:eastAsia="Times New Roman" w:hAnsi="Arial Narrow" w:cs="Times New Roman"/>
            <w:color w:val="FFFFFF"/>
            <w:sz w:val="24"/>
            <w:szCs w:val="24"/>
            <w:u w:val="single"/>
            <w:lang w:eastAsia="sv-SE"/>
          </w:rPr>
          <w:t>Sveriges förenade studentkårer (SFS)</w:t>
        </w:r>
      </w:hyperlink>
    </w:p>
    <w:p w14:paraId="7FED7508" w14:textId="77777777" w:rsidR="00DF5782" w:rsidRPr="00DF5782" w:rsidRDefault="00DF5782" w:rsidP="00DF5782">
      <w:pPr>
        <w:spacing w:before="100" w:beforeAutospacing="1" w:after="100" w:afterAutospacing="1" w:line="240" w:lineRule="auto"/>
        <w:outlineLvl w:val="1"/>
        <w:rPr>
          <w:rFonts w:ascii="Helvetica" w:eastAsia="Times New Roman" w:hAnsi="Helvetica" w:cs="Helvetica"/>
          <w:color w:val="FFFFFF"/>
          <w:sz w:val="36"/>
          <w:szCs w:val="36"/>
          <w:lang w:eastAsia="sv-SE"/>
        </w:rPr>
      </w:pPr>
      <w:r w:rsidRPr="00DF5782">
        <w:rPr>
          <w:rFonts w:ascii="Helvetica" w:eastAsia="Times New Roman" w:hAnsi="Helvetica" w:cs="Helvetica"/>
          <w:color w:val="FFFFFF"/>
          <w:sz w:val="36"/>
          <w:szCs w:val="36"/>
          <w:lang w:eastAsia="sv-SE"/>
        </w:rPr>
        <w:t>Följ oss</w:t>
      </w:r>
    </w:p>
    <w:p w14:paraId="53AFA14D" w14:textId="77777777" w:rsidR="00DF5782" w:rsidRPr="00DF5782" w:rsidRDefault="00E43E9D" w:rsidP="00DF5782">
      <w:pPr>
        <w:spacing w:after="0" w:line="240" w:lineRule="auto"/>
        <w:rPr>
          <w:rFonts w:ascii="Times New Roman" w:eastAsia="Times New Roman" w:hAnsi="Times New Roman" w:cs="Times New Roman"/>
          <w:sz w:val="24"/>
          <w:szCs w:val="24"/>
          <w:lang w:eastAsia="sv-SE"/>
        </w:rPr>
      </w:pPr>
      <w:r w:rsidRPr="00E43E9D">
        <w:rPr>
          <w:rFonts w:ascii="Times New Roman" w:eastAsia="Times New Roman" w:hAnsi="Times New Roman" w:cs="Times New Roman"/>
          <w:noProof/>
          <w:sz w:val="24"/>
          <w:szCs w:val="24"/>
          <w:lang w:eastAsia="sv-SE"/>
        </w:rPr>
        <w:pict w14:anchorId="053209E2">
          <v:rect id="_x0000_i1025" alt="" style="width:451.3pt;height:.05pt;mso-width-percent:0;mso-height-percent:0;mso-width-percent:0;mso-height-percent:0" o:hralign="center" o:hrstd="t" o:hr="t" fillcolor="#a0a0a0" stroked="f"/>
        </w:pict>
      </w:r>
    </w:p>
    <w:p w14:paraId="13CBE84F" w14:textId="77777777" w:rsidR="00DF5782" w:rsidRPr="00DF5782" w:rsidRDefault="00000000" w:rsidP="00DF5782">
      <w:pPr>
        <w:numPr>
          <w:ilvl w:val="0"/>
          <w:numId w:val="216"/>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82" w:history="1">
        <w:r w:rsidR="00DF5782" w:rsidRPr="00DF5782">
          <w:rPr>
            <w:rFonts w:ascii="Arial Narrow" w:eastAsia="Times New Roman" w:hAnsi="Arial Narrow" w:cs="Times New Roman"/>
            <w:color w:val="FFFFFF"/>
            <w:sz w:val="24"/>
            <w:szCs w:val="24"/>
            <w:u w:val="single"/>
            <w:lang w:eastAsia="sv-SE"/>
          </w:rPr>
          <w:t>Följ oss på Facebook</w:t>
        </w:r>
      </w:hyperlink>
    </w:p>
    <w:p w14:paraId="109BD04E" w14:textId="77777777" w:rsidR="00DF5782" w:rsidRPr="00DF5782" w:rsidRDefault="00000000" w:rsidP="00DF5782">
      <w:pPr>
        <w:numPr>
          <w:ilvl w:val="0"/>
          <w:numId w:val="216"/>
        </w:numPr>
        <w:spacing w:before="100" w:beforeAutospacing="1" w:after="100" w:afterAutospacing="1" w:line="240" w:lineRule="auto"/>
        <w:ind w:left="0"/>
        <w:rPr>
          <w:rFonts w:ascii="Times New Roman" w:eastAsia="Times New Roman" w:hAnsi="Times New Roman" w:cs="Times New Roman"/>
          <w:sz w:val="24"/>
          <w:szCs w:val="24"/>
          <w:lang w:eastAsia="sv-SE"/>
        </w:rPr>
      </w:pPr>
      <w:hyperlink r:id="rId583" w:history="1">
        <w:r w:rsidR="00DF5782" w:rsidRPr="00DF5782">
          <w:rPr>
            <w:rFonts w:ascii="Arial Narrow" w:eastAsia="Times New Roman" w:hAnsi="Arial Narrow" w:cs="Times New Roman"/>
            <w:color w:val="FFFFFF"/>
            <w:sz w:val="24"/>
            <w:szCs w:val="24"/>
            <w:u w:val="single"/>
            <w:lang w:eastAsia="sv-SE"/>
          </w:rPr>
          <w:t>Följ oss på LinkedIn</w:t>
        </w:r>
      </w:hyperlink>
    </w:p>
    <w:p w14:paraId="4492FD41" w14:textId="77777777" w:rsidR="00DF5782" w:rsidRPr="00DF5782" w:rsidRDefault="00DF5782" w:rsidP="00DF5782">
      <w:pPr>
        <w:spacing w:after="100" w:afterAutospacing="1" w:line="240" w:lineRule="auto"/>
        <w:rPr>
          <w:rFonts w:ascii="Times New Roman" w:eastAsia="Times New Roman" w:hAnsi="Times New Roman" w:cs="Times New Roman"/>
          <w:sz w:val="24"/>
          <w:szCs w:val="24"/>
          <w:lang w:eastAsia="sv-SE"/>
        </w:rPr>
      </w:pPr>
      <w:r w:rsidRPr="00DF5782">
        <w:rPr>
          <w:rFonts w:ascii="Times New Roman" w:eastAsia="Times New Roman" w:hAnsi="Times New Roman" w:cs="Times New Roman"/>
          <w:sz w:val="24"/>
          <w:szCs w:val="24"/>
          <w:lang w:eastAsia="sv-SE"/>
        </w:rPr>
        <w:t>SLU, Sveriges lantbruksuniversitet, har verksamhet över hela Sverige. Huvudorter är Alnarp, Uppsala och Umeå. SLU är miljöcertifierat enligt ISO 14001.</w:t>
      </w:r>
      <w:r w:rsidRPr="00DF5782">
        <w:rPr>
          <w:rFonts w:ascii="Times New Roman" w:eastAsia="Times New Roman" w:hAnsi="Times New Roman" w:cs="Times New Roman"/>
          <w:sz w:val="24"/>
          <w:szCs w:val="24"/>
          <w:lang w:eastAsia="sv-SE"/>
        </w:rPr>
        <w:br/>
        <w:t xml:space="preserve">Telefon: 018-67 10 00 • </w:t>
      </w:r>
      <w:proofErr w:type="spellStart"/>
      <w:r w:rsidRPr="00DF5782">
        <w:rPr>
          <w:rFonts w:ascii="Times New Roman" w:eastAsia="Times New Roman" w:hAnsi="Times New Roman" w:cs="Times New Roman"/>
          <w:sz w:val="24"/>
          <w:szCs w:val="24"/>
          <w:lang w:eastAsia="sv-SE"/>
        </w:rPr>
        <w:t>Org</w:t>
      </w:r>
      <w:proofErr w:type="spellEnd"/>
      <w:r w:rsidRPr="00DF5782">
        <w:rPr>
          <w:rFonts w:ascii="Times New Roman" w:eastAsia="Times New Roman" w:hAnsi="Times New Roman" w:cs="Times New Roman"/>
          <w:sz w:val="24"/>
          <w:szCs w:val="24"/>
          <w:lang w:eastAsia="sv-SE"/>
        </w:rPr>
        <w:t xml:space="preserve"> nr: 202100-2817 • </w:t>
      </w:r>
      <w:hyperlink r:id="rId584" w:history="1">
        <w:r w:rsidRPr="00DF5782">
          <w:rPr>
            <w:rFonts w:ascii="Times New Roman" w:eastAsia="Times New Roman" w:hAnsi="Times New Roman" w:cs="Times New Roman"/>
            <w:color w:val="FFFFFF"/>
            <w:sz w:val="24"/>
            <w:szCs w:val="24"/>
            <w:u w:val="single"/>
            <w:lang w:eastAsia="sv-SE"/>
          </w:rPr>
          <w:t>Om webbplatsen</w:t>
        </w:r>
      </w:hyperlink>
      <w:r w:rsidRPr="00DF5782">
        <w:rPr>
          <w:rFonts w:ascii="Times New Roman" w:eastAsia="Times New Roman" w:hAnsi="Times New Roman" w:cs="Times New Roman"/>
          <w:sz w:val="24"/>
          <w:szCs w:val="24"/>
          <w:lang w:eastAsia="sv-SE"/>
        </w:rPr>
        <w:t> • </w:t>
      </w:r>
      <w:hyperlink r:id="rId585" w:history="1">
        <w:r w:rsidRPr="00DF5782">
          <w:rPr>
            <w:rFonts w:ascii="Times New Roman" w:eastAsia="Times New Roman" w:hAnsi="Times New Roman" w:cs="Times New Roman"/>
            <w:color w:val="FFFFFF"/>
            <w:sz w:val="24"/>
            <w:szCs w:val="24"/>
            <w:u w:val="single"/>
            <w:lang w:eastAsia="sv-SE"/>
          </w:rPr>
          <w:t>Vid KRIS </w:t>
        </w:r>
      </w:hyperlink>
      <w:r w:rsidRPr="00DF5782">
        <w:rPr>
          <w:rFonts w:ascii="Times New Roman" w:eastAsia="Times New Roman" w:hAnsi="Times New Roman" w:cs="Times New Roman"/>
          <w:sz w:val="24"/>
          <w:szCs w:val="24"/>
          <w:lang w:eastAsia="sv-SE"/>
        </w:rPr>
        <w:t>• </w:t>
      </w:r>
      <w:hyperlink r:id="rId586" w:history="1">
        <w:r w:rsidRPr="00DF5782">
          <w:rPr>
            <w:rFonts w:ascii="Times New Roman" w:eastAsia="Times New Roman" w:hAnsi="Times New Roman" w:cs="Times New Roman"/>
            <w:color w:val="FFFFFF"/>
            <w:sz w:val="24"/>
            <w:szCs w:val="24"/>
            <w:u w:val="single"/>
            <w:lang w:eastAsia="sv-SE"/>
          </w:rPr>
          <w:t>Hantera kakor</w:t>
        </w:r>
      </w:hyperlink>
    </w:p>
    <w:p w14:paraId="560A73F0" w14:textId="77777777" w:rsidR="00DF5782" w:rsidRPr="00DF5782" w:rsidRDefault="00DF5782" w:rsidP="00DF5782">
      <w:pPr>
        <w:shd w:val="clear" w:color="auto" w:fill="F6F9FC"/>
        <w:spacing w:after="0" w:line="240" w:lineRule="auto"/>
        <w:rPr>
          <w:rFonts w:ascii="Times New Roman" w:eastAsia="Times New Roman" w:hAnsi="Times New Roman" w:cs="Times New Roman"/>
          <w:color w:val="000000"/>
          <w:sz w:val="24"/>
          <w:szCs w:val="24"/>
          <w:lang w:eastAsia="sv-SE"/>
        </w:rPr>
      </w:pPr>
      <w:r w:rsidRPr="00DF5782">
        <w:rPr>
          <w:rFonts w:ascii="Helvetica" w:eastAsia="Times New Roman" w:hAnsi="Helvetica" w:cs="Helvetica"/>
          <w:color w:val="000000"/>
          <w:sz w:val="18"/>
          <w:szCs w:val="18"/>
          <w:lang w:eastAsia="sv-SE"/>
        </w:rPr>
        <w:t>Lyssna</w:t>
      </w:r>
    </w:p>
    <w:p w14:paraId="6A0EA968" w14:textId="77777777" w:rsidR="00DF5782" w:rsidRPr="00DF5782" w:rsidRDefault="00DF5782" w:rsidP="00DF5782">
      <w:pPr>
        <w:shd w:val="clear" w:color="auto" w:fill="F6F9FC"/>
        <w:spacing w:after="0" w:line="240" w:lineRule="auto"/>
        <w:rPr>
          <w:rFonts w:ascii="Times New Roman" w:eastAsia="Times New Roman" w:hAnsi="Times New Roman" w:cs="Times New Roman"/>
          <w:color w:val="000000"/>
          <w:sz w:val="24"/>
          <w:szCs w:val="24"/>
          <w:lang w:eastAsia="sv-SE"/>
        </w:rPr>
      </w:pPr>
      <w:r w:rsidRPr="00DF5782">
        <w:rPr>
          <w:rFonts w:ascii="Helvetica" w:eastAsia="Times New Roman" w:hAnsi="Helvetica" w:cs="Helvetica"/>
          <w:color w:val="000000"/>
          <w:sz w:val="18"/>
          <w:szCs w:val="18"/>
          <w:lang w:eastAsia="sv-SE"/>
        </w:rPr>
        <w:t>Ordbok</w:t>
      </w:r>
    </w:p>
    <w:p w14:paraId="4F85F836" w14:textId="77777777" w:rsidR="00DF5782" w:rsidRPr="00DF5782" w:rsidRDefault="00DF5782" w:rsidP="00DF5782">
      <w:pPr>
        <w:shd w:val="clear" w:color="auto" w:fill="F6F9FC"/>
        <w:spacing w:after="0" w:line="240" w:lineRule="auto"/>
        <w:rPr>
          <w:rFonts w:ascii="Times New Roman" w:eastAsia="Times New Roman" w:hAnsi="Times New Roman" w:cs="Times New Roman"/>
          <w:color w:val="000000"/>
          <w:sz w:val="24"/>
          <w:szCs w:val="24"/>
          <w:lang w:eastAsia="sv-SE"/>
        </w:rPr>
      </w:pPr>
      <w:r w:rsidRPr="00DF5782">
        <w:rPr>
          <w:rFonts w:ascii="Helvetica" w:eastAsia="Times New Roman" w:hAnsi="Helvetica" w:cs="Helvetica"/>
          <w:color w:val="000000"/>
          <w:sz w:val="18"/>
          <w:szCs w:val="18"/>
          <w:lang w:eastAsia="sv-SE"/>
        </w:rPr>
        <w:t>Översättning</w:t>
      </w:r>
    </w:p>
    <w:p w14:paraId="61900C01" w14:textId="77777777" w:rsidR="00081D9E" w:rsidRDefault="00000000"/>
    <w:sectPr w:rsidR="00081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hread-00001208-Id-00000053">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CEF"/>
    <w:multiLevelType w:val="multilevel"/>
    <w:tmpl w:val="0032E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C0091"/>
    <w:multiLevelType w:val="multilevel"/>
    <w:tmpl w:val="DB6A1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45369"/>
    <w:multiLevelType w:val="multilevel"/>
    <w:tmpl w:val="5E463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D5F20"/>
    <w:multiLevelType w:val="multilevel"/>
    <w:tmpl w:val="46C2E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544EC"/>
    <w:multiLevelType w:val="multilevel"/>
    <w:tmpl w:val="9C8AD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A6C57"/>
    <w:multiLevelType w:val="multilevel"/>
    <w:tmpl w:val="22CAE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B0D80"/>
    <w:multiLevelType w:val="multilevel"/>
    <w:tmpl w:val="28C44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32EC0"/>
    <w:multiLevelType w:val="multilevel"/>
    <w:tmpl w:val="889C4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55B19"/>
    <w:multiLevelType w:val="multilevel"/>
    <w:tmpl w:val="49F22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B55A6"/>
    <w:multiLevelType w:val="multilevel"/>
    <w:tmpl w:val="12C8E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C6588"/>
    <w:multiLevelType w:val="multilevel"/>
    <w:tmpl w:val="9ACCE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C6994"/>
    <w:multiLevelType w:val="multilevel"/>
    <w:tmpl w:val="22628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D2163"/>
    <w:multiLevelType w:val="multilevel"/>
    <w:tmpl w:val="05B44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D3880"/>
    <w:multiLevelType w:val="multilevel"/>
    <w:tmpl w:val="87FA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654984"/>
    <w:multiLevelType w:val="multilevel"/>
    <w:tmpl w:val="13864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D11429"/>
    <w:multiLevelType w:val="multilevel"/>
    <w:tmpl w:val="17326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B488A"/>
    <w:multiLevelType w:val="multilevel"/>
    <w:tmpl w:val="2EACF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05088"/>
    <w:multiLevelType w:val="multilevel"/>
    <w:tmpl w:val="94424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E693B"/>
    <w:multiLevelType w:val="multilevel"/>
    <w:tmpl w:val="9F7A9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B47F8"/>
    <w:multiLevelType w:val="multilevel"/>
    <w:tmpl w:val="4D926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C42DBB"/>
    <w:multiLevelType w:val="multilevel"/>
    <w:tmpl w:val="4254E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9F461F"/>
    <w:multiLevelType w:val="multilevel"/>
    <w:tmpl w:val="B05E9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EB4672"/>
    <w:multiLevelType w:val="multilevel"/>
    <w:tmpl w:val="8FBCC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EF47CF"/>
    <w:multiLevelType w:val="multilevel"/>
    <w:tmpl w:val="396EA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187E1D"/>
    <w:multiLevelType w:val="multilevel"/>
    <w:tmpl w:val="BED6C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5B7F1E"/>
    <w:multiLevelType w:val="multilevel"/>
    <w:tmpl w:val="0EC26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574046"/>
    <w:multiLevelType w:val="multilevel"/>
    <w:tmpl w:val="0748C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5D298E"/>
    <w:multiLevelType w:val="multilevel"/>
    <w:tmpl w:val="B094A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6E7B11"/>
    <w:multiLevelType w:val="multilevel"/>
    <w:tmpl w:val="2A149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065BA"/>
    <w:multiLevelType w:val="multilevel"/>
    <w:tmpl w:val="B79A2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FE0E5C"/>
    <w:multiLevelType w:val="multilevel"/>
    <w:tmpl w:val="12F6E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2175F3"/>
    <w:multiLevelType w:val="multilevel"/>
    <w:tmpl w:val="74AA2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7C3783"/>
    <w:multiLevelType w:val="multilevel"/>
    <w:tmpl w:val="DD42D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9A3196"/>
    <w:multiLevelType w:val="multilevel"/>
    <w:tmpl w:val="E43A2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F309EC"/>
    <w:multiLevelType w:val="multilevel"/>
    <w:tmpl w:val="B08A3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774818"/>
    <w:multiLevelType w:val="multilevel"/>
    <w:tmpl w:val="0D164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6F68D8"/>
    <w:multiLevelType w:val="multilevel"/>
    <w:tmpl w:val="F00C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53055F"/>
    <w:multiLevelType w:val="multilevel"/>
    <w:tmpl w:val="5948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C06695"/>
    <w:multiLevelType w:val="multilevel"/>
    <w:tmpl w:val="5FC20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582DA8"/>
    <w:multiLevelType w:val="multilevel"/>
    <w:tmpl w:val="67908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87436D"/>
    <w:multiLevelType w:val="multilevel"/>
    <w:tmpl w:val="DA404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E549AA"/>
    <w:multiLevelType w:val="multilevel"/>
    <w:tmpl w:val="9342C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1E5865"/>
    <w:multiLevelType w:val="multilevel"/>
    <w:tmpl w:val="AD0C2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941B51"/>
    <w:multiLevelType w:val="multilevel"/>
    <w:tmpl w:val="4762D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464FC"/>
    <w:multiLevelType w:val="multilevel"/>
    <w:tmpl w:val="E244C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1F6B94"/>
    <w:multiLevelType w:val="multilevel"/>
    <w:tmpl w:val="D0445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7C60DF"/>
    <w:multiLevelType w:val="multilevel"/>
    <w:tmpl w:val="42D41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DE1467"/>
    <w:multiLevelType w:val="multilevel"/>
    <w:tmpl w:val="B80E8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3C1BEC"/>
    <w:multiLevelType w:val="multilevel"/>
    <w:tmpl w:val="B7C46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7D5B8D"/>
    <w:multiLevelType w:val="multilevel"/>
    <w:tmpl w:val="F86AA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BE1530"/>
    <w:multiLevelType w:val="multilevel"/>
    <w:tmpl w:val="ED600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7B6D88"/>
    <w:multiLevelType w:val="multilevel"/>
    <w:tmpl w:val="9A2E82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855FC2"/>
    <w:multiLevelType w:val="multilevel"/>
    <w:tmpl w:val="E012C8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926AAC"/>
    <w:multiLevelType w:val="multilevel"/>
    <w:tmpl w:val="38EAC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9B3A33"/>
    <w:multiLevelType w:val="multilevel"/>
    <w:tmpl w:val="037E3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C45F6A"/>
    <w:multiLevelType w:val="multilevel"/>
    <w:tmpl w:val="52945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9104ED"/>
    <w:multiLevelType w:val="multilevel"/>
    <w:tmpl w:val="3CE0D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A46C1E"/>
    <w:multiLevelType w:val="multilevel"/>
    <w:tmpl w:val="05E47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0A52137"/>
    <w:multiLevelType w:val="multilevel"/>
    <w:tmpl w:val="D4240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BE4CAB"/>
    <w:multiLevelType w:val="multilevel"/>
    <w:tmpl w:val="F5347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991096"/>
    <w:multiLevelType w:val="multilevel"/>
    <w:tmpl w:val="0AFA8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084BDF"/>
    <w:multiLevelType w:val="multilevel"/>
    <w:tmpl w:val="EEF27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99106C"/>
    <w:multiLevelType w:val="multilevel"/>
    <w:tmpl w:val="58146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B52B16"/>
    <w:multiLevelType w:val="multilevel"/>
    <w:tmpl w:val="67D26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F077FF"/>
    <w:multiLevelType w:val="multilevel"/>
    <w:tmpl w:val="94224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B20EB4"/>
    <w:multiLevelType w:val="multilevel"/>
    <w:tmpl w:val="83D28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447A0B"/>
    <w:multiLevelType w:val="multilevel"/>
    <w:tmpl w:val="8B420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0155BD"/>
    <w:multiLevelType w:val="multilevel"/>
    <w:tmpl w:val="197C2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0F44AE"/>
    <w:multiLevelType w:val="multilevel"/>
    <w:tmpl w:val="37728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88787E"/>
    <w:multiLevelType w:val="multilevel"/>
    <w:tmpl w:val="88663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B800E6"/>
    <w:multiLevelType w:val="multilevel"/>
    <w:tmpl w:val="43D84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4800E6"/>
    <w:multiLevelType w:val="multilevel"/>
    <w:tmpl w:val="3C0C2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76746F"/>
    <w:multiLevelType w:val="multilevel"/>
    <w:tmpl w:val="1C2C0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B71A07"/>
    <w:multiLevelType w:val="multilevel"/>
    <w:tmpl w:val="5ADA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B96841"/>
    <w:multiLevelType w:val="multilevel"/>
    <w:tmpl w:val="8C42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BC39F3"/>
    <w:multiLevelType w:val="multilevel"/>
    <w:tmpl w:val="B3DEE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8C68E8"/>
    <w:multiLevelType w:val="multilevel"/>
    <w:tmpl w:val="C6A2B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AD71AE"/>
    <w:multiLevelType w:val="multilevel"/>
    <w:tmpl w:val="03C4E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C86675"/>
    <w:multiLevelType w:val="multilevel"/>
    <w:tmpl w:val="D66C9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AD55C7"/>
    <w:multiLevelType w:val="multilevel"/>
    <w:tmpl w:val="D6700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3E78BE"/>
    <w:multiLevelType w:val="multilevel"/>
    <w:tmpl w:val="E79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263936"/>
    <w:multiLevelType w:val="multilevel"/>
    <w:tmpl w:val="F392B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834747"/>
    <w:multiLevelType w:val="multilevel"/>
    <w:tmpl w:val="8A1E3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CE7AFD"/>
    <w:multiLevelType w:val="multilevel"/>
    <w:tmpl w:val="333CD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DE6370"/>
    <w:multiLevelType w:val="multilevel"/>
    <w:tmpl w:val="2A985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357227"/>
    <w:multiLevelType w:val="multilevel"/>
    <w:tmpl w:val="41BC4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AA5A70"/>
    <w:multiLevelType w:val="multilevel"/>
    <w:tmpl w:val="92400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3B26BB"/>
    <w:multiLevelType w:val="multilevel"/>
    <w:tmpl w:val="0B96E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002BD1"/>
    <w:multiLevelType w:val="multilevel"/>
    <w:tmpl w:val="5A9EF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892DBF"/>
    <w:multiLevelType w:val="multilevel"/>
    <w:tmpl w:val="68006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2233D3"/>
    <w:multiLevelType w:val="multilevel"/>
    <w:tmpl w:val="C0BEC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664627"/>
    <w:multiLevelType w:val="multilevel"/>
    <w:tmpl w:val="14B238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E24DB4"/>
    <w:multiLevelType w:val="multilevel"/>
    <w:tmpl w:val="49968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F74971"/>
    <w:multiLevelType w:val="multilevel"/>
    <w:tmpl w:val="6ACCA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722E37"/>
    <w:multiLevelType w:val="multilevel"/>
    <w:tmpl w:val="6C743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E868F6"/>
    <w:multiLevelType w:val="multilevel"/>
    <w:tmpl w:val="CC5C8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AE1C17"/>
    <w:multiLevelType w:val="multilevel"/>
    <w:tmpl w:val="BFA22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620768"/>
    <w:multiLevelType w:val="multilevel"/>
    <w:tmpl w:val="9104A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6F0AE3"/>
    <w:multiLevelType w:val="multilevel"/>
    <w:tmpl w:val="A8F8A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1B584C"/>
    <w:multiLevelType w:val="multilevel"/>
    <w:tmpl w:val="57FE07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4336C4"/>
    <w:multiLevelType w:val="multilevel"/>
    <w:tmpl w:val="8682A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2356A0"/>
    <w:multiLevelType w:val="multilevel"/>
    <w:tmpl w:val="1A78C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763F6F"/>
    <w:multiLevelType w:val="multilevel"/>
    <w:tmpl w:val="81621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BC498A"/>
    <w:multiLevelType w:val="multilevel"/>
    <w:tmpl w:val="CD1E9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5638F7"/>
    <w:multiLevelType w:val="multilevel"/>
    <w:tmpl w:val="5770D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5E649D"/>
    <w:multiLevelType w:val="multilevel"/>
    <w:tmpl w:val="30884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943A83"/>
    <w:multiLevelType w:val="multilevel"/>
    <w:tmpl w:val="D6F88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BB0CC9"/>
    <w:multiLevelType w:val="multilevel"/>
    <w:tmpl w:val="5C72E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5E72F1"/>
    <w:multiLevelType w:val="multilevel"/>
    <w:tmpl w:val="A5E0F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0D2A97"/>
    <w:multiLevelType w:val="multilevel"/>
    <w:tmpl w:val="5E706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111529"/>
    <w:multiLevelType w:val="multilevel"/>
    <w:tmpl w:val="F4365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6C307A"/>
    <w:multiLevelType w:val="multilevel"/>
    <w:tmpl w:val="FF645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214A93"/>
    <w:multiLevelType w:val="multilevel"/>
    <w:tmpl w:val="4D285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EE0171"/>
    <w:multiLevelType w:val="multilevel"/>
    <w:tmpl w:val="12E07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B13E04"/>
    <w:multiLevelType w:val="multilevel"/>
    <w:tmpl w:val="D7685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2822EC"/>
    <w:multiLevelType w:val="multilevel"/>
    <w:tmpl w:val="EDDE2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5B321B"/>
    <w:multiLevelType w:val="multilevel"/>
    <w:tmpl w:val="0638D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8508C9"/>
    <w:multiLevelType w:val="multilevel"/>
    <w:tmpl w:val="69A2F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95787F"/>
    <w:multiLevelType w:val="multilevel"/>
    <w:tmpl w:val="C6E288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D036A6"/>
    <w:multiLevelType w:val="multilevel"/>
    <w:tmpl w:val="94AAA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BE5E24"/>
    <w:multiLevelType w:val="multilevel"/>
    <w:tmpl w:val="CEDE9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5B6810"/>
    <w:multiLevelType w:val="multilevel"/>
    <w:tmpl w:val="0428C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6A7B62"/>
    <w:multiLevelType w:val="multilevel"/>
    <w:tmpl w:val="494C6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C0423C"/>
    <w:multiLevelType w:val="multilevel"/>
    <w:tmpl w:val="964EB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215DE4"/>
    <w:multiLevelType w:val="multilevel"/>
    <w:tmpl w:val="6290B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8D1C94"/>
    <w:multiLevelType w:val="multilevel"/>
    <w:tmpl w:val="0A943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2063C9"/>
    <w:multiLevelType w:val="multilevel"/>
    <w:tmpl w:val="C95AF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B0F5501"/>
    <w:multiLevelType w:val="multilevel"/>
    <w:tmpl w:val="B0FC4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AD47E5"/>
    <w:multiLevelType w:val="multilevel"/>
    <w:tmpl w:val="DCA8C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FF297A"/>
    <w:multiLevelType w:val="multilevel"/>
    <w:tmpl w:val="AD5C3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D7416B7"/>
    <w:multiLevelType w:val="multilevel"/>
    <w:tmpl w:val="327E9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4541A5"/>
    <w:multiLevelType w:val="multilevel"/>
    <w:tmpl w:val="41E0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F5129E1"/>
    <w:multiLevelType w:val="multilevel"/>
    <w:tmpl w:val="946E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0104620"/>
    <w:multiLevelType w:val="multilevel"/>
    <w:tmpl w:val="11E26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1630D32"/>
    <w:multiLevelType w:val="multilevel"/>
    <w:tmpl w:val="E94A4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1AB605D"/>
    <w:multiLevelType w:val="multilevel"/>
    <w:tmpl w:val="1B920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CC4627"/>
    <w:multiLevelType w:val="multilevel"/>
    <w:tmpl w:val="2632D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205CBB"/>
    <w:multiLevelType w:val="multilevel"/>
    <w:tmpl w:val="657CB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6A6E25"/>
    <w:multiLevelType w:val="multilevel"/>
    <w:tmpl w:val="C19C32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016D6D"/>
    <w:multiLevelType w:val="multilevel"/>
    <w:tmpl w:val="81563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4771F6"/>
    <w:multiLevelType w:val="multilevel"/>
    <w:tmpl w:val="5CFC9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FC6C0F"/>
    <w:multiLevelType w:val="multilevel"/>
    <w:tmpl w:val="8D2A0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C45D93"/>
    <w:multiLevelType w:val="multilevel"/>
    <w:tmpl w:val="463E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6E71FD"/>
    <w:multiLevelType w:val="multilevel"/>
    <w:tmpl w:val="9AC2A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B573B3"/>
    <w:multiLevelType w:val="multilevel"/>
    <w:tmpl w:val="B17A1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83819FB"/>
    <w:multiLevelType w:val="multilevel"/>
    <w:tmpl w:val="BADE7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841289"/>
    <w:multiLevelType w:val="multilevel"/>
    <w:tmpl w:val="933C0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183420"/>
    <w:multiLevelType w:val="multilevel"/>
    <w:tmpl w:val="F84C0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BC3D1A"/>
    <w:multiLevelType w:val="multilevel"/>
    <w:tmpl w:val="7842F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AC872FC"/>
    <w:multiLevelType w:val="multilevel"/>
    <w:tmpl w:val="DFB24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D27544"/>
    <w:multiLevelType w:val="multilevel"/>
    <w:tmpl w:val="EF32D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B441848"/>
    <w:multiLevelType w:val="multilevel"/>
    <w:tmpl w:val="68A4B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C032ECF"/>
    <w:multiLevelType w:val="multilevel"/>
    <w:tmpl w:val="08C60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7C3D19"/>
    <w:multiLevelType w:val="multilevel"/>
    <w:tmpl w:val="3EEA23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0B410A"/>
    <w:multiLevelType w:val="multilevel"/>
    <w:tmpl w:val="BC84CB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3A3DA2"/>
    <w:multiLevelType w:val="multilevel"/>
    <w:tmpl w:val="81541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20442C"/>
    <w:multiLevelType w:val="multilevel"/>
    <w:tmpl w:val="2EA4C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907628"/>
    <w:multiLevelType w:val="multilevel"/>
    <w:tmpl w:val="5E3A3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0516FA"/>
    <w:multiLevelType w:val="multilevel"/>
    <w:tmpl w:val="60505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1C11AA"/>
    <w:multiLevelType w:val="multilevel"/>
    <w:tmpl w:val="91D8B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B15408"/>
    <w:multiLevelType w:val="multilevel"/>
    <w:tmpl w:val="FAA08B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00578AB"/>
    <w:multiLevelType w:val="multilevel"/>
    <w:tmpl w:val="199A8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4A3B42"/>
    <w:multiLevelType w:val="multilevel"/>
    <w:tmpl w:val="43687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2C60EDE"/>
    <w:multiLevelType w:val="multilevel"/>
    <w:tmpl w:val="074658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37F4692"/>
    <w:multiLevelType w:val="multilevel"/>
    <w:tmpl w:val="34367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B304C6"/>
    <w:multiLevelType w:val="multilevel"/>
    <w:tmpl w:val="9D66D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40F5D6A"/>
    <w:multiLevelType w:val="multilevel"/>
    <w:tmpl w:val="FE9E7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FB3DA0"/>
    <w:multiLevelType w:val="multilevel"/>
    <w:tmpl w:val="ABD0E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89244E"/>
    <w:multiLevelType w:val="multilevel"/>
    <w:tmpl w:val="0B7CD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AC6970"/>
    <w:multiLevelType w:val="multilevel"/>
    <w:tmpl w:val="5F968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A226A9"/>
    <w:multiLevelType w:val="multilevel"/>
    <w:tmpl w:val="A5089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A36F25"/>
    <w:multiLevelType w:val="multilevel"/>
    <w:tmpl w:val="791C9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D720CD"/>
    <w:multiLevelType w:val="multilevel"/>
    <w:tmpl w:val="32D0B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0227ED"/>
    <w:multiLevelType w:val="multilevel"/>
    <w:tmpl w:val="F5486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076A16"/>
    <w:multiLevelType w:val="multilevel"/>
    <w:tmpl w:val="36F4B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BF005D"/>
    <w:multiLevelType w:val="multilevel"/>
    <w:tmpl w:val="33C44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2525CA"/>
    <w:multiLevelType w:val="multilevel"/>
    <w:tmpl w:val="CAA01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363E8E"/>
    <w:multiLevelType w:val="multilevel"/>
    <w:tmpl w:val="F9420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C781481"/>
    <w:multiLevelType w:val="multilevel"/>
    <w:tmpl w:val="BAF49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9F6B72"/>
    <w:multiLevelType w:val="multilevel"/>
    <w:tmpl w:val="7EC02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1E4188"/>
    <w:multiLevelType w:val="multilevel"/>
    <w:tmpl w:val="9C4EF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1300FD"/>
    <w:multiLevelType w:val="multilevel"/>
    <w:tmpl w:val="27C41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641A97"/>
    <w:multiLevelType w:val="multilevel"/>
    <w:tmpl w:val="ABB6E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F88790B"/>
    <w:multiLevelType w:val="multilevel"/>
    <w:tmpl w:val="D31A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FDE7784"/>
    <w:multiLevelType w:val="multilevel"/>
    <w:tmpl w:val="85C8B6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D20390"/>
    <w:multiLevelType w:val="multilevel"/>
    <w:tmpl w:val="B11E5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F81FA8"/>
    <w:multiLevelType w:val="multilevel"/>
    <w:tmpl w:val="718A1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1C7279E"/>
    <w:multiLevelType w:val="multilevel"/>
    <w:tmpl w:val="3CB2C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4A3FE8"/>
    <w:multiLevelType w:val="multilevel"/>
    <w:tmpl w:val="BA6A2E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1650F9"/>
    <w:multiLevelType w:val="multilevel"/>
    <w:tmpl w:val="5F886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4459FA"/>
    <w:multiLevelType w:val="multilevel"/>
    <w:tmpl w:val="11FAE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3A9674A"/>
    <w:multiLevelType w:val="multilevel"/>
    <w:tmpl w:val="9ABEF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15260F"/>
    <w:multiLevelType w:val="multilevel"/>
    <w:tmpl w:val="76D40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4EF462C"/>
    <w:multiLevelType w:val="multilevel"/>
    <w:tmpl w:val="A266A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550496B"/>
    <w:multiLevelType w:val="multilevel"/>
    <w:tmpl w:val="994A2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66541C5"/>
    <w:multiLevelType w:val="multilevel"/>
    <w:tmpl w:val="BB08B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4F5D36"/>
    <w:multiLevelType w:val="multilevel"/>
    <w:tmpl w:val="6D781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A71753"/>
    <w:multiLevelType w:val="multilevel"/>
    <w:tmpl w:val="F228B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4A11C0"/>
    <w:multiLevelType w:val="multilevel"/>
    <w:tmpl w:val="509A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8827165"/>
    <w:multiLevelType w:val="multilevel"/>
    <w:tmpl w:val="F9C20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A01443B"/>
    <w:multiLevelType w:val="multilevel"/>
    <w:tmpl w:val="A8D0B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DE7065"/>
    <w:multiLevelType w:val="multilevel"/>
    <w:tmpl w:val="288E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E87A60"/>
    <w:multiLevelType w:val="multilevel"/>
    <w:tmpl w:val="2320E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41485C"/>
    <w:multiLevelType w:val="multilevel"/>
    <w:tmpl w:val="7768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4441F6"/>
    <w:multiLevelType w:val="multilevel"/>
    <w:tmpl w:val="6EA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8873B5"/>
    <w:multiLevelType w:val="multilevel"/>
    <w:tmpl w:val="7774F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EC6082"/>
    <w:multiLevelType w:val="multilevel"/>
    <w:tmpl w:val="2CF41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C3E277A"/>
    <w:multiLevelType w:val="multilevel"/>
    <w:tmpl w:val="52BC5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C4710F5"/>
    <w:multiLevelType w:val="multilevel"/>
    <w:tmpl w:val="89A6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547799"/>
    <w:multiLevelType w:val="multilevel"/>
    <w:tmpl w:val="FF761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CFF26E2"/>
    <w:multiLevelType w:val="multilevel"/>
    <w:tmpl w:val="BE7EA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D823A2F"/>
    <w:multiLevelType w:val="multilevel"/>
    <w:tmpl w:val="BC44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DE63ACB"/>
    <w:multiLevelType w:val="multilevel"/>
    <w:tmpl w:val="7D40A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E124131"/>
    <w:multiLevelType w:val="multilevel"/>
    <w:tmpl w:val="66D21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E654635"/>
    <w:multiLevelType w:val="multilevel"/>
    <w:tmpl w:val="50C2B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FBC3677"/>
    <w:multiLevelType w:val="multilevel"/>
    <w:tmpl w:val="49C09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236886">
    <w:abstractNumId w:val="94"/>
  </w:num>
  <w:num w:numId="2" w16cid:durableId="500782372">
    <w:abstractNumId w:val="86"/>
  </w:num>
  <w:num w:numId="3" w16cid:durableId="847601441">
    <w:abstractNumId w:val="9"/>
  </w:num>
  <w:num w:numId="4" w16cid:durableId="347096872">
    <w:abstractNumId w:val="123"/>
  </w:num>
  <w:num w:numId="5" w16cid:durableId="1539276289">
    <w:abstractNumId w:val="76"/>
  </w:num>
  <w:num w:numId="6" w16cid:durableId="1910771216">
    <w:abstractNumId w:val="138"/>
  </w:num>
  <w:num w:numId="7" w16cid:durableId="1068309148">
    <w:abstractNumId w:val="154"/>
  </w:num>
  <w:num w:numId="8" w16cid:durableId="877624019">
    <w:abstractNumId w:val="174"/>
  </w:num>
  <w:num w:numId="9" w16cid:durableId="258755936">
    <w:abstractNumId w:val="103"/>
  </w:num>
  <w:num w:numId="10" w16cid:durableId="893588481">
    <w:abstractNumId w:val="141"/>
  </w:num>
  <w:num w:numId="11" w16cid:durableId="441413052">
    <w:abstractNumId w:val="166"/>
  </w:num>
  <w:num w:numId="12" w16cid:durableId="1344088467">
    <w:abstractNumId w:val="206"/>
  </w:num>
  <w:num w:numId="13" w16cid:durableId="1768652500">
    <w:abstractNumId w:val="43"/>
  </w:num>
  <w:num w:numId="14" w16cid:durableId="1097602227">
    <w:abstractNumId w:val="192"/>
  </w:num>
  <w:num w:numId="15" w16cid:durableId="173422313">
    <w:abstractNumId w:val="56"/>
  </w:num>
  <w:num w:numId="16" w16cid:durableId="1137264246">
    <w:abstractNumId w:val="30"/>
  </w:num>
  <w:num w:numId="17" w16cid:durableId="1082946881">
    <w:abstractNumId w:val="69"/>
  </w:num>
  <w:num w:numId="18" w16cid:durableId="1923104792">
    <w:abstractNumId w:val="172"/>
  </w:num>
  <w:num w:numId="19" w16cid:durableId="57824230">
    <w:abstractNumId w:val="70"/>
  </w:num>
  <w:num w:numId="20" w16cid:durableId="156531939">
    <w:abstractNumId w:val="22"/>
  </w:num>
  <w:num w:numId="21" w16cid:durableId="1001658295">
    <w:abstractNumId w:val="34"/>
  </w:num>
  <w:num w:numId="22" w16cid:durableId="1956667651">
    <w:abstractNumId w:val="20"/>
  </w:num>
  <w:num w:numId="23" w16cid:durableId="1001200146">
    <w:abstractNumId w:val="125"/>
  </w:num>
  <w:num w:numId="24" w16cid:durableId="844245895">
    <w:abstractNumId w:val="110"/>
  </w:num>
  <w:num w:numId="25" w16cid:durableId="321087277">
    <w:abstractNumId w:val="194"/>
  </w:num>
  <w:num w:numId="26" w16cid:durableId="1140999853">
    <w:abstractNumId w:val="175"/>
  </w:num>
  <w:num w:numId="27" w16cid:durableId="1614902192">
    <w:abstractNumId w:val="190"/>
  </w:num>
  <w:num w:numId="28" w16cid:durableId="1566144966">
    <w:abstractNumId w:val="151"/>
  </w:num>
  <w:num w:numId="29" w16cid:durableId="2028830151">
    <w:abstractNumId w:val="72"/>
  </w:num>
  <w:num w:numId="30" w16cid:durableId="14187287">
    <w:abstractNumId w:val="135"/>
  </w:num>
  <w:num w:numId="31" w16cid:durableId="343363714">
    <w:abstractNumId w:val="200"/>
  </w:num>
  <w:num w:numId="32" w16cid:durableId="1996637873">
    <w:abstractNumId w:val="61"/>
  </w:num>
  <w:num w:numId="33" w16cid:durableId="1743212318">
    <w:abstractNumId w:val="148"/>
  </w:num>
  <w:num w:numId="34" w16cid:durableId="696270274">
    <w:abstractNumId w:val="109"/>
  </w:num>
  <w:num w:numId="35" w16cid:durableId="1267805101">
    <w:abstractNumId w:val="145"/>
  </w:num>
  <w:num w:numId="36" w16cid:durableId="1886486115">
    <w:abstractNumId w:val="193"/>
  </w:num>
  <w:num w:numId="37" w16cid:durableId="1647320949">
    <w:abstractNumId w:val="38"/>
  </w:num>
  <w:num w:numId="38" w16cid:durableId="598757967">
    <w:abstractNumId w:val="59"/>
  </w:num>
  <w:num w:numId="39" w16cid:durableId="1932617529">
    <w:abstractNumId w:val="24"/>
  </w:num>
  <w:num w:numId="40" w16cid:durableId="573055069">
    <w:abstractNumId w:val="158"/>
  </w:num>
  <w:num w:numId="41" w16cid:durableId="394088177">
    <w:abstractNumId w:val="197"/>
  </w:num>
  <w:num w:numId="42" w16cid:durableId="583418654">
    <w:abstractNumId w:val="134"/>
  </w:num>
  <w:num w:numId="43" w16cid:durableId="1213689306">
    <w:abstractNumId w:val="132"/>
  </w:num>
  <w:num w:numId="44" w16cid:durableId="1943995459">
    <w:abstractNumId w:val="127"/>
  </w:num>
  <w:num w:numId="45" w16cid:durableId="1643463444">
    <w:abstractNumId w:val="195"/>
  </w:num>
  <w:num w:numId="46" w16cid:durableId="715158004">
    <w:abstractNumId w:val="136"/>
  </w:num>
  <w:num w:numId="47" w16cid:durableId="920288217">
    <w:abstractNumId w:val="98"/>
  </w:num>
  <w:num w:numId="48" w16cid:durableId="1372607011">
    <w:abstractNumId w:val="27"/>
  </w:num>
  <w:num w:numId="49" w16cid:durableId="1882280182">
    <w:abstractNumId w:val="140"/>
  </w:num>
  <w:num w:numId="50" w16cid:durableId="339770704">
    <w:abstractNumId w:val="7"/>
  </w:num>
  <w:num w:numId="51" w16cid:durableId="1491406213">
    <w:abstractNumId w:val="100"/>
  </w:num>
  <w:num w:numId="52" w16cid:durableId="2010667172">
    <w:abstractNumId w:val="167"/>
  </w:num>
  <w:num w:numId="53" w16cid:durableId="709187029">
    <w:abstractNumId w:val="176"/>
  </w:num>
  <w:num w:numId="54" w16cid:durableId="777918781">
    <w:abstractNumId w:val="40"/>
  </w:num>
  <w:num w:numId="55" w16cid:durableId="253174663">
    <w:abstractNumId w:val="160"/>
  </w:num>
  <w:num w:numId="56" w16cid:durableId="1562057513">
    <w:abstractNumId w:val="5"/>
  </w:num>
  <w:num w:numId="57" w16cid:durableId="441188808">
    <w:abstractNumId w:val="107"/>
  </w:num>
  <w:num w:numId="58" w16cid:durableId="4332121">
    <w:abstractNumId w:val="168"/>
  </w:num>
  <w:num w:numId="59" w16cid:durableId="1648893385">
    <w:abstractNumId w:val="173"/>
  </w:num>
  <w:num w:numId="60" w16cid:durableId="750859153">
    <w:abstractNumId w:val="178"/>
  </w:num>
  <w:num w:numId="61" w16cid:durableId="2118333391">
    <w:abstractNumId w:val="152"/>
  </w:num>
  <w:num w:numId="62" w16cid:durableId="1777754965">
    <w:abstractNumId w:val="23"/>
  </w:num>
  <w:num w:numId="63" w16cid:durableId="1958872509">
    <w:abstractNumId w:val="114"/>
  </w:num>
  <w:num w:numId="64" w16cid:durableId="1195464661">
    <w:abstractNumId w:val="117"/>
  </w:num>
  <w:num w:numId="65" w16cid:durableId="134643572">
    <w:abstractNumId w:val="191"/>
  </w:num>
  <w:num w:numId="66" w16cid:durableId="1771899242">
    <w:abstractNumId w:val="60"/>
  </w:num>
  <w:num w:numId="67" w16cid:durableId="1181167116">
    <w:abstractNumId w:val="81"/>
  </w:num>
  <w:num w:numId="68" w16cid:durableId="89854148">
    <w:abstractNumId w:val="203"/>
  </w:num>
  <w:num w:numId="69" w16cid:durableId="752510176">
    <w:abstractNumId w:val="83"/>
  </w:num>
  <w:num w:numId="70" w16cid:durableId="1655600179">
    <w:abstractNumId w:val="95"/>
  </w:num>
  <w:num w:numId="71" w16cid:durableId="2094549938">
    <w:abstractNumId w:val="102"/>
  </w:num>
  <w:num w:numId="72" w16cid:durableId="997222908">
    <w:abstractNumId w:val="106"/>
  </w:num>
  <w:num w:numId="73" w16cid:durableId="1868903243">
    <w:abstractNumId w:val="108"/>
  </w:num>
  <w:num w:numId="74" w16cid:durableId="438336484">
    <w:abstractNumId w:val="4"/>
  </w:num>
  <w:num w:numId="75" w16cid:durableId="1846363456">
    <w:abstractNumId w:val="187"/>
  </w:num>
  <w:num w:numId="76" w16cid:durableId="1387483812">
    <w:abstractNumId w:val="101"/>
  </w:num>
  <w:num w:numId="77" w16cid:durableId="943734037">
    <w:abstractNumId w:val="29"/>
  </w:num>
  <w:num w:numId="78" w16cid:durableId="700788118">
    <w:abstractNumId w:val="169"/>
  </w:num>
  <w:num w:numId="79" w16cid:durableId="1115061303">
    <w:abstractNumId w:val="177"/>
  </w:num>
  <w:num w:numId="80" w16cid:durableId="1205212670">
    <w:abstractNumId w:val="208"/>
  </w:num>
  <w:num w:numId="81" w16cid:durableId="326636895">
    <w:abstractNumId w:val="113"/>
  </w:num>
  <w:num w:numId="82" w16cid:durableId="1934511979">
    <w:abstractNumId w:val="51"/>
  </w:num>
  <w:num w:numId="83" w16cid:durableId="530383965">
    <w:abstractNumId w:val="79"/>
  </w:num>
  <w:num w:numId="84" w16cid:durableId="665741167">
    <w:abstractNumId w:val="164"/>
  </w:num>
  <w:num w:numId="85" w16cid:durableId="682316512">
    <w:abstractNumId w:val="54"/>
  </w:num>
  <w:num w:numId="86" w16cid:durableId="935674652">
    <w:abstractNumId w:val="15"/>
  </w:num>
  <w:num w:numId="87" w16cid:durableId="839780441">
    <w:abstractNumId w:val="137"/>
  </w:num>
  <w:num w:numId="88" w16cid:durableId="1328706452">
    <w:abstractNumId w:val="64"/>
  </w:num>
  <w:num w:numId="89" w16cid:durableId="1047798659">
    <w:abstractNumId w:val="214"/>
  </w:num>
  <w:num w:numId="90" w16cid:durableId="1947730355">
    <w:abstractNumId w:val="17"/>
  </w:num>
  <w:num w:numId="91" w16cid:durableId="325742771">
    <w:abstractNumId w:val="77"/>
  </w:num>
  <w:num w:numId="92" w16cid:durableId="959995416">
    <w:abstractNumId w:val="179"/>
  </w:num>
  <w:num w:numId="93" w16cid:durableId="365953147">
    <w:abstractNumId w:val="62"/>
  </w:num>
  <w:num w:numId="94" w16cid:durableId="1709530670">
    <w:abstractNumId w:val="215"/>
  </w:num>
  <w:num w:numId="95" w16cid:durableId="168759850">
    <w:abstractNumId w:val="26"/>
  </w:num>
  <w:num w:numId="96" w16cid:durableId="521669695">
    <w:abstractNumId w:val="32"/>
  </w:num>
  <w:num w:numId="97" w16cid:durableId="1753120076">
    <w:abstractNumId w:val="31"/>
  </w:num>
  <w:num w:numId="98" w16cid:durableId="453256871">
    <w:abstractNumId w:val="12"/>
  </w:num>
  <w:num w:numId="99" w16cid:durableId="929237853">
    <w:abstractNumId w:val="184"/>
  </w:num>
  <w:num w:numId="100" w16cid:durableId="2068603487">
    <w:abstractNumId w:val="143"/>
  </w:num>
  <w:num w:numId="101" w16cid:durableId="843667635">
    <w:abstractNumId w:val="28"/>
  </w:num>
  <w:num w:numId="102" w16cid:durableId="1194415136">
    <w:abstractNumId w:val="199"/>
  </w:num>
  <w:num w:numId="103" w16cid:durableId="963076760">
    <w:abstractNumId w:val="159"/>
  </w:num>
  <w:num w:numId="104" w16cid:durableId="1166017465">
    <w:abstractNumId w:val="53"/>
  </w:num>
  <w:num w:numId="105" w16cid:durableId="224534188">
    <w:abstractNumId w:val="90"/>
  </w:num>
  <w:num w:numId="106" w16cid:durableId="2138335207">
    <w:abstractNumId w:val="33"/>
  </w:num>
  <w:num w:numId="107" w16cid:durableId="521817404">
    <w:abstractNumId w:val="150"/>
  </w:num>
  <w:num w:numId="108" w16cid:durableId="2030181139">
    <w:abstractNumId w:val="122"/>
  </w:num>
  <w:num w:numId="109" w16cid:durableId="363558089">
    <w:abstractNumId w:val="88"/>
  </w:num>
  <w:num w:numId="110" w16cid:durableId="1837645497">
    <w:abstractNumId w:val="188"/>
  </w:num>
  <w:num w:numId="111" w16cid:durableId="657535478">
    <w:abstractNumId w:val="39"/>
  </w:num>
  <w:num w:numId="112" w16cid:durableId="905456110">
    <w:abstractNumId w:val="182"/>
  </w:num>
  <w:num w:numId="113" w16cid:durableId="642782481">
    <w:abstractNumId w:val="99"/>
  </w:num>
  <w:num w:numId="114" w16cid:durableId="1016074358">
    <w:abstractNumId w:val="181"/>
  </w:num>
  <w:num w:numId="115" w16cid:durableId="126634357">
    <w:abstractNumId w:val="87"/>
  </w:num>
  <w:num w:numId="116" w16cid:durableId="1989894408">
    <w:abstractNumId w:val="126"/>
  </w:num>
  <w:num w:numId="117" w16cid:durableId="216555706">
    <w:abstractNumId w:val="161"/>
  </w:num>
  <w:num w:numId="118" w16cid:durableId="1252353645">
    <w:abstractNumId w:val="196"/>
  </w:num>
  <w:num w:numId="119" w16cid:durableId="1602644799">
    <w:abstractNumId w:val="78"/>
  </w:num>
  <w:num w:numId="120" w16cid:durableId="141822381">
    <w:abstractNumId w:val="180"/>
  </w:num>
  <w:num w:numId="121" w16cid:durableId="1163471547">
    <w:abstractNumId w:val="21"/>
  </w:num>
  <w:num w:numId="122" w16cid:durableId="1233740071">
    <w:abstractNumId w:val="1"/>
  </w:num>
  <w:num w:numId="123" w16cid:durableId="2138602950">
    <w:abstractNumId w:val="66"/>
  </w:num>
  <w:num w:numId="124" w16cid:durableId="1697150593">
    <w:abstractNumId w:val="118"/>
  </w:num>
  <w:num w:numId="125" w16cid:durableId="640843768">
    <w:abstractNumId w:val="13"/>
  </w:num>
  <w:num w:numId="126" w16cid:durableId="1424764553">
    <w:abstractNumId w:val="139"/>
  </w:num>
  <w:num w:numId="127" w16cid:durableId="1786389245">
    <w:abstractNumId w:val="82"/>
  </w:num>
  <w:num w:numId="128" w16cid:durableId="1570653001">
    <w:abstractNumId w:val="50"/>
  </w:num>
  <w:num w:numId="129" w16cid:durableId="334038296">
    <w:abstractNumId w:val="165"/>
  </w:num>
  <w:num w:numId="130" w16cid:durableId="1359966531">
    <w:abstractNumId w:val="96"/>
  </w:num>
  <w:num w:numId="131" w16cid:durableId="1297182245">
    <w:abstractNumId w:val="42"/>
  </w:num>
  <w:num w:numId="132" w16cid:durableId="1952937707">
    <w:abstractNumId w:val="124"/>
  </w:num>
  <w:num w:numId="133" w16cid:durableId="595140562">
    <w:abstractNumId w:val="130"/>
  </w:num>
  <w:num w:numId="134" w16cid:durableId="525631271">
    <w:abstractNumId w:val="0"/>
  </w:num>
  <w:num w:numId="135" w16cid:durableId="580483636">
    <w:abstractNumId w:val="189"/>
  </w:num>
  <w:num w:numId="136" w16cid:durableId="476264646">
    <w:abstractNumId w:val="209"/>
  </w:num>
  <w:num w:numId="137" w16cid:durableId="1905482645">
    <w:abstractNumId w:val="16"/>
  </w:num>
  <w:num w:numId="138" w16cid:durableId="1863201364">
    <w:abstractNumId w:val="128"/>
  </w:num>
  <w:num w:numId="139" w16cid:durableId="512719641">
    <w:abstractNumId w:val="120"/>
  </w:num>
  <w:num w:numId="140" w16cid:durableId="627080170">
    <w:abstractNumId w:val="71"/>
  </w:num>
  <w:num w:numId="141" w16cid:durableId="1840541185">
    <w:abstractNumId w:val="185"/>
  </w:num>
  <w:num w:numId="142" w16cid:durableId="1729912530">
    <w:abstractNumId w:val="119"/>
  </w:num>
  <w:num w:numId="143" w16cid:durableId="1894465986">
    <w:abstractNumId w:val="58"/>
  </w:num>
  <w:num w:numId="144" w16cid:durableId="26099908">
    <w:abstractNumId w:val="67"/>
  </w:num>
  <w:num w:numId="145" w16cid:durableId="533273358">
    <w:abstractNumId w:val="3"/>
  </w:num>
  <w:num w:numId="146" w16cid:durableId="25566462">
    <w:abstractNumId w:val="115"/>
  </w:num>
  <w:num w:numId="147" w16cid:durableId="1276255702">
    <w:abstractNumId w:val="104"/>
  </w:num>
  <w:num w:numId="148" w16cid:durableId="1532108961">
    <w:abstractNumId w:val="153"/>
  </w:num>
  <w:num w:numId="149" w16cid:durableId="841507576">
    <w:abstractNumId w:val="170"/>
  </w:num>
  <w:num w:numId="150" w16cid:durableId="160778842">
    <w:abstractNumId w:val="183"/>
  </w:num>
  <w:num w:numId="151" w16cid:durableId="336428118">
    <w:abstractNumId w:val="44"/>
  </w:num>
  <w:num w:numId="152" w16cid:durableId="1834370393">
    <w:abstractNumId w:val="55"/>
  </w:num>
  <w:num w:numId="153" w16cid:durableId="146023538">
    <w:abstractNumId w:val="6"/>
  </w:num>
  <w:num w:numId="154" w16cid:durableId="814377281">
    <w:abstractNumId w:val="163"/>
  </w:num>
  <w:num w:numId="155" w16cid:durableId="1687098238">
    <w:abstractNumId w:val="11"/>
  </w:num>
  <w:num w:numId="156" w16cid:durableId="1709061624">
    <w:abstractNumId w:val="63"/>
  </w:num>
  <w:num w:numId="157" w16cid:durableId="1802460813">
    <w:abstractNumId w:val="157"/>
  </w:num>
  <w:num w:numId="158" w16cid:durableId="283344846">
    <w:abstractNumId w:val="205"/>
  </w:num>
  <w:num w:numId="159" w16cid:durableId="4485070">
    <w:abstractNumId w:val="85"/>
  </w:num>
  <w:num w:numId="160" w16cid:durableId="230819255">
    <w:abstractNumId w:val="133"/>
  </w:num>
  <w:num w:numId="161" w16cid:durableId="826165079">
    <w:abstractNumId w:val="47"/>
  </w:num>
  <w:num w:numId="162" w16cid:durableId="495583477">
    <w:abstractNumId w:val="68"/>
  </w:num>
  <w:num w:numId="163" w16cid:durableId="120732874">
    <w:abstractNumId w:val="146"/>
  </w:num>
  <w:num w:numId="164" w16cid:durableId="579102809">
    <w:abstractNumId w:val="213"/>
  </w:num>
  <w:num w:numId="165" w16cid:durableId="26762393">
    <w:abstractNumId w:val="210"/>
  </w:num>
  <w:num w:numId="166" w16cid:durableId="473163">
    <w:abstractNumId w:val="25"/>
  </w:num>
  <w:num w:numId="167" w16cid:durableId="1965380442">
    <w:abstractNumId w:val="8"/>
  </w:num>
  <w:num w:numId="168" w16cid:durableId="1754164436">
    <w:abstractNumId w:val="212"/>
  </w:num>
  <w:num w:numId="169" w16cid:durableId="1063020984">
    <w:abstractNumId w:val="52"/>
  </w:num>
  <w:num w:numId="170" w16cid:durableId="1430737755">
    <w:abstractNumId w:val="131"/>
  </w:num>
  <w:num w:numId="171" w16cid:durableId="693961285">
    <w:abstractNumId w:val="91"/>
  </w:num>
  <w:num w:numId="172" w16cid:durableId="557471060">
    <w:abstractNumId w:val="147"/>
  </w:num>
  <w:num w:numId="173" w16cid:durableId="1688797560">
    <w:abstractNumId w:val="18"/>
  </w:num>
  <w:num w:numId="174" w16cid:durableId="1027876714">
    <w:abstractNumId w:val="198"/>
  </w:num>
  <w:num w:numId="175" w16cid:durableId="298269009">
    <w:abstractNumId w:val="41"/>
  </w:num>
  <w:num w:numId="176" w16cid:durableId="1775516700">
    <w:abstractNumId w:val="84"/>
  </w:num>
  <w:num w:numId="177" w16cid:durableId="2045250804">
    <w:abstractNumId w:val="93"/>
  </w:num>
  <w:num w:numId="178" w16cid:durableId="848641780">
    <w:abstractNumId w:val="74"/>
  </w:num>
  <w:num w:numId="179" w16cid:durableId="490483892">
    <w:abstractNumId w:val="201"/>
  </w:num>
  <w:num w:numId="180" w16cid:durableId="522784333">
    <w:abstractNumId w:val="49"/>
  </w:num>
  <w:num w:numId="181" w16cid:durableId="1289357159">
    <w:abstractNumId w:val="75"/>
  </w:num>
  <w:num w:numId="182" w16cid:durableId="1513103173">
    <w:abstractNumId w:val="155"/>
  </w:num>
  <w:num w:numId="183" w16cid:durableId="1802653849">
    <w:abstractNumId w:val="144"/>
  </w:num>
  <w:num w:numId="184" w16cid:durableId="46347067">
    <w:abstractNumId w:val="19"/>
  </w:num>
  <w:num w:numId="185" w16cid:durableId="1834221651">
    <w:abstractNumId w:val="10"/>
  </w:num>
  <w:num w:numId="186" w16cid:durableId="1314263577">
    <w:abstractNumId w:val="186"/>
  </w:num>
  <w:num w:numId="187" w16cid:durableId="1402481190">
    <w:abstractNumId w:val="65"/>
  </w:num>
  <w:num w:numId="188" w16cid:durableId="1573659816">
    <w:abstractNumId w:val="129"/>
  </w:num>
  <w:num w:numId="189" w16cid:durableId="402070800">
    <w:abstractNumId w:val="92"/>
  </w:num>
  <w:num w:numId="190" w16cid:durableId="397557051">
    <w:abstractNumId w:val="97"/>
  </w:num>
  <w:num w:numId="191" w16cid:durableId="1134062200">
    <w:abstractNumId w:val="116"/>
  </w:num>
  <w:num w:numId="192" w16cid:durableId="1028215331">
    <w:abstractNumId w:val="45"/>
  </w:num>
  <w:num w:numId="193" w16cid:durableId="1426148475">
    <w:abstractNumId w:val="207"/>
  </w:num>
  <w:num w:numId="194" w16cid:durableId="1903832548">
    <w:abstractNumId w:val="162"/>
  </w:num>
  <w:num w:numId="195" w16cid:durableId="1856729725">
    <w:abstractNumId w:val="156"/>
  </w:num>
  <w:num w:numId="196" w16cid:durableId="625814154">
    <w:abstractNumId w:val="14"/>
  </w:num>
  <w:num w:numId="197" w16cid:durableId="1393239552">
    <w:abstractNumId w:val="2"/>
  </w:num>
  <w:num w:numId="198" w16cid:durableId="1087382876">
    <w:abstractNumId w:val="121"/>
  </w:num>
  <w:num w:numId="199" w16cid:durableId="1781139575">
    <w:abstractNumId w:val="171"/>
  </w:num>
  <w:num w:numId="200" w16cid:durableId="1903714612">
    <w:abstractNumId w:val="89"/>
  </w:num>
  <w:num w:numId="201" w16cid:durableId="1745759643">
    <w:abstractNumId w:val="35"/>
  </w:num>
  <w:num w:numId="202" w16cid:durableId="1228764073">
    <w:abstractNumId w:val="149"/>
  </w:num>
  <w:num w:numId="203" w16cid:durableId="2034963627">
    <w:abstractNumId w:val="111"/>
  </w:num>
  <w:num w:numId="204" w16cid:durableId="208229930">
    <w:abstractNumId w:val="80"/>
  </w:num>
  <w:num w:numId="205" w16cid:durableId="560791855">
    <w:abstractNumId w:val="112"/>
  </w:num>
  <w:num w:numId="206" w16cid:durableId="410544048">
    <w:abstractNumId w:val="57"/>
  </w:num>
  <w:num w:numId="207" w16cid:durableId="1536196175">
    <w:abstractNumId w:val="105"/>
  </w:num>
  <w:num w:numId="208" w16cid:durableId="619186678">
    <w:abstractNumId w:val="202"/>
  </w:num>
  <w:num w:numId="209" w16cid:durableId="1017855570">
    <w:abstractNumId w:val="46"/>
  </w:num>
  <w:num w:numId="210" w16cid:durableId="1606232081">
    <w:abstractNumId w:val="37"/>
  </w:num>
  <w:num w:numId="211" w16cid:durableId="50885142">
    <w:abstractNumId w:val="73"/>
  </w:num>
  <w:num w:numId="212" w16cid:durableId="79763850">
    <w:abstractNumId w:val="48"/>
  </w:num>
  <w:num w:numId="213" w16cid:durableId="1940789331">
    <w:abstractNumId w:val="211"/>
  </w:num>
  <w:num w:numId="214" w16cid:durableId="411313352">
    <w:abstractNumId w:val="36"/>
  </w:num>
  <w:num w:numId="215" w16cid:durableId="62291722">
    <w:abstractNumId w:val="142"/>
  </w:num>
  <w:num w:numId="216" w16cid:durableId="1811362773">
    <w:abstractNumId w:val="204"/>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82"/>
    <w:rsid w:val="000313EF"/>
    <w:rsid w:val="001618AD"/>
    <w:rsid w:val="002D1202"/>
    <w:rsid w:val="0035350C"/>
    <w:rsid w:val="003E2A8B"/>
    <w:rsid w:val="0049598B"/>
    <w:rsid w:val="007151E5"/>
    <w:rsid w:val="008D6FC5"/>
    <w:rsid w:val="00A911B8"/>
    <w:rsid w:val="00B75229"/>
    <w:rsid w:val="00C96B5B"/>
    <w:rsid w:val="00DF5782"/>
    <w:rsid w:val="00E43E9D"/>
    <w:rsid w:val="00F86277"/>
    <w:rsid w:val="00FB07FC"/>
    <w:rsid w:val="00FD2956"/>
    <w:rsid w:val="00FD79E0"/>
    <w:rsid w:val="00FF07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9C8C"/>
  <w15:chartTrackingRefBased/>
  <w15:docId w15:val="{0FD9476F-1375-4C62-AB52-97D5C41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57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DF578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DF5782"/>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Heading5">
    <w:name w:val="heading 5"/>
    <w:basedOn w:val="Normal"/>
    <w:link w:val="Heading5Char"/>
    <w:uiPriority w:val="9"/>
    <w:qFormat/>
    <w:rsid w:val="00DF5782"/>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82"/>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DF5782"/>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DF5782"/>
    <w:rPr>
      <w:rFonts w:ascii="Times New Roman" w:eastAsia="Times New Roman" w:hAnsi="Times New Roman" w:cs="Times New Roman"/>
      <w:b/>
      <w:bCs/>
      <w:sz w:val="27"/>
      <w:szCs w:val="27"/>
      <w:lang w:eastAsia="sv-SE"/>
    </w:rPr>
  </w:style>
  <w:style w:type="character" w:customStyle="1" w:styleId="Heading5Char">
    <w:name w:val="Heading 5 Char"/>
    <w:basedOn w:val="DefaultParagraphFont"/>
    <w:link w:val="Heading5"/>
    <w:uiPriority w:val="9"/>
    <w:rsid w:val="00DF5782"/>
    <w:rPr>
      <w:rFonts w:ascii="Times New Roman" w:eastAsia="Times New Roman" w:hAnsi="Times New Roman" w:cs="Times New Roman"/>
      <w:b/>
      <w:bCs/>
      <w:sz w:val="20"/>
      <w:szCs w:val="20"/>
      <w:lang w:eastAsia="sv-SE"/>
    </w:rPr>
  </w:style>
  <w:style w:type="numbering" w:customStyle="1" w:styleId="NoList1">
    <w:name w:val="No List1"/>
    <w:next w:val="NoList"/>
    <w:uiPriority w:val="99"/>
    <w:semiHidden/>
    <w:unhideWhenUsed/>
    <w:rsid w:val="00DF5782"/>
  </w:style>
  <w:style w:type="paragraph" w:customStyle="1" w:styleId="msonormal0">
    <w:name w:val="msonormal"/>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semiHidden/>
    <w:unhideWhenUsed/>
    <w:rsid w:val="00DF5782"/>
    <w:rPr>
      <w:color w:val="0000FF"/>
      <w:u w:val="single"/>
    </w:rPr>
  </w:style>
  <w:style w:type="character" w:styleId="FollowedHyperlink">
    <w:name w:val="FollowedHyperlink"/>
    <w:basedOn w:val="DefaultParagraphFont"/>
    <w:uiPriority w:val="99"/>
    <w:semiHidden/>
    <w:unhideWhenUsed/>
    <w:rsid w:val="00DF5782"/>
    <w:rPr>
      <w:color w:val="800080"/>
      <w:u w:val="single"/>
    </w:rPr>
  </w:style>
  <w:style w:type="character" w:customStyle="1" w:styleId="visually-hidden">
    <w:name w:val="visually-hidden"/>
    <w:basedOn w:val="DefaultParagraphFont"/>
    <w:rsid w:val="00DF5782"/>
  </w:style>
  <w:style w:type="character" w:customStyle="1" w:styleId="d-none">
    <w:name w:val="d-none"/>
    <w:basedOn w:val="DefaultParagraphFont"/>
    <w:rsid w:val="00DF5782"/>
  </w:style>
  <w:style w:type="character" w:customStyle="1" w:styleId="icon-buttonicon">
    <w:name w:val="icon-button__icon"/>
    <w:basedOn w:val="DefaultParagraphFont"/>
    <w:rsid w:val="00DF5782"/>
  </w:style>
  <w:style w:type="character" w:customStyle="1" w:styleId="function-button-text">
    <w:name w:val="function-button-text"/>
    <w:basedOn w:val="DefaultParagraphFont"/>
    <w:rsid w:val="00DF5782"/>
  </w:style>
  <w:style w:type="character" w:customStyle="1" w:styleId="divider">
    <w:name w:val="divider"/>
    <w:basedOn w:val="DefaultParagraphFont"/>
    <w:rsid w:val="00DF5782"/>
  </w:style>
  <w:style w:type="paragraph" w:customStyle="1" w:styleId="intro">
    <w:name w:val="intro"/>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NormalWeb">
    <w:name w:val="Normal (Web)"/>
    <w:basedOn w:val="Normal"/>
    <w:uiPriority w:val="99"/>
    <w:semiHidden/>
    <w:unhideWhenUsed/>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DF5782"/>
    <w:rPr>
      <w:b/>
      <w:bCs/>
    </w:rPr>
  </w:style>
  <w:style w:type="paragraph" w:customStyle="1" w:styleId="wordsection1">
    <w:name w:val="wordsection1"/>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DF5782"/>
    <w:rPr>
      <w:i/>
      <w:iCs/>
    </w:rPr>
  </w:style>
  <w:style w:type="paragraph" w:customStyle="1" w:styleId="wordsection2">
    <w:name w:val="wordsection2"/>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default">
    <w:name w:val="default"/>
    <w:basedOn w:val="Normal"/>
    <w:rsid w:val="00DF57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fas">
    <w:name w:val="fas"/>
    <w:basedOn w:val="DefaultParagraphFont"/>
    <w:rsid w:val="00DF5782"/>
  </w:style>
  <w:style w:type="character" w:customStyle="1" w:styleId="rrssb-icon">
    <w:name w:val="rrssb-icon"/>
    <w:basedOn w:val="DefaultParagraphFont"/>
    <w:rsid w:val="00DF5782"/>
  </w:style>
  <w:style w:type="character" w:customStyle="1" w:styleId="rrssb-text">
    <w:name w:val="rrssb-text"/>
    <w:basedOn w:val="DefaultParagraphFont"/>
    <w:rsid w:val="00DF5782"/>
  </w:style>
  <w:style w:type="character" w:customStyle="1" w:styleId="publish-info">
    <w:name w:val="publish-info"/>
    <w:basedOn w:val="DefaultParagraphFont"/>
    <w:rsid w:val="00DF5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41134">
      <w:bodyDiv w:val="1"/>
      <w:marLeft w:val="0"/>
      <w:marRight w:val="0"/>
      <w:marTop w:val="0"/>
      <w:marBottom w:val="0"/>
      <w:divBdr>
        <w:top w:val="none" w:sz="0" w:space="0" w:color="auto"/>
        <w:left w:val="none" w:sz="0" w:space="0" w:color="auto"/>
        <w:bottom w:val="none" w:sz="0" w:space="0" w:color="auto"/>
        <w:right w:val="none" w:sz="0" w:space="0" w:color="auto"/>
      </w:divBdr>
      <w:divsChild>
        <w:div w:id="300891968">
          <w:marLeft w:val="0"/>
          <w:marRight w:val="0"/>
          <w:marTop w:val="0"/>
          <w:marBottom w:val="0"/>
          <w:divBdr>
            <w:top w:val="none" w:sz="0" w:space="0" w:color="auto"/>
            <w:left w:val="none" w:sz="0" w:space="0" w:color="auto"/>
            <w:bottom w:val="none" w:sz="0" w:space="0" w:color="auto"/>
            <w:right w:val="none" w:sz="0" w:space="0" w:color="auto"/>
          </w:divBdr>
        </w:div>
        <w:div w:id="1474366009">
          <w:marLeft w:val="0"/>
          <w:marRight w:val="0"/>
          <w:marTop w:val="0"/>
          <w:marBottom w:val="0"/>
          <w:divBdr>
            <w:top w:val="none" w:sz="0" w:space="0" w:color="auto"/>
            <w:left w:val="none" w:sz="0" w:space="0" w:color="auto"/>
            <w:bottom w:val="none" w:sz="0" w:space="0" w:color="auto"/>
            <w:right w:val="none" w:sz="0" w:space="0" w:color="auto"/>
          </w:divBdr>
          <w:divsChild>
            <w:div w:id="627273687">
              <w:marLeft w:val="0"/>
              <w:marRight w:val="0"/>
              <w:marTop w:val="0"/>
              <w:marBottom w:val="0"/>
              <w:divBdr>
                <w:top w:val="none" w:sz="0" w:space="0" w:color="auto"/>
                <w:left w:val="none" w:sz="0" w:space="0" w:color="auto"/>
                <w:bottom w:val="none" w:sz="0" w:space="0" w:color="auto"/>
                <w:right w:val="none" w:sz="0" w:space="0" w:color="auto"/>
              </w:divBdr>
              <w:divsChild>
                <w:div w:id="1787961480">
                  <w:marLeft w:val="0"/>
                  <w:marRight w:val="0"/>
                  <w:marTop w:val="0"/>
                  <w:marBottom w:val="0"/>
                  <w:divBdr>
                    <w:top w:val="none" w:sz="0" w:space="0" w:color="auto"/>
                    <w:left w:val="none" w:sz="0" w:space="0" w:color="auto"/>
                    <w:bottom w:val="none" w:sz="0" w:space="0" w:color="auto"/>
                    <w:right w:val="none" w:sz="0" w:space="0" w:color="auto"/>
                  </w:divBdr>
                  <w:divsChild>
                    <w:div w:id="1077633651">
                      <w:marLeft w:val="1508"/>
                      <w:marRight w:val="0"/>
                      <w:marTop w:val="0"/>
                      <w:marBottom w:val="0"/>
                      <w:divBdr>
                        <w:top w:val="none" w:sz="0" w:space="0" w:color="auto"/>
                        <w:left w:val="none" w:sz="0" w:space="0" w:color="auto"/>
                        <w:bottom w:val="none" w:sz="0" w:space="0" w:color="auto"/>
                        <w:right w:val="none" w:sz="0" w:space="0" w:color="auto"/>
                      </w:divBdr>
                      <w:divsChild>
                        <w:div w:id="880899018">
                          <w:marLeft w:val="0"/>
                          <w:marRight w:val="0"/>
                          <w:marTop w:val="0"/>
                          <w:marBottom w:val="0"/>
                          <w:divBdr>
                            <w:top w:val="none" w:sz="0" w:space="0" w:color="auto"/>
                            <w:left w:val="none" w:sz="0" w:space="0" w:color="auto"/>
                            <w:bottom w:val="none" w:sz="0" w:space="0" w:color="auto"/>
                            <w:right w:val="none" w:sz="0" w:space="0" w:color="auto"/>
                          </w:divBdr>
                          <w:divsChild>
                            <w:div w:id="5453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9156">
              <w:marLeft w:val="0"/>
              <w:marRight w:val="0"/>
              <w:marTop w:val="0"/>
              <w:marBottom w:val="0"/>
              <w:divBdr>
                <w:top w:val="none" w:sz="0" w:space="0" w:color="auto"/>
                <w:left w:val="none" w:sz="0" w:space="0" w:color="auto"/>
                <w:bottom w:val="none" w:sz="0" w:space="0" w:color="auto"/>
                <w:right w:val="none" w:sz="0" w:space="0" w:color="auto"/>
              </w:divBdr>
              <w:divsChild>
                <w:div w:id="2010865548">
                  <w:marLeft w:val="0"/>
                  <w:marRight w:val="0"/>
                  <w:marTop w:val="0"/>
                  <w:marBottom w:val="0"/>
                  <w:divBdr>
                    <w:top w:val="none" w:sz="0" w:space="0" w:color="auto"/>
                    <w:left w:val="none" w:sz="0" w:space="0" w:color="auto"/>
                    <w:bottom w:val="none" w:sz="0" w:space="0" w:color="auto"/>
                    <w:right w:val="none" w:sz="0" w:space="0" w:color="auto"/>
                  </w:divBdr>
                  <w:divsChild>
                    <w:div w:id="1183401321">
                      <w:marLeft w:val="1508"/>
                      <w:marRight w:val="0"/>
                      <w:marTop w:val="0"/>
                      <w:marBottom w:val="0"/>
                      <w:divBdr>
                        <w:top w:val="none" w:sz="0" w:space="0" w:color="auto"/>
                        <w:left w:val="none" w:sz="0" w:space="0" w:color="auto"/>
                        <w:bottom w:val="none" w:sz="0" w:space="0" w:color="auto"/>
                        <w:right w:val="none" w:sz="0" w:space="0" w:color="auto"/>
                      </w:divBdr>
                      <w:divsChild>
                        <w:div w:id="392047669">
                          <w:marLeft w:val="0"/>
                          <w:marRight w:val="0"/>
                          <w:marTop w:val="0"/>
                          <w:marBottom w:val="0"/>
                          <w:divBdr>
                            <w:top w:val="none" w:sz="0" w:space="0" w:color="auto"/>
                            <w:left w:val="none" w:sz="0" w:space="0" w:color="auto"/>
                            <w:bottom w:val="none" w:sz="0" w:space="0" w:color="auto"/>
                            <w:right w:val="none" w:sz="0" w:space="0" w:color="auto"/>
                          </w:divBdr>
                          <w:divsChild>
                            <w:div w:id="794951728">
                              <w:marLeft w:val="0"/>
                              <w:marRight w:val="0"/>
                              <w:marTop w:val="0"/>
                              <w:marBottom w:val="0"/>
                              <w:divBdr>
                                <w:top w:val="none" w:sz="0" w:space="0" w:color="auto"/>
                                <w:left w:val="none" w:sz="0" w:space="0" w:color="auto"/>
                                <w:bottom w:val="none" w:sz="0" w:space="0" w:color="auto"/>
                                <w:right w:val="none" w:sz="0" w:space="0" w:color="auto"/>
                              </w:divBdr>
                            </w:div>
                            <w:div w:id="1208446427">
                              <w:marLeft w:val="0"/>
                              <w:marRight w:val="0"/>
                              <w:marTop w:val="0"/>
                              <w:marBottom w:val="0"/>
                              <w:divBdr>
                                <w:top w:val="none" w:sz="0" w:space="0" w:color="auto"/>
                                <w:left w:val="none" w:sz="0" w:space="0" w:color="auto"/>
                                <w:bottom w:val="none" w:sz="0" w:space="0" w:color="auto"/>
                                <w:right w:val="none" w:sz="0" w:space="0" w:color="auto"/>
                              </w:divBdr>
                            </w:div>
                          </w:divsChild>
                        </w:div>
                        <w:div w:id="1382945545">
                          <w:marLeft w:val="0"/>
                          <w:marRight w:val="0"/>
                          <w:marTop w:val="0"/>
                          <w:marBottom w:val="0"/>
                          <w:divBdr>
                            <w:top w:val="none" w:sz="0" w:space="0" w:color="auto"/>
                            <w:left w:val="none" w:sz="0" w:space="0" w:color="auto"/>
                            <w:bottom w:val="none" w:sz="0" w:space="0" w:color="auto"/>
                            <w:right w:val="none" w:sz="0" w:space="0" w:color="auto"/>
                          </w:divBdr>
                        </w:div>
                        <w:div w:id="2085561105">
                          <w:marLeft w:val="0"/>
                          <w:marRight w:val="0"/>
                          <w:marTop w:val="0"/>
                          <w:marBottom w:val="0"/>
                          <w:divBdr>
                            <w:top w:val="none" w:sz="0" w:space="0" w:color="auto"/>
                            <w:left w:val="none" w:sz="0" w:space="0" w:color="auto"/>
                            <w:bottom w:val="none" w:sz="0" w:space="0" w:color="auto"/>
                            <w:right w:val="none" w:sz="0" w:space="0" w:color="auto"/>
                          </w:divBdr>
                          <w:divsChild>
                            <w:div w:id="1655911631">
                              <w:marLeft w:val="0"/>
                              <w:marRight w:val="0"/>
                              <w:marTop w:val="0"/>
                              <w:marBottom w:val="0"/>
                              <w:divBdr>
                                <w:top w:val="none" w:sz="0" w:space="0" w:color="auto"/>
                                <w:left w:val="none" w:sz="0" w:space="0" w:color="auto"/>
                                <w:bottom w:val="none" w:sz="0" w:space="0" w:color="auto"/>
                                <w:right w:val="none" w:sz="0" w:space="0" w:color="auto"/>
                              </w:divBdr>
                              <w:divsChild>
                                <w:div w:id="80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909">
          <w:marLeft w:val="0"/>
          <w:marRight w:val="0"/>
          <w:marTop w:val="0"/>
          <w:marBottom w:val="0"/>
          <w:divBdr>
            <w:top w:val="none" w:sz="0" w:space="0" w:color="auto"/>
            <w:left w:val="none" w:sz="0" w:space="0" w:color="auto"/>
            <w:bottom w:val="none" w:sz="0" w:space="0" w:color="auto"/>
            <w:right w:val="none" w:sz="0" w:space="0" w:color="auto"/>
          </w:divBdr>
          <w:divsChild>
            <w:div w:id="1654873961">
              <w:marLeft w:val="0"/>
              <w:marRight w:val="0"/>
              <w:marTop w:val="0"/>
              <w:marBottom w:val="0"/>
              <w:divBdr>
                <w:top w:val="none" w:sz="0" w:space="0" w:color="auto"/>
                <w:left w:val="none" w:sz="0" w:space="0" w:color="auto"/>
                <w:bottom w:val="none" w:sz="0" w:space="0" w:color="auto"/>
                <w:right w:val="none" w:sz="0" w:space="0" w:color="auto"/>
              </w:divBdr>
            </w:div>
          </w:divsChild>
        </w:div>
        <w:div w:id="1616867849">
          <w:marLeft w:val="0"/>
          <w:marRight w:val="0"/>
          <w:marTop w:val="0"/>
          <w:marBottom w:val="0"/>
          <w:divBdr>
            <w:top w:val="none" w:sz="0" w:space="0" w:color="auto"/>
            <w:left w:val="none" w:sz="0" w:space="0" w:color="auto"/>
            <w:bottom w:val="none" w:sz="0" w:space="0" w:color="auto"/>
            <w:right w:val="none" w:sz="0" w:space="0" w:color="auto"/>
          </w:divBdr>
          <w:divsChild>
            <w:div w:id="1265074064">
              <w:marLeft w:val="0"/>
              <w:marRight w:val="0"/>
              <w:marTop w:val="0"/>
              <w:marBottom w:val="0"/>
              <w:divBdr>
                <w:top w:val="none" w:sz="0" w:space="0" w:color="auto"/>
                <w:left w:val="none" w:sz="0" w:space="0" w:color="auto"/>
                <w:bottom w:val="none" w:sz="0" w:space="0" w:color="auto"/>
                <w:right w:val="none" w:sz="0" w:space="0" w:color="auto"/>
              </w:divBdr>
              <w:divsChild>
                <w:div w:id="415903072">
                  <w:marLeft w:val="0"/>
                  <w:marRight w:val="0"/>
                  <w:marTop w:val="0"/>
                  <w:marBottom w:val="0"/>
                  <w:divBdr>
                    <w:top w:val="none" w:sz="0" w:space="0" w:color="auto"/>
                    <w:left w:val="none" w:sz="0" w:space="0" w:color="auto"/>
                    <w:bottom w:val="none" w:sz="0" w:space="0" w:color="auto"/>
                    <w:right w:val="none" w:sz="0" w:space="0" w:color="auto"/>
                  </w:divBdr>
                  <w:divsChild>
                    <w:div w:id="379322839">
                      <w:marLeft w:val="0"/>
                      <w:marRight w:val="0"/>
                      <w:marTop w:val="0"/>
                      <w:marBottom w:val="0"/>
                      <w:divBdr>
                        <w:top w:val="none" w:sz="0" w:space="0" w:color="auto"/>
                        <w:left w:val="none" w:sz="0" w:space="0" w:color="auto"/>
                        <w:bottom w:val="none" w:sz="0" w:space="0" w:color="auto"/>
                        <w:right w:val="none" w:sz="0" w:space="0" w:color="auto"/>
                      </w:divBdr>
                      <w:divsChild>
                        <w:div w:id="1005088764">
                          <w:marLeft w:val="2850"/>
                          <w:marRight w:val="0"/>
                          <w:marTop w:val="0"/>
                          <w:marBottom w:val="0"/>
                          <w:divBdr>
                            <w:top w:val="none" w:sz="0" w:space="0" w:color="auto"/>
                            <w:left w:val="none" w:sz="0" w:space="0" w:color="auto"/>
                            <w:bottom w:val="none" w:sz="0" w:space="0" w:color="auto"/>
                            <w:right w:val="none" w:sz="0" w:space="0" w:color="auto"/>
                          </w:divBdr>
                          <w:divsChild>
                            <w:div w:id="1195774605">
                              <w:marLeft w:val="0"/>
                              <w:marRight w:val="0"/>
                              <w:marTop w:val="0"/>
                              <w:marBottom w:val="0"/>
                              <w:divBdr>
                                <w:top w:val="none" w:sz="0" w:space="0" w:color="auto"/>
                                <w:left w:val="none" w:sz="0" w:space="0" w:color="auto"/>
                                <w:bottom w:val="none" w:sz="0" w:space="0" w:color="auto"/>
                                <w:right w:val="none" w:sz="0" w:space="0" w:color="auto"/>
                              </w:divBdr>
                            </w:div>
                            <w:div w:id="1232813545">
                              <w:marLeft w:val="0"/>
                              <w:marRight w:val="0"/>
                              <w:marTop w:val="0"/>
                              <w:marBottom w:val="0"/>
                              <w:divBdr>
                                <w:top w:val="none" w:sz="0" w:space="0" w:color="auto"/>
                                <w:left w:val="none" w:sz="0" w:space="0" w:color="auto"/>
                                <w:bottom w:val="none" w:sz="0" w:space="0" w:color="auto"/>
                                <w:right w:val="none" w:sz="0" w:space="0" w:color="auto"/>
                              </w:divBdr>
                              <w:divsChild>
                                <w:div w:id="34504258">
                                  <w:marLeft w:val="0"/>
                                  <w:marRight w:val="0"/>
                                  <w:marTop w:val="0"/>
                                  <w:marBottom w:val="0"/>
                                  <w:divBdr>
                                    <w:top w:val="none" w:sz="0" w:space="0" w:color="auto"/>
                                    <w:left w:val="none" w:sz="0" w:space="0" w:color="auto"/>
                                    <w:bottom w:val="none" w:sz="0" w:space="0" w:color="auto"/>
                                    <w:right w:val="none" w:sz="0" w:space="0" w:color="auto"/>
                                  </w:divBdr>
                                  <w:divsChild>
                                    <w:div w:id="452285032">
                                      <w:marLeft w:val="0"/>
                                      <w:marRight w:val="0"/>
                                      <w:marTop w:val="0"/>
                                      <w:marBottom w:val="0"/>
                                      <w:divBdr>
                                        <w:top w:val="none" w:sz="0" w:space="0" w:color="auto"/>
                                        <w:left w:val="none" w:sz="0" w:space="0" w:color="auto"/>
                                        <w:bottom w:val="none" w:sz="0" w:space="0" w:color="auto"/>
                                        <w:right w:val="none" w:sz="0" w:space="0" w:color="auto"/>
                                      </w:divBdr>
                                    </w:div>
                                    <w:div w:id="1317342268">
                                      <w:marLeft w:val="0"/>
                                      <w:marRight w:val="0"/>
                                      <w:marTop w:val="0"/>
                                      <w:marBottom w:val="0"/>
                                      <w:divBdr>
                                        <w:top w:val="none" w:sz="0" w:space="0" w:color="auto"/>
                                        <w:left w:val="none" w:sz="0" w:space="0" w:color="auto"/>
                                        <w:bottom w:val="none" w:sz="0" w:space="0" w:color="auto"/>
                                        <w:right w:val="none" w:sz="0" w:space="0" w:color="auto"/>
                                      </w:divBdr>
                                      <w:divsChild>
                                        <w:div w:id="240406689">
                                          <w:marLeft w:val="0"/>
                                          <w:marRight w:val="0"/>
                                          <w:marTop w:val="0"/>
                                          <w:marBottom w:val="0"/>
                                          <w:divBdr>
                                            <w:top w:val="none" w:sz="0" w:space="0" w:color="auto"/>
                                            <w:left w:val="none" w:sz="0" w:space="0" w:color="auto"/>
                                            <w:bottom w:val="none" w:sz="0" w:space="0" w:color="auto"/>
                                            <w:right w:val="none" w:sz="0" w:space="0" w:color="auto"/>
                                          </w:divBdr>
                                        </w:div>
                                      </w:divsChild>
                                    </w:div>
                                    <w:div w:id="2048212871">
                                      <w:marLeft w:val="0"/>
                                      <w:marRight w:val="0"/>
                                      <w:marTop w:val="0"/>
                                      <w:marBottom w:val="0"/>
                                      <w:divBdr>
                                        <w:top w:val="none" w:sz="0" w:space="0" w:color="auto"/>
                                        <w:left w:val="none" w:sz="0" w:space="0" w:color="auto"/>
                                        <w:bottom w:val="none" w:sz="0" w:space="0" w:color="auto"/>
                                        <w:right w:val="none" w:sz="0" w:space="0" w:color="auto"/>
                                      </w:divBdr>
                                    </w:div>
                                    <w:div w:id="800852622">
                                      <w:marLeft w:val="0"/>
                                      <w:marRight w:val="0"/>
                                      <w:marTop w:val="0"/>
                                      <w:marBottom w:val="0"/>
                                      <w:divBdr>
                                        <w:top w:val="none" w:sz="0" w:space="0" w:color="auto"/>
                                        <w:left w:val="none" w:sz="0" w:space="0" w:color="auto"/>
                                        <w:bottom w:val="none" w:sz="0" w:space="0" w:color="auto"/>
                                        <w:right w:val="none" w:sz="0" w:space="0" w:color="auto"/>
                                      </w:divBdr>
                                      <w:divsChild>
                                        <w:div w:id="2271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4047">
                              <w:marLeft w:val="0"/>
                              <w:marRight w:val="0"/>
                              <w:marTop w:val="0"/>
                              <w:marBottom w:val="0"/>
                              <w:divBdr>
                                <w:top w:val="none" w:sz="0" w:space="0" w:color="auto"/>
                                <w:left w:val="none" w:sz="0" w:space="0" w:color="auto"/>
                                <w:bottom w:val="none" w:sz="0" w:space="0" w:color="auto"/>
                                <w:right w:val="none" w:sz="0" w:space="0" w:color="auto"/>
                              </w:divBdr>
                            </w:div>
                          </w:divsChild>
                        </w:div>
                        <w:div w:id="1562402296">
                          <w:marLeft w:val="0"/>
                          <w:marRight w:val="0"/>
                          <w:marTop w:val="0"/>
                          <w:marBottom w:val="0"/>
                          <w:divBdr>
                            <w:top w:val="none" w:sz="0" w:space="0" w:color="auto"/>
                            <w:left w:val="none" w:sz="0" w:space="0" w:color="auto"/>
                            <w:bottom w:val="none" w:sz="0" w:space="0" w:color="auto"/>
                            <w:right w:val="none" w:sz="0" w:space="0" w:color="auto"/>
                          </w:divBdr>
                          <w:divsChild>
                            <w:div w:id="230697642">
                              <w:marLeft w:val="0"/>
                              <w:marRight w:val="0"/>
                              <w:marTop w:val="0"/>
                              <w:marBottom w:val="0"/>
                              <w:divBdr>
                                <w:top w:val="none" w:sz="0" w:space="0" w:color="auto"/>
                                <w:left w:val="none" w:sz="0" w:space="0" w:color="auto"/>
                                <w:bottom w:val="none" w:sz="0" w:space="0" w:color="auto"/>
                                <w:right w:val="none" w:sz="0" w:space="0" w:color="auto"/>
                              </w:divBdr>
                              <w:divsChild>
                                <w:div w:id="1072580532">
                                  <w:marLeft w:val="0"/>
                                  <w:marRight w:val="0"/>
                                  <w:marTop w:val="0"/>
                                  <w:marBottom w:val="0"/>
                                  <w:divBdr>
                                    <w:top w:val="none" w:sz="0" w:space="0" w:color="auto"/>
                                    <w:left w:val="none" w:sz="0" w:space="0" w:color="auto"/>
                                    <w:bottom w:val="none" w:sz="0" w:space="0" w:color="auto"/>
                                    <w:right w:val="none" w:sz="0" w:space="0" w:color="auto"/>
                                  </w:divBdr>
                                </w:div>
                                <w:div w:id="1783303230">
                                  <w:marLeft w:val="0"/>
                                  <w:marRight w:val="0"/>
                                  <w:marTop w:val="0"/>
                                  <w:marBottom w:val="0"/>
                                  <w:divBdr>
                                    <w:top w:val="none" w:sz="0" w:space="0" w:color="auto"/>
                                    <w:left w:val="none" w:sz="0" w:space="0" w:color="auto"/>
                                    <w:bottom w:val="none" w:sz="0" w:space="0" w:color="auto"/>
                                    <w:right w:val="none" w:sz="0" w:space="0" w:color="auto"/>
                                  </w:divBdr>
                                </w:div>
                                <w:div w:id="1366056465">
                                  <w:marLeft w:val="0"/>
                                  <w:marRight w:val="0"/>
                                  <w:marTop w:val="0"/>
                                  <w:marBottom w:val="0"/>
                                  <w:divBdr>
                                    <w:top w:val="none" w:sz="0" w:space="0" w:color="auto"/>
                                    <w:left w:val="none" w:sz="0" w:space="0" w:color="auto"/>
                                    <w:bottom w:val="none" w:sz="0" w:space="0" w:color="auto"/>
                                    <w:right w:val="none" w:sz="0" w:space="0" w:color="auto"/>
                                  </w:divBdr>
                                  <w:divsChild>
                                    <w:div w:id="730618965">
                                      <w:marLeft w:val="0"/>
                                      <w:marRight w:val="0"/>
                                      <w:marTop w:val="0"/>
                                      <w:marBottom w:val="0"/>
                                      <w:divBdr>
                                        <w:top w:val="none" w:sz="0" w:space="0" w:color="auto"/>
                                        <w:left w:val="none" w:sz="0" w:space="0" w:color="auto"/>
                                        <w:bottom w:val="none" w:sz="0" w:space="0" w:color="auto"/>
                                        <w:right w:val="none" w:sz="0" w:space="0" w:color="auto"/>
                                      </w:divBdr>
                                    </w:div>
                                  </w:divsChild>
                                </w:div>
                                <w:div w:id="17172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784093">
          <w:marLeft w:val="0"/>
          <w:marRight w:val="0"/>
          <w:marTop w:val="0"/>
          <w:marBottom w:val="0"/>
          <w:divBdr>
            <w:top w:val="none" w:sz="0" w:space="0" w:color="auto"/>
            <w:left w:val="none" w:sz="0" w:space="0" w:color="auto"/>
            <w:bottom w:val="none" w:sz="0" w:space="0" w:color="auto"/>
            <w:right w:val="none" w:sz="0" w:space="0" w:color="auto"/>
          </w:divBdr>
          <w:divsChild>
            <w:div w:id="622734519">
              <w:marLeft w:val="0"/>
              <w:marRight w:val="0"/>
              <w:marTop w:val="0"/>
              <w:marBottom w:val="0"/>
              <w:divBdr>
                <w:top w:val="none" w:sz="0" w:space="0" w:color="auto"/>
                <w:left w:val="none" w:sz="0" w:space="0" w:color="auto"/>
                <w:bottom w:val="none" w:sz="0" w:space="0" w:color="auto"/>
                <w:right w:val="none" w:sz="0" w:space="0" w:color="auto"/>
              </w:divBdr>
              <w:divsChild>
                <w:div w:id="1088160662">
                  <w:marLeft w:val="0"/>
                  <w:marRight w:val="0"/>
                  <w:marTop w:val="0"/>
                  <w:marBottom w:val="0"/>
                  <w:divBdr>
                    <w:top w:val="none" w:sz="0" w:space="0" w:color="auto"/>
                    <w:left w:val="none" w:sz="0" w:space="0" w:color="auto"/>
                    <w:bottom w:val="none" w:sz="0" w:space="0" w:color="auto"/>
                    <w:right w:val="none" w:sz="0" w:space="0" w:color="auto"/>
                  </w:divBdr>
                  <w:divsChild>
                    <w:div w:id="1506818584">
                      <w:marLeft w:val="0"/>
                      <w:marRight w:val="0"/>
                      <w:marTop w:val="0"/>
                      <w:marBottom w:val="0"/>
                      <w:divBdr>
                        <w:top w:val="none" w:sz="0" w:space="0" w:color="auto"/>
                        <w:left w:val="none" w:sz="0" w:space="0" w:color="auto"/>
                        <w:bottom w:val="none" w:sz="0" w:space="0" w:color="auto"/>
                        <w:right w:val="none" w:sz="0" w:space="0" w:color="auto"/>
                      </w:divBdr>
                    </w:div>
                  </w:divsChild>
                </w:div>
                <w:div w:id="1291671911">
                  <w:marLeft w:val="0"/>
                  <w:marRight w:val="0"/>
                  <w:marTop w:val="0"/>
                  <w:marBottom w:val="0"/>
                  <w:divBdr>
                    <w:top w:val="none" w:sz="0" w:space="0" w:color="auto"/>
                    <w:left w:val="none" w:sz="0" w:space="0" w:color="auto"/>
                    <w:bottom w:val="none" w:sz="0" w:space="0" w:color="auto"/>
                    <w:right w:val="none" w:sz="0" w:space="0" w:color="auto"/>
                  </w:divBdr>
                  <w:divsChild>
                    <w:div w:id="1492520089">
                      <w:marLeft w:val="0"/>
                      <w:marRight w:val="0"/>
                      <w:marTop w:val="0"/>
                      <w:marBottom w:val="0"/>
                      <w:divBdr>
                        <w:top w:val="none" w:sz="0" w:space="0" w:color="auto"/>
                        <w:left w:val="none" w:sz="0" w:space="0" w:color="auto"/>
                        <w:bottom w:val="none" w:sz="0" w:space="0" w:color="auto"/>
                        <w:right w:val="none" w:sz="0" w:space="0" w:color="auto"/>
                      </w:divBdr>
                    </w:div>
                  </w:divsChild>
                </w:div>
                <w:div w:id="2041663550">
                  <w:marLeft w:val="0"/>
                  <w:marRight w:val="0"/>
                  <w:marTop w:val="0"/>
                  <w:marBottom w:val="0"/>
                  <w:divBdr>
                    <w:top w:val="none" w:sz="0" w:space="0" w:color="auto"/>
                    <w:left w:val="none" w:sz="0" w:space="0" w:color="auto"/>
                    <w:bottom w:val="none" w:sz="0" w:space="0" w:color="auto"/>
                    <w:right w:val="none" w:sz="0" w:space="0" w:color="auto"/>
                  </w:divBdr>
                  <w:divsChild>
                    <w:div w:id="421033528">
                      <w:marLeft w:val="0"/>
                      <w:marRight w:val="0"/>
                      <w:marTop w:val="0"/>
                      <w:marBottom w:val="0"/>
                      <w:divBdr>
                        <w:top w:val="none" w:sz="0" w:space="0" w:color="auto"/>
                        <w:left w:val="none" w:sz="0" w:space="0" w:color="auto"/>
                        <w:bottom w:val="none" w:sz="0" w:space="0" w:color="auto"/>
                        <w:right w:val="none" w:sz="0" w:space="0" w:color="auto"/>
                      </w:divBdr>
                    </w:div>
                  </w:divsChild>
                </w:div>
                <w:div w:id="857161226">
                  <w:marLeft w:val="0"/>
                  <w:marRight w:val="0"/>
                  <w:marTop w:val="0"/>
                  <w:marBottom w:val="0"/>
                  <w:divBdr>
                    <w:top w:val="none" w:sz="0" w:space="0" w:color="auto"/>
                    <w:left w:val="none" w:sz="0" w:space="0" w:color="auto"/>
                    <w:bottom w:val="none" w:sz="0" w:space="0" w:color="auto"/>
                    <w:right w:val="none" w:sz="0" w:space="0" w:color="auto"/>
                  </w:divBdr>
                  <w:divsChild>
                    <w:div w:id="6461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234">
              <w:marLeft w:val="0"/>
              <w:marRight w:val="0"/>
              <w:marTop w:val="0"/>
              <w:marBottom w:val="0"/>
              <w:divBdr>
                <w:top w:val="none" w:sz="0" w:space="0" w:color="auto"/>
                <w:left w:val="none" w:sz="0" w:space="0" w:color="auto"/>
                <w:bottom w:val="none" w:sz="0" w:space="0" w:color="auto"/>
                <w:right w:val="none" w:sz="0" w:space="0" w:color="auto"/>
              </w:divBdr>
              <w:divsChild>
                <w:div w:id="2774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690">
          <w:marLeft w:val="0"/>
          <w:marRight w:val="0"/>
          <w:marTop w:val="0"/>
          <w:marBottom w:val="0"/>
          <w:divBdr>
            <w:top w:val="single" w:sz="6" w:space="0" w:color="677077"/>
            <w:left w:val="single" w:sz="6" w:space="0" w:color="677077"/>
            <w:bottom w:val="single" w:sz="6" w:space="0" w:color="677077"/>
            <w:right w:val="single" w:sz="6" w:space="0" w:color="677077"/>
          </w:divBdr>
          <w:divsChild>
            <w:div w:id="801339990">
              <w:marLeft w:val="0"/>
              <w:marRight w:val="0"/>
              <w:marTop w:val="0"/>
              <w:marBottom w:val="0"/>
              <w:divBdr>
                <w:top w:val="none" w:sz="0" w:space="0" w:color="auto"/>
                <w:left w:val="none" w:sz="0" w:space="0" w:color="auto"/>
                <w:bottom w:val="none" w:sz="0" w:space="0" w:color="auto"/>
                <w:right w:val="none" w:sz="0" w:space="0" w:color="auto"/>
              </w:divBdr>
            </w:div>
            <w:div w:id="1767116648">
              <w:marLeft w:val="0"/>
              <w:marRight w:val="0"/>
              <w:marTop w:val="0"/>
              <w:marBottom w:val="0"/>
              <w:divBdr>
                <w:top w:val="single" w:sz="6" w:space="4" w:color="677077"/>
                <w:left w:val="none" w:sz="0" w:space="0" w:color="auto"/>
                <w:bottom w:val="none" w:sz="0" w:space="0" w:color="auto"/>
                <w:right w:val="none" w:sz="0" w:space="0" w:color="auto"/>
              </w:divBdr>
            </w:div>
            <w:div w:id="457797444">
              <w:marLeft w:val="0"/>
              <w:marRight w:val="0"/>
              <w:marTop w:val="0"/>
              <w:marBottom w:val="0"/>
              <w:divBdr>
                <w:top w:val="single" w:sz="6" w:space="4" w:color="677077"/>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udent.slu.se/regler-rattigheter/rattigheter-och-skyldigheter/utbildningshandboken/" TargetMode="External"/><Relationship Id="rId21" Type="http://schemas.openxmlformats.org/officeDocument/2006/relationships/hyperlink" Target="https://student.slu.se/regler-rattigheter/rattigheter-och-skyldigheter/utbildningshandboken/" TargetMode="External"/><Relationship Id="rId324" Type="http://schemas.openxmlformats.org/officeDocument/2006/relationships/hyperlink" Target="https://student.slu.se/regler-rattigheter/rattigheter-och-skyldigheter/utbildningshandboken/" TargetMode="External"/><Relationship Id="rId531" Type="http://schemas.openxmlformats.org/officeDocument/2006/relationships/hyperlink" Target="https://student.slu.se/regler-rattigheter/rattigheter-och-skyldigheter/utbildningshandboken/" TargetMode="External"/><Relationship Id="rId170" Type="http://schemas.openxmlformats.org/officeDocument/2006/relationships/hyperlink" Target="https://student.slu.se/regler-rattigheter/rattigheter-och-skyldigheter/utbildningshandboken/" TargetMode="External"/><Relationship Id="rId268" Type="http://schemas.openxmlformats.org/officeDocument/2006/relationships/hyperlink" Target="http://www.antagning.se/" TargetMode="External"/><Relationship Id="rId475" Type="http://schemas.openxmlformats.org/officeDocument/2006/relationships/hyperlink" Target="https://www.slu.se/utbildning/program-kurser/program-pa-avancerad-niva1/" TargetMode="External"/><Relationship Id="rId32" Type="http://schemas.openxmlformats.org/officeDocument/2006/relationships/hyperlink" Target="https://student.slu.se/regler-rattigheter/rattigheter-och-skyldigheter/utbildningshandboken/" TargetMode="External"/><Relationship Id="rId128" Type="http://schemas.openxmlformats.org/officeDocument/2006/relationships/hyperlink" Target="https://student.slu.se/regler-rattigheter/rattigheter-och-skyldigheter/utbildningshandboken/" TargetMode="External"/><Relationship Id="rId335" Type="http://schemas.openxmlformats.org/officeDocument/2006/relationships/hyperlink" Target="https://student.slu.se/regler-rattigheter/rattigheter-och-skyldigheter/utbildningshandboken/" TargetMode="External"/><Relationship Id="rId542" Type="http://schemas.openxmlformats.org/officeDocument/2006/relationships/hyperlink" Target="https://student.slu.se/regler-rattigheter/rattigheter-och-skyldigheter/utbildningshandboken/" TargetMode="External"/><Relationship Id="rId181" Type="http://schemas.openxmlformats.org/officeDocument/2006/relationships/hyperlink" Target="https://student.slu.se/regler-rattigheter/rattigheter-och-skyldigheter/utbildningshandboken/" TargetMode="External"/><Relationship Id="rId402" Type="http://schemas.openxmlformats.org/officeDocument/2006/relationships/hyperlink" Target="https://www.ouriginal.com/sv/?gclid=Cj0KCQjwp86EBhD7ARIsAFkgakil-c9F3BmaWg-IYWXM-1EK3YsmkuozOTdwmYFxI4-4jJGwyS5gR7YaAuXDEALw_wcB" TargetMode="External"/><Relationship Id="rId279" Type="http://schemas.openxmlformats.org/officeDocument/2006/relationships/hyperlink" Target="http://www.universityadmissions.se/" TargetMode="External"/><Relationship Id="rId486" Type="http://schemas.openxmlformats.org/officeDocument/2006/relationships/hyperlink" Target="https://student.slu.se/regler-rattigheter/rattigheter-och-skyldigheter/utbildningshandboken/" TargetMode="External"/><Relationship Id="rId43" Type="http://schemas.openxmlformats.org/officeDocument/2006/relationships/hyperlink" Target="https://student.slu.se/globalassets/mw/stod-serv/utbildning/grund--och-avancerad-niva/utbildningshandbok/bilaga-2-arscykel-for-utbildningsplanering-final.pdf" TargetMode="External"/><Relationship Id="rId139" Type="http://schemas.openxmlformats.org/officeDocument/2006/relationships/hyperlink" Target="https://student.slu.se/regler-rattigheter/rattigheter-och-skyldigheter/utbildningshandboken/" TargetMode="External"/><Relationship Id="rId346" Type="http://schemas.openxmlformats.org/officeDocument/2006/relationships/hyperlink" Target="https://student.slu.se/regler-rattigheter/rattigheter-och-skyldigheter/utbildningshandboken/" TargetMode="External"/><Relationship Id="rId553" Type="http://schemas.openxmlformats.org/officeDocument/2006/relationships/hyperlink" Target="https://student.slu.se/globalassets/mw/stod-serv/utbildning/grund--och-avancerad-niva/utbildningshandbok/utbildningshandboken-bilaga-6-gemensamma-kursvarderingsfragor-evald-for-sjalvstandigt-arbete-examensarbete.pdf" TargetMode="External"/><Relationship Id="rId192" Type="http://schemas.openxmlformats.org/officeDocument/2006/relationships/hyperlink" Target="https://student.slu.se/regler-rattigheter/rattigheter-och-skyldigheter/utbildningshandboken/" TargetMode="External"/><Relationship Id="rId206" Type="http://schemas.openxmlformats.org/officeDocument/2006/relationships/hyperlink" Target="https://student.slu.se/regler-rattigheter/rattigheter-och-skyldigheter/utbildningshandboken/" TargetMode="External"/><Relationship Id="rId413" Type="http://schemas.openxmlformats.org/officeDocument/2006/relationships/hyperlink" Target="https://student.slu.se/regler-rattigheter/rattigheter-och-skyldigheter/utbildningshandboken/" TargetMode="External"/><Relationship Id="rId497" Type="http://schemas.openxmlformats.org/officeDocument/2006/relationships/hyperlink" Target="https://student.slu.se/regler-rattigheter/rattigheter-och-skyldigheter/utbildningshandboken/" TargetMode="External"/><Relationship Id="rId357" Type="http://schemas.openxmlformats.org/officeDocument/2006/relationships/hyperlink" Target="https://student.slu.se/regler-rattigheter/rattigheter-och-skyldigheter/utbildningshandboken/" TargetMode="External"/><Relationship Id="rId54" Type="http://schemas.openxmlformats.org/officeDocument/2006/relationships/image" Target="media/image1.jpeg"/><Relationship Id="rId217" Type="http://schemas.openxmlformats.org/officeDocument/2006/relationships/hyperlink" Target="https://student.slu.se/regler-rattigheter/rattigheter-och-skyldigheter/utbildningshandboken/" TargetMode="External"/><Relationship Id="rId564" Type="http://schemas.openxmlformats.org/officeDocument/2006/relationships/hyperlink" Target="mailto:utbildningshandbok@slu.se" TargetMode="External"/><Relationship Id="rId424" Type="http://schemas.openxmlformats.org/officeDocument/2006/relationships/hyperlink" Target="https://www.slu.se/utbildning/program-kurser/program-pa-avancerad-niva1/" TargetMode="External"/><Relationship Id="rId270" Type="http://schemas.openxmlformats.org/officeDocument/2006/relationships/hyperlink" Target="mailto:antagning@slu.se" TargetMode="External"/><Relationship Id="rId65" Type="http://schemas.openxmlformats.org/officeDocument/2006/relationships/hyperlink" Target="https://internt.slu.se/Organisation-och-styrning/styrande-dokument-och-beslut/delegationsordningar/" TargetMode="External"/><Relationship Id="rId130" Type="http://schemas.openxmlformats.org/officeDocument/2006/relationships/hyperlink" Target="https://student.slu.se/regler-rattigheter/rattigheter-och-skyldigheter/utbildningshandboken/" TargetMode="External"/><Relationship Id="rId368" Type="http://schemas.openxmlformats.org/officeDocument/2006/relationships/hyperlink" Target="https://student.slu.se/regler-rattigheter/rattigheter-och-skyldigheter/utbildningshandboken/" TargetMode="External"/><Relationship Id="rId575" Type="http://schemas.openxmlformats.org/officeDocument/2006/relationships/hyperlink" Target="https://internt.slu.se/riktat/malgrupp/doktorand/" TargetMode="External"/><Relationship Id="rId228" Type="http://schemas.openxmlformats.org/officeDocument/2006/relationships/hyperlink" Target="https://student.slu.se/globalassets/mw/stod-serv/utbildning/grund--och-avancerad-niva/utbildningshandbok/bilaga-3b-amnesbeskrivning-for-slus-huvudomraden.pdf" TargetMode="External"/><Relationship Id="rId435" Type="http://schemas.openxmlformats.org/officeDocument/2006/relationships/hyperlink" Target="https://student.slu.se/regler-rattigheter/rattigheter-och-skyldigheter/utbildningshandboken/" TargetMode="External"/><Relationship Id="rId281" Type="http://schemas.openxmlformats.org/officeDocument/2006/relationships/hyperlink" Target="http://www.universityadmissions.se/" TargetMode="External"/><Relationship Id="rId502" Type="http://schemas.openxmlformats.org/officeDocument/2006/relationships/hyperlink" Target="http://www.antagning.se/" TargetMode="External"/><Relationship Id="rId76" Type="http://schemas.openxmlformats.org/officeDocument/2006/relationships/hyperlink" Target="https://student.slu.se/regler-rattigheter/rattigheter-och-skyldigheter/utbildningshandboken/" TargetMode="External"/><Relationship Id="rId141" Type="http://schemas.openxmlformats.org/officeDocument/2006/relationships/hyperlink" Target="http://www.uka.se/" TargetMode="External"/><Relationship Id="rId379" Type="http://schemas.openxmlformats.org/officeDocument/2006/relationships/hyperlink" Target="https://student.slu.se/regler-rattigheter/rattigheter-och-skyldigheter/utbildningshandboken/" TargetMode="External"/><Relationship Id="rId586" Type="http://schemas.openxmlformats.org/officeDocument/2006/relationships/hyperlink" Target="https://www.slu.se/" TargetMode="External"/><Relationship Id="rId7" Type="http://schemas.openxmlformats.org/officeDocument/2006/relationships/hyperlink" Target="https://student.slu.se/regler-rattigheter/rattigheter-och-skyldigheter/utbildningshandboken/" TargetMode="External"/><Relationship Id="rId239" Type="http://schemas.openxmlformats.org/officeDocument/2006/relationships/hyperlink" Target="https://student.slu.se/regler-rattigheter/rattigheter-och-skyldigheter/utbildningshandboken/" TargetMode="External"/><Relationship Id="rId446" Type="http://schemas.openxmlformats.org/officeDocument/2006/relationships/hyperlink" Target="https://internt.slu.se/stod-service/utbildning/grund--och-avancerad-utbildning/planera-och-genomfora-kurs/internationella-utbildningssamarbeten/dubbel-examen-och-gemensam-examen/" TargetMode="External"/><Relationship Id="rId250" Type="http://schemas.openxmlformats.org/officeDocument/2006/relationships/hyperlink" Target="https://student.slu.se/regler-rattigheter/rattigheter-och-skyldigheter/utbildningshandboken/" TargetMode="External"/><Relationship Id="rId292" Type="http://schemas.openxmlformats.org/officeDocument/2006/relationships/hyperlink" Target="https://student.slu.se/regler-rattigheter/rattigheter-och-skyldigheter/utbildningshandboken/" TargetMode="External"/><Relationship Id="rId306" Type="http://schemas.openxmlformats.org/officeDocument/2006/relationships/hyperlink" Target="https://student.slu.se/regler-rattigheter/rattigheter-och-skyldigheter/utbildningshandboken/" TargetMode="External"/><Relationship Id="rId488" Type="http://schemas.openxmlformats.org/officeDocument/2006/relationships/hyperlink" Target="https://student.slu.se/regler-rattigheter/rattigheter-och-skyldigheter/utbildningshandboken/" TargetMode="External"/><Relationship Id="rId45" Type="http://schemas.openxmlformats.org/officeDocument/2006/relationships/hyperlink" Target="https://student.slu.se/regler-rattigheter/rattigheter-och-skyldigheter/utbildningshandboken/" TargetMode="External"/><Relationship Id="rId87" Type="http://schemas.openxmlformats.org/officeDocument/2006/relationships/hyperlink" Target="https://student.slu.se/regler-rattigheter/rattigheter-och-skyldigheter/utbildningshandboken/" TargetMode="External"/><Relationship Id="rId110" Type="http://schemas.openxmlformats.org/officeDocument/2006/relationships/hyperlink" Target="https://student.slu.se/globalassets/mw/riktade/huv/dokument-veckoinfo/3-okt-2017/beslut_policy_immateriella_rattigheter_udir_170928.pdf" TargetMode="External"/><Relationship Id="rId348" Type="http://schemas.openxmlformats.org/officeDocument/2006/relationships/hyperlink" Target="https://student.slu.se/regler-rattigheter/rattigheter-och-skyldigheter/utbildningshandboken/" TargetMode="External"/><Relationship Id="rId513" Type="http://schemas.openxmlformats.org/officeDocument/2006/relationships/hyperlink" Target="https://student.slu.se/regler-rattigheter/rattigheter-och-skyldigheter/utbildningshandboken/" TargetMode="External"/><Relationship Id="rId555" Type="http://schemas.openxmlformats.org/officeDocument/2006/relationships/hyperlink" Target="https://student.slu.se/globalassets/mw/stod-serv/utbildning/grund--och-avancerad-niva/utbildningshandbok/bilaga-8-uppgifter-som-ska-finnas-pa-framsida-och-titelsida-for-sjalvstandiga-arbeten.pdf" TargetMode="External"/><Relationship Id="rId152" Type="http://schemas.openxmlformats.org/officeDocument/2006/relationships/hyperlink" Target="https://student.slu.se/regler-rattigheter/rattigheter-och-skyldigheter/utbildningshandboken/" TargetMode="External"/><Relationship Id="rId194" Type="http://schemas.openxmlformats.org/officeDocument/2006/relationships/hyperlink" Target="https://student.slu.se/regler-rattigheter/rattigheter-och-skyldigheter/utbildningshandboken/" TargetMode="External"/><Relationship Id="rId208" Type="http://schemas.openxmlformats.org/officeDocument/2006/relationships/hyperlink" Target="https://student.slu.se/globalassets/mw/org-styr/styr-dok/utb-grund-avancerad/anvisningar-kvalitetssakring-utbildning-inkl-bilagor-reb-20180227.pdf" TargetMode="External"/><Relationship Id="rId415" Type="http://schemas.openxmlformats.org/officeDocument/2006/relationships/hyperlink" Target="https://student.slu.se/regler-rattigheter/rattigheter-och-skyldigheter/utbildningshandboken/" TargetMode="External"/><Relationship Id="rId457" Type="http://schemas.openxmlformats.org/officeDocument/2006/relationships/hyperlink" Target="https://student.slu.se/regler-rattigheter/rattigheter-och-skyldigheter/utbildningshandboken/" TargetMode="External"/><Relationship Id="rId261" Type="http://schemas.openxmlformats.org/officeDocument/2006/relationships/hyperlink" Target="https://student.slu.se/regler-rattigheter/rattigheter-och-skyldigheter/utbildningshandboken/" TargetMode="External"/><Relationship Id="rId499" Type="http://schemas.openxmlformats.org/officeDocument/2006/relationships/hyperlink" Target="http://www.antagning.se/" TargetMode="External"/><Relationship Id="rId14" Type="http://schemas.openxmlformats.org/officeDocument/2006/relationships/hyperlink" Target="https://student.slu.se/regler-rattigheter/rattigheter-och-skyldigheter/utbildningshandboken/" TargetMode="External"/><Relationship Id="rId56" Type="http://schemas.openxmlformats.org/officeDocument/2006/relationships/hyperlink" Target="https://internt.slu.se/min-anstallning/arbetstid-och-anstallningsvillkor-in/vara-arbetstider/" TargetMode="External"/><Relationship Id="rId317" Type="http://schemas.openxmlformats.org/officeDocument/2006/relationships/hyperlink" Target="https://student.slu.se/regler-rattigheter/rattigheter-och-skyldigheter/utbildningshandboken/" TargetMode="External"/><Relationship Id="rId359" Type="http://schemas.openxmlformats.org/officeDocument/2006/relationships/hyperlink" Target="https://student.slu.se/regler-rattigheter/rattigheter-och-skyldigheter/utbildningshandboken/" TargetMode="External"/><Relationship Id="rId524" Type="http://schemas.openxmlformats.org/officeDocument/2006/relationships/hyperlink" Target="https://www.riksdagen.se/sv/dokument-lagar/dokument/svensk-forfattningssamling/hogskoleforordning-1993100_sfs-1993-100" TargetMode="External"/><Relationship Id="rId566" Type="http://schemas.openxmlformats.org/officeDocument/2006/relationships/hyperlink" Target="https://student.slu.se/regler-rattigheter/rattigheter-och-skyldigheter/utbildningshandboken/" TargetMode="External"/><Relationship Id="rId98" Type="http://schemas.openxmlformats.org/officeDocument/2006/relationships/hyperlink" Target="https://student.slu.se/regler-rattigheter/rattigheter-och-skyldigheter/utbildningshandboken/" TargetMode="External"/><Relationship Id="rId121" Type="http://schemas.openxmlformats.org/officeDocument/2006/relationships/hyperlink" Target="https://student.slu.se/regler-rattigheter/rattigheter-och-skyldigheter/utbildningshandboken/" TargetMode="External"/><Relationship Id="rId163" Type="http://schemas.openxmlformats.org/officeDocument/2006/relationships/hyperlink" Target="https://internt.slu.se/min-anstallning/kompetens-och-karriarutveckling/akademiska-karriaren/excellenta-larare/" TargetMode="External"/><Relationship Id="rId219" Type="http://schemas.openxmlformats.org/officeDocument/2006/relationships/hyperlink" Target="https://student.slu.se/regler-rattigheter/rattigheter-och-skyldigheter/utbildningshandboken/" TargetMode="External"/><Relationship Id="rId370" Type="http://schemas.openxmlformats.org/officeDocument/2006/relationships/hyperlink" Target="https://student.slu.se/regler-rattigheter/rattigheter-och-skyldigheter/utbildningshandboken/" TargetMode="External"/><Relationship Id="rId426" Type="http://schemas.openxmlformats.org/officeDocument/2006/relationships/hyperlink" Target="https://student.slu.se/regler-rattigheter/rattigheter-och-skyldigheter/utbildningshandboken/" TargetMode="External"/><Relationship Id="rId230" Type="http://schemas.openxmlformats.org/officeDocument/2006/relationships/hyperlink" Target="https://student.slu.se/regler-rattigheter/rattigheter-och-skyldigheter/utbildningshandboken/" TargetMode="External"/><Relationship Id="rId468" Type="http://schemas.openxmlformats.org/officeDocument/2006/relationships/hyperlink" Target="https://student.slu.se/globalassets/mw/org-styr/styr-dok/utb-grund-avancerad/bilaga_anvisningar_utbildningsplaner_udir_211118.pdf" TargetMode="External"/><Relationship Id="rId25" Type="http://schemas.openxmlformats.org/officeDocument/2006/relationships/hyperlink" Target="https://student.slu.se/regler-rattigheter/rattigheter-och-skyldigheter/utbildningshandboken/" TargetMode="External"/><Relationship Id="rId67" Type="http://schemas.openxmlformats.org/officeDocument/2006/relationships/hyperlink" Target="https://www.slu.se/utbildning/anmalan-antagning/terminstider/" TargetMode="External"/><Relationship Id="rId272" Type="http://schemas.openxmlformats.org/officeDocument/2006/relationships/hyperlink" Target="http://www.antagning.se/" TargetMode="External"/><Relationship Id="rId328" Type="http://schemas.openxmlformats.org/officeDocument/2006/relationships/hyperlink" Target="https://student.slu.se/regler-rattigheter/rattigheter-och-skyldigheter/utbildningshandboken/" TargetMode="External"/><Relationship Id="rId535" Type="http://schemas.openxmlformats.org/officeDocument/2006/relationships/hyperlink" Target="https://student.slu.se/regler-rattigheter/rattigheter-och-skyldigheter/utbildningshandboken/" TargetMode="External"/><Relationship Id="rId577" Type="http://schemas.openxmlformats.org/officeDocument/2006/relationships/hyperlink" Target="https://internt.slu.se/" TargetMode="External"/><Relationship Id="rId132" Type="http://schemas.openxmlformats.org/officeDocument/2006/relationships/hyperlink" Target="https://student.slu.se/regler-rattigheter/rattigheter-och-skyldigheter/utbildningshandboken/" TargetMode="External"/><Relationship Id="rId174" Type="http://schemas.openxmlformats.org/officeDocument/2006/relationships/hyperlink" Target="https://student.slu.se/regler-rattigheter/rattigheter-och-skyldigheter/utbildningshandboken/" TargetMode="External"/><Relationship Id="rId381" Type="http://schemas.openxmlformats.org/officeDocument/2006/relationships/hyperlink" Target="https://student.slu.se/regler-rattigheter/rattigheter-och-skyldigheter/utbildningshandboken/" TargetMode="External"/><Relationship Id="rId241" Type="http://schemas.openxmlformats.org/officeDocument/2006/relationships/hyperlink" Target="http://www.antagning.se/" TargetMode="External"/><Relationship Id="rId437" Type="http://schemas.openxmlformats.org/officeDocument/2006/relationships/hyperlink" Target="https://student.slu.se/globalassets/mw/org-styr/styr-dok/utb-grund-avancerad/bilaga-ny-antagningsordning-uppdaterad-1-oktober-2019.pdf" TargetMode="External"/><Relationship Id="rId479" Type="http://schemas.openxmlformats.org/officeDocument/2006/relationships/hyperlink" Target="https://student.slu.se/regler-rattigheter/rattigheter-och-skyldigheter/utbildningshandboken/" TargetMode="External"/><Relationship Id="rId36" Type="http://schemas.openxmlformats.org/officeDocument/2006/relationships/hyperlink" Target="https://internt.slu.se/stod-service/utbildning/grund--och-avancerad-utbildning/utbildningens-ramar/utbildningsorgan/programstudierektor/" TargetMode="External"/><Relationship Id="rId283" Type="http://schemas.openxmlformats.org/officeDocument/2006/relationships/hyperlink" Target="http://www.universityadmissions.se/" TargetMode="External"/><Relationship Id="rId339" Type="http://schemas.openxmlformats.org/officeDocument/2006/relationships/hyperlink" Target="https://student.slu.se/regler-rattigheter/rattigheter-och-skyldigheter/utbildningshandboken/" TargetMode="External"/><Relationship Id="rId490" Type="http://schemas.openxmlformats.org/officeDocument/2006/relationships/hyperlink" Target="https://student.slu.se/regler-rattigheter/rattigheter-och-skyldigheter/utbildningshandboken/" TargetMode="External"/><Relationship Id="rId504" Type="http://schemas.openxmlformats.org/officeDocument/2006/relationships/hyperlink" Target="https://student.slu.se/studier/anmalan-och-antagning/antagning-anmalan/" TargetMode="External"/><Relationship Id="rId546" Type="http://schemas.openxmlformats.org/officeDocument/2006/relationships/hyperlink" Target="https://student.slu.se/regler-rattigheter/rattigheter-och-skyldigheter/utbildningshandboken/" TargetMode="External"/><Relationship Id="rId78" Type="http://schemas.openxmlformats.org/officeDocument/2006/relationships/hyperlink" Target="https://student.slu.se/regler-rattigheter/rattigheter-och-skyldigheter/utbildningshandboken/" TargetMode="External"/><Relationship Id="rId101" Type="http://schemas.openxmlformats.org/officeDocument/2006/relationships/hyperlink" Target="https://student.slu.se/globalassets/mw/org-styr/styr-dok/7-personal-arbetsmiljo-likavillkor/riktlinjer-misstanke-om-trakasserier-av-student.pdf" TargetMode="External"/><Relationship Id="rId143" Type="http://schemas.openxmlformats.org/officeDocument/2006/relationships/hyperlink" Target="https://student.slu.se/regler-rattigheter/rattigheter-och-skyldigheter/utbildningshandboken/" TargetMode="External"/><Relationship Id="rId185" Type="http://schemas.openxmlformats.org/officeDocument/2006/relationships/hyperlink" Target="https://student.slu.se/regler-rattigheter/rattigheter-och-skyldigheter/utbildningshandboken/" TargetMode="External"/><Relationship Id="rId350" Type="http://schemas.openxmlformats.org/officeDocument/2006/relationships/hyperlink" Target="https://student.slu.se/regler-rattigheter/rattigheter-och-skyldigheter/utbildningshandboken/" TargetMode="External"/><Relationship Id="rId406" Type="http://schemas.openxmlformats.org/officeDocument/2006/relationships/hyperlink" Target="https://internt.slu.se/Organisation-och-styrning/lika-villkor/" TargetMode="External"/><Relationship Id="rId588" Type="http://schemas.openxmlformats.org/officeDocument/2006/relationships/theme" Target="theme/theme1.xml"/><Relationship Id="rId9" Type="http://schemas.openxmlformats.org/officeDocument/2006/relationships/hyperlink" Target="https://student.slu.se/regler-rattigheter/rattigheter-och-skyldigheter/utbildningshandboken/" TargetMode="External"/><Relationship Id="rId210" Type="http://schemas.openxmlformats.org/officeDocument/2006/relationships/hyperlink" Target="https://student.slu.se/globalassets/mw/org-styr/styr-dok/vision-strategi/ramverk-for-kvalitetsarbete-inom-slus-utbildningar-20161221.pdf" TargetMode="External"/><Relationship Id="rId392" Type="http://schemas.openxmlformats.org/officeDocument/2006/relationships/hyperlink" Target="https://student.slu.se/regler-rattigheter/rattigheter-och-skyldigheter/utbildningshandboken/" TargetMode="External"/><Relationship Id="rId448" Type="http://schemas.openxmlformats.org/officeDocument/2006/relationships/hyperlink" Target="https://student.slu.se/regler-rattigheter/rattigheter-och-skyldigheter/utbildningshandboken/" TargetMode="External"/><Relationship Id="rId252" Type="http://schemas.openxmlformats.org/officeDocument/2006/relationships/hyperlink" Target="https://student.slu.se/regler-rattigheter/rattigheter-och-skyldigheter/utbildningshandboken/" TargetMode="External"/><Relationship Id="rId294" Type="http://schemas.openxmlformats.org/officeDocument/2006/relationships/hyperlink" Target="https://student.slu.se/regler-rattigheter/rattigheter-och-skyldigheter/utbildningshandboken/" TargetMode="External"/><Relationship Id="rId308" Type="http://schemas.openxmlformats.org/officeDocument/2006/relationships/hyperlink" Target="https://student.slu.se/regler-rattigheter/rattigheter-och-skyldigheter/utbildningshandboken/" TargetMode="External"/><Relationship Id="rId515" Type="http://schemas.openxmlformats.org/officeDocument/2006/relationships/hyperlink" Target="https://student.slu.se/globalassets/mw/org-styr/styr-dok/utb-grund-avancerad/bilaga_anvisningar_utbildningsplaner_udir_211118.pdf" TargetMode="External"/><Relationship Id="rId47" Type="http://schemas.openxmlformats.org/officeDocument/2006/relationships/hyperlink" Target="https://student.slu.se/regler-rattigheter/rattigheter-och-skyldigheter/utbildningshandboken/" TargetMode="External"/><Relationship Id="rId89" Type="http://schemas.openxmlformats.org/officeDocument/2006/relationships/hyperlink" Target="https://student.slu.se/regler-rattigheter/rattigheter-och-skyldigheter/utbildningshandboken/" TargetMode="External"/><Relationship Id="rId112" Type="http://schemas.openxmlformats.org/officeDocument/2006/relationships/hyperlink" Target="https://student.slu.se/regler-rattigheter/rattigheter-och-skyldigheter/forsakringar/?si=56CB2F8558E5FACD02072D2796D6B886&amp;rid=1352615253&amp;sn=sluEPi6-prodSearchIndex" TargetMode="External"/><Relationship Id="rId154" Type="http://schemas.openxmlformats.org/officeDocument/2006/relationships/hyperlink" Target="https://student.slu.se/regler-rattigheter/rattigheter-och-skyldigheter/utbildningshandboken/" TargetMode="External"/><Relationship Id="rId361" Type="http://schemas.openxmlformats.org/officeDocument/2006/relationships/hyperlink" Target="https://student.slu.se/regler-rattigheter/rattigheter-och-skyldigheter/utbildningshandboken/" TargetMode="External"/><Relationship Id="rId557" Type="http://schemas.openxmlformats.org/officeDocument/2006/relationships/hyperlink" Target="https://student.slu.se/globalassets/mw/stod-serv/utbildning/grund--och-avancerad-niva/utbildningshandbok/bilaga-10-process-vid-forandring-av-pdf.pdf" TargetMode="External"/><Relationship Id="rId196" Type="http://schemas.openxmlformats.org/officeDocument/2006/relationships/hyperlink" Target="https://internt.slu.se/stod-service/utbildning/grund--och-avancerad-utbildning/kvalitets-och-utvecklingsarbete1/studiesociala-enkater/" TargetMode="External"/><Relationship Id="rId417" Type="http://schemas.openxmlformats.org/officeDocument/2006/relationships/hyperlink" Target="https://student.slu.se/regler-rattigheter/rattigheter-och-skyldigheter/utbildningshandboken/" TargetMode="External"/><Relationship Id="rId459" Type="http://schemas.openxmlformats.org/officeDocument/2006/relationships/hyperlink" Target="https://student.slu.se/regler-rattigheter/rattigheter-och-skyldigheter/utbildningshandboken/" TargetMode="External"/><Relationship Id="rId16" Type="http://schemas.openxmlformats.org/officeDocument/2006/relationships/hyperlink" Target="https://student.slu.se/regler-rattigheter/rattigheter-och-skyldigheter/utbildningshandboken/" TargetMode="External"/><Relationship Id="rId221" Type="http://schemas.openxmlformats.org/officeDocument/2006/relationships/hyperlink" Target="https://student.slu.se/regler-rattigheter/rattigheter-och-skyldigheter/utbildningshandboken/" TargetMode="External"/><Relationship Id="rId263" Type="http://schemas.openxmlformats.org/officeDocument/2006/relationships/hyperlink" Target="https://student.slu.se/regler-rattigheter/rattigheter-och-skyldigheter/utbildningshandboken/" TargetMode="External"/><Relationship Id="rId319" Type="http://schemas.openxmlformats.org/officeDocument/2006/relationships/hyperlink" Target="https://student.slu.se/regler-rattigheter/rattigheter-och-skyldigheter/utbildningshandboken/" TargetMode="External"/><Relationship Id="rId470" Type="http://schemas.openxmlformats.org/officeDocument/2006/relationships/hyperlink" Target="https://student.slu.se/globalassets/mw/org-styr/styr-dok/utb-grund-avancerad/mall-utbildningsplan-170828-en.docx" TargetMode="External"/><Relationship Id="rId526" Type="http://schemas.openxmlformats.org/officeDocument/2006/relationships/hyperlink" Target="https://student.slu.se/regler-rattigheter/rattigheter-och-skyldigheter/utbildningshandboken/" TargetMode="External"/><Relationship Id="rId58" Type="http://schemas.openxmlformats.org/officeDocument/2006/relationships/hyperlink" Target="https://student.slu.se/globalassets/mw/stod-serv/utbildning/grund--och-avancerad-niva/utbildningshandbok/utbildningshandboken-bilaga-1-slus-utbildningsorganisation.pdf" TargetMode="External"/><Relationship Id="rId123" Type="http://schemas.openxmlformats.org/officeDocument/2006/relationships/hyperlink" Target="https://student.slu.se/regler-rattigheter/rattigheter-och-skyldigheter/utbildningshandboken/" TargetMode="External"/><Relationship Id="rId330" Type="http://schemas.openxmlformats.org/officeDocument/2006/relationships/hyperlink" Target="https://student.slu.se/regler-rattigheter/rattigheter-och-skyldigheter/utbildningshandboken/" TargetMode="External"/><Relationship Id="rId568" Type="http://schemas.openxmlformats.org/officeDocument/2006/relationships/hyperlink" Target="https://student.slu.se/regler-rattigheter/rattigheter-och-skyldigheter/utbildningshandboken/" TargetMode="External"/><Relationship Id="rId165" Type="http://schemas.openxmlformats.org/officeDocument/2006/relationships/hyperlink" Target="https://student.slu.se/globalassets/mw/stod-serv/utbildning/grund--och-avancerad-niva/utbildningshandbok/bilaga-3a-amnen-vid-slu-inom-utbildning-pa-grundniva-och-avancerad-niva.pdf" TargetMode="External"/><Relationship Id="rId372" Type="http://schemas.openxmlformats.org/officeDocument/2006/relationships/hyperlink" Target="https://student.slu.se/regler-rattigheter/rattigheter-och-skyldigheter/utbildningshandboken/" TargetMode="External"/><Relationship Id="rId428" Type="http://schemas.openxmlformats.org/officeDocument/2006/relationships/hyperlink" Target="https://student.slu.se/regler-rattigheter/rattigheter-och-skyldigheter/utbildningshandboken/" TargetMode="External"/><Relationship Id="rId232" Type="http://schemas.openxmlformats.org/officeDocument/2006/relationships/hyperlink" Target="http://www.antagning.se/" TargetMode="External"/><Relationship Id="rId274" Type="http://schemas.openxmlformats.org/officeDocument/2006/relationships/hyperlink" Target="https://student.slu.se/studier/anmalan-och-antagning/antagning-anmalan/" TargetMode="External"/><Relationship Id="rId481" Type="http://schemas.openxmlformats.org/officeDocument/2006/relationships/hyperlink" Target="https://student.slu.se/globalassets/mw/org-styr/styr-dok/utb-grund-avancerad/bilaga_anvisningar_utbildningsplaner_udir_211118.pdf" TargetMode="External"/><Relationship Id="rId27" Type="http://schemas.openxmlformats.org/officeDocument/2006/relationships/hyperlink" Target="https://student.slu.se/regler-rattigheter/rattigheter-och-skyldigheter/utbildningshandboken/" TargetMode="External"/><Relationship Id="rId69" Type="http://schemas.openxmlformats.org/officeDocument/2006/relationships/hyperlink" Target="https://student.slu.se/globalassets/mw/stod-serv/utbildning/grund--och-avancerad-niva/utbildningshandbok/bilaga-3a-amnen-vid-slu-inom-utbildning-pa-grundniva-och-avancerad-niva.pdf" TargetMode="External"/><Relationship Id="rId134" Type="http://schemas.openxmlformats.org/officeDocument/2006/relationships/hyperlink" Target="https://student.slu.se/regler-rattigheter/rattigheter-och-skyldigheter/utbildningshandboken/" TargetMode="External"/><Relationship Id="rId537" Type="http://schemas.openxmlformats.org/officeDocument/2006/relationships/hyperlink" Target="https://student.slu.se/regler-rattigheter/rattigheter-och-skyldigheter/utbildningshandboken/" TargetMode="External"/><Relationship Id="rId579" Type="http://schemas.openxmlformats.org/officeDocument/2006/relationships/hyperlink" Target="http://www.csn.se/" TargetMode="External"/><Relationship Id="rId80" Type="http://schemas.openxmlformats.org/officeDocument/2006/relationships/hyperlink" Target="https://student.slu.se/regler-rattigheter/rattigheter-och-skyldigheter/utbildningshandboken/" TargetMode="External"/><Relationship Id="rId176" Type="http://schemas.openxmlformats.org/officeDocument/2006/relationships/hyperlink" Target="https://student.slu.se/regler-rattigheter/rattigheter-och-skyldigheter/utbildningshandboken/" TargetMode="External"/><Relationship Id="rId341" Type="http://schemas.openxmlformats.org/officeDocument/2006/relationships/hyperlink" Target="https://student.slu.se/regler-rattigheter/rattigheter-och-skyldigheter/utbildningshandboken/" TargetMode="External"/><Relationship Id="rId383" Type="http://schemas.openxmlformats.org/officeDocument/2006/relationships/hyperlink" Target="https://student.slu.se/regler-rattigheter/rattigheter-och-skyldigheter/utbildningshandboken/" TargetMode="External"/><Relationship Id="rId439" Type="http://schemas.openxmlformats.org/officeDocument/2006/relationships/hyperlink" Target="https://student.slu.se/regler-rattigheter/rattigheter-och-skyldigheter/utbildningshandboken/" TargetMode="External"/><Relationship Id="rId201" Type="http://schemas.openxmlformats.org/officeDocument/2006/relationships/hyperlink" Target="https://student.slu.se/regler-rattigheter/rattigheter-och-skyldigheter/utbildningshandboken/" TargetMode="External"/><Relationship Id="rId243" Type="http://schemas.openxmlformats.org/officeDocument/2006/relationships/hyperlink" Target="https://student.slu.se/globalassets/mw/stod-serv/utbildning/grund--och-avancerad-niva/utbildningshandbok/bilaga-2-arscykel-for-utbildningsplanering-final.pdf" TargetMode="External"/><Relationship Id="rId285" Type="http://schemas.openxmlformats.org/officeDocument/2006/relationships/hyperlink" Target="http://www.universityadmissions.se/" TargetMode="External"/><Relationship Id="rId450" Type="http://schemas.openxmlformats.org/officeDocument/2006/relationships/hyperlink" Target="https://student.slu.se/regler-rattigheter/rattigheter-och-skyldigheter/utbildningshandboken/" TargetMode="External"/><Relationship Id="rId506" Type="http://schemas.openxmlformats.org/officeDocument/2006/relationships/hyperlink" Target="http://www.universityadmissions.se/" TargetMode="External"/><Relationship Id="rId38" Type="http://schemas.openxmlformats.org/officeDocument/2006/relationships/hyperlink" Target="https://internt.slu.se/stod-service/utbildning/grund--och-avancerad-utbildning/utbildningens-ramar/utbildningsorgan/programstudierektor/" TargetMode="External"/><Relationship Id="rId103" Type="http://schemas.openxmlformats.org/officeDocument/2006/relationships/hyperlink" Target="https://www.slu.se/utbildning/stod-kontakt/studievagledning/" TargetMode="External"/><Relationship Id="rId310" Type="http://schemas.openxmlformats.org/officeDocument/2006/relationships/hyperlink" Target="https://student.slu.se/regler-rattigheter/rattigheter-och-skyldigheter/utbildningshandboken/" TargetMode="External"/><Relationship Id="rId492" Type="http://schemas.openxmlformats.org/officeDocument/2006/relationships/hyperlink" Target="http://www.antagning.se/" TargetMode="External"/><Relationship Id="rId548" Type="http://schemas.openxmlformats.org/officeDocument/2006/relationships/hyperlink" Target="https://student.slu.se/globalassets/mw/stod-serv/utbildning/grund--och-avancerad-niva/utbildningshandbok/bilaga-2-arscykel-for-utbildningsplanering-final.pdf" TargetMode="External"/><Relationship Id="rId91" Type="http://schemas.openxmlformats.org/officeDocument/2006/relationships/hyperlink" Target="https://student.slu.se/regler-rattigheter/rattigheter-och-skyldigheter/utbildningshandboken/" TargetMode="External"/><Relationship Id="rId145" Type="http://schemas.openxmlformats.org/officeDocument/2006/relationships/hyperlink" Target="https://student.slu.se/regler-rattigheter/rattigheter-och-skyldigheter/utbildningshandboken/" TargetMode="External"/><Relationship Id="rId187" Type="http://schemas.openxmlformats.org/officeDocument/2006/relationships/hyperlink" Target="https://student.slu.se/regler-rattigheter/rattigheter-och-skyldigheter/utbildningshandboken/" TargetMode="External"/><Relationship Id="rId352" Type="http://schemas.openxmlformats.org/officeDocument/2006/relationships/hyperlink" Target="https://student.slu.se/regler-rattigheter/rattigheter-och-skyldigheter/utbildningshandboken/" TargetMode="External"/><Relationship Id="rId394" Type="http://schemas.openxmlformats.org/officeDocument/2006/relationships/hyperlink" Target="https://student.slu.se/regler-rattigheter/rattigheter-och-skyldigheter/utbildningshandboken/" TargetMode="External"/><Relationship Id="rId408" Type="http://schemas.openxmlformats.org/officeDocument/2006/relationships/hyperlink" Target="https://student.slu.se/regler-rattigheter/rattigheter-och-skyldigheter/faq-for-studenter-om-avstangning/" TargetMode="External"/><Relationship Id="rId212" Type="http://schemas.openxmlformats.org/officeDocument/2006/relationships/hyperlink" Target="https://student.slu.se/regler-rattigheter/rattigheter-och-skyldigheter/utbildningshandboken/" TargetMode="External"/><Relationship Id="rId254" Type="http://schemas.openxmlformats.org/officeDocument/2006/relationships/hyperlink" Target="https://student.slu.se/regler-rattigheter/rattigheter-och-skyldigheter/utbildningshandboken/" TargetMode="External"/><Relationship Id="rId49" Type="http://schemas.openxmlformats.org/officeDocument/2006/relationships/hyperlink" Target="https://student.slu.se/regler-rattigheter/rattigheter-och-skyldigheter/utbildningshandboken/" TargetMode="External"/><Relationship Id="rId114" Type="http://schemas.openxmlformats.org/officeDocument/2006/relationships/hyperlink" Target="https://internt.slu.se/stod-service/admin-stod/juridik-dataskydd-och-informationshantering/juridik/" TargetMode="External"/><Relationship Id="rId296" Type="http://schemas.openxmlformats.org/officeDocument/2006/relationships/hyperlink" Target="https://student.slu.se/regler-rattigheter/rattigheter-och-skyldigheter/utbildningshandboken/" TargetMode="External"/><Relationship Id="rId461" Type="http://schemas.openxmlformats.org/officeDocument/2006/relationships/hyperlink" Target="https://student.slu.se/globalassets/mw/org-styr/styr-dok/utb-grund-avancerad/lokal-examensordning-20171220-kompletterad-tom-20190619.pdf" TargetMode="External"/><Relationship Id="rId517" Type="http://schemas.openxmlformats.org/officeDocument/2006/relationships/hyperlink" Target="https://student.slu.se/sluadmin/CMS/~/link/a86bf469170c4b61a5b9a0042887b8fa.aspx" TargetMode="External"/><Relationship Id="rId559" Type="http://schemas.openxmlformats.org/officeDocument/2006/relationships/hyperlink" Target="https://student.slu.se/regler-rattigheter/rattigheter-och-skyldigheter/utbildningshandboken/" TargetMode="External"/><Relationship Id="rId60" Type="http://schemas.openxmlformats.org/officeDocument/2006/relationships/hyperlink" Target="https://student.slu.se/globalassets/mw/stod-serv/utbildning/grund--och-avancerad-niva/utbildningshandbok/utbildningshandboken-bilaga-1-slus-utbildningsorganisation.pdf" TargetMode="External"/><Relationship Id="rId156" Type="http://schemas.openxmlformats.org/officeDocument/2006/relationships/hyperlink" Target="https://internt.slu.se/Organisation-och-styrning/styrande-dokument-och-beslut/interna-styrande-dokument/" TargetMode="External"/><Relationship Id="rId198" Type="http://schemas.openxmlformats.org/officeDocument/2006/relationships/hyperlink" Target="https://student.slu.se/regler-rattigheter/rattigheter-och-skyldigheter/utbildningshandboken/" TargetMode="External"/><Relationship Id="rId321" Type="http://schemas.openxmlformats.org/officeDocument/2006/relationships/hyperlink" Target="https://student.slu.se/regler-rattigheter/rattigheter-och-skyldigheter/utbildningshandboken/" TargetMode="External"/><Relationship Id="rId363" Type="http://schemas.openxmlformats.org/officeDocument/2006/relationships/hyperlink" Target="https://student.slu.se/regler-rattigheter/rattigheter-och-skyldigheter/utbildningshandboken/" TargetMode="External"/><Relationship Id="rId419" Type="http://schemas.openxmlformats.org/officeDocument/2006/relationships/hyperlink" Target="https://student.slu.se/regler-rattigheter/rattigheter-och-skyldigheter/utbildningshandboken/" TargetMode="External"/><Relationship Id="rId570" Type="http://schemas.openxmlformats.org/officeDocument/2006/relationships/hyperlink" Target="https://www.slu.se/om-slu/organisation/fakulteter-och-institutioner/" TargetMode="External"/><Relationship Id="rId223" Type="http://schemas.openxmlformats.org/officeDocument/2006/relationships/hyperlink" Target="https://student.slu.se/regler-rattigheter/rattigheter-och-skyldigheter/utbildningshandboken/" TargetMode="External"/><Relationship Id="rId430" Type="http://schemas.openxmlformats.org/officeDocument/2006/relationships/hyperlink" Target="https://student.slu.se/regler-rattigheter/rattigheter-och-skyldigheter/utbildningshandboken/" TargetMode="External"/><Relationship Id="rId18" Type="http://schemas.openxmlformats.org/officeDocument/2006/relationships/hyperlink" Target="https://student.slu.se/regler-rattigheter/rattigheter-och-skyldigheter/utbildningshandboken/" TargetMode="External"/><Relationship Id="rId265" Type="http://schemas.openxmlformats.org/officeDocument/2006/relationships/hyperlink" Target="https://student.slu.se/regler-rattigheter/rattigheter-och-skyldigheter/utbildningshandboken/" TargetMode="External"/><Relationship Id="rId472" Type="http://schemas.openxmlformats.org/officeDocument/2006/relationships/hyperlink" Target="https://student.slu.se/regler-rattigheter/rattigheter-och-skyldigheter/utbildningshandboken/" TargetMode="External"/><Relationship Id="rId528" Type="http://schemas.openxmlformats.org/officeDocument/2006/relationships/hyperlink" Target="https://student.slu.se/regler-rattigheter/rattigheter-och-skyldigheter/utbildningshandboken/" TargetMode="External"/><Relationship Id="rId125" Type="http://schemas.openxmlformats.org/officeDocument/2006/relationships/hyperlink" Target="http://www.antagning.se/" TargetMode="External"/><Relationship Id="rId167" Type="http://schemas.openxmlformats.org/officeDocument/2006/relationships/hyperlink" Target="https://student.slu.se/regler-rattigheter/rattigheter-och-skyldigheter/utbildningshandboken/" TargetMode="External"/><Relationship Id="rId332" Type="http://schemas.openxmlformats.org/officeDocument/2006/relationships/hyperlink" Target="https://student.slu.se/regler-rattigheter/rattigheter-och-skyldigheter/utbildningshandboken/" TargetMode="External"/><Relationship Id="rId374" Type="http://schemas.openxmlformats.org/officeDocument/2006/relationships/hyperlink" Target="https://student.slu.se/regler-rattigheter/rattigheter-och-skyldigheter/utbildningshandboken/" TargetMode="External"/><Relationship Id="rId581" Type="http://schemas.openxmlformats.org/officeDocument/2006/relationships/hyperlink" Target="http://www.sfs.se/" TargetMode="External"/><Relationship Id="rId71" Type="http://schemas.openxmlformats.org/officeDocument/2006/relationships/hyperlink" Target="https://student.slu.se/regler-rattigheter/rattigheter-och-skyldigheter/utbildningshandboken/" TargetMode="External"/><Relationship Id="rId234" Type="http://schemas.openxmlformats.org/officeDocument/2006/relationships/hyperlink" Target="https://student.slu.se/globalassets/mw/org-styr/styr-dok/utb-grund-avancerad/anvisningar-kursplaner-20220812.pdf" TargetMode="External"/><Relationship Id="rId2" Type="http://schemas.openxmlformats.org/officeDocument/2006/relationships/styles" Target="styles.xml"/><Relationship Id="rId29" Type="http://schemas.openxmlformats.org/officeDocument/2006/relationships/hyperlink" Target="https://internt.slu.se/Organisation-och-styrning/styrande-dokument-och-beslut/lagar-och-forordningar/" TargetMode="External"/><Relationship Id="rId276" Type="http://schemas.openxmlformats.org/officeDocument/2006/relationships/hyperlink" Target="http://www.universityadmissions.se/" TargetMode="External"/><Relationship Id="rId441" Type="http://schemas.openxmlformats.org/officeDocument/2006/relationships/hyperlink" Target="https://student.slu.se/regler-rattigheter/rattigheter-och-skyldigheter/utbildningshandboken/" TargetMode="External"/><Relationship Id="rId483" Type="http://schemas.openxmlformats.org/officeDocument/2006/relationships/hyperlink" Target="https://student.slu.se/regler-rattigheter/rattigheter-och-skyldigheter/utbildningshandboken/" TargetMode="External"/><Relationship Id="rId539" Type="http://schemas.openxmlformats.org/officeDocument/2006/relationships/hyperlink" Target="https://student.slu.se/regler-rattigheter/rattigheter-och-skyldigheter/utbildningshandboken/" TargetMode="External"/><Relationship Id="rId40" Type="http://schemas.openxmlformats.org/officeDocument/2006/relationships/hyperlink" Target="https://student.slu.se/regler-rattigheter/rattigheter-och-skyldigheter/utbildningshandboken/" TargetMode="External"/><Relationship Id="rId136" Type="http://schemas.openxmlformats.org/officeDocument/2006/relationships/hyperlink" Target="https://student.slu.se/regler-rattigheter/rattigheter-och-skyldigheter/utbildningshandboken/" TargetMode="External"/><Relationship Id="rId178" Type="http://schemas.openxmlformats.org/officeDocument/2006/relationships/hyperlink" Target="https://student.slu.se/regler-rattigheter/rattigheter-och-skyldigheter/utbildningshandboken/" TargetMode="External"/><Relationship Id="rId301" Type="http://schemas.openxmlformats.org/officeDocument/2006/relationships/hyperlink" Target="http://www.universityadmissions.se/" TargetMode="External"/><Relationship Id="rId343" Type="http://schemas.openxmlformats.org/officeDocument/2006/relationships/hyperlink" Target="https://student.slu.se/regler-rattigheter/rattigheter-och-skyldigheter/utbildningshandboken/" TargetMode="External"/><Relationship Id="rId550" Type="http://schemas.openxmlformats.org/officeDocument/2006/relationships/hyperlink" Target="https://student.slu.se/globalassets/mw/stod-serv/utbildning/grund--och-avancerad-niva/utbildningshandbok/bilaga-3b-amnesbeskrivning-for-slus-huvudomraden.pdf" TargetMode="External"/><Relationship Id="rId82" Type="http://schemas.openxmlformats.org/officeDocument/2006/relationships/hyperlink" Target="https://student.slu.se/regler-rattigheter/rattigheter-och-skyldigheter/utbildningshandboken/" TargetMode="External"/><Relationship Id="rId203" Type="http://schemas.openxmlformats.org/officeDocument/2006/relationships/hyperlink" Target="https://student.slu.se/regler-rattigheter/studentinflytande/programvarderingar/" TargetMode="External"/><Relationship Id="rId385" Type="http://schemas.openxmlformats.org/officeDocument/2006/relationships/hyperlink" Target="https://student.slu.se/regler-rattigheter/rattigheter-och-skyldigheter/utbildningshandboken/" TargetMode="External"/><Relationship Id="rId245" Type="http://schemas.openxmlformats.org/officeDocument/2006/relationships/hyperlink" Target="https://student.slu.se/regler-rattigheter/rattigheter-och-skyldigheter/utbildningshandboken/" TargetMode="External"/><Relationship Id="rId287" Type="http://schemas.openxmlformats.org/officeDocument/2006/relationships/hyperlink" Target="https://student.slu.se/globalassets/mw/org-styr/styr-dok/utb-grund-avancerad/bilaga-ny-antagningsordning-uppdaterad-1-oktober-2019.pdf" TargetMode="External"/><Relationship Id="rId410" Type="http://schemas.openxmlformats.org/officeDocument/2006/relationships/hyperlink" Target="https://student.slu.se/regler-rattigheter/rattigheter-och-skyldigheter/utbildningshandboken/" TargetMode="External"/><Relationship Id="rId452" Type="http://schemas.openxmlformats.org/officeDocument/2006/relationships/hyperlink" Target="https://student.slu.se/regler-rattigheter/rattigheter-och-skyldigheter/utbildningshandboken/" TargetMode="External"/><Relationship Id="rId494" Type="http://schemas.openxmlformats.org/officeDocument/2006/relationships/hyperlink" Target="http://www.antagning.se/" TargetMode="External"/><Relationship Id="rId508" Type="http://schemas.openxmlformats.org/officeDocument/2006/relationships/hyperlink" Target="https://student.slu.se/regler-rattigheter/rattigheter-och-skyldigheter/utbildningshandboken/" TargetMode="External"/><Relationship Id="rId105" Type="http://schemas.openxmlformats.org/officeDocument/2006/relationships/hyperlink" Target="https://student.slu.se/regler-rattigheter/rattigheter-och-skyldigheter/utbildningshandboken/" TargetMode="External"/><Relationship Id="rId147" Type="http://schemas.openxmlformats.org/officeDocument/2006/relationships/hyperlink" Target="https://student.slu.se/regler-rattigheter/rattigheter-och-skyldigheter/utbildningshandboken/" TargetMode="External"/><Relationship Id="rId312" Type="http://schemas.openxmlformats.org/officeDocument/2006/relationships/hyperlink" Target="https://student.slu.se/regler-rattigheter/rattigheter-och-skyldigheter/utbildningshandboken/" TargetMode="External"/><Relationship Id="rId354" Type="http://schemas.openxmlformats.org/officeDocument/2006/relationships/hyperlink" Target="https://student.slu.se/regler-rattigheter/rattigheter-och-skyldigheter/utbildningshandboken/" TargetMode="External"/><Relationship Id="rId51" Type="http://schemas.openxmlformats.org/officeDocument/2006/relationships/hyperlink" Target="https://internt.slu.se/Organisation-och-styrning/styrande-dokument-och-beslut/lagar-och-forordningar/" TargetMode="External"/><Relationship Id="rId93" Type="http://schemas.openxmlformats.org/officeDocument/2006/relationships/hyperlink" Target="https://student.slu.se/" TargetMode="External"/><Relationship Id="rId189" Type="http://schemas.openxmlformats.org/officeDocument/2006/relationships/hyperlink" Target="https://student.slu.se/regler-rattigheter/rattigheter-och-skyldigheter/utbildningshandboken/" TargetMode="External"/><Relationship Id="rId396" Type="http://schemas.openxmlformats.org/officeDocument/2006/relationships/hyperlink" Target="https://internt.slu.se/stod-service/utbildning/grund--och-avancerad-utbildning/utbildningens-ramar/utbildningshandboken/" TargetMode="External"/><Relationship Id="rId561" Type="http://schemas.openxmlformats.org/officeDocument/2006/relationships/hyperlink" Target="http://www.facebook.com/sharer.php?u=http://student.slu.se/regler-rattigheter/rattigheter-och-skyldigheter/utbildningshandboken/" TargetMode="External"/><Relationship Id="rId214" Type="http://schemas.openxmlformats.org/officeDocument/2006/relationships/hyperlink" Target="https://student.slu.se/regler-rattigheter/rattigheter-och-skyldigheter/utbildningshandboken/" TargetMode="External"/><Relationship Id="rId256" Type="http://schemas.openxmlformats.org/officeDocument/2006/relationships/hyperlink" Target="https://student.slu.se/regler-rattigheter/rattigheter-och-skyldigheter/utbildningshandboken/" TargetMode="External"/><Relationship Id="rId298" Type="http://schemas.openxmlformats.org/officeDocument/2006/relationships/hyperlink" Target="https://student.slu.se/regler-rattigheter/rattigheter-och-skyldigheter/utbildningshandboken/" TargetMode="External"/><Relationship Id="rId421" Type="http://schemas.openxmlformats.org/officeDocument/2006/relationships/hyperlink" Target="https://student.slu.se/regler-rattigheter/rattigheter-och-skyldigheter/utbildningshandboken/" TargetMode="External"/><Relationship Id="rId463" Type="http://schemas.openxmlformats.org/officeDocument/2006/relationships/hyperlink" Target="https://student.slu.se/globalassets/mw/stod-serv/utbildning/grund--och-avancerad-niva/utbildningshandbok/bilaga-2-arscykel-for-utbildningsplanering-final.pdf" TargetMode="External"/><Relationship Id="rId519" Type="http://schemas.openxmlformats.org/officeDocument/2006/relationships/hyperlink" Target="https://internt.slu.se/Organisation-och-styrning/styrande-dokument-och-beslut/delegationsordningar/" TargetMode="External"/><Relationship Id="rId116" Type="http://schemas.openxmlformats.org/officeDocument/2006/relationships/hyperlink" Target="https://internt.slu.se/stod-service/admin-stod/ekonomi/blanketter/" TargetMode="External"/><Relationship Id="rId158" Type="http://schemas.openxmlformats.org/officeDocument/2006/relationships/hyperlink" Target="https://student.slu.se/regler-rattigheter/rattigheter-och-skyldigheter/utbildningshandboken/" TargetMode="External"/><Relationship Id="rId323" Type="http://schemas.openxmlformats.org/officeDocument/2006/relationships/hyperlink" Target="https://student.slu.se/regler-rattigheter/rattigheter-och-skyldigheter/utbildningshandboken/" TargetMode="External"/><Relationship Id="rId530" Type="http://schemas.openxmlformats.org/officeDocument/2006/relationships/hyperlink" Target="https://student.slu.se/regler-rattigheter/rattigheter-och-skyldigheter/utbildningshandboken/" TargetMode="External"/><Relationship Id="rId20" Type="http://schemas.openxmlformats.org/officeDocument/2006/relationships/hyperlink" Target="https://student.slu.se/regler-rattigheter/rattigheter-och-skyldigheter/utbildningshandboken/" TargetMode="External"/><Relationship Id="rId62" Type="http://schemas.openxmlformats.org/officeDocument/2006/relationships/hyperlink" Target="https://student.slu.se/regler-rattigheter/rattigheter-och-skyldigheter/utbildningshandboken/" TargetMode="External"/><Relationship Id="rId365" Type="http://schemas.openxmlformats.org/officeDocument/2006/relationships/hyperlink" Target="https://student.slu.se/regler-rattigheter/rattigheter-och-skyldigheter/utbildningshandboken/" TargetMode="External"/><Relationship Id="rId572" Type="http://schemas.openxmlformats.org/officeDocument/2006/relationships/hyperlink" Target="https://student.slu.se/studieservice/servicecenter/" TargetMode="External"/><Relationship Id="rId225" Type="http://schemas.openxmlformats.org/officeDocument/2006/relationships/hyperlink" Target="https://student.slu.se/regler-rattigheter/rattigheter-och-skyldigheter/utbildningshandboken/" TargetMode="External"/><Relationship Id="rId267" Type="http://schemas.openxmlformats.org/officeDocument/2006/relationships/hyperlink" Target="https://www.universityadmissions.se/intl/start" TargetMode="External"/><Relationship Id="rId432" Type="http://schemas.openxmlformats.org/officeDocument/2006/relationships/hyperlink" Target="https://www.riksdagen.se/sv/dokument-lagar/dokument/svensk-forfattningssamling/forordning-1993221-for-sveriges_sfs-1993-221" TargetMode="External"/><Relationship Id="rId474" Type="http://schemas.openxmlformats.org/officeDocument/2006/relationships/hyperlink" Target="https://www.slu.se/utbildning/program-kurser/program-pa-grundniva/" TargetMode="External"/><Relationship Id="rId127" Type="http://schemas.openxmlformats.org/officeDocument/2006/relationships/hyperlink" Target="https://student.slu.se/regler-rattigheter/rattigheter-och-skyldigheter/utbildningshandboken/" TargetMode="External"/><Relationship Id="rId31" Type="http://schemas.openxmlformats.org/officeDocument/2006/relationships/hyperlink" Target="https://internt.slu.se/stod-service/utbildning/uppdragsutbildning-for-slu/dokument-och-mallar/" TargetMode="External"/><Relationship Id="rId73" Type="http://schemas.openxmlformats.org/officeDocument/2006/relationships/hyperlink" Target="https://student.slu.se/globalassets/mw/utb/utbildning/utbildningsnamnden/lokal-examensordning-inkl-examensbeskrivningar-unbeslut-2020-09-10.pdf" TargetMode="External"/><Relationship Id="rId169" Type="http://schemas.openxmlformats.org/officeDocument/2006/relationships/hyperlink" Target="https://student.slu.se/regler-rattigheter/rattigheter-och-skyldigheter/utbildningshandboken/" TargetMode="External"/><Relationship Id="rId334" Type="http://schemas.openxmlformats.org/officeDocument/2006/relationships/hyperlink" Target="https://student.slu.se/regler-rattigheter/rattigheter-och-skyldigheter/utbildningshandboken/" TargetMode="External"/><Relationship Id="rId376" Type="http://schemas.openxmlformats.org/officeDocument/2006/relationships/hyperlink" Target="https://student.slu.se/regler-rattigheter/rattigheter-och-skyldigheter/utbildningshandboken/" TargetMode="External"/><Relationship Id="rId541" Type="http://schemas.openxmlformats.org/officeDocument/2006/relationships/hyperlink" Target="https://student.slu.se/regler-rattigheter/rattigheter-och-skyldigheter/utbildningshandboken/" TargetMode="External"/><Relationship Id="rId583" Type="http://schemas.openxmlformats.org/officeDocument/2006/relationships/hyperlink" Target="https://www.linkedin.com/school/12318/" TargetMode="External"/><Relationship Id="rId4" Type="http://schemas.openxmlformats.org/officeDocument/2006/relationships/webSettings" Target="webSettings.xml"/><Relationship Id="rId180" Type="http://schemas.openxmlformats.org/officeDocument/2006/relationships/hyperlink" Target="https://internt.slu.se/stod-service/admin-stod/juridik-dataskydd-och-informationshantering/dataskydd/mer-om-dataskydd/juridiska-rekommendationer-vid-distansundervisning/" TargetMode="External"/><Relationship Id="rId236" Type="http://schemas.openxmlformats.org/officeDocument/2006/relationships/hyperlink" Target="https://student.slu.se/globalassets/mw/org-styr/styr-dok/utb-grund-avancerad/bilaga-ny-antagningsordning-uppdaterad-1-oktober-2019.pdf" TargetMode="External"/><Relationship Id="rId278" Type="http://schemas.openxmlformats.org/officeDocument/2006/relationships/hyperlink" Target="http://www.antagning.se/" TargetMode="External"/><Relationship Id="rId401" Type="http://schemas.openxmlformats.org/officeDocument/2006/relationships/hyperlink" Target="mailto:Registrator@slu.se" TargetMode="External"/><Relationship Id="rId443" Type="http://schemas.openxmlformats.org/officeDocument/2006/relationships/hyperlink" Target="https://student.slu.se/regler-rattigheter/rattigheter-och-skyldigheter/utbildningshandboken/" TargetMode="External"/><Relationship Id="rId303" Type="http://schemas.openxmlformats.org/officeDocument/2006/relationships/hyperlink" Target="https://student.slu.se/regler-rattigheter/rattigheter-och-skyldigheter/utbildningshandboken/" TargetMode="External"/><Relationship Id="rId485" Type="http://schemas.openxmlformats.org/officeDocument/2006/relationships/hyperlink" Target="https://student.slu.se/regler-rattigheter/rattigheter-och-skyldigheter/utbildningshandboken/" TargetMode="External"/><Relationship Id="rId42" Type="http://schemas.openxmlformats.org/officeDocument/2006/relationships/hyperlink" Target="https://internt.slu.se/stod-service/utbildning/grund--och-avancerad-utbildning/utbildningens-ramar/utbildningsorgan/utbildningsnamnden/" TargetMode="External"/><Relationship Id="rId84" Type="http://schemas.openxmlformats.org/officeDocument/2006/relationships/hyperlink" Target="https://student.slu.se/regler-rattigheter/rattigheter-och-skyldigheter/utbildningshandboken/" TargetMode="External"/><Relationship Id="rId138" Type="http://schemas.openxmlformats.org/officeDocument/2006/relationships/hyperlink" Target="https://student.slu.se/regler-rattigheter/rattigheter-och-skyldigheter/utbildningshandboken/" TargetMode="External"/><Relationship Id="rId345" Type="http://schemas.openxmlformats.org/officeDocument/2006/relationships/hyperlink" Target="https://student.slu.se/regler-rattigheter/rattigheter-och-skyldigheter/utbildningshandboken/" TargetMode="External"/><Relationship Id="rId387" Type="http://schemas.openxmlformats.org/officeDocument/2006/relationships/hyperlink" Target="https://student.slu.se/globalassets/mw/stod-serv/utbildning/grund--och-avancerad-niva/utbildningshandbok/bilaga-10-process-vid-forandring-av-pdf.pdf" TargetMode="External"/><Relationship Id="rId510" Type="http://schemas.openxmlformats.org/officeDocument/2006/relationships/hyperlink" Target="https://student.slu.se/studier/anmalan-och-antagning/antagning-till-senare-del-av-program/" TargetMode="External"/><Relationship Id="rId552" Type="http://schemas.openxmlformats.org/officeDocument/2006/relationships/hyperlink" Target="https://student.slu.se/globalassets/mw/stod-serv/utbildning/grund--och-avancerad-niva/utbildningshandbok/utbildningshandboken-bilaga-5-gemensamma-kursvarderingsfragor-evald.pdf" TargetMode="External"/><Relationship Id="rId191" Type="http://schemas.openxmlformats.org/officeDocument/2006/relationships/hyperlink" Target="https://student.slu.se/globalassets/mw/org-styr/styr-dok/utb-grund-avancerad/anvisningar-kvalitetssakring-utbildning-reb-20180227.pdf" TargetMode="External"/><Relationship Id="rId205" Type="http://schemas.openxmlformats.org/officeDocument/2006/relationships/hyperlink" Target="https://internt.slu.se/stod-service/utbildning/grund--och-avancerad-utbildning/kvalitets-och-utvecklingsarbete1/studiesociala-enkater/" TargetMode="External"/><Relationship Id="rId247" Type="http://schemas.openxmlformats.org/officeDocument/2006/relationships/hyperlink" Target="https://student.slu.se/regler-rattigheter/rattigheter-och-skyldigheter/utbildningshandboken/" TargetMode="External"/><Relationship Id="rId412" Type="http://schemas.openxmlformats.org/officeDocument/2006/relationships/hyperlink" Target="https://student.slu.se/regler-rattigheter/rattigheter-och-skyldigheter/utbildningshandboken/" TargetMode="External"/><Relationship Id="rId107" Type="http://schemas.openxmlformats.org/officeDocument/2006/relationships/hyperlink" Target="https://student.slu.se/regler-rattigheter/rattigheter-och-skyldigheter/utbildningshandboken/" TargetMode="External"/><Relationship Id="rId289" Type="http://schemas.openxmlformats.org/officeDocument/2006/relationships/hyperlink" Target="https://student.slu.se/regler-rattigheter/rattigheter-och-skyldigheter/utbildningshandboken/" TargetMode="External"/><Relationship Id="rId454" Type="http://schemas.openxmlformats.org/officeDocument/2006/relationships/hyperlink" Target="https://student.slu.se/regler-rattigheter/rattigheter-och-skyldigheter/utbildningshandboken/" TargetMode="External"/><Relationship Id="rId496" Type="http://schemas.openxmlformats.org/officeDocument/2006/relationships/hyperlink" Target="https://student.slu.se/studier/anmalan-och-antagning/antagning-anmalan/" TargetMode="External"/><Relationship Id="rId11" Type="http://schemas.openxmlformats.org/officeDocument/2006/relationships/hyperlink" Target="https://student.slu.se/regler-rattigheter/rattigheter-och-skyldigheter/utbildningshandboken/" TargetMode="External"/><Relationship Id="rId53" Type="http://schemas.openxmlformats.org/officeDocument/2006/relationships/hyperlink" Target="https://student.slu.se/globalassets/mw/org-styr/styr-dok/utb-grund-avancerad/riktlinjer-for-resursfordelning-utbildning-grundniva-o-avancerad-niva-styrelsen-20170926.pdf" TargetMode="External"/><Relationship Id="rId149" Type="http://schemas.openxmlformats.org/officeDocument/2006/relationships/hyperlink" Target="https://student.slu.se/regler-rattigheter/rattigheter-och-skyldigheter/utbildningshandboken/" TargetMode="External"/><Relationship Id="rId314" Type="http://schemas.openxmlformats.org/officeDocument/2006/relationships/hyperlink" Target="https://student.slu.se/regler-rattigheter/rattigheter-och-skyldigheter/utbildningshandboken/" TargetMode="External"/><Relationship Id="rId356" Type="http://schemas.openxmlformats.org/officeDocument/2006/relationships/hyperlink" Target="https://student.slu.se/regler-rattigheter/rattigheter-och-skyldigheter/utbildningshandboken/" TargetMode="External"/><Relationship Id="rId398" Type="http://schemas.openxmlformats.org/officeDocument/2006/relationships/hyperlink" Target="https://student.slu.se/regler-rattigheter/rattigheter-och-skyldigheter/faq-for-studenter-om-avstangning/" TargetMode="External"/><Relationship Id="rId521" Type="http://schemas.openxmlformats.org/officeDocument/2006/relationships/hyperlink" Target="https://student.slu.se/studier/kurser-och-program/program-pa-avancerad-niva/" TargetMode="External"/><Relationship Id="rId563" Type="http://schemas.openxmlformats.org/officeDocument/2006/relationships/hyperlink" Target="http://twitter.com/intent/tweet?text=http://student.slu.se/regler-rattigheter/rattigheter-och-skyldigheter/utbildningshandboken/%20(via%20SLU)" TargetMode="External"/><Relationship Id="rId95" Type="http://schemas.openxmlformats.org/officeDocument/2006/relationships/hyperlink" Target="https://internt.slu.se/stod-service/basservice/lokaler/lokalforandringar1/" TargetMode="External"/><Relationship Id="rId160" Type="http://schemas.openxmlformats.org/officeDocument/2006/relationships/hyperlink" Target="https://student.slu.se/regler-rattigheter/rattigheter-och-skyldigheter/utbildningshandboken/" TargetMode="External"/><Relationship Id="rId216" Type="http://schemas.openxmlformats.org/officeDocument/2006/relationships/hyperlink" Target="https://student.slu.se/regler-rattigheter/rattigheter-och-skyldigheter/utbildningshandboken/" TargetMode="External"/><Relationship Id="rId423" Type="http://schemas.openxmlformats.org/officeDocument/2006/relationships/hyperlink" Target="https://www.slu.se/utbildning/program-kurser/program-pa-grundniva/" TargetMode="External"/><Relationship Id="rId258" Type="http://schemas.openxmlformats.org/officeDocument/2006/relationships/hyperlink" Target="https://student.slu.se/regler-rattigheter/rattigheter-och-skyldigheter/utbildningshandboken/" TargetMode="External"/><Relationship Id="rId465" Type="http://schemas.openxmlformats.org/officeDocument/2006/relationships/hyperlink" Target="https://student.slu.se/regler-rattigheter/rattigheter-och-skyldigheter/utbildningshandboken/" TargetMode="External"/><Relationship Id="rId22" Type="http://schemas.openxmlformats.org/officeDocument/2006/relationships/hyperlink" Target="https://student.slu.se/regler-rattigheter/rattigheter-och-skyldigheter/utbildningshandboken/" TargetMode="External"/><Relationship Id="rId64" Type="http://schemas.openxmlformats.org/officeDocument/2006/relationships/hyperlink" Target="https://student.slu.se/globalassets/mw/stod-serv/utbildning/grund--och-avancerad-niva/utbildningshandbok/bilaga-2-arscykel-for-utbildningsplanering-final.pdf" TargetMode="External"/><Relationship Id="rId118" Type="http://schemas.openxmlformats.org/officeDocument/2006/relationships/hyperlink" Target="https://student.slu.se/regler-rattigheter/rattigheter-och-skyldigheter/utbildningshandboken/" TargetMode="External"/><Relationship Id="rId325" Type="http://schemas.openxmlformats.org/officeDocument/2006/relationships/hyperlink" Target="https://student.slu.se/regler-rattigheter/rattigheter-och-skyldigheter/utbildningshandboken/" TargetMode="External"/><Relationship Id="rId367" Type="http://schemas.openxmlformats.org/officeDocument/2006/relationships/hyperlink" Target="https://student.slu.se/regler-rattigheter/rattigheter-och-skyldigheter/utbildningshandboken/" TargetMode="External"/><Relationship Id="rId532" Type="http://schemas.openxmlformats.org/officeDocument/2006/relationships/hyperlink" Target="https://student.slu.se/regler-rattigheter/rattigheter-och-skyldigheter/utbildningshandboken/" TargetMode="External"/><Relationship Id="rId574" Type="http://schemas.openxmlformats.org/officeDocument/2006/relationships/hyperlink" Target="https://www.slu.se/utbildning/" TargetMode="External"/><Relationship Id="rId171" Type="http://schemas.openxmlformats.org/officeDocument/2006/relationships/hyperlink" Target="https://student.slu.se/regler-rattigheter/rattigheter-och-skyldigheter/utbildningshandboken/" TargetMode="External"/><Relationship Id="rId227" Type="http://schemas.openxmlformats.org/officeDocument/2006/relationships/hyperlink" Target="https://student.slu.se/globalassets/mw/stod-serv/utbildning/grund--och-avancerad-niva/utbildningshandbok/bilaga-3a-amnen-vid-slu-inom-utbildning-pa-grundniva-och-avancerad-niva.pdf" TargetMode="External"/><Relationship Id="rId269" Type="http://schemas.openxmlformats.org/officeDocument/2006/relationships/hyperlink" Target="http://www.universityadmissions.se/" TargetMode="External"/><Relationship Id="rId434" Type="http://schemas.openxmlformats.org/officeDocument/2006/relationships/hyperlink" Target="https://student.slu.se/regler-rattigheter/rattigheter-och-skyldigheter/utbildningshandboken/" TargetMode="External"/><Relationship Id="rId476" Type="http://schemas.openxmlformats.org/officeDocument/2006/relationships/hyperlink" Target="https://student.slu.se/regler-rattigheter/rattigheter-och-skyldigheter/utbildningshandboken/" TargetMode="External"/><Relationship Id="rId33" Type="http://schemas.openxmlformats.org/officeDocument/2006/relationships/hyperlink" Target="https://internt.slu.se/Organisation-och-styrning/organisation/gemensamma-verksamhetsstodet/avdelningen-for-larande-och-digitalisering/" TargetMode="External"/><Relationship Id="rId129" Type="http://schemas.openxmlformats.org/officeDocument/2006/relationships/hyperlink" Target="https://student.slu.se/studentliv/stipendier/?si=B92A7E813AC3186608314FD47C16B99F&amp;rid=827910825&amp;sn=sluEPi6-prodSearchIndex" TargetMode="External"/><Relationship Id="rId280" Type="http://schemas.openxmlformats.org/officeDocument/2006/relationships/hyperlink" Target="http://www.antagning.se/" TargetMode="External"/><Relationship Id="rId336" Type="http://schemas.openxmlformats.org/officeDocument/2006/relationships/hyperlink" Target="https://student.slu.se/regler-rattigheter/rattigheter-och-skyldigheter/utbildningshandboken/" TargetMode="External"/><Relationship Id="rId501" Type="http://schemas.openxmlformats.org/officeDocument/2006/relationships/hyperlink" Target="http://www.antagning.se/" TargetMode="External"/><Relationship Id="rId543" Type="http://schemas.openxmlformats.org/officeDocument/2006/relationships/hyperlink" Target="https://internt.slu.se/stod-service/admin-stod/miljo/miljomal/" TargetMode="External"/><Relationship Id="rId75" Type="http://schemas.openxmlformats.org/officeDocument/2006/relationships/hyperlink" Target="https://student.slu.se/regler-rattigheter/rattigheter-och-skyldigheter/utbildningshandboken/" TargetMode="External"/><Relationship Id="rId140" Type="http://schemas.openxmlformats.org/officeDocument/2006/relationships/hyperlink" Target="https://student.slu.se/regler-rattigheter/rattigheter-och-skyldigheter/utbildningshandboken/" TargetMode="External"/><Relationship Id="rId182" Type="http://schemas.openxmlformats.org/officeDocument/2006/relationships/hyperlink" Target="https://student.slu.se/regler-rattigheter/rattigheter-och-skyldigheter/utbildningshandboken/" TargetMode="External"/><Relationship Id="rId378" Type="http://schemas.openxmlformats.org/officeDocument/2006/relationships/hyperlink" Target="https://student.slu.se/globalassets/mw/org-styr/styr-dok/utb-grund-avancerad/lokal-examensordning-20171220-kompletterad-tom-20190619.pdf" TargetMode="External"/><Relationship Id="rId403" Type="http://schemas.openxmlformats.org/officeDocument/2006/relationships/hyperlink" Target="https://student.slu.se/regler-rattigheter/rattigheter-och-skyldigheter/utbildningshandboken/" TargetMode="External"/><Relationship Id="rId585" Type="http://schemas.openxmlformats.org/officeDocument/2006/relationships/hyperlink" Target="https://student.slu.se/studieservice/vid-sjukdom-och-kris/vid-kris/" TargetMode="External"/><Relationship Id="rId6" Type="http://schemas.openxmlformats.org/officeDocument/2006/relationships/hyperlink" Target="mailto:Utbildningshandbok@slu.se" TargetMode="External"/><Relationship Id="rId238" Type="http://schemas.openxmlformats.org/officeDocument/2006/relationships/hyperlink" Target="https://student.slu.se/regler-rattigheter/rattigheter-och-skyldigheter/utbildningshandboken/" TargetMode="External"/><Relationship Id="rId445" Type="http://schemas.openxmlformats.org/officeDocument/2006/relationships/hyperlink" Target="https://student.slu.se/regler-rattigheter/rattigheter-och-skyldigheter/utbildningshandboken/" TargetMode="External"/><Relationship Id="rId487" Type="http://schemas.openxmlformats.org/officeDocument/2006/relationships/hyperlink" Target="https://student.slu.se/regler-rattigheter/rattigheter-och-skyldigheter/utbildningshandboken/" TargetMode="External"/><Relationship Id="rId291" Type="http://schemas.openxmlformats.org/officeDocument/2006/relationships/hyperlink" Target="https://student.slu.se/regler-rattigheter/rattigheter-och-skyldigheter/utbildningshandboken/" TargetMode="External"/><Relationship Id="rId305" Type="http://schemas.openxmlformats.org/officeDocument/2006/relationships/hyperlink" Target="https://student.slu.se/regler-rattigheter/rattigheter-och-skyldigheter/utbildningshandboken/" TargetMode="External"/><Relationship Id="rId347" Type="http://schemas.openxmlformats.org/officeDocument/2006/relationships/hyperlink" Target="https://student.slu.se/regler-rattigheter/rattigheter-och-skyldigheter/utbildningshandboken/" TargetMode="External"/><Relationship Id="rId512" Type="http://schemas.openxmlformats.org/officeDocument/2006/relationships/hyperlink" Target="https://student.slu.se/regler-rattigheter/rattigheter-och-skyldigheter/utbildningshandboken/" TargetMode="External"/><Relationship Id="rId44" Type="http://schemas.openxmlformats.org/officeDocument/2006/relationships/hyperlink" Target="https://internt.slu.se/Organisation-och-styrning/organisation/gemensamma-verksamhetsstodet/avdelningen-for-larande-och-digitalisering/" TargetMode="External"/><Relationship Id="rId86" Type="http://schemas.openxmlformats.org/officeDocument/2006/relationships/hyperlink" Target="https://student.slu.se/regler-rattigheter/rattigheter-och-skyldigheter/utbildningshandboken/" TargetMode="External"/><Relationship Id="rId151" Type="http://schemas.openxmlformats.org/officeDocument/2006/relationships/hyperlink" Target="https://student.slu.se/regler-rattigheter/rattigheter-och-skyldigheter/utbildningshandboken/" TargetMode="External"/><Relationship Id="rId389" Type="http://schemas.openxmlformats.org/officeDocument/2006/relationships/hyperlink" Target="https://slu-se.instructure.com/courses/458" TargetMode="External"/><Relationship Id="rId554" Type="http://schemas.openxmlformats.org/officeDocument/2006/relationships/hyperlink" Target="https://student.slu.se/globalassets/mw/stod-serv/utbildning/grund--och-avancerad-niva/utbildningshandbok/bilaga-7-gemensamma-programvarderingsfragor-evald.pdf" TargetMode="External"/><Relationship Id="rId193" Type="http://schemas.openxmlformats.org/officeDocument/2006/relationships/hyperlink" Target="https://student.slu.se/regler-rattigheter/rattigheter-och-skyldigheter/utbildningshandboken/" TargetMode="External"/><Relationship Id="rId207" Type="http://schemas.openxmlformats.org/officeDocument/2006/relationships/hyperlink" Target="https://student.slu.se/globalassets/mw/org-styr/styr-dok/vision-strategi/ramverk-for-kvalitetsarbete-inom-slus-utbildningar-20161221.pdf" TargetMode="External"/><Relationship Id="rId249" Type="http://schemas.openxmlformats.org/officeDocument/2006/relationships/hyperlink" Target="https://student.slu.se/regler-rattigheter/rattigheter-och-skyldigheter/utbildningshandboken/" TargetMode="External"/><Relationship Id="rId414" Type="http://schemas.openxmlformats.org/officeDocument/2006/relationships/hyperlink" Target="https://student.slu.se/regler-rattigheter/rattigheter-och-skyldigheter/utbildningshandboken/" TargetMode="External"/><Relationship Id="rId456" Type="http://schemas.openxmlformats.org/officeDocument/2006/relationships/hyperlink" Target="https://student.slu.se/regler-rattigheter/rattigheter-och-skyldigheter/utbildningshandboken/" TargetMode="External"/><Relationship Id="rId498" Type="http://schemas.openxmlformats.org/officeDocument/2006/relationships/hyperlink" Target="https://student.slu.se/globalassets/mw/org-styr/styr-dok/utb-grund-avancerad/bilaga-ny-antagningsordning-uppdaterad-1-oktober-2019.pdf" TargetMode="External"/><Relationship Id="rId13" Type="http://schemas.openxmlformats.org/officeDocument/2006/relationships/hyperlink" Target="https://student.slu.se/regler-rattigheter/rattigheter-och-skyldigheter/utbildningshandboken/" TargetMode="External"/><Relationship Id="rId109" Type="http://schemas.openxmlformats.org/officeDocument/2006/relationships/hyperlink" Target="https://student.slu.se/regler-rattigheter/rattigheter-och-skyldigheter/utbildningshandboken/" TargetMode="External"/><Relationship Id="rId260" Type="http://schemas.openxmlformats.org/officeDocument/2006/relationships/hyperlink" Target="https://student.slu.se/regler-rattigheter/rattigheter-och-skyldigheter/utbildningshandboken/" TargetMode="External"/><Relationship Id="rId316" Type="http://schemas.openxmlformats.org/officeDocument/2006/relationships/hyperlink" Target="https://student.slu.se/regler-rattigheter/rattigheter-och-skyldigheter/utbildningshandboken/" TargetMode="External"/><Relationship Id="rId523" Type="http://schemas.openxmlformats.org/officeDocument/2006/relationships/hyperlink" Target="https://student.slu.se/regler-rattigheter/rattigheter-och-skyldigheter/utbildningshandboken/" TargetMode="External"/><Relationship Id="rId55" Type="http://schemas.openxmlformats.org/officeDocument/2006/relationships/image" Target="media/image2.jpeg"/><Relationship Id="rId97" Type="http://schemas.openxmlformats.org/officeDocument/2006/relationships/hyperlink" Target="https://internt.slu.se/Organisation-och-styrning/organisation/gemensamma-verksamhetsstodet/it-avdelningen/" TargetMode="External"/><Relationship Id="rId120" Type="http://schemas.openxmlformats.org/officeDocument/2006/relationships/hyperlink" Target="https://student.slu.se/regler-rattigheter/rattigheter-och-skyldigheter/utbildningshandboken/" TargetMode="External"/><Relationship Id="rId358" Type="http://schemas.openxmlformats.org/officeDocument/2006/relationships/hyperlink" Target="https://student.slu.se/regler-rattigheter/rattigheter-och-skyldigheter/utbildningshandboken/" TargetMode="External"/><Relationship Id="rId565" Type="http://schemas.openxmlformats.org/officeDocument/2006/relationships/hyperlink" Target="https://student.slu.se/regler-rattigheter/rattigheter-och-skyldigheter/utbildningshandboken/" TargetMode="External"/><Relationship Id="rId162" Type="http://schemas.openxmlformats.org/officeDocument/2006/relationships/hyperlink" Target="https://student.slu.se/sluadmin/CMS/~/link/a9268ef3339a41f69664651d173c6eaa.aspx" TargetMode="External"/><Relationship Id="rId218" Type="http://schemas.openxmlformats.org/officeDocument/2006/relationships/hyperlink" Target="https://student.slu.se/regler-rattigheter/rattigheter-och-skyldigheter/utbildningshandboken/" TargetMode="External"/><Relationship Id="rId425" Type="http://schemas.openxmlformats.org/officeDocument/2006/relationships/hyperlink" Target="https://student.slu.se/globalassets/mw/org-styr/styr-dok/utb-grund-avancerad/lokal-examensordning-20171220-kompletterad-tom-20190619.pdf" TargetMode="External"/><Relationship Id="rId467" Type="http://schemas.openxmlformats.org/officeDocument/2006/relationships/hyperlink" Target="https://student.slu.se/regler-rattigheter/rattigheter-och-skyldigheter/utbildningshandboken/" TargetMode="External"/><Relationship Id="rId271" Type="http://schemas.openxmlformats.org/officeDocument/2006/relationships/hyperlink" Target="https://student.slu.se/regler-rattigheter/rattigheter-och-skyldigheter/utbildningshandboken/" TargetMode="External"/><Relationship Id="rId24" Type="http://schemas.openxmlformats.org/officeDocument/2006/relationships/hyperlink" Target="https://student.slu.se/regler-rattigheter/rattigheter-och-skyldigheter/utbildningshandboken/" TargetMode="External"/><Relationship Id="rId66" Type="http://schemas.openxmlformats.org/officeDocument/2006/relationships/hyperlink" Target="https://student.slu.se/regler-rattigheter/rattigheter-och-skyldigheter/utbildningshandboken/" TargetMode="External"/><Relationship Id="rId131" Type="http://schemas.openxmlformats.org/officeDocument/2006/relationships/hyperlink" Target="https://student.slu.se/regler-rattigheter/rattigheter-och-skyldigheter/utbildningshandboken/" TargetMode="External"/><Relationship Id="rId327" Type="http://schemas.openxmlformats.org/officeDocument/2006/relationships/hyperlink" Target="https://student.slu.se/regler-rattigheter/rattigheter-och-skyldigheter/utbildningshandboken/" TargetMode="External"/><Relationship Id="rId369" Type="http://schemas.openxmlformats.org/officeDocument/2006/relationships/hyperlink" Target="https://student.slu.se/regler-rattigheter/rattigheter-och-skyldigheter/utbildningshandboken/" TargetMode="External"/><Relationship Id="rId534" Type="http://schemas.openxmlformats.org/officeDocument/2006/relationships/hyperlink" Target="https://student.slu.se/regler-rattigheter/rattigheter-och-skyldigheter/utbildningshandboken/" TargetMode="External"/><Relationship Id="rId576" Type="http://schemas.openxmlformats.org/officeDocument/2006/relationships/hyperlink" Target="https://www.slu.se/om-slu/jobba-pa-slu/lediga-tjanster/" TargetMode="External"/><Relationship Id="rId173" Type="http://schemas.openxmlformats.org/officeDocument/2006/relationships/hyperlink" Target="https://student.slu.se/regler-rattigheter/rattigheter-och-skyldigheter/utbildningshandboken/" TargetMode="External"/><Relationship Id="rId229" Type="http://schemas.openxmlformats.org/officeDocument/2006/relationships/hyperlink" Target="https://student.slu.se/regler-rattigheter/rattigheter-och-skyldigheter/utbildningshandboken/" TargetMode="External"/><Relationship Id="rId380" Type="http://schemas.openxmlformats.org/officeDocument/2006/relationships/hyperlink" Target="https://student.slu.se/regler-rattigheter/rattigheter-och-skyldigheter/utbildningshandboken/" TargetMode="External"/><Relationship Id="rId436" Type="http://schemas.openxmlformats.org/officeDocument/2006/relationships/hyperlink" Target="https://student.slu.se/globalassets/mw/stod-serv/utbildning/grund--och-avancerad-niva/utbildningshandbok/bilaga-2-arscykel-for-utbildningsplanering-final.pdf" TargetMode="External"/><Relationship Id="rId240" Type="http://schemas.openxmlformats.org/officeDocument/2006/relationships/hyperlink" Target="https://student.slu.se/regler-rattigheter/rattigheter-och-skyldigheter/utbildningshandboken/" TargetMode="External"/><Relationship Id="rId478" Type="http://schemas.openxmlformats.org/officeDocument/2006/relationships/hyperlink" Target="https://student.slu.se/globalassets/mw/org-styr/styr-dok/utb-grund-avancerad/anvisningar-kursplaner-20220812.pdf" TargetMode="External"/><Relationship Id="rId35" Type="http://schemas.openxmlformats.org/officeDocument/2006/relationships/hyperlink" Target="https://student.slu.se/regler-rattigheter/rattigheter-och-skyldigheter/utbildningshandboken/" TargetMode="External"/><Relationship Id="rId77" Type="http://schemas.openxmlformats.org/officeDocument/2006/relationships/hyperlink" Target="https://student.slu.se/regler-rattigheter/rattigheter-och-skyldigheter/utbildningshandboken/" TargetMode="External"/><Relationship Id="rId100" Type="http://schemas.openxmlformats.org/officeDocument/2006/relationships/hyperlink" Target="https://internt.slu.se/Organisation-och-styrning/lika-villkor/?si=855178DACB42812E09AAF7996BEC373A&amp;rid=1267733606&amp;sn=sluEPi6-prodSearchIndex" TargetMode="External"/><Relationship Id="rId282" Type="http://schemas.openxmlformats.org/officeDocument/2006/relationships/hyperlink" Target="http://www.antagning.se/" TargetMode="External"/><Relationship Id="rId338" Type="http://schemas.openxmlformats.org/officeDocument/2006/relationships/hyperlink" Target="https://student.slu.se/regler-rattigheter/rattigheter-och-skyldigheter/utbildningshandboken/" TargetMode="External"/><Relationship Id="rId503" Type="http://schemas.openxmlformats.org/officeDocument/2006/relationships/hyperlink" Target="https://student.slu.se/globalassets/mw/org-styr/styr-dok/utb-grund-avancerad/bilaga-ny-antagningsordning-uppdaterad-1-oktober-2019.pdf" TargetMode="External"/><Relationship Id="rId545" Type="http://schemas.openxmlformats.org/officeDocument/2006/relationships/hyperlink" Target="https://student.slu.se/regler-rattigheter/rattigheter-och-skyldigheter/utbildningshandboken/" TargetMode="External"/><Relationship Id="rId587" Type="http://schemas.openxmlformats.org/officeDocument/2006/relationships/fontTable" Target="fontTable.xml"/><Relationship Id="rId8" Type="http://schemas.openxmlformats.org/officeDocument/2006/relationships/hyperlink" Target="https://student.slu.se/regler-rattigheter/rattigheter-och-skyldigheter/utbildningshandboken/" TargetMode="External"/><Relationship Id="rId142" Type="http://schemas.openxmlformats.org/officeDocument/2006/relationships/hyperlink" Target="https://student.slu.se/regler-rattigheter/rattigheter-och-skyldigheter/utbildningshandboken/" TargetMode="External"/><Relationship Id="rId184" Type="http://schemas.openxmlformats.org/officeDocument/2006/relationships/hyperlink" Target="https://student.slu.se/regler-rattigheter/rattigheter-och-skyldigheter/utbildningshandboken/" TargetMode="External"/><Relationship Id="rId391" Type="http://schemas.openxmlformats.org/officeDocument/2006/relationships/hyperlink" Target="https://student.slu.se/regler-rattigheter/rattigheter-och-skyldigheter/utbildningshandboken/" TargetMode="External"/><Relationship Id="rId405" Type="http://schemas.openxmlformats.org/officeDocument/2006/relationships/hyperlink" Target="https://student.slu.se/regler-rattigheter/rattigheter-och-skyldigheter/utbildningshandboken/" TargetMode="External"/><Relationship Id="rId447" Type="http://schemas.openxmlformats.org/officeDocument/2006/relationships/hyperlink" Target="https://student.slu.se/regler-rattigheter/rattigheter-och-skyldigheter/utbildningshandboken/" TargetMode="External"/><Relationship Id="rId251" Type="http://schemas.openxmlformats.org/officeDocument/2006/relationships/hyperlink" Target="https://student.slu.se/regler-rattigheter/rattigheter-och-skyldigheter/utbildningshandboken/" TargetMode="External"/><Relationship Id="rId489" Type="http://schemas.openxmlformats.org/officeDocument/2006/relationships/hyperlink" Target="https://student.slu.se/regler-rattigheter/rattigheter-och-skyldigheter/utbildningshandboken/" TargetMode="External"/><Relationship Id="rId46" Type="http://schemas.openxmlformats.org/officeDocument/2006/relationships/hyperlink" Target="https://student.slu.se/regler-rattigheter/rattigheter-och-skyldigheter/utbildningshandboken/" TargetMode="External"/><Relationship Id="rId293" Type="http://schemas.openxmlformats.org/officeDocument/2006/relationships/hyperlink" Target="https://student.slu.se/regler-rattigheter/rattigheter-och-skyldigheter/utbildningshandboken/" TargetMode="External"/><Relationship Id="rId307" Type="http://schemas.openxmlformats.org/officeDocument/2006/relationships/hyperlink" Target="https://student.slu.se/regler-rattigheter/rattigheter-och-skyldigheter/utbildningshandboken/" TargetMode="External"/><Relationship Id="rId349" Type="http://schemas.openxmlformats.org/officeDocument/2006/relationships/hyperlink" Target="https://student.slu.se/regler-rattigheter/rattigheter-och-skyldigheter/utbildningshandboken/" TargetMode="External"/><Relationship Id="rId514" Type="http://schemas.openxmlformats.org/officeDocument/2006/relationships/hyperlink" Target="https://student.slu.se/regler-rattigheter/rattigheter-och-skyldigheter/utbildningshandboken/" TargetMode="External"/><Relationship Id="rId556" Type="http://schemas.openxmlformats.org/officeDocument/2006/relationships/hyperlink" Target="https://student.slu.se/globalassets/mw/stod-serv/utbildning/grund--och-avancerad-niva/utbildningshandbok/bilaga-9-avpubliceringsprocess.pdf" TargetMode="External"/><Relationship Id="rId88" Type="http://schemas.openxmlformats.org/officeDocument/2006/relationships/hyperlink" Target="https://student.slu.se/regler-rattigheter/rattigheter-och-skyldigheter/utbildningshandboken/" TargetMode="External"/><Relationship Id="rId111" Type="http://schemas.openxmlformats.org/officeDocument/2006/relationships/hyperlink" Target="https://student.slu.se/regler-rattigheter/rattigheter-och-skyldigheter/utbildningshandboken/" TargetMode="External"/><Relationship Id="rId153" Type="http://schemas.openxmlformats.org/officeDocument/2006/relationships/hyperlink" Target="https://student.slu.se/regler-rattigheter/rattigheter-och-skyldigheter/utbildningshandboken/" TargetMode="External"/><Relationship Id="rId195" Type="http://schemas.openxmlformats.org/officeDocument/2006/relationships/hyperlink" Target="https://internt.slu.se/Organisation-och-styrning/kvalitetssakring-utbildning/" TargetMode="External"/><Relationship Id="rId209" Type="http://schemas.openxmlformats.org/officeDocument/2006/relationships/hyperlink" Target="https://student.slu.se/globalassets/mw/org-styr/styr-dok/utb-grund-avancerad/anvisningar-kvalitetssakring-utbildning-inkl-bilagor-reb-20180227.pdf" TargetMode="External"/><Relationship Id="rId360" Type="http://schemas.openxmlformats.org/officeDocument/2006/relationships/hyperlink" Target="https://student.slu.se/regler-rattigheter/rattigheter-och-skyldigheter/utbildningshandboken/" TargetMode="External"/><Relationship Id="rId416" Type="http://schemas.openxmlformats.org/officeDocument/2006/relationships/hyperlink" Target="https://student.slu.se/regler-rattigheter/rattigheter-och-skyldigheter/utbildningshandboken/" TargetMode="External"/><Relationship Id="rId220" Type="http://schemas.openxmlformats.org/officeDocument/2006/relationships/hyperlink" Target="https://student.slu.se/regler-rattigheter/rattigheter-och-skyldigheter/utbildningshandboken/" TargetMode="External"/><Relationship Id="rId458" Type="http://schemas.openxmlformats.org/officeDocument/2006/relationships/hyperlink" Target="https://student.slu.se/regler-rattigheter/rattigheter-och-skyldigheter/utbildningshandboken/" TargetMode="External"/><Relationship Id="rId15" Type="http://schemas.openxmlformats.org/officeDocument/2006/relationships/hyperlink" Target="https://student.slu.se/regler-rattigheter/rattigheter-och-skyldigheter/utbildningshandboken/" TargetMode="External"/><Relationship Id="rId57" Type="http://schemas.openxmlformats.org/officeDocument/2006/relationships/hyperlink" Target="https://student.slu.se/regler-rattigheter/rattigheter-och-skyldigheter/utbildningshandboken/" TargetMode="External"/><Relationship Id="rId262" Type="http://schemas.openxmlformats.org/officeDocument/2006/relationships/hyperlink" Target="https://student.slu.se/regler-rattigheter/rattigheter-och-skyldigheter/utbildningshandboken/" TargetMode="External"/><Relationship Id="rId318" Type="http://schemas.openxmlformats.org/officeDocument/2006/relationships/hyperlink" Target="https://student.slu.se/regler-rattigheter/rattigheter-och-skyldigheter/utbildningshandboken/" TargetMode="External"/><Relationship Id="rId525" Type="http://schemas.openxmlformats.org/officeDocument/2006/relationships/hyperlink" Target="https://student.slu.se/regler-rattigheter/rattigheter-och-skyldigheter/utbildningshandboken/" TargetMode="External"/><Relationship Id="rId567" Type="http://schemas.openxmlformats.org/officeDocument/2006/relationships/hyperlink" Target="https://app-eu.readspeaker.com/cgi-bin/rsent?customerid=5589&amp;lang=sv_se&amp;speed=100&amp;readid=main-area&amp;url=https%3A%2F%2Fstudent.slu.se%2Fregler-rattigheter%2Frattigheter-och-skyldigheter%2Futbildningshandboken%2F" TargetMode="External"/><Relationship Id="rId99" Type="http://schemas.openxmlformats.org/officeDocument/2006/relationships/hyperlink" Target="https://student.slu.se/regler-rattigheter/likabehandling/" TargetMode="External"/><Relationship Id="rId122" Type="http://schemas.openxmlformats.org/officeDocument/2006/relationships/hyperlink" Target="https://student.slu.se/regler-rattigheter/rattigheter-och-skyldigheter/utbildningshandboken/" TargetMode="External"/><Relationship Id="rId164" Type="http://schemas.openxmlformats.org/officeDocument/2006/relationships/hyperlink" Target="https://student.slu.se/regler-rattigheter/rattigheter-och-skyldigheter/utbildningshandboken/" TargetMode="External"/><Relationship Id="rId371" Type="http://schemas.openxmlformats.org/officeDocument/2006/relationships/hyperlink" Target="https://student.slu.se/regler-rattigheter/rattigheter-och-skyldigheter/utbildningshandboken/" TargetMode="External"/><Relationship Id="rId427" Type="http://schemas.openxmlformats.org/officeDocument/2006/relationships/hyperlink" Target="https://student.slu.se/globalassets/mw/stod-serv/utbildning/grund--och-avancerad-niva/utbildningshandbok/bilaga-2-arscykel-for-utbildningsplanering-final.pdf" TargetMode="External"/><Relationship Id="rId469" Type="http://schemas.openxmlformats.org/officeDocument/2006/relationships/hyperlink" Target="https://student.slu.se/globalassets/mw/org-styr/styr-dok/utb-grund-avancerad/mall-utbildningsplan-sv-20170828.docx" TargetMode="External"/><Relationship Id="rId26" Type="http://schemas.openxmlformats.org/officeDocument/2006/relationships/hyperlink" Target="https://student.slu.se/regler-rattigheter/rattigheter-och-skyldigheter/utbildningshandboken/" TargetMode="External"/><Relationship Id="rId231" Type="http://schemas.openxmlformats.org/officeDocument/2006/relationships/hyperlink" Target="https://student.slu.se/regler-rattigheter/rattigheter-och-skyldigheter/utbildningshandboken/" TargetMode="External"/><Relationship Id="rId273" Type="http://schemas.openxmlformats.org/officeDocument/2006/relationships/hyperlink" Target="http://www.universityadmissions.se/" TargetMode="External"/><Relationship Id="rId329" Type="http://schemas.openxmlformats.org/officeDocument/2006/relationships/hyperlink" Target="https://student.slu.se/globalassets/mw/stod-serv/utbildning/grund--och-avancerad-niva/utbildningshandbok/ansokan-tentamen-annan-ort-1.docx" TargetMode="External"/><Relationship Id="rId480" Type="http://schemas.openxmlformats.org/officeDocument/2006/relationships/hyperlink" Target="https://student.slu.se/regler-rattigheter/rattigheter-och-skyldigheter/utbildningshandboken/" TargetMode="External"/><Relationship Id="rId536" Type="http://schemas.openxmlformats.org/officeDocument/2006/relationships/hyperlink" Target="https://student.slu.se/regler-rattigheter/rattigheter-och-skyldigheter/utbildningshandboken/" TargetMode="External"/><Relationship Id="rId68" Type="http://schemas.openxmlformats.org/officeDocument/2006/relationships/hyperlink" Target="https://student.slu.se/regler-rattigheter/rattigheter-och-skyldigheter/utbildningshandboken/" TargetMode="External"/><Relationship Id="rId133" Type="http://schemas.openxmlformats.org/officeDocument/2006/relationships/hyperlink" Target="https://student.slu.se/regler-rattigheter/rattigheter-och-skyldigheter/utbildningshandboken/" TargetMode="External"/><Relationship Id="rId175" Type="http://schemas.openxmlformats.org/officeDocument/2006/relationships/hyperlink" Target="https://student.slu.se/regler-rattigheter/rattigheter-och-skyldigheter/utbildningshandboken/" TargetMode="External"/><Relationship Id="rId340" Type="http://schemas.openxmlformats.org/officeDocument/2006/relationships/hyperlink" Target="https://student.slu.se/regler-rattigheter/rattigheter-och-skyldigheter/utbildningshandboken/" TargetMode="External"/><Relationship Id="rId578" Type="http://schemas.openxmlformats.org/officeDocument/2006/relationships/hyperlink" Target="https://www.slu.se/om-slu/pressrum/" TargetMode="External"/><Relationship Id="rId200" Type="http://schemas.openxmlformats.org/officeDocument/2006/relationships/hyperlink" Target="https://student.slu.se/globalassets/mw/stod-serv/utbildning/grund--och-avancerad-niva/utbildningshandbok/underlag-for-arvode-till-student2.docx" TargetMode="External"/><Relationship Id="rId382" Type="http://schemas.openxmlformats.org/officeDocument/2006/relationships/hyperlink" Target="https://student.slu.se/globalassets/mw/utb/examensarbete/mall_arbetsplan_sjalvstandigt_arbete_210212.dotx" TargetMode="External"/><Relationship Id="rId438" Type="http://schemas.openxmlformats.org/officeDocument/2006/relationships/hyperlink" Target="https://student.slu.se/globalassets/mw/org-styr/styr-dok/utb-grund-avancerad/lokal-examensordning-20171220-kompletterad-tom-20190619.pdf" TargetMode="External"/><Relationship Id="rId242" Type="http://schemas.openxmlformats.org/officeDocument/2006/relationships/hyperlink" Target="https://student.slu.se/globalassets/mw/stod-serv/utbildning/grund--och-avancerad-niva/utbildningshandbok/bilaga-2-arscykel-for-utbildningsplanering-final.pdf" TargetMode="External"/><Relationship Id="rId284" Type="http://schemas.openxmlformats.org/officeDocument/2006/relationships/hyperlink" Target="http://www.antagning.se/" TargetMode="External"/><Relationship Id="rId491" Type="http://schemas.openxmlformats.org/officeDocument/2006/relationships/hyperlink" Target="https://student.slu.se/regler-rattigheter/rattigheter-och-skyldigheter/utbildningshandboken/" TargetMode="External"/><Relationship Id="rId505" Type="http://schemas.openxmlformats.org/officeDocument/2006/relationships/hyperlink" Target="http://www.antagning.se/" TargetMode="External"/><Relationship Id="rId37" Type="http://schemas.openxmlformats.org/officeDocument/2006/relationships/hyperlink" Target="https://student.slu.se/regler-rattigheter/rattigheter-och-skyldigheter/utbildningshandboken/" TargetMode="External"/><Relationship Id="rId79" Type="http://schemas.openxmlformats.org/officeDocument/2006/relationships/hyperlink" Target="https://student.slu.se/regler-rattigheter/rattigheter-och-skyldigheter/utbildningshandboken/" TargetMode="External"/><Relationship Id="rId102" Type="http://schemas.openxmlformats.org/officeDocument/2006/relationships/hyperlink" Target="https://student.slu.se/regler-rattigheter/rattigheter-och-skyldigheter/utbildningshandboken/" TargetMode="External"/><Relationship Id="rId144" Type="http://schemas.openxmlformats.org/officeDocument/2006/relationships/hyperlink" Target="https://student.slu.se/regler-rattigheter/rattigheter-och-skyldigheter/utbildningshandboken/" TargetMode="External"/><Relationship Id="rId547" Type="http://schemas.openxmlformats.org/officeDocument/2006/relationships/hyperlink" Target="https://student.slu.se/globalassets/mw/stod-serv/utbildning/grund--och-avancerad-niva/utbildningshandbok/utbildningshandboken-bilaga-1-slus-utbildningsorganisation.pdf" TargetMode="External"/><Relationship Id="rId90" Type="http://schemas.openxmlformats.org/officeDocument/2006/relationships/hyperlink" Target="https://student.slu.se/regler-rattigheter/rattigheter-och-skyldigheter/utbildningshandboken/" TargetMode="External"/><Relationship Id="rId186" Type="http://schemas.openxmlformats.org/officeDocument/2006/relationships/hyperlink" Target="https://student.slu.se/regler-rattigheter/rattigheter-och-skyldigheter/utbildningshandboken/" TargetMode="External"/><Relationship Id="rId351" Type="http://schemas.openxmlformats.org/officeDocument/2006/relationships/hyperlink" Target="https://student.slu.se/regler-rattigheter/rattigheter-och-skyldigheter/utbildningshandboken/" TargetMode="External"/><Relationship Id="rId393" Type="http://schemas.openxmlformats.org/officeDocument/2006/relationships/hyperlink" Target="https://student.slu.se/regler-rattigheter/rattigheter-och-skyldigheter/utbildningshandboken/" TargetMode="External"/><Relationship Id="rId407" Type="http://schemas.openxmlformats.org/officeDocument/2006/relationships/hyperlink" Target="https://student.slu.se/globalassets/mw/org-styr/styr-dok/7-personal-arbetsmiljo-likavillkor/riktlinjer-misstanke-om-trakasserier-av-student.pdf" TargetMode="External"/><Relationship Id="rId449" Type="http://schemas.openxmlformats.org/officeDocument/2006/relationships/hyperlink" Target="https://student.slu.se/regler-rattigheter/rattigheter-och-skyldigheter/utbildningshandboken/" TargetMode="External"/><Relationship Id="rId211" Type="http://schemas.openxmlformats.org/officeDocument/2006/relationships/hyperlink" Target="https://student.slu.se/globalassets/mw/org-styr/styr-dok/utb-grund-avancerad/anvisningar-kvalitetssakring-utbildning-inkl-bilagor-reb-20180227.pdf" TargetMode="External"/><Relationship Id="rId253" Type="http://schemas.openxmlformats.org/officeDocument/2006/relationships/hyperlink" Target="https://student.slu.se/regler-rattigheter/rattigheter-och-skyldigheter/utbildningshandboken/" TargetMode="External"/><Relationship Id="rId295" Type="http://schemas.openxmlformats.org/officeDocument/2006/relationships/hyperlink" Target="https://student.slu.se/regler-rattigheter/rattigheter-och-skyldigheter/utbildningshandboken/" TargetMode="External"/><Relationship Id="rId309" Type="http://schemas.openxmlformats.org/officeDocument/2006/relationships/hyperlink" Target="https://student.slu.se/regler-rattigheter/rattigheter-och-skyldigheter/utbildningshandboken/" TargetMode="External"/><Relationship Id="rId460" Type="http://schemas.openxmlformats.org/officeDocument/2006/relationships/hyperlink" Target="https://student.slu.se/regler-rattigheter/rattigheter-och-skyldigheter/utbildningshandboken/" TargetMode="External"/><Relationship Id="rId516" Type="http://schemas.openxmlformats.org/officeDocument/2006/relationships/hyperlink" Target="https://student.slu.se/globalassets/mw/org-styr/styr-dok/utb-grund-avancerad/mall-utbildningsplan-sv-20170828.docx" TargetMode="External"/><Relationship Id="rId48" Type="http://schemas.openxmlformats.org/officeDocument/2006/relationships/hyperlink" Target="https://student.slu.se/regler-rattigheter/rattigheter-och-skyldigheter/utbildningshandboken/" TargetMode="External"/><Relationship Id="rId113" Type="http://schemas.openxmlformats.org/officeDocument/2006/relationships/hyperlink" Target="http://www.riksdagen.se/sv/dokument-lagar/dokument/svensk-forfattningssamling/forordning-19821077-om-ersattning-av-allmanna_sfs-1982-1077" TargetMode="External"/><Relationship Id="rId320" Type="http://schemas.openxmlformats.org/officeDocument/2006/relationships/hyperlink" Target="https://student.slu.se/regler-rattigheter/rattigheter-och-skyldigheter/utbildningshandboken/" TargetMode="External"/><Relationship Id="rId558" Type="http://schemas.openxmlformats.org/officeDocument/2006/relationships/hyperlink" Target="https://student.slu.se/globalassets/mw/stod-serv/utbildning/grund--och-avancerad-niva/utbildningshandbok/bilaga-11-studieavgifternas-berakning.pdf" TargetMode="External"/><Relationship Id="rId155" Type="http://schemas.openxmlformats.org/officeDocument/2006/relationships/hyperlink" Target="https://student.slu.se/globalassets/mw/org-styr/styr-dok/personal/anstallningsordning-for-larare-vid-slu-180219.pdf" TargetMode="External"/><Relationship Id="rId197" Type="http://schemas.openxmlformats.org/officeDocument/2006/relationships/hyperlink" Target="https://www.slu.se/samverkan/slu-alumni/" TargetMode="External"/><Relationship Id="rId362" Type="http://schemas.openxmlformats.org/officeDocument/2006/relationships/hyperlink" Target="https://student.slu.se/regler-rattigheter/rattigheter-och-skyldigheter/utbildningshandboken/" TargetMode="External"/><Relationship Id="rId418" Type="http://schemas.openxmlformats.org/officeDocument/2006/relationships/hyperlink" Target="https://student.slu.se/regler-rattigheter/rattigheter-och-skyldigheter/utbildningshandboken/" TargetMode="External"/><Relationship Id="rId222" Type="http://schemas.openxmlformats.org/officeDocument/2006/relationships/hyperlink" Target="https://student.slu.se/regler-rattigheter/rattigheter-och-skyldigheter/utbildningshandboken/" TargetMode="External"/><Relationship Id="rId264" Type="http://schemas.openxmlformats.org/officeDocument/2006/relationships/hyperlink" Target="https://student.slu.se/regler-rattigheter/rattigheter-och-skyldigheter/utbildningshandboken/" TargetMode="External"/><Relationship Id="rId471" Type="http://schemas.openxmlformats.org/officeDocument/2006/relationships/hyperlink" Target="https://student.slu.se/globalassets/mw/org-styr/styr-dok/utb-grund-avancerad/lokal-examensordning-20171220-kompletterad-tom-20190619.pdf" TargetMode="External"/><Relationship Id="rId17" Type="http://schemas.openxmlformats.org/officeDocument/2006/relationships/hyperlink" Target="https://student.slu.se/regler-rattigheter/rattigheter-och-skyldigheter/utbildningshandboken/" TargetMode="External"/><Relationship Id="rId59" Type="http://schemas.openxmlformats.org/officeDocument/2006/relationships/hyperlink" Target="https://student.slu.se/regler-rattigheter/rattigheter-och-skyldigheter/utbildningshandboken/" TargetMode="External"/><Relationship Id="rId124" Type="http://schemas.openxmlformats.org/officeDocument/2006/relationships/hyperlink" Target="https://student.slu.se/regler-rattigheter/rattigheter-och-skyldigheter/utbildningshandboken/" TargetMode="External"/><Relationship Id="rId527" Type="http://schemas.openxmlformats.org/officeDocument/2006/relationships/hyperlink" Target="https://student.slu.se/regler-rattigheter/rattigheter-och-skyldigheter/utbildningshandboken/" TargetMode="External"/><Relationship Id="rId569" Type="http://schemas.openxmlformats.org/officeDocument/2006/relationships/hyperlink" Target="https://www.slu.se/om-slu/organisation/fakulteter-och-institutioner/" TargetMode="External"/><Relationship Id="rId70" Type="http://schemas.openxmlformats.org/officeDocument/2006/relationships/hyperlink" Target="https://student.slu.se/globalassets/mw/stod-serv/utbildning/grund--och-avancerad-niva/utbildningshandbok/bilaga-3b-amnesbeskrivning-for-slus-huvudomraden.pdf" TargetMode="External"/><Relationship Id="rId166" Type="http://schemas.openxmlformats.org/officeDocument/2006/relationships/hyperlink" Target="https://student.slu.se/globalassets/mw/stod-serv/utbildning/grund--och-avancerad-niva/utbildningshandbok/bilaga-3b-amnesbeskrivning-for-slus-huvudomraden.pdf" TargetMode="External"/><Relationship Id="rId331" Type="http://schemas.openxmlformats.org/officeDocument/2006/relationships/hyperlink" Target="https://student.slu.se/regler-rattigheter/rattigheter-och-skyldigheter/utbildningshandboken/" TargetMode="External"/><Relationship Id="rId373" Type="http://schemas.openxmlformats.org/officeDocument/2006/relationships/hyperlink" Target="https://student.slu.se/regler-rattigheter/rattigheter-och-skyldigheter/utbildningshandboken/" TargetMode="External"/><Relationship Id="rId429" Type="http://schemas.openxmlformats.org/officeDocument/2006/relationships/hyperlink" Target="https://student.slu.se/globalassets/mw/stod-serv/utbildning/grund--och-avancerad-niva/utbildningshandbok/bilaga-2-arscykel-for-utbildningsplanering-final.pdf" TargetMode="External"/><Relationship Id="rId580" Type="http://schemas.openxmlformats.org/officeDocument/2006/relationships/hyperlink" Target="http://www.mecenat.se/" TargetMode="External"/><Relationship Id="rId1" Type="http://schemas.openxmlformats.org/officeDocument/2006/relationships/numbering" Target="numbering.xml"/><Relationship Id="rId233" Type="http://schemas.openxmlformats.org/officeDocument/2006/relationships/hyperlink" Target="https://student.slu.se/globalassets/mw/stod-serv/utbildning/grund--och-avancerad-niva/utbildningshandbok/bilaga-2-arscykel-for-utbildningsplanering-final.pdf" TargetMode="External"/><Relationship Id="rId440" Type="http://schemas.openxmlformats.org/officeDocument/2006/relationships/hyperlink" Target="https://internt.slu.se/stod-service/admin-stod/kommunikation-marknadsforing/sprak/sprakhjalpmedel/stilguide-svenska/" TargetMode="External"/><Relationship Id="rId28" Type="http://schemas.openxmlformats.org/officeDocument/2006/relationships/hyperlink" Target="https://student.slu.se/regler-rattigheter/rattigheter-och-skyldigheter/utbildningshandboken/" TargetMode="External"/><Relationship Id="rId275" Type="http://schemas.openxmlformats.org/officeDocument/2006/relationships/hyperlink" Target="http://www.antagning.se/" TargetMode="External"/><Relationship Id="rId300" Type="http://schemas.openxmlformats.org/officeDocument/2006/relationships/hyperlink" Target="http://www.antagning.se/" TargetMode="External"/><Relationship Id="rId482" Type="http://schemas.openxmlformats.org/officeDocument/2006/relationships/hyperlink" Target="https://student.slu.se/regler-rattigheter/rattigheter-och-skyldigheter/utbildningshandboken/" TargetMode="External"/><Relationship Id="rId538" Type="http://schemas.openxmlformats.org/officeDocument/2006/relationships/hyperlink" Target="https://student.slu.se/regler-rattigheter/rattigheter-och-skyldigheter/utbildningshandboken/" TargetMode="External"/><Relationship Id="rId81" Type="http://schemas.openxmlformats.org/officeDocument/2006/relationships/hyperlink" Target="https://student.slu.se/regler-rattigheter/rattigheter-och-skyldigheter/utbildningshandboken/" TargetMode="External"/><Relationship Id="rId135" Type="http://schemas.openxmlformats.org/officeDocument/2006/relationships/hyperlink" Target="http://www.antagning.se/" TargetMode="External"/><Relationship Id="rId177" Type="http://schemas.openxmlformats.org/officeDocument/2006/relationships/hyperlink" Target="https://student.slu.se/regler-rattigheter/rattigheter-och-skyldigheter/utbildningshandboken/" TargetMode="External"/><Relationship Id="rId342" Type="http://schemas.openxmlformats.org/officeDocument/2006/relationships/hyperlink" Target="https://student.slu.se/regler-rattigheter/rattigheter-och-skyldigheter/utbildningshandboken/" TargetMode="External"/><Relationship Id="rId384" Type="http://schemas.openxmlformats.org/officeDocument/2006/relationships/hyperlink" Target="https://student.slu.se/regler-rattigheter/rattigheter-och-skyldigheter/utbildningshandboken/" TargetMode="External"/><Relationship Id="rId202" Type="http://schemas.openxmlformats.org/officeDocument/2006/relationships/hyperlink" Target="https://internt.slu.se/verktyg/lins/" TargetMode="External"/><Relationship Id="rId244" Type="http://schemas.openxmlformats.org/officeDocument/2006/relationships/hyperlink" Target="https://student.slu.se/studier/kurser-och-program/kurssok/" TargetMode="External"/><Relationship Id="rId39" Type="http://schemas.openxmlformats.org/officeDocument/2006/relationships/hyperlink" Target="https://student.slu.se/regler-rattigheter/rattigheter-och-skyldigheter/utbildningshandboken/" TargetMode="External"/><Relationship Id="rId286" Type="http://schemas.openxmlformats.org/officeDocument/2006/relationships/hyperlink" Target="https://student.slu.se/studier/anmalan-och-antagning/antagning-anmalan/" TargetMode="External"/><Relationship Id="rId451" Type="http://schemas.openxmlformats.org/officeDocument/2006/relationships/hyperlink" Target="https://student.slu.se/regler-rattigheter/rattigheter-och-skyldigheter/utbildningshandboken/" TargetMode="External"/><Relationship Id="rId493" Type="http://schemas.openxmlformats.org/officeDocument/2006/relationships/hyperlink" Target="http://www.universityadmissions.se/" TargetMode="External"/><Relationship Id="rId507" Type="http://schemas.openxmlformats.org/officeDocument/2006/relationships/hyperlink" Target="https://student.slu.se/regler-rattigheter/rattigheter-och-skyldigheter/utbildningshandboken/" TargetMode="External"/><Relationship Id="rId549" Type="http://schemas.openxmlformats.org/officeDocument/2006/relationships/hyperlink" Target="https://student.slu.se/globalassets/mw/stod-serv/utbildning/grund--och-avancerad-niva/utbildningshandbok/bilaga-3a-amnen-vid-slu-inom-utbildning-pa-grundniva-och-avancerad-niva.pdf" TargetMode="External"/><Relationship Id="rId50" Type="http://schemas.openxmlformats.org/officeDocument/2006/relationships/hyperlink" Target="https://student.slu.se/regler-rattigheter/rattigheter-och-skyldigheter/utbildningshandboken/" TargetMode="External"/><Relationship Id="rId104" Type="http://schemas.openxmlformats.org/officeDocument/2006/relationships/hyperlink" Target="https://student.slu.se/" TargetMode="External"/><Relationship Id="rId146" Type="http://schemas.openxmlformats.org/officeDocument/2006/relationships/hyperlink" Target="https://student.slu.se/regler-rattigheter/rattigheter-och-skyldigheter/utbildningshandboken/" TargetMode="External"/><Relationship Id="rId188" Type="http://schemas.openxmlformats.org/officeDocument/2006/relationships/hyperlink" Target="https://student.slu.se/regler-rattigheter/rattigheter-och-skyldigheter/utbildningshandboken/" TargetMode="External"/><Relationship Id="rId311" Type="http://schemas.openxmlformats.org/officeDocument/2006/relationships/hyperlink" Target="https://student.slu.se/regler-rattigheter/rattigheter-och-skyldigheter/utbildningshandboken/" TargetMode="External"/><Relationship Id="rId353" Type="http://schemas.openxmlformats.org/officeDocument/2006/relationships/hyperlink" Target="https://student.slu.se/globalassets/mw/stod-serv/utbildning/grund--och-avancerad-niva/utbildningshandbok/omprovning-tentamen-2.pdf" TargetMode="External"/><Relationship Id="rId395" Type="http://schemas.openxmlformats.org/officeDocument/2006/relationships/hyperlink" Target="https://student.slu.se/regler-rattigheter/rattigheter-och-skyldigheter/utbildningshandboken/" TargetMode="External"/><Relationship Id="rId409" Type="http://schemas.openxmlformats.org/officeDocument/2006/relationships/hyperlink" Target="https://student.slu.se/regler-rattigheter/rattigheter-och-skyldigheter/studentombud/" TargetMode="External"/><Relationship Id="rId560" Type="http://schemas.openxmlformats.org/officeDocument/2006/relationships/hyperlink" Target="mailto:?subject=Utbildningshandboken+-+Studentwebben&amp;body=http://student.slu.se/regler-rattigheter/rattigheter-och-skyldigheter/utbildningshandboken/" TargetMode="External"/><Relationship Id="rId92" Type="http://schemas.openxmlformats.org/officeDocument/2006/relationships/hyperlink" Target="https://student.slu.se/regler-rattigheter/rattigheter-och-skyldigheter/utbildningshandboken/" TargetMode="External"/><Relationship Id="rId213" Type="http://schemas.openxmlformats.org/officeDocument/2006/relationships/hyperlink" Target="https://student.slu.se/regler-rattigheter/rattigheter-och-skyldigheter/utbildningshandboken/" TargetMode="External"/><Relationship Id="rId420" Type="http://schemas.openxmlformats.org/officeDocument/2006/relationships/hyperlink" Target="https://student.slu.se/globalassets/mw/org-styr/styr-dok/utb-grund-avancerad/lokal-examensordning-20171220-kompletterad-tom-20190619.pdf" TargetMode="External"/><Relationship Id="rId255" Type="http://schemas.openxmlformats.org/officeDocument/2006/relationships/hyperlink" Target="https://student.slu.se/regler-rattigheter/rattigheter-och-skyldigheter/utbildningshandboken/" TargetMode="External"/><Relationship Id="rId297" Type="http://schemas.openxmlformats.org/officeDocument/2006/relationships/hyperlink" Target="https://student.slu.se/regler-rattigheter/rattigheter-och-skyldigheter/utbildningshandboken/" TargetMode="External"/><Relationship Id="rId462" Type="http://schemas.openxmlformats.org/officeDocument/2006/relationships/hyperlink" Target="https://student.slu.se/globalassets/mw/stod-serv/utbildning/grund--och-avancerad-niva/utbildningshandbok/bilaga-2-arscykel-for-utbildningsplanering-final.pdf" TargetMode="External"/><Relationship Id="rId518" Type="http://schemas.openxmlformats.org/officeDocument/2006/relationships/hyperlink" Target="https://student.slu.se/regler-rattigheter/rattigheter-och-skyldigheter/utbildningshandboken/" TargetMode="External"/><Relationship Id="rId115" Type="http://schemas.openxmlformats.org/officeDocument/2006/relationships/hyperlink" Target="https://student.slu.se/regler-rattigheter/rattigheter-och-skyldigheter/utbildningshandboken/" TargetMode="External"/><Relationship Id="rId157" Type="http://schemas.openxmlformats.org/officeDocument/2006/relationships/hyperlink" Target="https://internt.slu.se/min-anstallning/" TargetMode="External"/><Relationship Id="rId322" Type="http://schemas.openxmlformats.org/officeDocument/2006/relationships/hyperlink" Target="https://student.slu.se/regler-rattigheter/rattigheter-och-skyldigheter/utbildningshandboken/" TargetMode="External"/><Relationship Id="rId364" Type="http://schemas.openxmlformats.org/officeDocument/2006/relationships/hyperlink" Target="https://student.slu.se/studier/anmalan-och-antagning/terminstider-och-ortsspecifika-uppgifter/" TargetMode="External"/><Relationship Id="rId61" Type="http://schemas.openxmlformats.org/officeDocument/2006/relationships/hyperlink" Target="https://student.slu.se/globalassets/mw/stod-serv/utbildning/grund--och-avancerad-niva/utbildningshandbok/utbildningshandboken-bilaga-1-slus-utbildningsorganisation.pdf" TargetMode="External"/><Relationship Id="rId199" Type="http://schemas.openxmlformats.org/officeDocument/2006/relationships/hyperlink" Target="https://internt.slu.se/stod-service/utbildning/pedagogiskt-och-digitalt-stod/System/evald/evald/" TargetMode="External"/><Relationship Id="rId571" Type="http://schemas.openxmlformats.org/officeDocument/2006/relationships/hyperlink" Target="https://student.slu.se/studieservice/it-stod1/" TargetMode="External"/><Relationship Id="rId19" Type="http://schemas.openxmlformats.org/officeDocument/2006/relationships/hyperlink" Target="https://student.slu.se/regler-rattigheter/rattigheter-och-skyldigheter/utbildningshandboken/" TargetMode="External"/><Relationship Id="rId224" Type="http://schemas.openxmlformats.org/officeDocument/2006/relationships/hyperlink" Target="https://student.slu.se/regler-rattigheter/rattigheter-och-skyldigheter/utbildningshandboken/" TargetMode="External"/><Relationship Id="rId266" Type="http://schemas.openxmlformats.org/officeDocument/2006/relationships/hyperlink" Target="http://www.antagning.se/" TargetMode="External"/><Relationship Id="rId431" Type="http://schemas.openxmlformats.org/officeDocument/2006/relationships/hyperlink" Target="https://student.slu.se/regler-rattigheter/rattigheter-och-skyldigheter/utbildningshandboken/" TargetMode="External"/><Relationship Id="rId473" Type="http://schemas.openxmlformats.org/officeDocument/2006/relationships/hyperlink" Target="https://student.slu.se/globalassets/mw/stod-serv/utbildning/grund--och-avancerad-niva/utbildningshandbok/bilaga-2-arscykel-for-utbildningsplanering-final.pdf" TargetMode="External"/><Relationship Id="rId529" Type="http://schemas.openxmlformats.org/officeDocument/2006/relationships/hyperlink" Target="https://student.slu.se/regler-rattigheter/rattigheter-och-skyldigheter/utbildningshandboken/" TargetMode="External"/><Relationship Id="rId30" Type="http://schemas.openxmlformats.org/officeDocument/2006/relationships/hyperlink" Target="https://internt.slu.se/stod-service/utbildning/utbildning-pa-forskarniva/regler-och-riktlinjer/" TargetMode="External"/><Relationship Id="rId126" Type="http://schemas.openxmlformats.org/officeDocument/2006/relationships/hyperlink" Target="https://antagning.se/sv/Ta-reda-pa-mer-/Anmalnings--och-studieavgifter/Medborgare-utanfor-EU-och-EES/" TargetMode="External"/><Relationship Id="rId168" Type="http://schemas.openxmlformats.org/officeDocument/2006/relationships/hyperlink" Target="https://student.slu.se/regler-rattigheter/rattigheter-och-skyldigheter/utbildningshandboken/" TargetMode="External"/><Relationship Id="rId333" Type="http://schemas.openxmlformats.org/officeDocument/2006/relationships/hyperlink" Target="https://student.slu.se/regler-rattigheter/rattigheter-och-skyldigheter/utbildningshandboken/" TargetMode="External"/><Relationship Id="rId540" Type="http://schemas.openxmlformats.org/officeDocument/2006/relationships/hyperlink" Target="https://student.slu.se/regler-rattigheter/rattigheter-och-skyldigheter/utbildningshandboken/" TargetMode="External"/><Relationship Id="rId72" Type="http://schemas.openxmlformats.org/officeDocument/2006/relationships/hyperlink" Target="https://student.slu.se/globalassets/mw/stod-serv/utbildning/grund--och-avancerad-niva/utbildningshandbok/bilaga-2-arscykel-for-utbildningsplanering-final.pdf" TargetMode="External"/><Relationship Id="rId375" Type="http://schemas.openxmlformats.org/officeDocument/2006/relationships/hyperlink" Target="https://student.slu.se/regler-rattigheter/rattigheter-och-skyldigheter/utbildningshandboken/" TargetMode="External"/><Relationship Id="rId582" Type="http://schemas.openxmlformats.org/officeDocument/2006/relationships/hyperlink" Target="http://www.facebook.com/pages/SLU/104902269544771?ref=ts" TargetMode="External"/><Relationship Id="rId3" Type="http://schemas.openxmlformats.org/officeDocument/2006/relationships/settings" Target="settings.xml"/><Relationship Id="rId235" Type="http://schemas.openxmlformats.org/officeDocument/2006/relationships/hyperlink" Target="https://student.slu.se/globalassets/mw/org-styr/styr-dok/utb-grund-avancerad/mall-kursplaner-20220812.docx" TargetMode="External"/><Relationship Id="rId277" Type="http://schemas.openxmlformats.org/officeDocument/2006/relationships/hyperlink" Target="https://student.slu.se/regler-rattigheter/rattigheter-och-skyldigheter/utbildningshandboken/" TargetMode="External"/><Relationship Id="rId400" Type="http://schemas.openxmlformats.org/officeDocument/2006/relationships/hyperlink" Target="https://student.slu.se/regler-rattigheter/rattigheter-och-skyldigheter/utbildningshandboken/" TargetMode="External"/><Relationship Id="rId442" Type="http://schemas.openxmlformats.org/officeDocument/2006/relationships/hyperlink" Target="https://student.slu.se/globalassets/mw/stod-serv/utbildning/grund--och-avancerad-niva/utbildningshandbok/bilaga-2-arscykel-for-utbildningsplanering-final.pdf" TargetMode="External"/><Relationship Id="rId484" Type="http://schemas.openxmlformats.org/officeDocument/2006/relationships/hyperlink" Target="https://student.slu.se/regler-rattigheter/rattigheter-och-skyldigheter/utbildningshandboken/" TargetMode="External"/><Relationship Id="rId137" Type="http://schemas.openxmlformats.org/officeDocument/2006/relationships/hyperlink" Target="https://student.slu.se/studieservice/studieplanering/studieuppehall-studieavbrott/?si=548FF1B788D9DD7C29867D2C6D3D0726&amp;rid=572052763&amp;sn=sluEPi6-prodSearchIndex" TargetMode="External"/><Relationship Id="rId302" Type="http://schemas.openxmlformats.org/officeDocument/2006/relationships/hyperlink" Target="https://student.slu.se/studieservice/studieplanering/studieuppehall-studieavbrott/?si=548FF1B788D9DD7C29867D2C6D3D0726&amp;rid=572052763&amp;sn=sluEPi6-prodSearchIndex" TargetMode="External"/><Relationship Id="rId344" Type="http://schemas.openxmlformats.org/officeDocument/2006/relationships/hyperlink" Target="https://student.slu.se/regler-rattigheter/rattigheter-och-skyldigheter/utbildningshandboken/" TargetMode="External"/><Relationship Id="rId41" Type="http://schemas.openxmlformats.org/officeDocument/2006/relationships/hyperlink" Target="https://internt.slu.se/Organisation-och-styrning/organisation/gemensamma-verksamhetsstodet/utbildningsavdelningen/" TargetMode="External"/><Relationship Id="rId83" Type="http://schemas.openxmlformats.org/officeDocument/2006/relationships/hyperlink" Target="https://student.slu.se/regler-rattigheter/rattigheter-och-skyldigheter/utbildningshandboken/" TargetMode="External"/><Relationship Id="rId179" Type="http://schemas.openxmlformats.org/officeDocument/2006/relationships/hyperlink" Target="https://student.slu.se/globalassets/mw/riktade/huv/dokument-veckoinfo/3-okt-2017/beslut_policy_immateriella_rattigheter_udir_170928.pdf" TargetMode="External"/><Relationship Id="rId386" Type="http://schemas.openxmlformats.org/officeDocument/2006/relationships/hyperlink" Target="https://student.slu.se/globalassets/mw/stod-serv/utbildning/grund--och-avancerad-niva/utbildningshandbok/bilaga-8-uppgifter-som-ska-finnas-pa-framsida-och-titelsida-for-sjalvstandiga-arbeten.pdf" TargetMode="External"/><Relationship Id="rId551" Type="http://schemas.openxmlformats.org/officeDocument/2006/relationships/hyperlink" Target="https://internt.slu.se/stod-service/admin-stod/juridik-dataskydd-och-informationshantering/dokument-och-arkiv/verksamhetsomraden-och-handlingstyper/" TargetMode="External"/><Relationship Id="rId190" Type="http://schemas.openxmlformats.org/officeDocument/2006/relationships/hyperlink" Target="https://student.slu.se/globalassets/mw/org-styr/styr-dok/vision-strategi/beslut-om-ramverk-for-kvalitetsarbete-inom-utbildningen-reb-20161221.pdf" TargetMode="External"/><Relationship Id="rId204" Type="http://schemas.openxmlformats.org/officeDocument/2006/relationships/hyperlink" Target="https://student.slu.se/regler-rattigheter/rattigheter-och-skyldigheter/utbildningshandboken/" TargetMode="External"/><Relationship Id="rId246" Type="http://schemas.openxmlformats.org/officeDocument/2006/relationships/hyperlink" Target="https://student.slu.se/regler-rattigheter/rattigheter-och-skyldigheter/utbildningshandboken/" TargetMode="External"/><Relationship Id="rId288" Type="http://schemas.openxmlformats.org/officeDocument/2006/relationships/hyperlink" Target="https://student.slu.se/regler-rattigheter/rattigheter-och-skyldigheter/utbildningshandboken/" TargetMode="External"/><Relationship Id="rId411" Type="http://schemas.openxmlformats.org/officeDocument/2006/relationships/hyperlink" Target="https://student.slu.se/regler-rattigheter/rattigheter-och-skyldigheter/utbildningshandboken/" TargetMode="External"/><Relationship Id="rId453" Type="http://schemas.openxmlformats.org/officeDocument/2006/relationships/hyperlink" Target="https://student.slu.se/regler-rattigheter/rattigheter-och-skyldigheter/utbildningshandboken/" TargetMode="External"/><Relationship Id="rId509" Type="http://schemas.openxmlformats.org/officeDocument/2006/relationships/hyperlink" Target="https://student.slu.se/regler-rattigheter/rattigheter-och-skyldigheter/utbildningshandboken/" TargetMode="External"/><Relationship Id="rId106" Type="http://schemas.openxmlformats.org/officeDocument/2006/relationships/hyperlink" Target="https://student.slu.se/studieservice/studiestod/funka/" TargetMode="External"/><Relationship Id="rId313" Type="http://schemas.openxmlformats.org/officeDocument/2006/relationships/hyperlink" Target="https://student.slu.se/regler-rattigheter/rattigheter-och-skyldigheter/utbildningshandboken/" TargetMode="External"/><Relationship Id="rId495" Type="http://schemas.openxmlformats.org/officeDocument/2006/relationships/hyperlink" Target="http://www.universityadmissions.se/" TargetMode="External"/><Relationship Id="rId10" Type="http://schemas.openxmlformats.org/officeDocument/2006/relationships/hyperlink" Target="https://student.slu.se/regler-rattigheter/rattigheter-och-skyldigheter/utbildningshandboken/" TargetMode="External"/><Relationship Id="rId52" Type="http://schemas.openxmlformats.org/officeDocument/2006/relationships/hyperlink" Target="https://student.slu.se/regler-rattigheter/rattigheter-och-skyldigheter/utbildningshandboken/" TargetMode="External"/><Relationship Id="rId94" Type="http://schemas.openxmlformats.org/officeDocument/2006/relationships/hyperlink" Target="https://student.slu.se/regler-rattigheter/rattigheter-och-skyldigheter/utbildningshandboken/" TargetMode="External"/><Relationship Id="rId148" Type="http://schemas.openxmlformats.org/officeDocument/2006/relationships/hyperlink" Target="https://student.slu.se/regler-rattigheter/rattigheter-och-skyldigheter/utbildningshandboken/" TargetMode="External"/><Relationship Id="rId355" Type="http://schemas.openxmlformats.org/officeDocument/2006/relationships/hyperlink" Target="https://student.slu.se/regler-rattigheter/rattigheter-och-skyldigheter/utbildningshandboken/" TargetMode="External"/><Relationship Id="rId397" Type="http://schemas.openxmlformats.org/officeDocument/2006/relationships/hyperlink" Target="https://student.slu.se/regler-rattigheter/rattigheter-och-skyldigheter/utbildningshandboken/" TargetMode="External"/><Relationship Id="rId520" Type="http://schemas.openxmlformats.org/officeDocument/2006/relationships/hyperlink" Target="https://student.slu.se/studier/kurser-och-program/program-pa-grundniva/" TargetMode="External"/><Relationship Id="rId562" Type="http://schemas.openxmlformats.org/officeDocument/2006/relationships/hyperlink" Target="https://www.linkedin.com/shareArticle?mini=true&amp;url=http://student.slu.se/regler-rattigheter/rattigheter-och-skyldigheter/utbildningshandboken/&amp;title=Utbildningshandboken&amp;summary=&amp;source=AddToAny" TargetMode="External"/><Relationship Id="rId215" Type="http://schemas.openxmlformats.org/officeDocument/2006/relationships/hyperlink" Target="https://student.slu.se/regler-rattigheter/rattigheter-och-skyldigheter/utbildningshandboken/" TargetMode="External"/><Relationship Id="rId257" Type="http://schemas.openxmlformats.org/officeDocument/2006/relationships/hyperlink" Target="https://student.slu.se/regler-rattigheter/rattigheter-och-skyldigheter/utbildningshandboken/" TargetMode="External"/><Relationship Id="rId422" Type="http://schemas.openxmlformats.org/officeDocument/2006/relationships/hyperlink" Target="https://student.slu.se/regler-rattigheter/rattigheter-och-skyldigheter/utbildningshandboken/" TargetMode="External"/><Relationship Id="rId464" Type="http://schemas.openxmlformats.org/officeDocument/2006/relationships/hyperlink" Target="https://student.slu.se/globalassets/mw/stod-serv/utbildning/grund--och-avancerad-niva/utbildningshandbok/bilaga-2-arscykel-for-utbildningsplanering-final.pdf" TargetMode="External"/><Relationship Id="rId299" Type="http://schemas.openxmlformats.org/officeDocument/2006/relationships/hyperlink" Target="https://student.slu.se/regler-rattigheter/rattigheter-och-skyldigheter/utbildningshandboken/" TargetMode="External"/><Relationship Id="rId63" Type="http://schemas.openxmlformats.org/officeDocument/2006/relationships/hyperlink" Target="https://student.slu.se/globalassets/mw/stod-serv/utbildning/grund--och-avancerad-niva/utbildningshandbok/utbildningshandboken-bilaga-1-slus-utbildningsorganisation.pdf" TargetMode="External"/><Relationship Id="rId159" Type="http://schemas.openxmlformats.org/officeDocument/2006/relationships/hyperlink" Target="https://internt.slu.se/stod-service/utbildning/pedagogiskt-och-digitalt-stod/Pedagogik/" TargetMode="External"/><Relationship Id="rId366" Type="http://schemas.openxmlformats.org/officeDocument/2006/relationships/hyperlink" Target="https://student.slu.se/regler-rattigheter/rattigheter-och-skyldigheter/utbildningshandboken/" TargetMode="External"/><Relationship Id="rId573" Type="http://schemas.openxmlformats.org/officeDocument/2006/relationships/hyperlink" Target="https://student.slu.se/studentliv/studentkarer-vid-slu/" TargetMode="External"/><Relationship Id="rId226" Type="http://schemas.openxmlformats.org/officeDocument/2006/relationships/hyperlink" Target="https://student.slu.se/regler-rattigheter/rattigheter-och-skyldigheter/utbildningshandboken/" TargetMode="External"/><Relationship Id="rId433" Type="http://schemas.openxmlformats.org/officeDocument/2006/relationships/hyperlink" Target="https://student.slu.se/regler-rattigheter/rattigheter-och-skyldigheter/utbildningshandboken/" TargetMode="External"/><Relationship Id="rId74" Type="http://schemas.openxmlformats.org/officeDocument/2006/relationships/hyperlink" Target="https://student.slu.se/globalassets/mw/utb/utbildning/utbildningsnamnden/lokal-examensordning-inkl-examensbeskrivningar-unbeslut-2020-09-10.pdf" TargetMode="External"/><Relationship Id="rId377" Type="http://schemas.openxmlformats.org/officeDocument/2006/relationships/hyperlink" Target="https://student.slu.se/regler-rattigheter/rattigheter-och-skyldigheter/utbildningshandboken/" TargetMode="External"/><Relationship Id="rId500" Type="http://schemas.openxmlformats.org/officeDocument/2006/relationships/hyperlink" Target="http://www.antagning.se/" TargetMode="External"/><Relationship Id="rId584" Type="http://schemas.openxmlformats.org/officeDocument/2006/relationships/hyperlink" Target="https://www.slu.se/om-slu/om-webbplatsen/" TargetMode="External"/><Relationship Id="rId5" Type="http://schemas.openxmlformats.org/officeDocument/2006/relationships/hyperlink" Target="https://student.slu.se/globalassets/mw/stod-serv/utbildning/grund--och-avancerad-niva/utbildningshandbok/formular-andringsforslag-utbildningshandboken.docx" TargetMode="External"/><Relationship Id="rId237" Type="http://schemas.openxmlformats.org/officeDocument/2006/relationships/hyperlink" Target="https://student.slu.se/globalassets/mw/org-styr/styr-dok/utb-grund-avancerad/lokal-examensordning-20171220-kompletterad-tom-20190619.pdf" TargetMode="External"/><Relationship Id="rId444" Type="http://schemas.openxmlformats.org/officeDocument/2006/relationships/hyperlink" Target="https://student.slu.se/regler-rattigheter/rattigheter-och-skyldigheter/utbildningshandboken/" TargetMode="External"/><Relationship Id="rId290" Type="http://schemas.openxmlformats.org/officeDocument/2006/relationships/hyperlink" Target="https://student.slu.se/regler-rattigheter/rattigheter-och-skyldigheter/utbildningshandboken/" TargetMode="External"/><Relationship Id="rId304" Type="http://schemas.openxmlformats.org/officeDocument/2006/relationships/hyperlink" Target="https://student.slu.se/regler-rattigheter/rattigheter-och-skyldigheter/utbildningshandboken/" TargetMode="External"/><Relationship Id="rId388" Type="http://schemas.openxmlformats.org/officeDocument/2006/relationships/hyperlink" Target="https://student.slu.se/globalassets/mw/stod-serv/utbildning/grund--och-avancerad-niva/utbildningshandbok/bilaga-9-avpubliceringsprocess.pdf" TargetMode="External"/><Relationship Id="rId511" Type="http://schemas.openxmlformats.org/officeDocument/2006/relationships/hyperlink" Target="https://student.slu.se/regler-rattigheter/rattigheter-och-skyldigheter/utbildningshandboken/" TargetMode="External"/><Relationship Id="rId85" Type="http://schemas.openxmlformats.org/officeDocument/2006/relationships/hyperlink" Target="https://student.slu.se/regler-rattigheter/rattigheter-och-skyldigheter/utbildningshandboken/" TargetMode="External"/><Relationship Id="rId150" Type="http://schemas.openxmlformats.org/officeDocument/2006/relationships/hyperlink" Target="https://student.slu.se/regler-rattigheter/rattigheter-och-skyldigheter/utbildningshandboken/" TargetMode="External"/><Relationship Id="rId248" Type="http://schemas.openxmlformats.org/officeDocument/2006/relationships/hyperlink" Target="https://student.slu.se/globalassets/mw/stod-serv/utbildning/grund--och-avancerad-niva/utbildningshandbok/bilaga-2-arscykel-for-utbildningsplanering-final.pdf" TargetMode="External"/><Relationship Id="rId455" Type="http://schemas.openxmlformats.org/officeDocument/2006/relationships/hyperlink" Target="https://student.slu.se/regler-rattigheter/rattigheter-och-skyldigheter/utbildningshandboken/" TargetMode="External"/><Relationship Id="rId12" Type="http://schemas.openxmlformats.org/officeDocument/2006/relationships/hyperlink" Target="https://student.slu.se/regler-rattigheter/rattigheter-och-skyldigheter/utbildningshandboken/" TargetMode="External"/><Relationship Id="rId108" Type="http://schemas.openxmlformats.org/officeDocument/2006/relationships/hyperlink" Target="https://student.slu.se/regler-rattigheter/rattigheter-och-skyldigheter/utbildningshandboken/" TargetMode="External"/><Relationship Id="rId315" Type="http://schemas.openxmlformats.org/officeDocument/2006/relationships/hyperlink" Target="https://student.slu.se/regler-rattigheter/rattigheter-och-skyldigheter/utbildningshandboken/" TargetMode="External"/><Relationship Id="rId522" Type="http://schemas.openxmlformats.org/officeDocument/2006/relationships/hyperlink" Target="https://student.slu.se/regler-rattigheter/rattigheter-och-skyldigheter/utbildningshandboken/" TargetMode="External"/><Relationship Id="rId96" Type="http://schemas.openxmlformats.org/officeDocument/2006/relationships/hyperlink" Target="https://student.slu.se/ld" TargetMode="External"/><Relationship Id="rId161" Type="http://schemas.openxmlformats.org/officeDocument/2006/relationships/hyperlink" Target="https://student.slu.se/epu" TargetMode="External"/><Relationship Id="rId399" Type="http://schemas.openxmlformats.org/officeDocument/2006/relationships/hyperlink" Target="https://student.slu.se/regler-rattigheter/rattigheter-och-skyldigheter/utbildningshandboken/" TargetMode="External"/><Relationship Id="rId259" Type="http://schemas.openxmlformats.org/officeDocument/2006/relationships/hyperlink" Target="https://student.slu.se/regler-rattigheter/rattigheter-och-skyldigheter/utbildningshandboken/" TargetMode="External"/><Relationship Id="rId466" Type="http://schemas.openxmlformats.org/officeDocument/2006/relationships/hyperlink" Target="https://student.slu.se/regler-rattigheter/rattigheter-och-skyldigheter/utbildningshandboken/" TargetMode="External"/><Relationship Id="rId23" Type="http://schemas.openxmlformats.org/officeDocument/2006/relationships/hyperlink" Target="https://student.slu.se/regler-rattigheter/rattigheter-och-skyldigheter/utbildningshandboken/" TargetMode="External"/><Relationship Id="rId119" Type="http://schemas.openxmlformats.org/officeDocument/2006/relationships/hyperlink" Target="https://student.slu.se/globalassets/mw/stod-serv/utbildning/grund--och-avancerad-niva/utbildningshandbok/bilaga-3a-amnen-vid-slu-inom-utbildning-pa-grundniva-och-avancerad-niva.pdf" TargetMode="External"/><Relationship Id="rId326" Type="http://schemas.openxmlformats.org/officeDocument/2006/relationships/hyperlink" Target="https://student.slu.se/regler-rattigheter/rattigheter-och-skyldigheter/utbildningshandboken/" TargetMode="External"/><Relationship Id="rId533" Type="http://schemas.openxmlformats.org/officeDocument/2006/relationships/image" Target="media/image3.jpeg"/><Relationship Id="rId172" Type="http://schemas.openxmlformats.org/officeDocument/2006/relationships/hyperlink" Target="https://student.slu.se/regler-rattigheter/rattigheter-och-skyldigheter/utbildningshandboken/" TargetMode="External"/><Relationship Id="rId477" Type="http://schemas.openxmlformats.org/officeDocument/2006/relationships/hyperlink" Target="https://student.slu.se/regler-rattigheter/rattigheter-och-skyldigheter/utbildningshandboken/" TargetMode="External"/><Relationship Id="rId337" Type="http://schemas.openxmlformats.org/officeDocument/2006/relationships/hyperlink" Target="https://student.slu.se/regler-rattigheter/rattigheter-och-skyldigheter/utbildningshandboken/" TargetMode="External"/><Relationship Id="rId34" Type="http://schemas.openxmlformats.org/officeDocument/2006/relationships/hyperlink" Target="https://student.slu.se/regler-rattigheter/rattigheter-och-skyldigheter/utbildningshandboken/" TargetMode="External"/><Relationship Id="rId544" Type="http://schemas.openxmlformats.org/officeDocument/2006/relationships/hyperlink" Target="https://student.slu.se/regler-rattigheter/rattigheter-och-skyldigheter/utbildningshandboken/" TargetMode="External"/><Relationship Id="rId183" Type="http://schemas.openxmlformats.org/officeDocument/2006/relationships/hyperlink" Target="https://student.slu.se/regler-rattigheter/rattigheter-och-skyldigheter/utbildningshandboken/" TargetMode="External"/><Relationship Id="rId390" Type="http://schemas.openxmlformats.org/officeDocument/2006/relationships/hyperlink" Target="https://student.slu.se/regler-rattigheter/rattigheter-och-skyldigheter/utbildningshandboken/" TargetMode="External"/><Relationship Id="rId404" Type="http://schemas.openxmlformats.org/officeDocument/2006/relationships/hyperlink" Target="https://student.slu.se/regler-rattigheter/rattigheter-och-skyldigheter/utbildningshandb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172</Pages>
  <Words>60653</Words>
  <Characters>345727</Characters>
  <Application>Microsoft Office Word</Application>
  <DocSecurity>0</DocSecurity>
  <Lines>2881</Lines>
  <Paragraphs>811</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405569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Pettersson</dc:creator>
  <cp:keywords/>
  <dc:description/>
  <cp:lastModifiedBy>Johan Hellgren</cp:lastModifiedBy>
  <cp:revision>14</cp:revision>
  <dcterms:created xsi:type="dcterms:W3CDTF">2023-04-06T08:49:00Z</dcterms:created>
  <dcterms:modified xsi:type="dcterms:W3CDTF">2023-04-07T17:23:00Z</dcterms:modified>
</cp:coreProperties>
</file>