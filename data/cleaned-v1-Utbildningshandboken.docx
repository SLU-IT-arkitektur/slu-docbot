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782" w:rsidRPr="00DF5782" w:rsidRDefault="00DF5782" w:rsidP="00E45897">
      <w:pPr>
        <w:pStyle w:val="Heading1"/>
        <w:rPr>
          <w:sz w:val="24"/>
          <w:szCs w:val="24"/>
        </w:rPr>
      </w:pPr>
      <w:r w:rsidRPr="00DF5782">
        <w:t>Utbildningshandboken</w:t>
      </w:r>
    </w:p>
    <w:p w:rsidR="00DF5782" w:rsidRPr="00DF5782" w:rsidRDefault="00DF5782" w:rsidP="00DF5782">
      <w:pPr>
        <w:shd w:val="clear" w:color="auto" w:fill="FFFFFF"/>
        <w:spacing w:after="0" w:line="240" w:lineRule="auto"/>
        <w:rPr>
          <w:rFonts w:ascii="Helvetica" w:eastAsia="Times New Roman" w:hAnsi="Helvetica" w:cs="Helvetica"/>
          <w:caps/>
          <w:color w:val="3B3B3B"/>
          <w:sz w:val="24"/>
          <w:szCs w:val="24"/>
          <w:lang w:eastAsia="sv-SE"/>
        </w:rPr>
      </w:pPr>
      <w:r w:rsidRPr="00DF5782">
        <w:rPr>
          <w:rFonts w:ascii="Helvetica" w:eastAsia="Times New Roman" w:hAnsi="Helvetica" w:cs="Helvetica"/>
          <w:caps/>
          <w:color w:val="3B3B3B"/>
          <w:sz w:val="24"/>
          <w:szCs w:val="24"/>
          <w:lang w:eastAsia="sv-SE"/>
        </w:rPr>
        <w:t xml:space="preserve">SENAST ÄNDRAD: 12 </w:t>
      </w:r>
      <w:proofErr w:type="gramStart"/>
      <w:r w:rsidRPr="00DF5782">
        <w:rPr>
          <w:rFonts w:ascii="Helvetica" w:eastAsia="Times New Roman" w:hAnsi="Helvetica" w:cs="Helvetica"/>
          <w:caps/>
          <w:color w:val="3B3B3B"/>
          <w:sz w:val="24"/>
          <w:szCs w:val="24"/>
          <w:lang w:eastAsia="sv-SE"/>
        </w:rPr>
        <w:t>SEPTEMBER</w:t>
      </w:r>
      <w:proofErr w:type="gramEnd"/>
      <w:r w:rsidRPr="00DF5782">
        <w:rPr>
          <w:rFonts w:ascii="Helvetica" w:eastAsia="Times New Roman" w:hAnsi="Helvetica" w:cs="Helvetica"/>
          <w:caps/>
          <w:color w:val="3B3B3B"/>
          <w:sz w:val="24"/>
          <w:szCs w:val="24"/>
          <w:lang w:eastAsia="sv-SE"/>
        </w:rPr>
        <w:t xml:space="preserve"> 2022</w:t>
      </w:r>
    </w:p>
    <w:p w:rsidR="00DF5782" w:rsidRPr="00DF5782" w:rsidRDefault="00DF5782" w:rsidP="00DF5782">
      <w:pPr>
        <w:shd w:val="clear" w:color="auto" w:fill="FFFFFF"/>
        <w:spacing w:after="300" w:line="240" w:lineRule="auto"/>
        <w:rPr>
          <w:rFonts w:ascii="Helvetica" w:eastAsia="Times New Roman" w:hAnsi="Helvetica" w:cs="Helvetica"/>
          <w:color w:val="302F2F"/>
          <w:sz w:val="24"/>
          <w:szCs w:val="24"/>
          <w:lang w:eastAsia="sv-SE"/>
        </w:rPr>
      </w:pPr>
      <w:r w:rsidRPr="00DF5782">
        <w:rPr>
          <w:rFonts w:ascii="Helvetica" w:eastAsia="Times New Roman" w:hAnsi="Helvetica" w:cs="Helvetica"/>
          <w:color w:val="302F2F"/>
          <w:sz w:val="24"/>
          <w:szCs w:val="24"/>
          <w:lang w:eastAsia="sv-SE"/>
        </w:rPr>
        <w:t>Policy, regler och riktlinjer för utbildning på grundnivå och avancerad nivå vid SLU</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Klicka på rubriken du vill läsa mer om så kommer du direkt till det kapitlet längre ner på sidan. Längst ner finns bilagorna.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avsnitt 1.4 beskrivs de viktigaste förändringarna sedan föregående version. Där det finns officiella översättningar av lagar citeras dessa, i andra fall är översättningen av lagtexter SLU:s egen.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Har du frågor kring regeltolkningar, vänd dig till den instans som är experter i frågorna. Om du är osäker på var du ska vända dig så kan du fråga fakultetskanslierna.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Har du synpunkter och förslag på förändringar/förtydliganden i Utbildningshandboken, fyll då i </w:t>
      </w:r>
      <w:hyperlink r:id="rId5" w:history="1">
        <w:r w:rsidRPr="00DF5782">
          <w:rPr>
            <w:rFonts w:ascii="Times New Roman" w:eastAsia="Times New Roman" w:hAnsi="Times New Roman" w:cs="Times New Roman"/>
            <w:color w:val="3F41DC"/>
            <w:sz w:val="24"/>
            <w:szCs w:val="24"/>
            <w:u w:val="single"/>
            <w:lang w:eastAsia="sv-SE"/>
          </w:rPr>
          <w:t>formuläret</w:t>
        </w:r>
      </w:hyperlink>
      <w:r w:rsidRPr="00DF5782">
        <w:rPr>
          <w:rFonts w:ascii="Times New Roman" w:eastAsia="Times New Roman" w:hAnsi="Times New Roman" w:cs="Times New Roman"/>
          <w:sz w:val="24"/>
          <w:szCs w:val="24"/>
          <w:lang w:eastAsia="sv-SE"/>
        </w:rPr>
        <w:t>, och skicka till </w:t>
      </w:r>
      <w:hyperlink r:id="rId6" w:history="1">
        <w:r w:rsidRPr="00DF5782">
          <w:rPr>
            <w:rFonts w:ascii="Times New Roman" w:eastAsia="Times New Roman" w:hAnsi="Times New Roman" w:cs="Times New Roman"/>
            <w:color w:val="3F41DC"/>
            <w:sz w:val="24"/>
            <w:szCs w:val="24"/>
            <w:u w:val="single"/>
            <w:lang w:eastAsia="sv-SE"/>
          </w:rPr>
          <w:t>Utbildningshandbok@slu.se</w:t>
        </w:r>
      </w:hyperlink>
      <w:r w:rsidRPr="00DF5782">
        <w:rPr>
          <w:rFonts w:ascii="Times New Roman" w:eastAsia="Times New Roman" w:hAnsi="Times New Roman" w:cs="Times New Roman"/>
          <w:sz w:val="24"/>
          <w:szCs w:val="24"/>
          <w:lang w:eastAsia="sv-SE"/>
        </w:rPr>
        <w:t xml:space="preserve">, så kommer dina synpunkter och förslag beaktas inför nästa revision av boken. </w:t>
      </w:r>
      <w:proofErr w:type="spellStart"/>
      <w:r w:rsidRPr="00DF5782">
        <w:rPr>
          <w:rFonts w:ascii="Times New Roman" w:eastAsia="Times New Roman" w:hAnsi="Times New Roman" w:cs="Times New Roman"/>
          <w:sz w:val="24"/>
          <w:szCs w:val="24"/>
          <w:lang w:eastAsia="sv-SE"/>
        </w:rPr>
        <w:t>Ubildningshandboken</w:t>
      </w:r>
      <w:proofErr w:type="spellEnd"/>
      <w:r w:rsidRPr="00DF5782">
        <w:rPr>
          <w:rFonts w:ascii="Times New Roman" w:eastAsia="Times New Roman" w:hAnsi="Times New Roman" w:cs="Times New Roman"/>
          <w:sz w:val="24"/>
          <w:szCs w:val="24"/>
          <w:lang w:eastAsia="sv-SE"/>
        </w:rPr>
        <w:t xml:space="preserve"> revideras en gång per år av Utbildningsnämnden inför kommande läsår. Utbildningsadministrativa noden koordinerar arbetet med revidering.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p w:rsidR="00DF5782" w:rsidRPr="00DF5782" w:rsidRDefault="00D05D10" w:rsidP="00DF5782">
      <w:pPr>
        <w:shd w:val="clear" w:color="auto" w:fill="FFFFFF"/>
        <w:spacing w:after="0"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pict>
          <v:rect id="_x0000_i1025" style="width:0;height:.75pt" o:hralign="center" o:hrstd="t" o:hr="t" fillcolor="#a0a0a0" stroked="f"/>
        </w:pict>
      </w:r>
    </w:p>
    <w:p w:rsidR="00DF5782" w:rsidRPr="00DF5782" w:rsidRDefault="00DF5782" w:rsidP="00647DC3">
      <w:pPr>
        <w:pStyle w:val="Heading2"/>
      </w:pPr>
      <w:r w:rsidRPr="00DF5782">
        <w:t>1. Inledning</w:t>
      </w:r>
    </w:p>
    <w:p w:rsidR="00DF5782" w:rsidRPr="00DF5782" w:rsidRDefault="00E45897"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7" w:anchor="inledning11" w:history="1">
        <w:r w:rsidR="00DF5782" w:rsidRPr="00DF5782">
          <w:rPr>
            <w:rFonts w:ascii="Times New Roman" w:eastAsia="Times New Roman" w:hAnsi="Times New Roman" w:cs="Times New Roman"/>
            <w:color w:val="3F41DC"/>
            <w:sz w:val="24"/>
            <w:szCs w:val="24"/>
            <w:u w:val="single"/>
            <w:lang w:eastAsia="sv-SE"/>
          </w:rPr>
          <w:t>1.1 Handbokens syfte, målgrupp och avgränsning</w:t>
        </w:r>
      </w:hyperlink>
      <w:r w:rsidR="00DF5782" w:rsidRPr="00DF5782">
        <w:rPr>
          <w:rFonts w:ascii="Times New Roman" w:eastAsia="Times New Roman" w:hAnsi="Times New Roman" w:cs="Times New Roman"/>
          <w:sz w:val="24"/>
          <w:szCs w:val="24"/>
          <w:lang w:eastAsia="sv-SE"/>
        </w:rPr>
        <w:br/>
      </w:r>
      <w:hyperlink r:id="rId8" w:anchor="inledning12" w:history="1">
        <w:r w:rsidR="00DF5782" w:rsidRPr="00DF5782">
          <w:rPr>
            <w:rFonts w:ascii="Times New Roman" w:eastAsia="Times New Roman" w:hAnsi="Times New Roman" w:cs="Times New Roman"/>
            <w:color w:val="3F41DC"/>
            <w:sz w:val="24"/>
            <w:szCs w:val="24"/>
            <w:u w:val="single"/>
            <w:lang w:eastAsia="sv-SE"/>
          </w:rPr>
          <w:t>1.2 Handbokens innehåll och disposition</w:t>
        </w:r>
      </w:hyperlink>
      <w:r w:rsidR="00DF5782" w:rsidRPr="00DF5782">
        <w:rPr>
          <w:rFonts w:ascii="Times New Roman" w:eastAsia="Times New Roman" w:hAnsi="Times New Roman" w:cs="Times New Roman"/>
          <w:sz w:val="24"/>
          <w:szCs w:val="24"/>
          <w:lang w:eastAsia="sv-SE"/>
        </w:rPr>
        <w:br/>
      </w:r>
      <w:hyperlink r:id="rId9" w:anchor="inledning13" w:history="1">
        <w:r w:rsidR="00DF5782" w:rsidRPr="00DF5782">
          <w:rPr>
            <w:rFonts w:ascii="Times New Roman" w:eastAsia="Times New Roman" w:hAnsi="Times New Roman" w:cs="Times New Roman"/>
            <w:color w:val="3F41DC"/>
            <w:sz w:val="24"/>
            <w:szCs w:val="24"/>
            <w:u w:val="single"/>
            <w:lang w:eastAsia="sv-SE"/>
          </w:rPr>
          <w:t>1.3 Förkortningar och andra återkommande begrepp</w:t>
        </w:r>
      </w:hyperlink>
      <w:r w:rsidR="00DF5782" w:rsidRPr="00DF5782">
        <w:rPr>
          <w:rFonts w:ascii="Times New Roman" w:eastAsia="Times New Roman" w:hAnsi="Times New Roman" w:cs="Times New Roman"/>
          <w:sz w:val="24"/>
          <w:szCs w:val="24"/>
          <w:lang w:eastAsia="sv-SE"/>
        </w:rPr>
        <w:br/>
      </w:r>
      <w:hyperlink r:id="rId10" w:anchor="inledning14" w:history="1">
        <w:r w:rsidR="00DF5782" w:rsidRPr="00DF5782">
          <w:rPr>
            <w:rFonts w:ascii="Times New Roman" w:eastAsia="Times New Roman" w:hAnsi="Times New Roman" w:cs="Times New Roman"/>
            <w:color w:val="3F41DC"/>
            <w:sz w:val="24"/>
            <w:szCs w:val="24"/>
            <w:u w:val="single"/>
            <w:lang w:eastAsia="sv-SE"/>
          </w:rPr>
          <w:t>1.4 Förändringar sedan föregående version</w:t>
        </w:r>
      </w:hyperlink>
    </w:p>
    <w:p w:rsidR="00DF5782" w:rsidRPr="00DF5782" w:rsidRDefault="00DF5782" w:rsidP="00647DC3">
      <w:pPr>
        <w:pStyle w:val="Heading3"/>
      </w:pPr>
      <w:r w:rsidRPr="00DF5782">
        <w:t>1.1 Handbokens syfte, målgrupp och avgränsning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övergripande syftet med Utbildningshandboken är att tydliggöra vilka rättigheter och skyldigheter som studenter, lärare och annan personal har vid SLU.</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Utbildningshandboken ska kunna ge svar på frågor om vad som gäller för utbildning på grundnivå och avancerad nivå inom SLU. I vissa delar är detta styrt från annat håll men beskrivs här. I andra delar är det Utbildningshandboken som utgör styrdokumentet för SLU.</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Dessutom är det meningen att läsaren genom instruktioner och hänvisningar ska få hjälp att utföra olika moment.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Tänk dock på att Utbildningshandboken </w:t>
      </w:r>
      <w:r w:rsidRPr="00DF5782">
        <w:rPr>
          <w:rFonts w:ascii="Times New Roman" w:eastAsia="Times New Roman" w:hAnsi="Times New Roman" w:cs="Times New Roman"/>
          <w:i/>
          <w:iCs/>
          <w:sz w:val="24"/>
          <w:szCs w:val="24"/>
          <w:lang w:eastAsia="sv-SE"/>
        </w:rPr>
        <w:t>inte</w:t>
      </w:r>
      <w:r w:rsidRPr="00DF5782">
        <w:rPr>
          <w:rFonts w:ascii="Times New Roman" w:eastAsia="Times New Roman" w:hAnsi="Times New Roman" w:cs="Times New Roman"/>
          <w:sz w:val="24"/>
          <w:szCs w:val="24"/>
          <w:lang w:eastAsia="sv-SE"/>
        </w:rPr>
        <w:t> gäller för</w:t>
      </w:r>
    </w:p>
    <w:p w:rsidR="00DF5782" w:rsidRPr="00DF5782" w:rsidRDefault="00DF5782" w:rsidP="00DF5782">
      <w:pPr>
        <w:numPr>
          <w:ilvl w:val="0"/>
          <w:numId w:val="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uppdragsutbildning och studenter i uppdragsutbildning,</w:t>
      </w:r>
    </w:p>
    <w:p w:rsidR="00DF5782" w:rsidRPr="00DF5782" w:rsidRDefault="00DF5782" w:rsidP="00DF5782">
      <w:pPr>
        <w:numPr>
          <w:ilvl w:val="0"/>
          <w:numId w:val="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sz w:val="24"/>
          <w:szCs w:val="24"/>
          <w:lang w:eastAsia="sv-SE"/>
        </w:rPr>
        <w:t>utbildning för forskare och doktorander.</w:t>
      </w:r>
      <w:proofErr w:type="gramEnd"/>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1" w:anchor="inledning1"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647DC3">
      <w:pPr>
        <w:pStyle w:val="Heading3"/>
      </w:pPr>
      <w:r w:rsidRPr="00DF5782">
        <w:t>1.2 Handbokens innehåll och disposition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Kapitlen i dokumentet motsvarar olika aspekter av utbildningen, och underavsnitten i varje kapitel har i allmänhet ett antal återkommande underrubriker: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Viktiga begrepp</w:t>
      </w:r>
      <w:r w:rsidRPr="00DF5782">
        <w:rPr>
          <w:rFonts w:ascii="Times New Roman" w:eastAsia="Times New Roman" w:hAnsi="Times New Roman" w:cs="Times New Roman"/>
          <w:sz w:val="24"/>
          <w:szCs w:val="24"/>
          <w:lang w:eastAsia="sv-SE"/>
        </w:rPr>
        <w:br/>
        <w:t>Termer och begrepp som används i avsnittet och som kan behöva definieras och förklaras.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Policy</w:t>
      </w:r>
      <w:r w:rsidRPr="00DF5782">
        <w:rPr>
          <w:rFonts w:ascii="Times New Roman" w:eastAsia="Times New Roman" w:hAnsi="Times New Roman" w:cs="Times New Roman"/>
          <w:sz w:val="24"/>
          <w:szCs w:val="24"/>
          <w:lang w:eastAsia="sv-SE"/>
        </w:rPr>
        <w:br/>
        <w:t>SLU:s avsikt och viljeinriktning. Ibland hänvisas till andra dokument som beskriver SLU:s mål och strategier.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Nationella regler</w:t>
      </w:r>
      <w:r w:rsidRPr="00DF5782">
        <w:rPr>
          <w:rFonts w:ascii="Times New Roman" w:eastAsia="Times New Roman" w:hAnsi="Times New Roman" w:cs="Times New Roman"/>
          <w:sz w:val="24"/>
          <w:szCs w:val="24"/>
          <w:lang w:eastAsia="sv-SE"/>
        </w:rPr>
        <w:br/>
        <w:t>De regler som styr SLU:s verksamhet och som gäller både studenter och anställda. Författningar som beslutas av riksdag och regering (exempelvis lagar) är överordnade SLU:s interna regelverk. Därför hänvisas ofta till dem, både med rena citat och med övergripande förklaringar av lagtexten. Om en författning ändras, gäller den även om SLU:s interna dokument inte hunnit uppdateras. Gå vid behov till källan för att kontrollera den senaste versionen.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SLU-regler</w:t>
      </w:r>
      <w:r w:rsidRPr="00DF5782">
        <w:rPr>
          <w:rFonts w:ascii="Times New Roman" w:eastAsia="Times New Roman" w:hAnsi="Times New Roman" w:cs="Times New Roman"/>
          <w:sz w:val="24"/>
          <w:szCs w:val="24"/>
          <w:lang w:eastAsia="sv-SE"/>
        </w:rPr>
        <w:br/>
        <w:t>Utbildningshandboken utgör i sig styrdokumentet för de interna regler som gäller inom SLU för utbildning på grundnivå och avancerad nivå. I vissa fall är reglerna beslutade i ett annat dokument och då hänvisas till det. Gå vid behov till källan för att kontrollera den senaste versionen. Inom SLU förekommer även begreppet riktlinjer med motsvarande innebörd som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Vem ansvarar för vad?</w:t>
      </w:r>
      <w:r w:rsidRPr="00DF5782">
        <w:rPr>
          <w:rFonts w:ascii="Times New Roman" w:eastAsia="Times New Roman" w:hAnsi="Times New Roman" w:cs="Times New Roman"/>
          <w:sz w:val="24"/>
          <w:szCs w:val="24"/>
          <w:lang w:eastAsia="sv-SE"/>
        </w:rPr>
        <w:br/>
        <w:t>Ansvarsfördelningen för det arbete som beskrivs i avsnittet. SLU:s delegationsordningar är överordnade Utbildningshandboken när det gäller beslutsbefogenheter och ansvarsfördelning mellan olika organ och funktionärer. Om en delegationsordning ändras, gäller den även om Utbildningshandboken inte hunnit uppdateras. Gå vid behov till källan för att kontrollera den senaste versionen. Utöver delegationsordningarna för hela universitetet och fakulteterna, har dessutom institutionerna vanligtvis en intern ansvarsfördelning för utbildningsfrågor.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Instruktioner</w:t>
      </w:r>
      <w:r w:rsidRPr="00DF5782">
        <w:rPr>
          <w:rFonts w:ascii="Times New Roman" w:eastAsia="Times New Roman" w:hAnsi="Times New Roman" w:cs="Times New Roman"/>
          <w:sz w:val="24"/>
          <w:szCs w:val="24"/>
          <w:lang w:eastAsia="sv-SE"/>
        </w:rPr>
        <w:br/>
        <w:t>Upplysningar om hur en arbetsuppgift, ett moment eller en åtgärd ska utföras. Rekommendationer från SUHF (Sveriges universitets- och högskoleförbund) brukar SLU följa. De är dock i sig inte styrande för verksamheten, utan måste ingå i ett SLU-beslut för att gälla här.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Länkar</w:t>
      </w:r>
      <w:r w:rsidRPr="00DF5782">
        <w:rPr>
          <w:rFonts w:ascii="Times New Roman" w:eastAsia="Times New Roman" w:hAnsi="Times New Roman" w:cs="Times New Roman"/>
          <w:sz w:val="24"/>
          <w:szCs w:val="24"/>
          <w:lang w:eastAsia="sv-SE"/>
        </w:rPr>
        <w:br/>
        <w:t>I förekommande fall ges tips om ytterligare information och fördjupande läsning, ofta som länkar till SLU:s webbplats.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Alla dessa rubriker finns inte i varje underavsnitt, och dessutom kan det finnas andra rubriker som är specifika för ett visst avsnitt, men det här är den generella strukturen.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proofErr w:type="gramStart"/>
      <w:r w:rsidRPr="00DF5782">
        <w:rPr>
          <w:rFonts w:ascii="Helvetica" w:eastAsia="Times New Roman" w:hAnsi="Helvetica" w:cs="Helvetica"/>
          <w:color w:val="302F2F"/>
          <w:sz w:val="27"/>
          <w:szCs w:val="27"/>
          <w:lang w:eastAsia="sv-SE"/>
        </w:rPr>
        <w:lastRenderedPageBreak/>
        <w:t>Undantag</w:t>
      </w:r>
      <w:proofErr w:type="gramEnd"/>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Vad som anges i Utbildningshandboken gäller i normala fall, men undantag kan medges om det finns skäl för det. Undantag beslutas av samma instans som beslutar om regeln, men kan tillfälligt beslutas av en annan instans, oftast vid omständigheter som SLU inte råder över.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2" w:history="1">
        <w:r w:rsidR="00DF5782" w:rsidRPr="00DF5782">
          <w:rPr>
            <w:rFonts w:ascii="Times New Roman" w:eastAsia="Times New Roman" w:hAnsi="Times New Roman" w:cs="Times New Roman"/>
            <w:color w:val="3F41DC"/>
            <w:sz w:val="24"/>
            <w:szCs w:val="24"/>
            <w:u w:val="single"/>
            <w:lang w:eastAsia="sv-SE"/>
          </w:rPr>
          <w:t>Lagar och andra författningar</w:t>
        </w:r>
        <w:r w:rsidR="00DF5782" w:rsidRPr="00DF5782">
          <w:rPr>
            <w:rFonts w:ascii="Times New Roman" w:eastAsia="Times New Roman" w:hAnsi="Times New Roman" w:cs="Times New Roman"/>
            <w:color w:val="3F41DC"/>
            <w:sz w:val="24"/>
            <w:szCs w:val="24"/>
            <w:lang w:eastAsia="sv-SE"/>
          </w:rPr>
          <w:br/>
        </w:r>
      </w:hyperlink>
      <w:hyperlink r:id="rId13" w:history="1">
        <w:r w:rsidR="00DF5782" w:rsidRPr="00DF5782">
          <w:rPr>
            <w:rFonts w:ascii="Times New Roman" w:eastAsia="Times New Roman" w:hAnsi="Times New Roman" w:cs="Times New Roman"/>
            <w:color w:val="3F41DC"/>
            <w:sz w:val="24"/>
            <w:szCs w:val="24"/>
            <w:u w:val="single"/>
            <w:lang w:eastAsia="sv-SE"/>
          </w:rPr>
          <w:t>Regler som styr utbildning på forskarnivå</w:t>
        </w:r>
        <w:r w:rsidR="00DF5782" w:rsidRPr="00DF5782">
          <w:rPr>
            <w:rFonts w:ascii="Times New Roman" w:eastAsia="Times New Roman" w:hAnsi="Times New Roman" w:cs="Times New Roman"/>
            <w:color w:val="3F41DC"/>
            <w:sz w:val="24"/>
            <w:szCs w:val="24"/>
            <w:lang w:eastAsia="sv-SE"/>
          </w:rPr>
          <w:br/>
        </w:r>
      </w:hyperlink>
      <w:hyperlink r:id="rId14" w:history="1">
        <w:r w:rsidR="00DF5782" w:rsidRPr="00DF5782">
          <w:rPr>
            <w:rFonts w:ascii="Times New Roman" w:eastAsia="Times New Roman" w:hAnsi="Times New Roman" w:cs="Times New Roman"/>
            <w:color w:val="3F41DC"/>
            <w:sz w:val="24"/>
            <w:szCs w:val="24"/>
            <w:u w:val="single"/>
            <w:lang w:eastAsia="sv-SE"/>
          </w:rPr>
          <w:t>Regler som styr uppdragsutbildning</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5" w:anchor="inledning1"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647DC3">
      <w:pPr>
        <w:pStyle w:val="Heading3"/>
      </w:pPr>
      <w:r w:rsidRPr="00DF5782">
        <w:t>1.3 Förkortningar och andra återkommande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Förkortningar och begrepp som förekommer i Utbildningshandboken och i andra utbildningsrelaterade sammanhang inom SLU:</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6" w:history="1">
        <w:r w:rsidR="00DF5782" w:rsidRPr="00DF5782">
          <w:rPr>
            <w:rFonts w:ascii="Times New Roman" w:eastAsia="Times New Roman" w:hAnsi="Times New Roman" w:cs="Times New Roman"/>
            <w:i/>
            <w:iCs/>
            <w:color w:val="3F41DC"/>
            <w:sz w:val="24"/>
            <w:szCs w:val="24"/>
            <w:lang w:eastAsia="sv-SE"/>
          </w:rPr>
          <w:t>Avdelningen för lärande och digitalisering – </w:t>
        </w:r>
        <w:r w:rsidR="00DF5782" w:rsidRPr="00DF5782">
          <w:rPr>
            <w:rFonts w:ascii="Times New Roman" w:eastAsia="Times New Roman" w:hAnsi="Times New Roman" w:cs="Times New Roman"/>
            <w:color w:val="3F41DC"/>
            <w:sz w:val="24"/>
            <w:szCs w:val="24"/>
            <w:u w:val="single"/>
            <w:lang w:eastAsia="sv-SE"/>
          </w:rPr>
          <w:t>en del av verksamhetsstödet inom SLU som ger stöd inom högskolepedagogik, IT-pedagogik, media och utbildningssystem, se SLU:s webb.</w:t>
        </w:r>
      </w:hyperlink>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Behörighetsvillkor </w:t>
      </w:r>
      <w:r w:rsidRPr="00DF5782">
        <w:rPr>
          <w:rFonts w:ascii="Times New Roman" w:eastAsia="Times New Roman" w:hAnsi="Times New Roman" w:cs="Times New Roman"/>
          <w:sz w:val="24"/>
          <w:szCs w:val="24"/>
          <w:lang w:eastAsia="sv-SE"/>
        </w:rPr>
        <w:t>– de förkunskaper och andra villkor som ställs för att en student ska vara behörig till en viss utbildning.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Canvas</w:t>
      </w:r>
      <w:r w:rsidRPr="00DF5782">
        <w:rPr>
          <w:rFonts w:ascii="Times New Roman" w:eastAsia="Times New Roman" w:hAnsi="Times New Roman" w:cs="Times New Roman"/>
          <w:sz w:val="24"/>
          <w:szCs w:val="24"/>
          <w:lang w:eastAsia="sv-SE"/>
        </w:rPr>
        <w:t xml:space="preserve"> - SLU:s </w:t>
      </w:r>
      <w:proofErr w:type="spellStart"/>
      <w:r w:rsidRPr="00DF5782">
        <w:rPr>
          <w:rFonts w:ascii="Times New Roman" w:eastAsia="Times New Roman" w:hAnsi="Times New Roman" w:cs="Times New Roman"/>
          <w:sz w:val="24"/>
          <w:szCs w:val="24"/>
          <w:lang w:eastAsia="sv-SE"/>
        </w:rPr>
        <w:t>lärplattform</w:t>
      </w:r>
      <w:proofErr w:type="spellEnd"/>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Dekan –</w:t>
      </w:r>
      <w:r w:rsidRPr="00DF5782">
        <w:rPr>
          <w:rFonts w:ascii="Times New Roman" w:eastAsia="Times New Roman" w:hAnsi="Times New Roman" w:cs="Times New Roman"/>
          <w:sz w:val="24"/>
          <w:szCs w:val="24"/>
          <w:lang w:eastAsia="sv-SE"/>
        </w:rPr>
        <w:t> chef för en </w:t>
      </w:r>
      <w:r w:rsidRPr="00DF5782">
        <w:rPr>
          <w:rFonts w:ascii="Times New Roman" w:eastAsia="Times New Roman" w:hAnsi="Times New Roman" w:cs="Times New Roman"/>
          <w:i/>
          <w:iCs/>
          <w:sz w:val="24"/>
          <w:szCs w:val="24"/>
          <w:lang w:eastAsia="sv-SE"/>
        </w:rPr>
        <w:t>fakultet</w:t>
      </w:r>
      <w:r w:rsidRPr="00DF5782">
        <w:rPr>
          <w:rFonts w:ascii="Times New Roman" w:eastAsia="Times New Roman" w:hAnsi="Times New Roman" w:cs="Times New Roman"/>
          <w:sz w:val="24"/>
          <w:szCs w:val="24"/>
          <w:lang w:eastAsia="sv-SE"/>
        </w:rPr>
        <w:t> inom SLU.</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Delegationsordning –</w:t>
      </w:r>
      <w:r w:rsidRPr="00DF5782">
        <w:rPr>
          <w:rFonts w:ascii="Times New Roman" w:eastAsia="Times New Roman" w:hAnsi="Times New Roman" w:cs="Times New Roman"/>
          <w:sz w:val="24"/>
          <w:szCs w:val="24"/>
          <w:lang w:eastAsia="sv-SE"/>
        </w:rPr>
        <w:t> se avsnitt </w:t>
      </w:r>
      <w:hyperlink r:id="rId17" w:anchor="ramverk23" w:history="1">
        <w:r w:rsidRPr="00DF5782">
          <w:rPr>
            <w:rFonts w:ascii="Times New Roman" w:eastAsia="Times New Roman" w:hAnsi="Times New Roman" w:cs="Times New Roman"/>
            <w:color w:val="3F41DC"/>
            <w:sz w:val="24"/>
            <w:szCs w:val="24"/>
            <w:u w:val="single"/>
            <w:lang w:eastAsia="sv-SE"/>
          </w:rPr>
          <w:t>2.3 Organisatoriska förutsättningar</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Dispens – </w:t>
      </w:r>
      <w:r w:rsidRPr="00DF5782">
        <w:rPr>
          <w:rFonts w:ascii="Times New Roman" w:eastAsia="Times New Roman" w:hAnsi="Times New Roman" w:cs="Times New Roman"/>
          <w:sz w:val="24"/>
          <w:szCs w:val="24"/>
          <w:lang w:eastAsia="sv-SE"/>
        </w:rPr>
        <w:t>undantag i enskilda fall från de regler som gäller generellt.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Evald*</w:t>
      </w:r>
      <w:r w:rsidRPr="00DF5782">
        <w:rPr>
          <w:rFonts w:ascii="Times New Roman" w:eastAsia="Times New Roman" w:hAnsi="Times New Roman" w:cs="Times New Roman"/>
          <w:sz w:val="24"/>
          <w:szCs w:val="24"/>
          <w:lang w:eastAsia="sv-SE"/>
        </w:rPr>
        <w:t> – SLU:s system för elektroniska kursvärderingar för grundutbildningen.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Fakultet – </w:t>
      </w:r>
      <w:r w:rsidRPr="00DF5782">
        <w:rPr>
          <w:rFonts w:ascii="Times New Roman" w:eastAsia="Times New Roman" w:hAnsi="Times New Roman" w:cs="Times New Roman"/>
          <w:sz w:val="24"/>
          <w:szCs w:val="24"/>
          <w:lang w:eastAsia="sv-SE"/>
        </w:rPr>
        <w:t>samlande benämning på de organisatoriska enheter som </w:t>
      </w:r>
      <w:r w:rsidRPr="00DF5782">
        <w:rPr>
          <w:rFonts w:ascii="Times New Roman" w:eastAsia="Times New Roman" w:hAnsi="Times New Roman" w:cs="Times New Roman"/>
          <w:i/>
          <w:iCs/>
          <w:sz w:val="24"/>
          <w:szCs w:val="24"/>
          <w:lang w:eastAsia="sv-SE"/>
        </w:rPr>
        <w:t>fakultetsnämnden</w:t>
      </w:r>
      <w:r w:rsidRPr="00DF5782">
        <w:rPr>
          <w:rFonts w:ascii="Times New Roman" w:eastAsia="Times New Roman" w:hAnsi="Times New Roman" w:cs="Times New Roman"/>
          <w:sz w:val="24"/>
          <w:szCs w:val="24"/>
          <w:lang w:eastAsia="sv-SE"/>
        </w:rPr>
        <w:t>/</w:t>
      </w:r>
      <w:r w:rsidRPr="00DF5782">
        <w:rPr>
          <w:rFonts w:ascii="Times New Roman" w:eastAsia="Times New Roman" w:hAnsi="Times New Roman" w:cs="Times New Roman"/>
          <w:i/>
          <w:iCs/>
          <w:sz w:val="24"/>
          <w:szCs w:val="24"/>
          <w:lang w:eastAsia="sv-SE"/>
        </w:rPr>
        <w:t>dekanen</w:t>
      </w:r>
      <w:r w:rsidRPr="00DF5782">
        <w:rPr>
          <w:rFonts w:ascii="Times New Roman" w:eastAsia="Times New Roman" w:hAnsi="Times New Roman" w:cs="Times New Roman"/>
          <w:sz w:val="24"/>
          <w:szCs w:val="24"/>
          <w:lang w:eastAsia="sv-SE"/>
        </w:rPr>
        <w:t> ansvarar för. Fakulteterna har ansvar för </w:t>
      </w:r>
      <w:r w:rsidRPr="00DF5782">
        <w:rPr>
          <w:rFonts w:ascii="Times New Roman" w:eastAsia="Times New Roman" w:hAnsi="Times New Roman" w:cs="Times New Roman"/>
          <w:i/>
          <w:iCs/>
          <w:sz w:val="24"/>
          <w:szCs w:val="24"/>
          <w:lang w:eastAsia="sv-SE"/>
        </w:rPr>
        <w:t>institutionerna</w:t>
      </w:r>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Fakultetskansli – </w:t>
      </w:r>
      <w:r w:rsidRPr="00DF5782">
        <w:rPr>
          <w:rFonts w:ascii="Times New Roman" w:eastAsia="Times New Roman" w:hAnsi="Times New Roman" w:cs="Times New Roman"/>
          <w:sz w:val="24"/>
          <w:szCs w:val="24"/>
          <w:lang w:eastAsia="sv-SE"/>
        </w:rPr>
        <w:t>en del inom verksamhetsstödet inom SLU som ger stöd och service åt respektive </w:t>
      </w:r>
      <w:r w:rsidRPr="00DF5782">
        <w:rPr>
          <w:rFonts w:ascii="Times New Roman" w:eastAsia="Times New Roman" w:hAnsi="Times New Roman" w:cs="Times New Roman"/>
          <w:i/>
          <w:iCs/>
          <w:sz w:val="24"/>
          <w:szCs w:val="24"/>
          <w:lang w:eastAsia="sv-SE"/>
        </w:rPr>
        <w:t>fakultet</w:t>
      </w:r>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Fakultetsnämnd –</w:t>
      </w:r>
      <w:r w:rsidRPr="00DF5782">
        <w:rPr>
          <w:rFonts w:ascii="Times New Roman" w:eastAsia="Times New Roman" w:hAnsi="Times New Roman" w:cs="Times New Roman"/>
          <w:sz w:val="24"/>
          <w:szCs w:val="24"/>
          <w:lang w:eastAsia="sv-SE"/>
        </w:rPr>
        <w:t> högsta beslutande organ inom en </w:t>
      </w:r>
      <w:r w:rsidRPr="00DF5782">
        <w:rPr>
          <w:rFonts w:ascii="Times New Roman" w:eastAsia="Times New Roman" w:hAnsi="Times New Roman" w:cs="Times New Roman"/>
          <w:i/>
          <w:iCs/>
          <w:sz w:val="24"/>
          <w:szCs w:val="24"/>
          <w:lang w:eastAsia="sv-SE"/>
        </w:rPr>
        <w:t>fakultet</w:t>
      </w:r>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Fristående student</w:t>
      </w:r>
      <w:r w:rsidRPr="00DF5782">
        <w:rPr>
          <w:rFonts w:ascii="Times New Roman" w:eastAsia="Times New Roman" w:hAnsi="Times New Roman" w:cs="Times New Roman"/>
          <w:sz w:val="24"/>
          <w:szCs w:val="24"/>
          <w:lang w:eastAsia="sv-SE"/>
        </w:rPr>
        <w:t> – student utan programkoppling.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Institution – </w:t>
      </w:r>
      <w:r w:rsidRPr="00DF5782">
        <w:rPr>
          <w:rFonts w:ascii="Times New Roman" w:eastAsia="Times New Roman" w:hAnsi="Times New Roman" w:cs="Times New Roman"/>
          <w:sz w:val="24"/>
          <w:szCs w:val="24"/>
          <w:lang w:eastAsia="sv-SE"/>
        </w:rPr>
        <w:t>universitetets utbildning, forskning och fortlöpande miljöanalys bedrivs vid ett antal institutioner (eller motsvarande). En </w:t>
      </w:r>
      <w:r w:rsidRPr="00DF5782">
        <w:rPr>
          <w:rFonts w:ascii="Times New Roman" w:eastAsia="Times New Roman" w:hAnsi="Times New Roman" w:cs="Times New Roman"/>
          <w:i/>
          <w:iCs/>
          <w:sz w:val="24"/>
          <w:szCs w:val="24"/>
          <w:lang w:eastAsia="sv-SE"/>
        </w:rPr>
        <w:t>prefekt</w:t>
      </w:r>
      <w:r w:rsidRPr="00DF5782">
        <w:rPr>
          <w:rFonts w:ascii="Times New Roman" w:eastAsia="Times New Roman" w:hAnsi="Times New Roman" w:cs="Times New Roman"/>
          <w:sz w:val="24"/>
          <w:szCs w:val="24"/>
          <w:lang w:eastAsia="sv-SE"/>
        </w:rPr>
        <w:t> är chef för en institution inom SLU. Varje institution tillhör minst en </w:t>
      </w:r>
      <w:r w:rsidRPr="00DF5782">
        <w:rPr>
          <w:rFonts w:ascii="Times New Roman" w:eastAsia="Times New Roman" w:hAnsi="Times New Roman" w:cs="Times New Roman"/>
          <w:i/>
          <w:iCs/>
          <w:sz w:val="24"/>
          <w:szCs w:val="24"/>
          <w:lang w:eastAsia="sv-SE"/>
        </w:rPr>
        <w:t>fakultet</w:t>
      </w:r>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i/>
          <w:iCs/>
          <w:sz w:val="24"/>
          <w:szCs w:val="24"/>
          <w:lang w:eastAsia="sv-SE"/>
        </w:rPr>
        <w:lastRenderedPageBreak/>
        <w:t>Ladok</w:t>
      </w:r>
      <w:proofErr w:type="spellEnd"/>
      <w:r w:rsidRPr="00DF5782">
        <w:rPr>
          <w:rFonts w:ascii="Times New Roman" w:eastAsia="Times New Roman" w:hAnsi="Times New Roman" w:cs="Times New Roman"/>
          <w:i/>
          <w:iCs/>
          <w:sz w:val="24"/>
          <w:szCs w:val="24"/>
          <w:lang w:eastAsia="sv-SE"/>
        </w:rPr>
        <w:t>*</w:t>
      </w:r>
      <w:r w:rsidRPr="00DF5782">
        <w:rPr>
          <w:rFonts w:ascii="Times New Roman" w:eastAsia="Times New Roman" w:hAnsi="Times New Roman" w:cs="Times New Roman"/>
          <w:sz w:val="24"/>
          <w:szCs w:val="24"/>
          <w:lang w:eastAsia="sv-SE"/>
        </w:rPr>
        <w:t xml:space="preserve"> – ett nationellt system för studiedokumentation, vilket inkluderar registrering och resultat av studentens prestation vid examination och andra obligatoriska uppgifter. Från 1 juni 2022 ersätter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w:t>
      </w:r>
      <w:proofErr w:type="spellStart"/>
      <w:r w:rsidRPr="00DF5782">
        <w:rPr>
          <w:rFonts w:ascii="Times New Roman" w:eastAsia="Times New Roman" w:hAnsi="Times New Roman" w:cs="Times New Roman"/>
          <w:sz w:val="24"/>
          <w:szCs w:val="24"/>
          <w:lang w:eastAsia="sv-SE"/>
        </w:rPr>
        <w:t>Slukurs</w:t>
      </w:r>
      <w:proofErr w:type="spellEnd"/>
      <w:r w:rsidRPr="00DF5782">
        <w:rPr>
          <w:rFonts w:ascii="Times New Roman" w:eastAsia="Times New Roman" w:hAnsi="Times New Roman" w:cs="Times New Roman"/>
          <w:sz w:val="24"/>
          <w:szCs w:val="24"/>
          <w:lang w:eastAsia="sv-SE"/>
        </w:rPr>
        <w:t xml:space="preserve"> som utbildningsdatabas.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Motsvarandebedömning</w:t>
      </w:r>
      <w:r w:rsidRPr="00DF5782">
        <w:rPr>
          <w:rFonts w:ascii="Times New Roman" w:eastAsia="Times New Roman" w:hAnsi="Times New Roman" w:cs="Times New Roman"/>
          <w:sz w:val="24"/>
          <w:szCs w:val="24"/>
          <w:lang w:eastAsia="sv-SE"/>
        </w:rPr>
        <w:t> – en person som inte uppfyller de formella behörighetskraven kan ha andra kvalifikationer som bedöms motsvara de uppställda kraven.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i/>
          <w:iCs/>
          <w:sz w:val="24"/>
          <w:szCs w:val="24"/>
          <w:lang w:eastAsia="sv-SE"/>
        </w:rPr>
        <w:t>Moveon</w:t>
      </w:r>
      <w:proofErr w:type="spellEnd"/>
      <w:r w:rsidRPr="00DF5782">
        <w:rPr>
          <w:rFonts w:ascii="Times New Roman" w:eastAsia="Times New Roman" w:hAnsi="Times New Roman" w:cs="Times New Roman"/>
          <w:i/>
          <w:iCs/>
          <w:sz w:val="24"/>
          <w:szCs w:val="24"/>
          <w:lang w:eastAsia="sv-SE"/>
        </w:rPr>
        <w:t>*</w:t>
      </w:r>
      <w:r w:rsidRPr="00DF5782">
        <w:rPr>
          <w:rFonts w:ascii="Times New Roman" w:eastAsia="Times New Roman" w:hAnsi="Times New Roman" w:cs="Times New Roman"/>
          <w:sz w:val="24"/>
          <w:szCs w:val="24"/>
          <w:lang w:eastAsia="sv-SE"/>
        </w:rPr>
        <w:t> – används för avtal, ansökningar och administration rörande utbyten för studenter (på grundnivå och avancerad nivå) och lärarmobilitet.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i/>
          <w:iCs/>
          <w:sz w:val="24"/>
          <w:szCs w:val="24"/>
          <w:lang w:eastAsia="sv-SE"/>
        </w:rPr>
        <w:t>NyA</w:t>
      </w:r>
      <w:proofErr w:type="spellEnd"/>
      <w:r w:rsidRPr="00DF5782">
        <w:rPr>
          <w:rFonts w:ascii="Times New Roman" w:eastAsia="Times New Roman" w:hAnsi="Times New Roman" w:cs="Times New Roman"/>
          <w:i/>
          <w:iCs/>
          <w:sz w:val="24"/>
          <w:szCs w:val="24"/>
          <w:lang w:eastAsia="sv-SE"/>
        </w:rPr>
        <w:t>*</w:t>
      </w:r>
      <w:r w:rsidRPr="00DF5782">
        <w:rPr>
          <w:rFonts w:ascii="Times New Roman" w:eastAsia="Times New Roman" w:hAnsi="Times New Roman" w:cs="Times New Roman"/>
          <w:sz w:val="24"/>
          <w:szCs w:val="24"/>
          <w:lang w:eastAsia="sv-SE"/>
        </w:rPr>
        <w:t> – ett nationellt antagningssystem som används för antagning till kurser och program på både grundnivå och avancerad nivå.</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i/>
          <w:iCs/>
          <w:sz w:val="24"/>
          <w:szCs w:val="24"/>
          <w:lang w:eastAsia="sv-SE"/>
        </w:rPr>
        <w:t>Ouriginal</w:t>
      </w:r>
      <w:proofErr w:type="spellEnd"/>
      <w:r w:rsidRPr="00DF5782">
        <w:rPr>
          <w:rFonts w:ascii="Times New Roman" w:eastAsia="Times New Roman" w:hAnsi="Times New Roman" w:cs="Times New Roman"/>
          <w:sz w:val="24"/>
          <w:szCs w:val="24"/>
          <w:lang w:eastAsia="sv-SE"/>
        </w:rPr>
        <w:t> – ett plagiatspårningssystem som SLU:s lärare har tillgång till, där alla typer av examinationsuppgifter och inlämningsuppgifter kan kontrolleras mot ett stort antal källor för att upptäcka möjliga plagiat.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Prefekt – </w:t>
      </w:r>
      <w:r w:rsidRPr="00DF5782">
        <w:rPr>
          <w:rFonts w:ascii="Times New Roman" w:eastAsia="Times New Roman" w:hAnsi="Times New Roman" w:cs="Times New Roman"/>
          <w:sz w:val="24"/>
          <w:szCs w:val="24"/>
          <w:lang w:eastAsia="sv-SE"/>
        </w:rPr>
        <w:t>chef för en </w:t>
      </w:r>
      <w:r w:rsidRPr="00DF5782">
        <w:rPr>
          <w:rFonts w:ascii="Times New Roman" w:eastAsia="Times New Roman" w:hAnsi="Times New Roman" w:cs="Times New Roman"/>
          <w:i/>
          <w:iCs/>
          <w:sz w:val="24"/>
          <w:szCs w:val="24"/>
          <w:lang w:eastAsia="sv-SE"/>
        </w:rPr>
        <w:t>institution</w:t>
      </w:r>
      <w:r w:rsidRPr="00DF5782">
        <w:rPr>
          <w:rFonts w:ascii="Times New Roman" w:eastAsia="Times New Roman" w:hAnsi="Times New Roman" w:cs="Times New Roman"/>
          <w:sz w:val="24"/>
          <w:szCs w:val="24"/>
          <w:lang w:eastAsia="sv-SE"/>
        </w:rPr>
        <w:t> inom SLU. Prefekten har uppdrag och befogenheter från både rektor och </w:t>
      </w:r>
      <w:r w:rsidRPr="00DF5782">
        <w:rPr>
          <w:rFonts w:ascii="Times New Roman" w:eastAsia="Times New Roman" w:hAnsi="Times New Roman" w:cs="Times New Roman"/>
          <w:i/>
          <w:iCs/>
          <w:sz w:val="24"/>
          <w:szCs w:val="24"/>
          <w:lang w:eastAsia="sv-SE"/>
        </w:rPr>
        <w:t>fakultetsnämnden/dekanen</w:t>
      </w:r>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Programnämnd</w:t>
      </w:r>
      <w:r w:rsidRPr="00DF5782">
        <w:rPr>
          <w:rFonts w:ascii="Times New Roman" w:eastAsia="Times New Roman" w:hAnsi="Times New Roman" w:cs="Times New Roman"/>
          <w:sz w:val="24"/>
          <w:szCs w:val="24"/>
          <w:lang w:eastAsia="sv-SE"/>
        </w:rPr>
        <w:t> (PN) – en den av SLU:s utbildningsorganisation, se avsnitt </w:t>
      </w:r>
      <w:hyperlink r:id="rId18" w:anchor="ramverk23" w:history="1">
        <w:r w:rsidRPr="00DF5782">
          <w:rPr>
            <w:rFonts w:ascii="Times New Roman" w:eastAsia="Times New Roman" w:hAnsi="Times New Roman" w:cs="Times New Roman"/>
            <w:color w:val="3F41DC"/>
            <w:sz w:val="24"/>
            <w:szCs w:val="24"/>
            <w:u w:val="single"/>
            <w:lang w:eastAsia="sv-SE"/>
          </w:rPr>
          <w:t>2.3 Organisatoriska förutsättningar</w:t>
        </w:r>
      </w:hyperlink>
      <w:r w:rsidRPr="00DF5782">
        <w:rPr>
          <w:rFonts w:ascii="Times New Roman" w:eastAsia="Times New Roman" w:hAnsi="Times New Roman" w:cs="Times New Roman"/>
          <w:sz w:val="24"/>
          <w:szCs w:val="24"/>
          <w:lang w:eastAsia="sv-SE"/>
        </w:rPr>
        <w:t> och SLU:s webb: </w:t>
      </w:r>
      <w:hyperlink r:id="rId19" w:history="1">
        <w:r w:rsidRPr="00DF5782">
          <w:rPr>
            <w:rFonts w:ascii="Times New Roman" w:eastAsia="Times New Roman" w:hAnsi="Times New Roman" w:cs="Times New Roman"/>
            <w:color w:val="3F41DC"/>
            <w:sz w:val="24"/>
            <w:szCs w:val="24"/>
            <w:u w:val="single"/>
            <w:lang w:eastAsia="sv-SE"/>
          </w:rPr>
          <w:t>Utbildningsorganisationen</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Programstudent – </w:t>
      </w:r>
      <w:r w:rsidRPr="00DF5782">
        <w:rPr>
          <w:rFonts w:ascii="Times New Roman" w:eastAsia="Times New Roman" w:hAnsi="Times New Roman" w:cs="Times New Roman"/>
          <w:sz w:val="24"/>
          <w:szCs w:val="24"/>
          <w:lang w:eastAsia="sv-SE"/>
        </w:rPr>
        <w:t>student som är antagen till och har påbörjat studier på ett utbildningsprogram.</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Programstudierektor</w:t>
      </w:r>
      <w:r w:rsidRPr="00DF5782">
        <w:rPr>
          <w:rFonts w:ascii="Times New Roman" w:eastAsia="Times New Roman" w:hAnsi="Times New Roman" w:cs="Times New Roman"/>
          <w:sz w:val="24"/>
          <w:szCs w:val="24"/>
          <w:lang w:eastAsia="sv-SE"/>
        </w:rPr>
        <w:t> (PSR) – en del av SLU:s utbildningsorganisation, se avsnitt </w:t>
      </w:r>
      <w:hyperlink r:id="rId20" w:anchor="programstudierna137" w:history="1">
        <w:r w:rsidRPr="00DF5782">
          <w:rPr>
            <w:rFonts w:ascii="Times New Roman" w:eastAsia="Times New Roman" w:hAnsi="Times New Roman" w:cs="Times New Roman"/>
            <w:color w:val="3F41DC"/>
            <w:sz w:val="24"/>
            <w:szCs w:val="24"/>
            <w:u w:val="single"/>
            <w:lang w:eastAsia="sv-SE"/>
          </w:rPr>
          <w:t>13.7 Programstudierektor</w:t>
        </w:r>
      </w:hyperlink>
      <w:r w:rsidRPr="00DF5782">
        <w:rPr>
          <w:rFonts w:ascii="Times New Roman" w:eastAsia="Times New Roman" w:hAnsi="Times New Roman" w:cs="Times New Roman"/>
          <w:sz w:val="24"/>
          <w:szCs w:val="24"/>
          <w:lang w:eastAsia="sv-SE"/>
        </w:rPr>
        <w:t> och SLU:s webb: </w:t>
      </w:r>
      <w:hyperlink r:id="rId21" w:history="1">
        <w:r w:rsidRPr="00DF5782">
          <w:rPr>
            <w:rFonts w:ascii="Times New Roman" w:eastAsia="Times New Roman" w:hAnsi="Times New Roman" w:cs="Times New Roman"/>
            <w:color w:val="3F41DC"/>
            <w:sz w:val="24"/>
            <w:szCs w:val="24"/>
            <w:u w:val="single"/>
            <w:lang w:eastAsia="sv-SE"/>
          </w:rPr>
          <w:t>Programstudierektorer</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i/>
          <w:iCs/>
          <w:sz w:val="24"/>
          <w:szCs w:val="24"/>
          <w:lang w:eastAsia="sv-SE"/>
        </w:rPr>
        <w:t>Slukurs</w:t>
      </w:r>
      <w:proofErr w:type="spellEnd"/>
      <w:r w:rsidRPr="00DF5782">
        <w:rPr>
          <w:rFonts w:ascii="Times New Roman" w:eastAsia="Times New Roman" w:hAnsi="Times New Roman" w:cs="Times New Roman"/>
          <w:i/>
          <w:iCs/>
          <w:sz w:val="24"/>
          <w:szCs w:val="24"/>
          <w:lang w:eastAsia="sv-SE"/>
        </w:rPr>
        <w:t>*</w:t>
      </w:r>
      <w:r w:rsidRPr="00DF5782">
        <w:rPr>
          <w:rFonts w:ascii="Times New Roman" w:eastAsia="Times New Roman" w:hAnsi="Times New Roman" w:cs="Times New Roman"/>
          <w:sz w:val="24"/>
          <w:szCs w:val="24"/>
          <w:lang w:eastAsia="sv-SE"/>
        </w:rPr>
        <w:t xml:space="preserve"> – är från den 1 juni 2022 ersatt av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som utbildningsdatabas. SLU:s utbildningsdatabas för dokumentation av program, kurser och kurstillfällen, både på grundnivå, avancerad nivå och forskarnivå samt förberedande nivå.</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i/>
          <w:iCs/>
          <w:sz w:val="24"/>
          <w:szCs w:val="24"/>
          <w:lang w:eastAsia="sv-SE"/>
        </w:rPr>
        <w:t>Slunik</w:t>
      </w:r>
      <w:proofErr w:type="spellEnd"/>
      <w:r w:rsidRPr="00DF5782">
        <w:rPr>
          <w:rFonts w:ascii="Times New Roman" w:eastAsia="Times New Roman" w:hAnsi="Times New Roman" w:cs="Times New Roman"/>
          <w:i/>
          <w:iCs/>
          <w:sz w:val="24"/>
          <w:szCs w:val="24"/>
          <w:lang w:eastAsia="sv-SE"/>
        </w:rPr>
        <w:t> </w:t>
      </w:r>
      <w:r w:rsidRPr="00DF5782">
        <w:rPr>
          <w:rFonts w:ascii="Times New Roman" w:eastAsia="Times New Roman" w:hAnsi="Times New Roman" w:cs="Times New Roman"/>
          <w:sz w:val="24"/>
          <w:szCs w:val="24"/>
          <w:lang w:eastAsia="sv-SE"/>
        </w:rPr>
        <w:t>och</w:t>
      </w:r>
      <w:r w:rsidRPr="00DF5782">
        <w:rPr>
          <w:rFonts w:ascii="Times New Roman" w:eastAsia="Times New Roman" w:hAnsi="Times New Roman" w:cs="Times New Roman"/>
          <w:i/>
          <w:iCs/>
          <w:sz w:val="24"/>
          <w:szCs w:val="24"/>
          <w:lang w:eastAsia="sv-SE"/>
        </w:rPr>
        <w:t> kurssidor*</w:t>
      </w:r>
      <w:r w:rsidRPr="00DF5782">
        <w:rPr>
          <w:rFonts w:ascii="Times New Roman" w:eastAsia="Times New Roman" w:hAnsi="Times New Roman" w:cs="Times New Roman"/>
          <w:sz w:val="24"/>
          <w:szCs w:val="24"/>
          <w:lang w:eastAsia="sv-SE"/>
        </w:rPr>
        <w:t xml:space="preserve"> – för kursinformation där alla kurser på grundnivå och avancerad nivå har var sin del. Informationen från </w:t>
      </w:r>
      <w:proofErr w:type="spellStart"/>
      <w:r w:rsidRPr="00DF5782">
        <w:rPr>
          <w:rFonts w:ascii="Times New Roman" w:eastAsia="Times New Roman" w:hAnsi="Times New Roman" w:cs="Times New Roman"/>
          <w:sz w:val="24"/>
          <w:szCs w:val="24"/>
          <w:lang w:eastAsia="sv-SE"/>
        </w:rPr>
        <w:t>Slunik</w:t>
      </w:r>
      <w:proofErr w:type="spellEnd"/>
      <w:r w:rsidRPr="00DF5782">
        <w:rPr>
          <w:rFonts w:ascii="Times New Roman" w:eastAsia="Times New Roman" w:hAnsi="Times New Roman" w:cs="Times New Roman"/>
          <w:sz w:val="24"/>
          <w:szCs w:val="24"/>
          <w:lang w:eastAsia="sv-SE"/>
        </w:rPr>
        <w:t xml:space="preserve"> visas på kurssidan för kursen på </w:t>
      </w:r>
      <w:r w:rsidRPr="00DF5782">
        <w:rPr>
          <w:rFonts w:ascii="Times New Roman" w:eastAsia="Times New Roman" w:hAnsi="Times New Roman" w:cs="Times New Roman"/>
          <w:i/>
          <w:iCs/>
          <w:sz w:val="24"/>
          <w:szCs w:val="24"/>
          <w:lang w:eastAsia="sv-SE"/>
        </w:rPr>
        <w:t>studentwebben</w:t>
      </w:r>
      <w:r w:rsidRPr="00DF5782">
        <w:rPr>
          <w:rFonts w:ascii="Times New Roman" w:eastAsia="Times New Roman" w:hAnsi="Times New Roman" w:cs="Times New Roman"/>
          <w:sz w:val="24"/>
          <w:szCs w:val="24"/>
          <w:lang w:eastAsia="sv-SE"/>
        </w:rPr>
        <w:t> och externwebben.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Studentwebben*</w:t>
      </w:r>
      <w:r w:rsidRPr="00DF5782">
        <w:rPr>
          <w:rFonts w:ascii="Times New Roman" w:eastAsia="Times New Roman" w:hAnsi="Times New Roman" w:cs="Times New Roman"/>
          <w:sz w:val="24"/>
          <w:szCs w:val="24"/>
          <w:lang w:eastAsia="sv-SE"/>
        </w:rPr>
        <w:t> – studenternas internwebb där de ska kunna hitta den information eller det stöd som de behöver under sina studier.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Studierektor</w:t>
      </w:r>
      <w:r w:rsidRPr="00DF5782">
        <w:rPr>
          <w:rFonts w:ascii="Times New Roman" w:eastAsia="Times New Roman" w:hAnsi="Times New Roman" w:cs="Times New Roman"/>
          <w:sz w:val="24"/>
          <w:szCs w:val="24"/>
          <w:lang w:eastAsia="sv-SE"/>
        </w:rPr>
        <w:t> – i Utbildningshandboken används begreppet </w:t>
      </w:r>
      <w:r w:rsidRPr="00DF5782">
        <w:rPr>
          <w:rFonts w:ascii="Times New Roman" w:eastAsia="Times New Roman" w:hAnsi="Times New Roman" w:cs="Times New Roman"/>
          <w:i/>
          <w:iCs/>
          <w:sz w:val="24"/>
          <w:szCs w:val="24"/>
          <w:lang w:eastAsia="sv-SE"/>
        </w:rPr>
        <w:t>institutionsstudierektor (eller motsvarande)</w:t>
      </w:r>
      <w:r w:rsidRPr="00DF5782">
        <w:rPr>
          <w:rFonts w:ascii="Times New Roman" w:eastAsia="Times New Roman" w:hAnsi="Times New Roman" w:cs="Times New Roman"/>
          <w:sz w:val="24"/>
          <w:szCs w:val="24"/>
          <w:lang w:eastAsia="sv-SE"/>
        </w:rPr>
        <w:t> (se avsnitt </w:t>
      </w:r>
      <w:hyperlink r:id="rId22" w:anchor="ramverk23" w:history="1">
        <w:r w:rsidRPr="00DF5782">
          <w:rPr>
            <w:rFonts w:ascii="Times New Roman" w:eastAsia="Times New Roman" w:hAnsi="Times New Roman" w:cs="Times New Roman"/>
            <w:color w:val="3F41DC"/>
            <w:sz w:val="24"/>
            <w:szCs w:val="24"/>
            <w:u w:val="single"/>
            <w:lang w:eastAsia="sv-SE"/>
          </w:rPr>
          <w:t>2.3 Organisatoriska förutsättningar</w:t>
        </w:r>
      </w:hyperlink>
      <w:r w:rsidRPr="00DF5782">
        <w:rPr>
          <w:rFonts w:ascii="Times New Roman" w:eastAsia="Times New Roman" w:hAnsi="Times New Roman" w:cs="Times New Roman"/>
          <w:sz w:val="24"/>
          <w:szCs w:val="24"/>
          <w:lang w:eastAsia="sv-SE"/>
        </w:rPr>
        <w:t>) för att undvika förväxling med </w:t>
      </w:r>
      <w:r w:rsidRPr="00DF5782">
        <w:rPr>
          <w:rFonts w:ascii="Times New Roman" w:eastAsia="Times New Roman" w:hAnsi="Times New Roman" w:cs="Times New Roman"/>
          <w:i/>
          <w:iCs/>
          <w:sz w:val="24"/>
          <w:szCs w:val="24"/>
          <w:lang w:eastAsia="sv-SE"/>
        </w:rPr>
        <w:t>programstudierektor </w:t>
      </w:r>
      <w:r w:rsidRPr="00DF5782">
        <w:rPr>
          <w:rFonts w:ascii="Times New Roman" w:eastAsia="Times New Roman" w:hAnsi="Times New Roman" w:cs="Times New Roman"/>
          <w:sz w:val="24"/>
          <w:szCs w:val="24"/>
          <w:lang w:eastAsia="sv-SE"/>
        </w:rPr>
        <w:t>(se avsnitt </w:t>
      </w:r>
      <w:hyperlink r:id="rId23" w:anchor="programstudierna137" w:history="1">
        <w:r w:rsidRPr="00DF5782">
          <w:rPr>
            <w:rFonts w:ascii="Times New Roman" w:eastAsia="Times New Roman" w:hAnsi="Times New Roman" w:cs="Times New Roman"/>
            <w:color w:val="3F41DC"/>
            <w:sz w:val="24"/>
            <w:szCs w:val="24"/>
            <w:u w:val="single"/>
            <w:lang w:eastAsia="sv-SE"/>
          </w:rPr>
          <w:t>13.7 Programstudierektor</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SUHF</w:t>
      </w:r>
      <w:r w:rsidRPr="00DF5782">
        <w:rPr>
          <w:rFonts w:ascii="Times New Roman" w:eastAsia="Times New Roman" w:hAnsi="Times New Roman" w:cs="Times New Roman"/>
          <w:sz w:val="24"/>
          <w:szCs w:val="24"/>
          <w:lang w:eastAsia="sv-SE"/>
        </w:rPr>
        <w:t> – Sveriges universitets- och högskoleförbund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i/>
          <w:iCs/>
          <w:sz w:val="24"/>
          <w:szCs w:val="24"/>
          <w:lang w:eastAsia="sv-SE"/>
        </w:rPr>
        <w:t>TimeEdit</w:t>
      </w:r>
      <w:proofErr w:type="spellEnd"/>
      <w:r w:rsidRPr="00DF5782">
        <w:rPr>
          <w:rFonts w:ascii="Times New Roman" w:eastAsia="Times New Roman" w:hAnsi="Times New Roman" w:cs="Times New Roman"/>
          <w:i/>
          <w:iCs/>
          <w:sz w:val="24"/>
          <w:szCs w:val="24"/>
          <w:lang w:eastAsia="sv-SE"/>
        </w:rPr>
        <w:t>* – </w:t>
      </w:r>
      <w:r w:rsidRPr="00DF5782">
        <w:rPr>
          <w:rFonts w:ascii="Times New Roman" w:eastAsia="Times New Roman" w:hAnsi="Times New Roman" w:cs="Times New Roman"/>
          <w:sz w:val="24"/>
          <w:szCs w:val="24"/>
          <w:lang w:eastAsia="sv-SE"/>
        </w:rPr>
        <w:t>lokalbokningssystem för bland annat föreläsningssalar, datorsalar och grupprum.</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UHR</w:t>
      </w:r>
      <w:r w:rsidRPr="00DF5782">
        <w:rPr>
          <w:rFonts w:ascii="Times New Roman" w:eastAsia="Times New Roman" w:hAnsi="Times New Roman" w:cs="Times New Roman"/>
          <w:sz w:val="24"/>
          <w:szCs w:val="24"/>
          <w:lang w:eastAsia="sv-SE"/>
        </w:rPr>
        <w:t> – Universitets- och högskolerådet är en statlig myndighet med ett nationellt uppdrag att främja högre utbildning. UHR ansvarar bland annat för antagning och studieinformation – Studera.nu för den som vill veta mer om högskolestudier och Antagning.se för den som ska anmäla sig.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UKÄ</w:t>
      </w:r>
      <w:r w:rsidRPr="00DF5782">
        <w:rPr>
          <w:rFonts w:ascii="Times New Roman" w:eastAsia="Times New Roman" w:hAnsi="Times New Roman" w:cs="Times New Roman"/>
          <w:sz w:val="24"/>
          <w:szCs w:val="24"/>
          <w:lang w:eastAsia="sv-SE"/>
        </w:rPr>
        <w:t> – Universitetskanslersämbetet är en statlig myndighet som bland annat granskar kvaliteten i högre utbildning och forskning samt bevakar att universitet och högskolor följer lagar och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Utbildningsavdelningen </w:t>
      </w:r>
      <w:r w:rsidRPr="00DF5782">
        <w:rPr>
          <w:rFonts w:ascii="Times New Roman" w:eastAsia="Times New Roman" w:hAnsi="Times New Roman" w:cs="Times New Roman"/>
          <w:sz w:val="24"/>
          <w:szCs w:val="24"/>
          <w:lang w:eastAsia="sv-SE"/>
        </w:rPr>
        <w:t>– en del av verksamhetsstödet inom SLU som ger stöd och service åt studenter och lärare, se SLU:s webb: </w:t>
      </w:r>
      <w:hyperlink r:id="rId24" w:history="1">
        <w:r w:rsidRPr="00DF5782">
          <w:rPr>
            <w:rFonts w:ascii="Times New Roman" w:eastAsia="Times New Roman" w:hAnsi="Times New Roman" w:cs="Times New Roman"/>
            <w:color w:val="3F41DC"/>
            <w:sz w:val="24"/>
            <w:szCs w:val="24"/>
            <w:u w:val="single"/>
            <w:lang w:eastAsia="sv-SE"/>
          </w:rPr>
          <w:t>Utbildningsavdelningen</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Utbytesstudent – </w:t>
      </w:r>
      <w:r w:rsidRPr="00DF5782">
        <w:rPr>
          <w:rFonts w:ascii="Times New Roman" w:eastAsia="Times New Roman" w:hAnsi="Times New Roman" w:cs="Times New Roman"/>
          <w:sz w:val="24"/>
          <w:szCs w:val="24"/>
          <w:lang w:eastAsia="sv-SE"/>
        </w:rPr>
        <w:t>student som bedriver studier genom något utbytesprogram. En </w:t>
      </w:r>
      <w:r w:rsidRPr="00DF5782">
        <w:rPr>
          <w:rFonts w:ascii="Times New Roman" w:eastAsia="Times New Roman" w:hAnsi="Times New Roman" w:cs="Times New Roman"/>
          <w:b/>
          <w:bCs/>
          <w:sz w:val="24"/>
          <w:szCs w:val="24"/>
          <w:lang w:eastAsia="sv-SE"/>
        </w:rPr>
        <w:t>inresande</w:t>
      </w:r>
      <w:r w:rsidRPr="00DF5782">
        <w:rPr>
          <w:rFonts w:ascii="Times New Roman" w:eastAsia="Times New Roman" w:hAnsi="Times New Roman" w:cs="Times New Roman"/>
          <w:sz w:val="24"/>
          <w:szCs w:val="24"/>
          <w:lang w:eastAsia="sv-SE"/>
        </w:rPr>
        <w:t> utbytesstudent kommer till SLU för att genomföra sina utbytesstudier (på grundnivå eller avancerad nivå) och räknas som </w:t>
      </w:r>
      <w:r w:rsidRPr="00DF5782">
        <w:rPr>
          <w:rFonts w:ascii="Times New Roman" w:eastAsia="Times New Roman" w:hAnsi="Times New Roman" w:cs="Times New Roman"/>
          <w:i/>
          <w:iCs/>
          <w:sz w:val="24"/>
          <w:szCs w:val="24"/>
          <w:lang w:eastAsia="sv-SE"/>
        </w:rPr>
        <w:t>programstudent</w:t>
      </w:r>
      <w:r w:rsidRPr="00DF5782">
        <w:rPr>
          <w:rFonts w:ascii="Times New Roman" w:eastAsia="Times New Roman" w:hAnsi="Times New Roman" w:cs="Times New Roman"/>
          <w:sz w:val="24"/>
          <w:szCs w:val="24"/>
          <w:lang w:eastAsia="sv-SE"/>
        </w:rPr>
        <w:t> med tillgång till programkurser under utbytestiden. En </w:t>
      </w:r>
      <w:r w:rsidRPr="00DF5782">
        <w:rPr>
          <w:rFonts w:ascii="Times New Roman" w:eastAsia="Times New Roman" w:hAnsi="Times New Roman" w:cs="Times New Roman"/>
          <w:b/>
          <w:bCs/>
          <w:sz w:val="24"/>
          <w:szCs w:val="24"/>
          <w:lang w:eastAsia="sv-SE"/>
        </w:rPr>
        <w:t>utresande</w:t>
      </w:r>
      <w:r w:rsidRPr="00DF5782">
        <w:rPr>
          <w:rFonts w:ascii="Times New Roman" w:eastAsia="Times New Roman" w:hAnsi="Times New Roman" w:cs="Times New Roman"/>
          <w:sz w:val="24"/>
          <w:szCs w:val="24"/>
          <w:lang w:eastAsia="sv-SE"/>
        </w:rPr>
        <w:t> utbytesstudent är SLU-student som reser ut för att genomföra sina utbytesstudier i ett annat land.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Utbildningsnämnden</w:t>
      </w:r>
      <w:r w:rsidRPr="00DF5782">
        <w:rPr>
          <w:rFonts w:ascii="Times New Roman" w:eastAsia="Times New Roman" w:hAnsi="Times New Roman" w:cs="Times New Roman"/>
          <w:sz w:val="24"/>
          <w:szCs w:val="24"/>
          <w:lang w:eastAsia="sv-SE"/>
        </w:rPr>
        <w:t> (UN) – en del av SLU:s utbildningsorganisation (</w:t>
      </w:r>
      <w:hyperlink r:id="rId25" w:history="1">
        <w:r w:rsidRPr="00DF5782">
          <w:rPr>
            <w:rFonts w:ascii="Times New Roman" w:eastAsia="Times New Roman" w:hAnsi="Times New Roman" w:cs="Times New Roman"/>
            <w:color w:val="3F41DC"/>
            <w:sz w:val="24"/>
            <w:szCs w:val="24"/>
            <w:u w:val="single"/>
            <w:lang w:eastAsia="sv-SE"/>
          </w:rPr>
          <w:t>https://internt.slu.se/stod-service/utbildning/grund--och-avancerad-utbildning/utbildningens-ramar/utbildningsorgan/utbildningsnamnden/</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Villkor – </w:t>
      </w:r>
      <w:r w:rsidRPr="00DF5782">
        <w:rPr>
          <w:rFonts w:ascii="Times New Roman" w:eastAsia="Times New Roman" w:hAnsi="Times New Roman" w:cs="Times New Roman"/>
          <w:sz w:val="24"/>
          <w:szCs w:val="24"/>
          <w:lang w:eastAsia="sv-SE"/>
        </w:rPr>
        <w:t>ett beslut som fattas med vissa villkor gäller endast om angivna villkor uppfylls.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Årscykel – </w:t>
      </w:r>
      <w:r w:rsidRPr="00DF5782">
        <w:rPr>
          <w:rFonts w:ascii="Times New Roman" w:eastAsia="Times New Roman" w:hAnsi="Times New Roman" w:cs="Times New Roman"/>
          <w:sz w:val="24"/>
          <w:szCs w:val="24"/>
          <w:lang w:eastAsia="sv-SE"/>
        </w:rPr>
        <w:t>SLU tillämpar gemensamma tidsramar för planering och beslut om utbildningsutbudet: de kurser och program som ska erbjudas, se </w:t>
      </w:r>
      <w:hyperlink r:id="rId26" w:history="1">
        <w:r w:rsidRPr="00DF5782">
          <w:rPr>
            <w:rFonts w:ascii="Times New Roman" w:eastAsia="Times New Roman" w:hAnsi="Times New Roman" w:cs="Times New Roman"/>
            <w:color w:val="3F41DC"/>
            <w:sz w:val="24"/>
            <w:szCs w:val="24"/>
            <w:u w:val="single"/>
            <w:lang w:eastAsia="sv-SE"/>
          </w:rPr>
          <w:t>Bilaga 2: Årscykel för utbildningsplanering</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För att arbeta med utbildningssystemen krävs särskild behörighet, som hanteras av </w:t>
      </w:r>
      <w:hyperlink r:id="rId27" w:history="1">
        <w:r w:rsidRPr="00DF5782">
          <w:rPr>
            <w:rFonts w:ascii="Times New Roman" w:eastAsia="Times New Roman" w:hAnsi="Times New Roman" w:cs="Times New Roman"/>
            <w:color w:val="3F41DC"/>
            <w:sz w:val="24"/>
            <w:szCs w:val="24"/>
            <w:u w:val="single"/>
            <w:lang w:eastAsia="sv-SE"/>
          </w:rPr>
          <w:t>Avdelningen för lärande och digitalisering</w:t>
        </w:r>
      </w:hyperlink>
      <w:r w:rsidRPr="00DF5782">
        <w:rPr>
          <w:rFonts w:ascii="Times New Roman" w:eastAsia="Times New Roman" w:hAnsi="Times New Roman" w:cs="Times New Roman"/>
          <w:sz w:val="24"/>
          <w:szCs w:val="24"/>
          <w:lang w:eastAsia="sv-SE"/>
        </w:rPr>
        <w:t>.</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28" w:anchor="inledning1"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p>
    <w:p w:rsidR="00DF5782" w:rsidRPr="00DF5782" w:rsidRDefault="00DF5782" w:rsidP="00647DC3">
      <w:pPr>
        <w:pStyle w:val="Heading2"/>
      </w:pPr>
      <w:r w:rsidRPr="00DF5782">
        <w:t>2. Utbildningens ramverk</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29" w:anchor="ramverk21" w:history="1">
        <w:r w:rsidR="00DF5782" w:rsidRPr="00DF5782">
          <w:rPr>
            <w:rFonts w:ascii="Times New Roman" w:eastAsia="Times New Roman" w:hAnsi="Times New Roman" w:cs="Times New Roman"/>
            <w:color w:val="3F41DC"/>
            <w:sz w:val="24"/>
            <w:szCs w:val="24"/>
            <w:u w:val="single"/>
            <w:lang w:eastAsia="sv-SE"/>
          </w:rPr>
          <w:t>2.1 Juridiska förutsättningar</w:t>
        </w:r>
      </w:hyperlink>
      <w:r w:rsidR="00DF5782" w:rsidRPr="00DF5782">
        <w:rPr>
          <w:rFonts w:ascii="Times New Roman" w:eastAsia="Times New Roman" w:hAnsi="Times New Roman" w:cs="Times New Roman"/>
          <w:sz w:val="24"/>
          <w:szCs w:val="24"/>
          <w:lang w:eastAsia="sv-SE"/>
        </w:rPr>
        <w:br/>
      </w:r>
      <w:hyperlink r:id="rId30" w:anchor="ramverk22" w:history="1">
        <w:r w:rsidR="00DF5782" w:rsidRPr="00DF5782">
          <w:rPr>
            <w:rFonts w:ascii="Times New Roman" w:eastAsia="Times New Roman" w:hAnsi="Times New Roman" w:cs="Times New Roman"/>
            <w:color w:val="3F41DC"/>
            <w:sz w:val="24"/>
            <w:szCs w:val="24"/>
            <w:u w:val="single"/>
            <w:lang w:eastAsia="sv-SE"/>
          </w:rPr>
          <w:t>2.2 Ekonomiska förutsättningar</w:t>
        </w:r>
      </w:hyperlink>
      <w:r w:rsidR="00DF5782" w:rsidRPr="00DF5782">
        <w:rPr>
          <w:rFonts w:ascii="Times New Roman" w:eastAsia="Times New Roman" w:hAnsi="Times New Roman" w:cs="Times New Roman"/>
          <w:sz w:val="24"/>
          <w:szCs w:val="24"/>
          <w:lang w:eastAsia="sv-SE"/>
        </w:rPr>
        <w:br/>
      </w:r>
      <w:hyperlink r:id="rId31" w:anchor="ramverk23" w:history="1">
        <w:r w:rsidR="00DF5782" w:rsidRPr="00DF5782">
          <w:rPr>
            <w:rFonts w:ascii="Times New Roman" w:eastAsia="Times New Roman" w:hAnsi="Times New Roman" w:cs="Times New Roman"/>
            <w:color w:val="3F41DC"/>
            <w:sz w:val="24"/>
            <w:szCs w:val="24"/>
            <w:u w:val="single"/>
            <w:lang w:eastAsia="sv-SE"/>
          </w:rPr>
          <w:t>2.3 Organisatoriska förutsättningar</w:t>
        </w:r>
      </w:hyperlink>
      <w:r w:rsidR="00DF5782" w:rsidRPr="00DF5782">
        <w:rPr>
          <w:rFonts w:ascii="Times New Roman" w:eastAsia="Times New Roman" w:hAnsi="Times New Roman" w:cs="Times New Roman"/>
          <w:sz w:val="24"/>
          <w:szCs w:val="24"/>
          <w:lang w:eastAsia="sv-SE"/>
        </w:rPr>
        <w:br/>
      </w:r>
      <w:hyperlink r:id="rId32" w:anchor="ramverk24" w:history="1">
        <w:r w:rsidR="00DF5782" w:rsidRPr="00DF5782">
          <w:rPr>
            <w:rFonts w:ascii="Times New Roman" w:eastAsia="Times New Roman" w:hAnsi="Times New Roman" w:cs="Times New Roman"/>
            <w:color w:val="3F41DC"/>
            <w:sz w:val="24"/>
            <w:szCs w:val="24"/>
            <w:u w:val="single"/>
            <w:lang w:eastAsia="sv-SE"/>
          </w:rPr>
          <w:t>2.4 Läsår och terminstider</w:t>
        </w:r>
      </w:hyperlink>
      <w:r w:rsidR="00DF5782" w:rsidRPr="00DF5782">
        <w:rPr>
          <w:rFonts w:ascii="Times New Roman" w:eastAsia="Times New Roman" w:hAnsi="Times New Roman" w:cs="Times New Roman"/>
          <w:sz w:val="24"/>
          <w:szCs w:val="24"/>
          <w:lang w:eastAsia="sv-SE"/>
        </w:rPr>
        <w:br/>
      </w:r>
      <w:hyperlink r:id="rId33" w:anchor="ramverk25" w:history="1">
        <w:r w:rsidR="00DF5782" w:rsidRPr="00DF5782">
          <w:rPr>
            <w:rFonts w:ascii="Times New Roman" w:eastAsia="Times New Roman" w:hAnsi="Times New Roman" w:cs="Times New Roman"/>
            <w:color w:val="3F41DC"/>
            <w:sz w:val="24"/>
            <w:szCs w:val="24"/>
            <w:u w:val="single"/>
            <w:lang w:eastAsia="sv-SE"/>
          </w:rPr>
          <w:t>2.5 Ämne, huvudområde, utbildningsområde</w:t>
        </w:r>
      </w:hyperlink>
    </w:p>
    <w:p w:rsidR="00DF5782" w:rsidRPr="00DF5782" w:rsidRDefault="00DF5782" w:rsidP="00647DC3">
      <w:pPr>
        <w:pStyle w:val="Heading3"/>
      </w:pPr>
      <w:r w:rsidRPr="00DF5782">
        <w:t>2.1 Juridiska förutsättningar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är en statlig myndighet och vår verksamhet regleras av lagar och förordningar som beslutats på nationell nivå. Nedan finns en länk till en lista på några av de lagar och förordningar som har störst betydelse för SLU.</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”Staten ska som huvudman anordna utbildning som vilar på vetenskaplig eller konstnärlig grund samt på beprövad erfarenhet”. (Högskolelagen (</w:t>
      </w:r>
      <w:proofErr w:type="gramStart"/>
      <w:r w:rsidRPr="00DF5782">
        <w:rPr>
          <w:rFonts w:ascii="Times New Roman" w:eastAsia="Times New Roman" w:hAnsi="Times New Roman" w:cs="Times New Roman"/>
          <w:sz w:val="24"/>
          <w:szCs w:val="24"/>
          <w:lang w:eastAsia="sv-SE"/>
        </w:rPr>
        <w:t>1992:1434</w:t>
      </w:r>
      <w:proofErr w:type="gramEnd"/>
      <w:r w:rsidRPr="00DF5782">
        <w:rPr>
          <w:rFonts w:ascii="Times New Roman" w:eastAsia="Times New Roman" w:hAnsi="Times New Roman" w:cs="Times New Roman"/>
          <w:sz w:val="24"/>
          <w:szCs w:val="24"/>
          <w:lang w:eastAsia="sv-SE"/>
        </w:rPr>
        <w:t>) 1 kap)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Utbildningen ska ges på</w:t>
      </w:r>
    </w:p>
    <w:p w:rsidR="00DF5782" w:rsidRPr="00DF5782" w:rsidRDefault="00DF5782" w:rsidP="00DF5782">
      <w:pPr>
        <w:numPr>
          <w:ilvl w:val="0"/>
          <w:numId w:val="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grundnivå,</w:t>
      </w:r>
    </w:p>
    <w:p w:rsidR="00DF5782" w:rsidRPr="00DF5782" w:rsidRDefault="00DF5782" w:rsidP="00DF5782">
      <w:pPr>
        <w:numPr>
          <w:ilvl w:val="0"/>
          <w:numId w:val="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avancerad nivå och</w:t>
      </w:r>
    </w:p>
    <w:p w:rsidR="00DF5782" w:rsidRPr="00DF5782" w:rsidRDefault="00DF5782" w:rsidP="00DF5782">
      <w:pPr>
        <w:numPr>
          <w:ilvl w:val="0"/>
          <w:numId w:val="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forskarnivå.</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34" w:history="1">
        <w:r w:rsidR="00DF5782" w:rsidRPr="00DF5782">
          <w:rPr>
            <w:rFonts w:ascii="Times New Roman" w:eastAsia="Times New Roman" w:hAnsi="Times New Roman" w:cs="Times New Roman"/>
            <w:color w:val="3F41DC"/>
            <w:sz w:val="24"/>
            <w:szCs w:val="24"/>
            <w:u w:val="single"/>
            <w:lang w:eastAsia="sv-SE"/>
          </w:rPr>
          <w:t>Lagar och andra författningar</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5" w:anchor="ramverk2"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647DC3">
      <w:pPr>
        <w:pStyle w:val="Heading3"/>
      </w:pPr>
      <w:r w:rsidRPr="00DF5782">
        <w:t>2.2 Ekonomiska förutsättningar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 avseende universitetsnivån (steg 1)</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Ersättning till fakulteterna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Styrelsen har beslutat om principer för fördelning av statsanslaget från styrelsen till fakulteterna inom utbildning på grundnivå och avancerad nivå. (</w:t>
      </w:r>
      <w:hyperlink r:id="rId36" w:history="1">
        <w:r w:rsidRPr="00DF5782">
          <w:rPr>
            <w:rFonts w:ascii="Times New Roman" w:eastAsia="Times New Roman" w:hAnsi="Times New Roman" w:cs="Times New Roman"/>
            <w:color w:val="3F41DC"/>
            <w:sz w:val="24"/>
            <w:szCs w:val="24"/>
            <w:u w:val="single"/>
            <w:lang w:eastAsia="sv-SE"/>
          </w:rPr>
          <w:t>Riktlinjer för resursfördelning</w:t>
        </w:r>
      </w:hyperlink>
      <w:r w:rsidRPr="00DF5782">
        <w:rPr>
          <w:rFonts w:ascii="Times New Roman" w:eastAsia="Times New Roman" w:hAnsi="Times New Roman" w:cs="Times New Roman"/>
          <w:sz w:val="24"/>
          <w:szCs w:val="24"/>
          <w:lang w:eastAsia="sv-SE"/>
        </w:rPr>
        <w:t>) Sammanfattningsvis bygger modellen på följande grundprinciper:</w:t>
      </w:r>
    </w:p>
    <w:p w:rsidR="00DF5782" w:rsidRPr="00DF5782" w:rsidRDefault="00DF5782" w:rsidP="00DF5782">
      <w:pPr>
        <w:numPr>
          <w:ilvl w:val="0"/>
          <w:numId w:val="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Alla program delas in i en av sju olika kategorier baserat på ämnesinnehållet.</w:t>
      </w:r>
    </w:p>
    <w:p w:rsidR="00DF5782" w:rsidRPr="00DF5782" w:rsidRDefault="00DF5782" w:rsidP="00DF5782">
      <w:pPr>
        <w:numPr>
          <w:ilvl w:val="0"/>
          <w:numId w:val="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Schabloner används för uppdelning av respektive kategori i utbildningsområden.</w:t>
      </w:r>
    </w:p>
    <w:p w:rsidR="00DF5782" w:rsidRPr="00DF5782" w:rsidRDefault="00DF5782" w:rsidP="00DF5782">
      <w:pPr>
        <w:numPr>
          <w:ilvl w:val="0"/>
          <w:numId w:val="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Ersättningar för de olika utbildningsområdena baserar sig på en uppräkning av ersättningsnivåerna för lärosäten under utbildningsdepartementet.</w:t>
      </w:r>
    </w:p>
    <w:p w:rsidR="00DF5782" w:rsidRPr="00DF5782" w:rsidRDefault="00DF5782" w:rsidP="00DF5782">
      <w:pPr>
        <w:numPr>
          <w:ilvl w:val="0"/>
          <w:numId w:val="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Studentvolymen baseras på uppdraget i helårsstudenter (HST) och prognostiserad prestation i helårsprestationer (HPR).</w:t>
      </w:r>
    </w:p>
    <w:p w:rsidR="00DF5782" w:rsidRPr="00DF5782" w:rsidRDefault="00DF5782" w:rsidP="00DF5782">
      <w:pPr>
        <w:numPr>
          <w:ilvl w:val="0"/>
          <w:numId w:val="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Resursfördelningsbeslutet fattas tillsvidare på programgruppsnivå.</w:t>
      </w:r>
    </w:p>
    <w:p w:rsidR="00DF5782" w:rsidRPr="00DF5782" w:rsidRDefault="00DF5782" w:rsidP="00DF5782">
      <w:pPr>
        <w:numPr>
          <w:ilvl w:val="0"/>
          <w:numId w:val="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programgrupps ersättning får förändras med maximalt 10 procent efter beslut av programnämnden.</w:t>
      </w:r>
    </w:p>
    <w:p w:rsidR="00DF5782" w:rsidRPr="00DF5782" w:rsidRDefault="00DF5782" w:rsidP="00DF5782">
      <w:pPr>
        <w:numPr>
          <w:ilvl w:val="0"/>
          <w:numId w:val="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Avräkning sker i efterhand i förhållande till uppnådda antal HST och HPR, se nedan.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Kategorier som används på denna nivå:</w:t>
      </w:r>
    </w:p>
    <w:p w:rsidR="00DF5782" w:rsidRPr="00DF5782" w:rsidRDefault="00DF5782" w:rsidP="00DF5782">
      <w:pPr>
        <w:numPr>
          <w:ilvl w:val="0"/>
          <w:numId w:val="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Samhällsvetenskapliga program</w:t>
      </w:r>
    </w:p>
    <w:p w:rsidR="00DF5782" w:rsidRPr="00DF5782" w:rsidRDefault="00DF5782" w:rsidP="00DF5782">
      <w:pPr>
        <w:numPr>
          <w:ilvl w:val="0"/>
          <w:numId w:val="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Blandade program med fokus på samhällsvetenskap</w:t>
      </w:r>
    </w:p>
    <w:p w:rsidR="00DF5782" w:rsidRPr="00DF5782" w:rsidRDefault="00DF5782" w:rsidP="00DF5782">
      <w:pPr>
        <w:numPr>
          <w:ilvl w:val="0"/>
          <w:numId w:val="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Blandade program med fokus på naturvetenskap</w:t>
      </w:r>
    </w:p>
    <w:p w:rsidR="00DF5782" w:rsidRPr="00DF5782" w:rsidRDefault="00DF5782" w:rsidP="00DF5782">
      <w:pPr>
        <w:numPr>
          <w:ilvl w:val="0"/>
          <w:numId w:val="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Naturvetenskapliga/tekniska program</w:t>
      </w:r>
    </w:p>
    <w:p w:rsidR="00DF5782" w:rsidRPr="00DF5782" w:rsidRDefault="00DF5782" w:rsidP="00DF5782">
      <w:pPr>
        <w:numPr>
          <w:ilvl w:val="0"/>
          <w:numId w:val="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Designprogram</w:t>
      </w:r>
    </w:p>
    <w:p w:rsidR="00DF5782" w:rsidRPr="00DF5782" w:rsidRDefault="00DF5782" w:rsidP="00DF5782">
      <w:pPr>
        <w:numPr>
          <w:ilvl w:val="0"/>
          <w:numId w:val="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Djursjukskötarprogrammet</w:t>
      </w:r>
    </w:p>
    <w:p w:rsidR="00DF5782" w:rsidRPr="00DF5782" w:rsidRDefault="00DF5782" w:rsidP="00DF5782">
      <w:pPr>
        <w:numPr>
          <w:ilvl w:val="0"/>
          <w:numId w:val="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Veterinärprogrammet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Avräkning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Avräkning bygger på principen att en programgrupp ska få betalt för vad som faktiskt produceras. Detta regleras efter årets slut i form av en avräkning mot det faktiska antalet HST och HPR för det aktuella året. (UN-beslut 2017-10-11, § 57/17)</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Exemplet visar hur programgrupperna får betalt för 2018 utifrån följande beräkning: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noProof/>
          <w:sz w:val="24"/>
          <w:szCs w:val="24"/>
          <w:lang w:eastAsia="sv-SE"/>
        </w:rPr>
        <w:drawing>
          <wp:inline distT="0" distB="0" distL="0" distR="0" wp14:anchorId="59748DB4" wp14:editId="0796F27F">
            <wp:extent cx="4972050" cy="438150"/>
            <wp:effectExtent l="0" t="0" r="0" b="0"/>
            <wp:docPr id="12" name="Picture 12" descr="https://student.slu.se/globalassets/mw/stod-serv/utbildning/grund--och-avancerad-niva/utbildningshandbok/utbildningshandboken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udent.slu.se/globalassets/mw/stod-serv/utbildning/grund--och-avancerad-niva/utbildningshandbok/utbildningshandboken2-2-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72050" cy="438150"/>
                    </a:xfrm>
                    <a:prstGeom prst="rect">
                      <a:avLst/>
                    </a:prstGeom>
                    <a:noFill/>
                    <a:ln>
                      <a:noFill/>
                    </a:ln>
                  </pic:spPr>
                </pic:pic>
              </a:graphicData>
            </a:graphic>
          </wp:inline>
        </w:drawing>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Prognosen för HPR likställas med det senast stängda helårets antal HPR, men kommer i vissa fall att prognostiseras för till exempel nya program, program under utbyggnad och program under avveckling.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Avräkningen sker på programgruppsnivå och görs mot utfallet för det aktuella året enligt följande beräkning: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noProof/>
          <w:sz w:val="24"/>
          <w:szCs w:val="24"/>
          <w:lang w:eastAsia="sv-SE"/>
        </w:rPr>
        <w:drawing>
          <wp:inline distT="0" distB="0" distL="0" distR="0" wp14:anchorId="676D1D03" wp14:editId="7EDED0DE">
            <wp:extent cx="5105400" cy="501650"/>
            <wp:effectExtent l="0" t="0" r="0" b="0"/>
            <wp:docPr id="13" name="Picture 13" descr="https://student.slu.se/globalassets/mw/stod-serv/utbildning/grund--och-avancerad-niva/utbildningshandbok/utbildningshandboken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udent.slu.se/globalassets/mw/stod-serv/utbildning/grund--och-avancerad-niva/utbildningshandbok/utbildningshandboken2-2-2.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05400" cy="501650"/>
                    </a:xfrm>
                    <a:prstGeom prst="rect">
                      <a:avLst/>
                    </a:prstGeom>
                    <a:noFill/>
                    <a:ln>
                      <a:noFill/>
                    </a:ln>
                  </pic:spPr>
                </pic:pic>
              </a:graphicData>
            </a:graphic>
          </wp:inline>
        </w:drawing>
      </w:r>
      <w:r w:rsidRPr="00DF5782">
        <w:rPr>
          <w:rFonts w:ascii="Times New Roman" w:eastAsia="Times New Roman" w:hAnsi="Times New Roman" w:cs="Times New Roman"/>
          <w:sz w:val="24"/>
          <w:szCs w:val="24"/>
          <w:lang w:eastAsia="sv-SE"/>
        </w:rPr>
        <w:br/>
        <w:t>Avräkningen innebär att en programgrupp vars faktiska studentvolym (beräknat med utfallsdata) är mindre än studentvolymen de fått betalt för kommer att få återbetala anslagsmedel motsvarande differensen. En programgrupp vars faktiska studentvolym är större än studentvolymen de fått betalt för kommer, då resurser finns tillgängliga, att tillföras anslagsmedel för differensen.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Eftersom studieadministrativa kostnader redan betalats för uppdraget i HST, undantas ett belopp motsvarande dessa kostnader från avräkningsbeloppet.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Gemensamma ändamål</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Finansiering av vissa gemensamma resurser kan ske med anslagsavlyft på universitetsnivån. Det gäller framför allt sådan infrastruktur som kan användas av alla SLU:s studenter. Här avses framför allt strategiska utvecklingsmedel och ersättning till undervisningslokaler för den del som inte finansieras av användaravgifter.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numPr>
          <w:ilvl w:val="0"/>
          <w:numId w:val="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Utbildningsnämnden föreslår anslagsfördelning till programnämnderna och för gemensamma ändamål.</w:t>
      </w:r>
    </w:p>
    <w:p w:rsidR="00DF5782" w:rsidRPr="00DF5782" w:rsidRDefault="00DF5782" w:rsidP="00DF5782">
      <w:pPr>
        <w:numPr>
          <w:ilvl w:val="0"/>
          <w:numId w:val="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Styrelsen beslutar om anslagsfördelning för gemensamma ändamål och till fakulteterna med uppdrag till fakultetsnämnderna att fördela vidare enligt programnämndernas förslag.</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 avseende fakultetsnivån (steg 2)</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Ersättning till institutionerna</w:t>
      </w:r>
    </w:p>
    <w:p w:rsidR="00DF5782" w:rsidRPr="00DF5782" w:rsidRDefault="00DF5782" w:rsidP="00DF5782">
      <w:pPr>
        <w:numPr>
          <w:ilvl w:val="0"/>
          <w:numId w:val="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Ersättningen till kurser utgörs av</w:t>
      </w:r>
    </w:p>
    <w:p w:rsidR="00DF5782" w:rsidRPr="00DF5782" w:rsidRDefault="00DF5782" w:rsidP="00DF5782">
      <w:pPr>
        <w:numPr>
          <w:ilvl w:val="1"/>
          <w:numId w:val="6"/>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basersättning (kr/</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som är lika för alla kurser,</w:t>
      </w:r>
    </w:p>
    <w:p w:rsidR="00DF5782" w:rsidRPr="00DF5782" w:rsidRDefault="00DF5782" w:rsidP="00DF5782">
      <w:pPr>
        <w:numPr>
          <w:ilvl w:val="1"/>
          <w:numId w:val="6"/>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rörlig prestationsbaserad ersättning (kr/</w:t>
      </w:r>
      <w:proofErr w:type="spellStart"/>
      <w:r w:rsidRPr="00DF5782">
        <w:rPr>
          <w:rFonts w:ascii="Times New Roman" w:eastAsia="Times New Roman" w:hAnsi="Times New Roman" w:cs="Times New Roman"/>
          <w:sz w:val="24"/>
          <w:szCs w:val="24"/>
          <w:lang w:eastAsia="sv-SE"/>
        </w:rPr>
        <w:t>hst</w:t>
      </w:r>
      <w:proofErr w:type="spellEnd"/>
      <w:r w:rsidRPr="00DF5782">
        <w:rPr>
          <w:rFonts w:ascii="Times New Roman" w:eastAsia="Times New Roman" w:hAnsi="Times New Roman" w:cs="Times New Roman"/>
          <w:sz w:val="24"/>
          <w:szCs w:val="24"/>
          <w:lang w:eastAsia="sv-SE"/>
        </w:rPr>
        <w:t>) som beror på ersättningskategori.</w:t>
      </w:r>
    </w:p>
    <w:p w:rsidR="00DF5782" w:rsidRPr="00DF5782" w:rsidRDefault="00DF5782" w:rsidP="00DF5782">
      <w:pPr>
        <w:numPr>
          <w:ilvl w:val="0"/>
          <w:numId w:val="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Kursernas ersättningskategorier baseras på typ av undervisning. Målen i kursplanen utgör utgångspunkt. En kvalificerad bedömning och ett aktivt ställningstagande behövs av programnämnden. Den resursmässiga kategoriseringen är ytterst ett uttryck för programnämndens ambitionsnivå för respektive kurs inom given resursram.</w:t>
      </w:r>
    </w:p>
    <w:p w:rsidR="00DF5782" w:rsidRPr="00DF5782" w:rsidRDefault="00DF5782" w:rsidP="00DF5782">
      <w:pPr>
        <w:numPr>
          <w:ilvl w:val="0"/>
          <w:numId w:val="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Programnämnden avgör själv antalet ersättningsnivåer samt ersättningen per nivå. (UN-beslut 2017-05-17, § 31/17)</w:t>
      </w:r>
    </w:p>
    <w:p w:rsidR="00DF5782" w:rsidRPr="00DF5782" w:rsidRDefault="00DF5782" w:rsidP="00DF5782">
      <w:pPr>
        <w:numPr>
          <w:ilvl w:val="0"/>
          <w:numId w:val="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Studentvolymen beräknas på planerat och tilldelat antal </w:t>
      </w:r>
      <w:proofErr w:type="spellStart"/>
      <w:r w:rsidRPr="00DF5782">
        <w:rPr>
          <w:rFonts w:ascii="Times New Roman" w:eastAsia="Times New Roman" w:hAnsi="Times New Roman" w:cs="Times New Roman"/>
          <w:sz w:val="24"/>
          <w:szCs w:val="24"/>
          <w:lang w:eastAsia="sv-SE"/>
        </w:rPr>
        <w:t>hst</w:t>
      </w:r>
      <w:proofErr w:type="spellEnd"/>
      <w:r w:rsidRPr="00DF5782">
        <w:rPr>
          <w:rFonts w:ascii="Times New Roman" w:eastAsia="Times New Roman" w:hAnsi="Times New Roman" w:cs="Times New Roman"/>
          <w:sz w:val="24"/>
          <w:szCs w:val="24"/>
          <w:lang w:eastAsia="sv-SE"/>
        </w:rPr>
        <w:t>, vilket avser en kombination av prognos och tilldelning för det berörda budgetåret. För att utjämna skillnader mellan åren kan prognosen behöva baseras på upp till tre års historik.</w:t>
      </w:r>
    </w:p>
    <w:p w:rsidR="00DF5782" w:rsidRPr="00DF5782" w:rsidRDefault="00DF5782" w:rsidP="00DF5782">
      <w:pPr>
        <w:numPr>
          <w:ilvl w:val="0"/>
          <w:numId w:val="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Programnämnderna har möjligheter att göra stimulansåtgärder och andra anpassningar av kursersättningen.</w:t>
      </w:r>
    </w:p>
    <w:p w:rsidR="00DF5782" w:rsidRPr="00DF5782" w:rsidRDefault="00DF5782" w:rsidP="00DF5782">
      <w:pPr>
        <w:numPr>
          <w:ilvl w:val="0"/>
          <w:numId w:val="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Varje programnämnd måste hålla sig inom den resursram som styrelsens anslagsfördelningsbeslut anger. Inom denna ram tillåts programnämnderna att göra viss omfördelning mellan sina programgrupper. En programgrupps ersättning får förändras med maximalt 10 procent efter beslut av programnämnden.</w:t>
      </w:r>
    </w:p>
    <w:p w:rsidR="00DF5782" w:rsidRPr="00DF5782" w:rsidRDefault="00DF5782" w:rsidP="00DF5782">
      <w:pPr>
        <w:numPr>
          <w:ilvl w:val="0"/>
          <w:numId w:val="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kurser som köps in från annat lärosäte, ska tilldelningen ligga i nivå med den kostnad som SLU betalar utföraren. Detta gäller under förutsättning att det är programnämnden som har beslutat om att köpa in utbildningen.</w:t>
      </w:r>
    </w:p>
    <w:p w:rsidR="00DF5782" w:rsidRPr="00DF5782" w:rsidRDefault="00DF5782" w:rsidP="00DF5782">
      <w:pPr>
        <w:numPr>
          <w:ilvl w:val="0"/>
          <w:numId w:val="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Ersättning för självständiga arbeten (examensarbeten) hanteras utanför den gemensamma modellen. Möjlighet finns att delfinansiera handledning av självständiga arbeten på avancerad nivå med medel från redovisningsområdet forskning och forskarutbildning.</w:t>
      </w:r>
    </w:p>
    <w:p w:rsidR="00DF5782" w:rsidRPr="00DF5782" w:rsidRDefault="00DF5782" w:rsidP="00DF5782">
      <w:pPr>
        <w:numPr>
          <w:ilvl w:val="0"/>
          <w:numId w:val="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Hippologutbildningen och tilläggsutbildningen för utländska veterinärer (Tu-vet) ingår inte i den gemensamma modellen för beräkning av kursersättning. För dessa utbildningar får SLU riktade medel.</w:t>
      </w:r>
    </w:p>
    <w:tbl>
      <w:tblPr>
        <w:tblW w:w="125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82"/>
        <w:gridCol w:w="10403"/>
      </w:tblGrid>
      <w:tr w:rsidR="00DF5782" w:rsidRPr="00DF5782" w:rsidTr="00DF5782">
        <w:tc>
          <w:tcPr>
            <w:tcW w:w="127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 Komponent</w:t>
            </w:r>
          </w:p>
        </w:tc>
        <w:tc>
          <w:tcPr>
            <w:tcW w:w="666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 Beräkning av kursersättning</w:t>
            </w:r>
          </w:p>
        </w:tc>
      </w:tr>
      <w:tr w:rsidR="00DF5782" w:rsidRPr="00DF5782" w:rsidTr="00DF5782">
        <w:tc>
          <w:tcPr>
            <w:tcW w:w="127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Basersättning</w:t>
            </w:r>
          </w:p>
        </w:tc>
        <w:tc>
          <w:tcPr>
            <w:tcW w:w="666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Antal högskolepoäng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 X kr. (För 2018 var X=10 250 kr. Beloppet räknas årligen upp med pris- och löneomräkning.) </w:t>
            </w:r>
          </w:p>
        </w:tc>
      </w:tr>
      <w:tr w:rsidR="00DF5782" w:rsidRPr="00DF5782" w:rsidTr="00DF5782">
        <w:tc>
          <w:tcPr>
            <w:tcW w:w="127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Prestations</w:t>
            </w:r>
            <w:r w:rsidRPr="00DF5782">
              <w:rPr>
                <w:rFonts w:ascii="Times New Roman" w:eastAsia="Times New Roman" w:hAnsi="Times New Roman" w:cs="Times New Roman"/>
                <w:sz w:val="24"/>
                <w:szCs w:val="24"/>
                <w:lang w:eastAsia="sv-SE"/>
              </w:rPr>
              <w:softHyphen/>
              <w:t>ersättning</w:t>
            </w:r>
          </w:p>
        </w:tc>
        <w:tc>
          <w:tcPr>
            <w:tcW w:w="666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Antal helårsstudenter (</w:t>
            </w:r>
            <w:proofErr w:type="spellStart"/>
            <w:r w:rsidRPr="00DF5782">
              <w:rPr>
                <w:rFonts w:ascii="Times New Roman" w:eastAsia="Times New Roman" w:hAnsi="Times New Roman" w:cs="Times New Roman"/>
                <w:sz w:val="24"/>
                <w:szCs w:val="24"/>
                <w:lang w:eastAsia="sv-SE"/>
              </w:rPr>
              <w:t>hst</w:t>
            </w:r>
            <w:proofErr w:type="spellEnd"/>
            <w:r w:rsidRPr="00DF5782">
              <w:rPr>
                <w:rFonts w:ascii="Times New Roman" w:eastAsia="Times New Roman" w:hAnsi="Times New Roman" w:cs="Times New Roman"/>
                <w:sz w:val="24"/>
                <w:szCs w:val="24"/>
                <w:lang w:eastAsia="sv-SE"/>
              </w:rPr>
              <w:t>) * rörlig ersättning enligt kursens resursmässiga kategorisering enligt nedan. Nivån beslutas av programnämnden.</w:t>
            </w:r>
          </w:p>
        </w:tc>
      </w:tr>
      <w:tr w:rsidR="00DF5782" w:rsidRPr="00DF5782" w:rsidTr="00DF5782">
        <w:tc>
          <w:tcPr>
            <w:tcW w:w="127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Stimulans</w:t>
            </w:r>
            <w:r w:rsidRPr="00DF5782">
              <w:rPr>
                <w:rFonts w:ascii="Times New Roman" w:eastAsia="Times New Roman" w:hAnsi="Times New Roman" w:cs="Times New Roman"/>
                <w:sz w:val="24"/>
                <w:szCs w:val="24"/>
                <w:lang w:eastAsia="sv-SE"/>
              </w:rPr>
              <w:softHyphen/>
              <w:t>bidrag</w:t>
            </w:r>
          </w:p>
        </w:tc>
        <w:tc>
          <w:tcPr>
            <w:tcW w:w="666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Tillägg, eller i vissa fall avdrag, enligt nedan. </w:t>
            </w:r>
            <w:r w:rsidRPr="00DF5782">
              <w:rPr>
                <w:rFonts w:ascii="Times New Roman" w:eastAsia="Times New Roman" w:hAnsi="Times New Roman" w:cs="Times New Roman"/>
                <w:sz w:val="24"/>
                <w:szCs w:val="24"/>
                <w:lang w:eastAsia="sv-SE"/>
              </w:rPr>
              <w:br/>
              <w:t> Beslutas av programnämnden i förekommande fall.</w:t>
            </w:r>
          </w:p>
        </w:tc>
      </w:tr>
    </w:tbl>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tbl>
      <w:tblPr>
        <w:tblW w:w="125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99"/>
        <w:gridCol w:w="10586"/>
      </w:tblGrid>
      <w:tr w:rsidR="00DF5782" w:rsidRPr="00DF5782" w:rsidTr="00DF5782">
        <w:tc>
          <w:tcPr>
            <w:tcW w:w="114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Ersättnings-kategori</w:t>
            </w:r>
          </w:p>
        </w:tc>
        <w:tc>
          <w:tcPr>
            <w:tcW w:w="666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Kvalitativ beskrivning för resursmässig kategorisering av kurser</w:t>
            </w:r>
          </w:p>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Programnämnden avgör själv antalet ersättningsnivåer samt ersättningen per nivå. </w:t>
            </w:r>
            <w:r w:rsidRPr="00DF5782">
              <w:rPr>
                <w:rFonts w:ascii="Times New Roman" w:eastAsia="Times New Roman" w:hAnsi="Times New Roman" w:cs="Times New Roman"/>
                <w:sz w:val="24"/>
                <w:szCs w:val="24"/>
                <w:lang w:eastAsia="sv-SE"/>
              </w:rPr>
              <w:t>(UN-beslut 2017-05-17, § 31/17)</w:t>
            </w:r>
          </w:p>
        </w:tc>
      </w:tr>
      <w:tr w:rsidR="00DF5782" w:rsidRPr="00DF5782" w:rsidTr="00DF5782">
        <w:tc>
          <w:tcPr>
            <w:tcW w:w="114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1</w:t>
            </w:r>
          </w:p>
        </w:tc>
        <w:tc>
          <w:tcPr>
            <w:tcW w:w="666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Typiska kurser kan här beskrivas som ”självstudiekurser” med minimal mängd lärarledd övningstid*.</w:t>
            </w:r>
            <w:r w:rsidRPr="00DF5782">
              <w:rPr>
                <w:rFonts w:ascii="Times New Roman" w:eastAsia="Times New Roman" w:hAnsi="Times New Roman" w:cs="Times New Roman"/>
                <w:sz w:val="24"/>
                <w:szCs w:val="24"/>
                <w:lang w:eastAsia="sv-SE"/>
              </w:rPr>
              <w:br/>
              <w:t>Den mesta undervisningen sker vanligtvis i ”helklass”. Generell färdighetsträning ingår i kursen.</w:t>
            </w:r>
          </w:p>
        </w:tc>
      </w:tr>
      <w:tr w:rsidR="00DF5782" w:rsidRPr="00DF5782" w:rsidTr="00DF5782">
        <w:tc>
          <w:tcPr>
            <w:tcW w:w="114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2</w:t>
            </w:r>
          </w:p>
        </w:tc>
        <w:tc>
          <w:tcPr>
            <w:tcW w:w="666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Typiska kurser kan här beskrivas som ”seminariekurser” med relativt hög andel föreläsningar** och måttlig mängd lärarledd övningstid*. Den mesta undervisningen sker vanligtvis i en kombination av ”helklass” och gruppundervisning i relativt stora grupper. Färdighetsträning ingår i kursen och framgår av kursplanen.</w:t>
            </w:r>
          </w:p>
        </w:tc>
      </w:tr>
      <w:tr w:rsidR="00DF5782" w:rsidRPr="00DF5782" w:rsidTr="00DF5782">
        <w:tc>
          <w:tcPr>
            <w:tcW w:w="114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3</w:t>
            </w:r>
          </w:p>
        </w:tc>
        <w:tc>
          <w:tcPr>
            <w:tcW w:w="666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Typiska kurser kan här beskrivas som kurser där teori och tillämpning kombineras genom föreläsningar** och </w:t>
            </w:r>
            <w:proofErr w:type="spellStart"/>
            <w:r w:rsidRPr="00DF5782">
              <w:rPr>
                <w:rFonts w:ascii="Times New Roman" w:eastAsia="Times New Roman" w:hAnsi="Times New Roman" w:cs="Times New Roman"/>
                <w:sz w:val="24"/>
                <w:szCs w:val="24"/>
                <w:lang w:eastAsia="sv-SE"/>
              </w:rPr>
              <w:t>medelmängd</w:t>
            </w:r>
            <w:proofErr w:type="spellEnd"/>
            <w:r w:rsidRPr="00DF5782">
              <w:rPr>
                <w:rFonts w:ascii="Times New Roman" w:eastAsia="Times New Roman" w:hAnsi="Times New Roman" w:cs="Times New Roman"/>
                <w:sz w:val="24"/>
                <w:szCs w:val="24"/>
                <w:lang w:eastAsia="sv-SE"/>
              </w:rPr>
              <w:t xml:space="preserve"> lärarledd övningstid*. Studiebesök och moment i fält kan också ingå. Den mesta undervisningen sker vanligtvis i en kombination av ”helklass” och olika övningsgrupper. Färdighetsträning utgör ett viktigt inslag i kursen och den framgår av kursplanen.</w:t>
            </w:r>
          </w:p>
        </w:tc>
      </w:tr>
      <w:tr w:rsidR="00DF5782" w:rsidRPr="00DF5782" w:rsidTr="00DF5782">
        <w:tc>
          <w:tcPr>
            <w:tcW w:w="114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4</w:t>
            </w:r>
          </w:p>
        </w:tc>
        <w:tc>
          <w:tcPr>
            <w:tcW w:w="666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Typiska kurser kan här beskrivas som ”laboratoriekurser” med relativt mycket lärarledd övningstid*. </w:t>
            </w:r>
            <w:r w:rsidRPr="00DF5782">
              <w:rPr>
                <w:rFonts w:ascii="Times New Roman" w:eastAsia="Times New Roman" w:hAnsi="Times New Roman" w:cs="Times New Roman"/>
                <w:sz w:val="24"/>
                <w:szCs w:val="24"/>
                <w:lang w:eastAsia="sv-SE"/>
              </w:rPr>
              <w:br/>
              <w:t>Studiebesök och moment i fält kan också ingå. Den mesta undervisningen sker vanligtvis i laboratoriegrupper, men föreläsningar** och andra aktiviteter i ”helklass” eller större grupper förekommer också. Färdighetsträning utgör ett betydande inslag i kursen, den träningen är betydelsefull för kommande yrkesutövning och den framgår av kursplanen.</w:t>
            </w:r>
          </w:p>
        </w:tc>
      </w:tr>
      <w:tr w:rsidR="00DF5782" w:rsidRPr="00DF5782" w:rsidTr="00DF5782">
        <w:tc>
          <w:tcPr>
            <w:tcW w:w="114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5</w:t>
            </w:r>
          </w:p>
        </w:tc>
        <w:tc>
          <w:tcPr>
            <w:tcW w:w="666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Typiska kurser kan här beskrivas som intensiva kurser med mycket omfattande lärarledd övningstid*, t.ex. så kallade ”</w:t>
            </w:r>
            <w:proofErr w:type="spellStart"/>
            <w:r w:rsidRPr="00DF5782">
              <w:rPr>
                <w:rFonts w:ascii="Times New Roman" w:eastAsia="Times New Roman" w:hAnsi="Times New Roman" w:cs="Times New Roman"/>
                <w:sz w:val="24"/>
                <w:szCs w:val="24"/>
                <w:lang w:eastAsia="sv-SE"/>
              </w:rPr>
              <w:t>studiokurser</w:t>
            </w:r>
            <w:proofErr w:type="spellEnd"/>
            <w:r w:rsidRPr="00DF5782">
              <w:rPr>
                <w:rFonts w:ascii="Times New Roman" w:eastAsia="Times New Roman" w:hAnsi="Times New Roman" w:cs="Times New Roman"/>
                <w:sz w:val="24"/>
                <w:szCs w:val="24"/>
                <w:lang w:eastAsia="sv-SE"/>
              </w:rPr>
              <w:t>”. Moment i fält och studieresor kan också ingå. Den mesta undervisningen sker vanligtvis i små grupper, men föreläsningar** och andra aktiviteter i ”helklass” eller större grupper förekommer också. Färdighetsträning utgör det bärande inslaget i kursen, den träningen är avgörande för kommande yrkesutövning och den framgår av kursplanen.</w:t>
            </w:r>
          </w:p>
        </w:tc>
      </w:tr>
      <w:tr w:rsidR="00DF5782" w:rsidRPr="00DF5782" w:rsidTr="00DF5782">
        <w:tc>
          <w:tcPr>
            <w:tcW w:w="114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6</w:t>
            </w:r>
          </w:p>
        </w:tc>
        <w:tc>
          <w:tcPr>
            <w:tcW w:w="666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Typiska kurser kan här beskrivas som intensiva kurser med maximal omfattning av lärarledd övningstid. Moment i fält och studieresor kan också ingå. Den mesta undervisningen sker vanligtvis i mycket små grupper, men aktiviteter i större grupper förekommer också. Färdighetsträning utgör det bärande inslaget i kursen, den träningen är avgörande för kommande yrkesutövning och den framgår av kursplanen.</w:t>
            </w:r>
          </w:p>
        </w:tc>
      </w:tr>
      <w:tr w:rsidR="00DF5782" w:rsidRPr="00DF5782" w:rsidTr="00DF5782">
        <w:tc>
          <w:tcPr>
            <w:tcW w:w="114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7</w:t>
            </w:r>
          </w:p>
        </w:tc>
        <w:tc>
          <w:tcPr>
            <w:tcW w:w="666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Programnämnden dimensionerar resurstilldelningen för särskilda kurser som inte ryms i ovanstående ersättningskategorier. Undantagen ska redovisas till UN och kunna motiveras på motsvarande sätt som sker inom respektive programnämnd. Här ingår vanligtvis kurserna i den s.k. kliniksnurran inom veterinärprogrammet.</w:t>
            </w:r>
          </w:p>
        </w:tc>
      </w:tr>
    </w:tbl>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 </w:t>
      </w:r>
      <w:r w:rsidRPr="00DF5782">
        <w:rPr>
          <w:rFonts w:ascii="Times New Roman" w:eastAsia="Times New Roman" w:hAnsi="Times New Roman" w:cs="Times New Roman"/>
          <w:sz w:val="24"/>
          <w:szCs w:val="24"/>
          <w:lang w:eastAsia="sv-SE"/>
        </w:rPr>
        <w:t>Övningstid eller ”delkursaktivitet” används som ett samlingsbegrepp för sådan undervisning som är beroende av antalet studenter i kursen, det vill säga antalet grupper ökar vanligtvis med ökat antal studenter. Begreppet ges här en vid mening för olika former av undervisning med hög grad av student-lärar-interaktivitet. Bland annat övningar, seminarier, exkursioner, fältövningar, laborationer, workshops, designstudios och klinikträning betraktas som ”delkursaktiviteter”.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w:t>
      </w:r>
      <w:proofErr w:type="gramStart"/>
      <w:r w:rsidRPr="00DF5782">
        <w:rPr>
          <w:rFonts w:ascii="Times New Roman" w:eastAsia="Times New Roman" w:hAnsi="Times New Roman" w:cs="Times New Roman"/>
          <w:sz w:val="24"/>
          <w:szCs w:val="24"/>
          <w:lang w:eastAsia="sv-SE"/>
        </w:rPr>
        <w:t>*  Föreläsningar</w:t>
      </w:r>
      <w:proofErr w:type="gramEnd"/>
      <w:r w:rsidRPr="00DF5782">
        <w:rPr>
          <w:rFonts w:ascii="Times New Roman" w:eastAsia="Times New Roman" w:hAnsi="Times New Roman" w:cs="Times New Roman"/>
          <w:sz w:val="24"/>
          <w:szCs w:val="24"/>
          <w:lang w:eastAsia="sv-SE"/>
        </w:rPr>
        <w:t xml:space="preserve"> eller ”helkursaktivitet” används som ett samlingsbegrepp för sådan undervisning som inte är beroende av antalet studenter i kursen. Föreläsningar, lektioner och motsvarande betraktas som helkursaktiviteter.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Distanskurser omfattas av den gemensamma fördelningsmodellen, även om beskrivningen av kategorierna ovan främst tar sin utgångspunkt i campusbaserade kurser.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Stimulansbidrag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Ändamål för stimulansbidrag och andra särskilda tillägg eller avdrag:</w:t>
      </w:r>
    </w:p>
    <w:p w:rsidR="00DF5782" w:rsidRPr="00DF5782" w:rsidRDefault="00DF5782" w:rsidP="00DF5782">
      <w:pPr>
        <w:numPr>
          <w:ilvl w:val="0"/>
          <w:numId w:val="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Kurser i åk 1 (på grundnivå) – återkommande tillägg.</w:t>
      </w:r>
    </w:p>
    <w:p w:rsidR="00DF5782" w:rsidRPr="00DF5782" w:rsidRDefault="00DF5782" w:rsidP="00DF5782">
      <w:pPr>
        <w:numPr>
          <w:ilvl w:val="0"/>
          <w:numId w:val="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Ny kurs eller förändrat upplägg av befintlig kurs – tillfälligt tillägg.</w:t>
      </w:r>
    </w:p>
    <w:p w:rsidR="00DF5782" w:rsidRPr="00DF5782" w:rsidRDefault="00DF5782" w:rsidP="00DF5782">
      <w:pPr>
        <w:numPr>
          <w:ilvl w:val="0"/>
          <w:numId w:val="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Utökad samläsning mellan program eller samverkan mellan institutioner – tillfälligt tillägg.</w:t>
      </w:r>
    </w:p>
    <w:p w:rsidR="00DF5782" w:rsidRPr="00DF5782" w:rsidRDefault="00DF5782" w:rsidP="00DF5782">
      <w:pPr>
        <w:numPr>
          <w:ilvl w:val="0"/>
          <w:numId w:val="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Förändrad resursmässig kategorisering eller avveckling av kurs – tillfälligt tillägg.</w:t>
      </w:r>
    </w:p>
    <w:p w:rsidR="00DF5782" w:rsidRPr="00DF5782" w:rsidRDefault="00DF5782" w:rsidP="00DF5782">
      <w:pPr>
        <w:numPr>
          <w:ilvl w:val="0"/>
          <w:numId w:val="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Strukturstöd på kursnivå – tillfälligt tillägg.</w:t>
      </w:r>
    </w:p>
    <w:p w:rsidR="00DF5782" w:rsidRPr="00DF5782" w:rsidRDefault="00DF5782" w:rsidP="00DF5782">
      <w:pPr>
        <w:numPr>
          <w:ilvl w:val="0"/>
          <w:numId w:val="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 med flera kurstillfällen per läsår – återkommande avdrag.</w:t>
      </w:r>
    </w:p>
    <w:p w:rsidR="00DF5782" w:rsidRPr="00DF5782" w:rsidRDefault="00DF5782" w:rsidP="00DF5782">
      <w:pPr>
        <w:numPr>
          <w:ilvl w:val="0"/>
          <w:numId w:val="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 som genomförs parallellt och till betydande delar gemensamt med annan kurs – återkommande avdrag.</w:t>
      </w:r>
    </w:p>
    <w:p w:rsidR="00DF5782" w:rsidRPr="00DF5782" w:rsidRDefault="00DF5782" w:rsidP="00DF5782">
      <w:pPr>
        <w:numPr>
          <w:ilvl w:val="0"/>
          <w:numId w:val="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 med beslut om inställt kurstillfälle – tillfälligt avdrag.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Kontinuerlig utvärdering och utveckling avseende enskilda kurser ska rymmas inom den ordinarie kursersättning som ges till institutionen och motiverar </w:t>
      </w:r>
      <w:r w:rsidRPr="00DF5782">
        <w:rPr>
          <w:rFonts w:ascii="Times New Roman" w:eastAsia="Times New Roman" w:hAnsi="Times New Roman" w:cs="Times New Roman"/>
          <w:b/>
          <w:bCs/>
          <w:sz w:val="24"/>
          <w:szCs w:val="24"/>
          <w:lang w:eastAsia="sv-SE"/>
        </w:rPr>
        <w:t>inte </w:t>
      </w:r>
      <w:r w:rsidRPr="00DF5782">
        <w:rPr>
          <w:rFonts w:ascii="Times New Roman" w:eastAsia="Times New Roman" w:hAnsi="Times New Roman" w:cs="Times New Roman"/>
          <w:sz w:val="24"/>
          <w:szCs w:val="24"/>
          <w:lang w:eastAsia="sv-SE"/>
        </w:rPr>
        <w:t>stimulansbidrag.</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Gemensamma ändamål</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Finansiering av vissa specifika resurser kan ske med anslagsavlyft på fakultetsnivån. Det gäller framför allt sådan infrastruktur som är tämligen fast på kort till medellång sikt och som utnyttjas av flera utbildningsprogram/ studentgrupper, men inte av alla SLU:s studenter. I vissa fall behöver en fördelning göras mellan två eller flera programnämnder. Här avses framför allt ersättning till programstudierektorer, övningslaboratorier, ritsalar, kliniskt träningscenter och andra specialutformade undervisningslokaler, odlingsfaciliteter, fältkursverksamhet, djurstallar, djursjukhus.</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numPr>
          <w:ilvl w:val="0"/>
          <w:numId w:val="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Utbildningsnämnden fastställer den gemensamma fördelningsmodellen och nivån på basersättningen.</w:t>
      </w:r>
    </w:p>
    <w:p w:rsidR="00DF5782" w:rsidRPr="00DF5782" w:rsidRDefault="00DF5782" w:rsidP="00DF5782">
      <w:pPr>
        <w:numPr>
          <w:ilvl w:val="0"/>
          <w:numId w:val="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Programnämnderna beslutar om ersättningskategorin för enskilda kurser, nivån på den rörliga ersättningen samt eventuella stimulansbidrag och andra särskilda tillägg eller avdrag – allt inom given resursram.</w:t>
      </w:r>
    </w:p>
    <w:p w:rsidR="00DF5782" w:rsidRPr="00DF5782" w:rsidRDefault="00DF5782" w:rsidP="00DF5782">
      <w:pPr>
        <w:numPr>
          <w:ilvl w:val="0"/>
          <w:numId w:val="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Programnämnderna föreslår en anslagsfördelning till institutionerna och för gemensamma ändamål.</w:t>
      </w:r>
    </w:p>
    <w:p w:rsidR="00DF5782" w:rsidRPr="00DF5782" w:rsidRDefault="00DF5782" w:rsidP="00DF5782">
      <w:pPr>
        <w:numPr>
          <w:ilvl w:val="0"/>
          <w:numId w:val="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Fakultetsnämnderna beslutar om anslagsfördelning för gemensamma ändamål och till institutionerna.</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 avseende institutionsnivån (steg 3)</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Mellan institutioner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Fördelning av uppdrag och medel mellan institutioner som gemensamt genomför en kurs, sker i fakultetens resursfördelning. (UN-beslut 2017-05-17, § 31/17)</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Inom institutionen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Institutionen bestämmer hur medlen ska användas inom sin verksamhet inom den ram som budget och kursplaner anger. Även om ersättningen beräknas per kurs, är det en institutionsintern fråga hur resurserna ska utnyttjas för att institutionen ska kunna uppfylla sitt uppdrag på bästa sätt. Möjligheten att omfördela resurser begränsas dock till den egna delen av medelstilldelningen när det finns medansvariga institutioner som bidrar till kursens genomförande.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Målen i kursplanen är styrande för utbildningens genomförande på en övergripande nivå. Resursfördelningsmodellen ska inte bromsa önskvärd utvecklingsdynamik, utan ge incitament att ompröva utbildningens genomförande och implementera nya undervisnings</w:t>
      </w:r>
      <w:r w:rsidRPr="00DF5782">
        <w:rPr>
          <w:rFonts w:ascii="Times New Roman" w:eastAsia="Times New Roman" w:hAnsi="Times New Roman" w:cs="Times New Roman"/>
          <w:sz w:val="24"/>
          <w:szCs w:val="24"/>
          <w:lang w:eastAsia="sv-SE"/>
        </w:rPr>
        <w:softHyphen/>
        <w:t>former. Ytterst är det kursledaren som utformar schemat och därmed bestämmer avvägningen mellan olika undervisningsformer, gruppstorlekar, övningsintensitet etc.</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prefekten eller den/de som prefekten delegerat till som kan göra omfördelning såväl mellan som inom enskilda kurser.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prefektens arbete med fördelning av arbetsuppgifter inom institutionen ska gällande arbetstidsavtal för lärare m.fl. beaktas. </w:t>
      </w:r>
      <w:hyperlink r:id="rId39" w:tgtFrame="_blank" w:history="1">
        <w:r w:rsidRPr="00DF5782">
          <w:rPr>
            <w:rFonts w:ascii="Times New Roman" w:eastAsia="Times New Roman" w:hAnsi="Times New Roman" w:cs="Times New Roman"/>
            <w:color w:val="3F41DC"/>
            <w:sz w:val="24"/>
            <w:szCs w:val="24"/>
            <w:u w:val="single"/>
            <w:lang w:eastAsia="sv-SE"/>
          </w:rPr>
          <w:t>Länk till nuvarande avtal.</w:t>
        </w:r>
      </w:hyperlink>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Gemensamma ändamål</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Rektor fastställer grunder för ersättningen för universitets- och fakultetsgemensamma ändamål (”Universitets- och fakultetsgemensamma kostnader”) i anslutning till styrelsens beslut om anslagsfördelning. Ersättning för universitetsgemensam studieadministration och studerandeinfrastruktur samt utbildningens del av biblioteket baseras på institutionens planerade helårsstudenter och lyfts av utbildningsanslaget på institutionsnivå. Utbildningens del av ersättning för övriga universitets- och fakultetsgemensamma ändamål som till exempel personal- och ekonomiadministration, universitets- och fakultetsledning, baseras på ett procentuellt påslag på lönen som dras direkt på de anställdas lön.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Utbildningens del av ersättningen för institutionsgemensamma ändamål beslutas på institutionsnivå och baseras på ett procentuellt påslag på lönen som dras direkt på de anställdas lön.</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40" w:anchor="ramverk2"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0528DB">
      <w:pPr>
        <w:pStyle w:val="Heading3"/>
      </w:pPr>
      <w:r w:rsidRPr="00DF5782">
        <w:t>2.3 Organisatoriska förutsättningar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utbildningsorganisation beskrivs schematiskt i </w:t>
      </w:r>
      <w:hyperlink r:id="rId41" w:history="1">
        <w:r w:rsidRPr="00DF5782">
          <w:rPr>
            <w:rFonts w:ascii="Times New Roman" w:eastAsia="Times New Roman" w:hAnsi="Times New Roman" w:cs="Times New Roman"/>
            <w:color w:val="3F41DC"/>
            <w:sz w:val="24"/>
            <w:szCs w:val="24"/>
            <w:u w:val="single"/>
            <w:lang w:eastAsia="sv-SE"/>
          </w:rPr>
          <w:t>Bilaga 1: SLU:s utbildningsorganisation</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Dekan</w:t>
      </w:r>
      <w:r w:rsidRPr="00DF5782">
        <w:rPr>
          <w:rFonts w:ascii="Times New Roman" w:eastAsia="Times New Roman" w:hAnsi="Times New Roman" w:cs="Times New Roman"/>
          <w:sz w:val="24"/>
          <w:szCs w:val="24"/>
          <w:lang w:eastAsia="sv-SE"/>
        </w:rPr>
        <w:t> – chef för en </w:t>
      </w:r>
      <w:r w:rsidRPr="00DF5782">
        <w:rPr>
          <w:rFonts w:ascii="Times New Roman" w:eastAsia="Times New Roman" w:hAnsi="Times New Roman" w:cs="Times New Roman"/>
          <w:i/>
          <w:iCs/>
          <w:sz w:val="24"/>
          <w:szCs w:val="24"/>
          <w:lang w:eastAsia="sv-SE"/>
        </w:rPr>
        <w:t>fakultet</w:t>
      </w:r>
      <w:r w:rsidRPr="00DF5782">
        <w:rPr>
          <w:rFonts w:ascii="Times New Roman" w:eastAsia="Times New Roman" w:hAnsi="Times New Roman" w:cs="Times New Roman"/>
          <w:sz w:val="24"/>
          <w:szCs w:val="24"/>
          <w:lang w:eastAsia="sv-SE"/>
        </w:rPr>
        <w:t> inom SLU.</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 xml:space="preserve">Delegationsordning </w:t>
      </w:r>
      <w:proofErr w:type="gramStart"/>
      <w:r w:rsidRPr="00DF5782">
        <w:rPr>
          <w:rFonts w:ascii="Times New Roman" w:eastAsia="Times New Roman" w:hAnsi="Times New Roman" w:cs="Times New Roman"/>
          <w:i/>
          <w:iCs/>
          <w:sz w:val="24"/>
          <w:szCs w:val="24"/>
          <w:lang w:eastAsia="sv-SE"/>
        </w:rPr>
        <w:t>– </w:t>
      </w:r>
      <w:r w:rsidRPr="00DF5782">
        <w:rPr>
          <w:rFonts w:ascii="Times New Roman" w:eastAsia="Times New Roman" w:hAnsi="Times New Roman" w:cs="Times New Roman"/>
          <w:sz w:val="24"/>
          <w:szCs w:val="24"/>
          <w:lang w:eastAsia="sv-SE"/>
        </w:rPr>
        <w:t> anger</w:t>
      </w:r>
      <w:proofErr w:type="gramEnd"/>
      <w:r w:rsidRPr="00DF5782">
        <w:rPr>
          <w:rFonts w:ascii="Times New Roman" w:eastAsia="Times New Roman" w:hAnsi="Times New Roman" w:cs="Times New Roman"/>
          <w:sz w:val="24"/>
          <w:szCs w:val="24"/>
          <w:lang w:eastAsia="sv-SE"/>
        </w:rPr>
        <w:t xml:space="preserve"> vilket ansvar och vilka befogenheter organ och befattningshavare har inom universitetets organisation. Där anges även beslutande och rådgivande organs sammansättning och mandatperioder. </w:t>
      </w:r>
      <w:r w:rsidRPr="00DF5782">
        <w:rPr>
          <w:rFonts w:ascii="Times New Roman" w:eastAsia="Times New Roman" w:hAnsi="Times New Roman" w:cs="Times New Roman"/>
          <w:i/>
          <w:iCs/>
          <w:sz w:val="24"/>
          <w:szCs w:val="24"/>
          <w:lang w:eastAsia="sv-SE"/>
        </w:rPr>
        <w:t>Institutionerna</w:t>
      </w:r>
      <w:r w:rsidRPr="00DF5782">
        <w:rPr>
          <w:rFonts w:ascii="Times New Roman" w:eastAsia="Times New Roman" w:hAnsi="Times New Roman" w:cs="Times New Roman"/>
          <w:sz w:val="24"/>
          <w:szCs w:val="24"/>
          <w:lang w:eastAsia="sv-SE"/>
        </w:rPr>
        <w:t> har vanligtvis en intern ansvarsfördelning för bland annat utbildningsfrågor. Studentinflytande beskrivs i avsnitt </w:t>
      </w:r>
      <w:hyperlink r:id="rId42" w:anchor="studenter314" w:history="1">
        <w:r w:rsidRPr="00DF5782">
          <w:rPr>
            <w:rFonts w:ascii="Times New Roman" w:eastAsia="Times New Roman" w:hAnsi="Times New Roman" w:cs="Times New Roman"/>
            <w:color w:val="3F41DC"/>
            <w:sz w:val="24"/>
            <w:szCs w:val="24"/>
            <w:u w:val="single"/>
            <w:lang w:eastAsia="sv-SE"/>
          </w:rPr>
          <w:t>3.14 Studentinflytande</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Fakultet – </w:t>
      </w:r>
      <w:r w:rsidRPr="00DF5782">
        <w:rPr>
          <w:rFonts w:ascii="Times New Roman" w:eastAsia="Times New Roman" w:hAnsi="Times New Roman" w:cs="Times New Roman"/>
          <w:sz w:val="24"/>
          <w:szCs w:val="24"/>
          <w:lang w:eastAsia="sv-SE"/>
        </w:rPr>
        <w:t>inom SLU en samlande benämning på de organisatoriska enheter som </w:t>
      </w:r>
      <w:r w:rsidRPr="00DF5782">
        <w:rPr>
          <w:rFonts w:ascii="Times New Roman" w:eastAsia="Times New Roman" w:hAnsi="Times New Roman" w:cs="Times New Roman"/>
          <w:i/>
          <w:iCs/>
          <w:sz w:val="24"/>
          <w:szCs w:val="24"/>
          <w:lang w:eastAsia="sv-SE"/>
        </w:rPr>
        <w:t>fakultetsnämnden</w:t>
      </w:r>
      <w:r w:rsidRPr="00DF5782">
        <w:rPr>
          <w:rFonts w:ascii="Times New Roman" w:eastAsia="Times New Roman" w:hAnsi="Times New Roman" w:cs="Times New Roman"/>
          <w:sz w:val="24"/>
          <w:szCs w:val="24"/>
          <w:lang w:eastAsia="sv-SE"/>
        </w:rPr>
        <w:t>/</w:t>
      </w:r>
      <w:r w:rsidRPr="00DF5782">
        <w:rPr>
          <w:rFonts w:ascii="Times New Roman" w:eastAsia="Times New Roman" w:hAnsi="Times New Roman" w:cs="Times New Roman"/>
          <w:i/>
          <w:iCs/>
          <w:sz w:val="24"/>
          <w:szCs w:val="24"/>
          <w:lang w:eastAsia="sv-SE"/>
        </w:rPr>
        <w:t>dekanen</w:t>
      </w:r>
      <w:r w:rsidRPr="00DF5782">
        <w:rPr>
          <w:rFonts w:ascii="Times New Roman" w:eastAsia="Times New Roman" w:hAnsi="Times New Roman" w:cs="Times New Roman"/>
          <w:sz w:val="24"/>
          <w:szCs w:val="24"/>
          <w:lang w:eastAsia="sv-SE"/>
        </w:rPr>
        <w:t> ansvarar för. Fakulteterna har ansvar för </w:t>
      </w:r>
      <w:r w:rsidRPr="00DF5782">
        <w:rPr>
          <w:rFonts w:ascii="Times New Roman" w:eastAsia="Times New Roman" w:hAnsi="Times New Roman" w:cs="Times New Roman"/>
          <w:i/>
          <w:iCs/>
          <w:sz w:val="24"/>
          <w:szCs w:val="24"/>
          <w:lang w:eastAsia="sv-SE"/>
        </w:rPr>
        <w:t>institutionerna</w:t>
      </w:r>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Institution – </w:t>
      </w:r>
      <w:r w:rsidRPr="00DF5782">
        <w:rPr>
          <w:rFonts w:ascii="Times New Roman" w:eastAsia="Times New Roman" w:hAnsi="Times New Roman" w:cs="Times New Roman"/>
          <w:sz w:val="24"/>
          <w:szCs w:val="24"/>
          <w:lang w:eastAsia="sv-SE"/>
        </w:rPr>
        <w:t>universitetets utbildning, forskning och fortlöpande miljöanalys bedrivs vid ett antal institutioner (eller motsvarande). Varje institution tillhör minst en </w:t>
      </w:r>
      <w:r w:rsidRPr="00DF5782">
        <w:rPr>
          <w:rFonts w:ascii="Times New Roman" w:eastAsia="Times New Roman" w:hAnsi="Times New Roman" w:cs="Times New Roman"/>
          <w:i/>
          <w:iCs/>
          <w:sz w:val="24"/>
          <w:szCs w:val="24"/>
          <w:lang w:eastAsia="sv-SE"/>
        </w:rPr>
        <w:t>fakultet</w:t>
      </w:r>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Prefekt – </w:t>
      </w:r>
      <w:r w:rsidRPr="00DF5782">
        <w:rPr>
          <w:rFonts w:ascii="Times New Roman" w:eastAsia="Times New Roman" w:hAnsi="Times New Roman" w:cs="Times New Roman"/>
          <w:sz w:val="24"/>
          <w:szCs w:val="24"/>
          <w:lang w:eastAsia="sv-SE"/>
        </w:rPr>
        <w:t>chef för en </w:t>
      </w:r>
      <w:r w:rsidRPr="00DF5782">
        <w:rPr>
          <w:rFonts w:ascii="Times New Roman" w:eastAsia="Times New Roman" w:hAnsi="Times New Roman" w:cs="Times New Roman"/>
          <w:i/>
          <w:iCs/>
          <w:sz w:val="24"/>
          <w:szCs w:val="24"/>
          <w:lang w:eastAsia="sv-SE"/>
        </w:rPr>
        <w:t>institution</w:t>
      </w:r>
      <w:r w:rsidRPr="00DF5782">
        <w:rPr>
          <w:rFonts w:ascii="Times New Roman" w:eastAsia="Times New Roman" w:hAnsi="Times New Roman" w:cs="Times New Roman"/>
          <w:sz w:val="24"/>
          <w:szCs w:val="24"/>
          <w:lang w:eastAsia="sv-SE"/>
        </w:rPr>
        <w:t> inom SLU.</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Programnämnd</w:t>
      </w:r>
      <w:r w:rsidRPr="00DF5782">
        <w:rPr>
          <w:rFonts w:ascii="Times New Roman" w:eastAsia="Times New Roman" w:hAnsi="Times New Roman" w:cs="Times New Roman"/>
          <w:sz w:val="24"/>
          <w:szCs w:val="24"/>
          <w:lang w:eastAsia="sv-SE"/>
        </w:rPr>
        <w:t> (PN) – en den av SLU:s utbildningsorganisation, se </w:t>
      </w:r>
      <w:hyperlink r:id="rId43" w:history="1">
        <w:r w:rsidRPr="00DF5782">
          <w:rPr>
            <w:rFonts w:ascii="Times New Roman" w:eastAsia="Times New Roman" w:hAnsi="Times New Roman" w:cs="Times New Roman"/>
            <w:color w:val="3F41DC"/>
            <w:sz w:val="24"/>
            <w:szCs w:val="24"/>
            <w:u w:val="single"/>
            <w:lang w:eastAsia="sv-SE"/>
          </w:rPr>
          <w:t>Bilaga 1: SLU:s utbildningsorganisation</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Programstudierektor</w:t>
      </w:r>
      <w:r w:rsidRPr="00DF5782">
        <w:rPr>
          <w:rFonts w:ascii="Times New Roman" w:eastAsia="Times New Roman" w:hAnsi="Times New Roman" w:cs="Times New Roman"/>
          <w:sz w:val="24"/>
          <w:szCs w:val="24"/>
          <w:lang w:eastAsia="sv-SE"/>
        </w:rPr>
        <w:t> (PSR) – en del av SLU:s utbildningsorganisation, se </w:t>
      </w:r>
      <w:hyperlink r:id="rId44" w:history="1">
        <w:r w:rsidRPr="00DF5782">
          <w:rPr>
            <w:rFonts w:ascii="Times New Roman" w:eastAsia="Times New Roman" w:hAnsi="Times New Roman" w:cs="Times New Roman"/>
            <w:color w:val="3F41DC"/>
            <w:sz w:val="24"/>
            <w:szCs w:val="24"/>
            <w:u w:val="single"/>
            <w:lang w:eastAsia="sv-SE"/>
          </w:rPr>
          <w:t>Bilaga 1: SLU:s utbildningsorganisation</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Studierektor – v</w:t>
      </w:r>
      <w:r w:rsidRPr="00DF5782">
        <w:rPr>
          <w:rFonts w:ascii="Times New Roman" w:eastAsia="Times New Roman" w:hAnsi="Times New Roman" w:cs="Times New Roman"/>
          <w:sz w:val="24"/>
          <w:szCs w:val="24"/>
          <w:lang w:eastAsia="sv-SE"/>
        </w:rPr>
        <w:t>anligtvis har en </w:t>
      </w:r>
      <w:r w:rsidRPr="00DF5782">
        <w:rPr>
          <w:rFonts w:ascii="Times New Roman" w:eastAsia="Times New Roman" w:hAnsi="Times New Roman" w:cs="Times New Roman"/>
          <w:i/>
          <w:iCs/>
          <w:sz w:val="24"/>
          <w:szCs w:val="24"/>
          <w:lang w:eastAsia="sv-SE"/>
        </w:rPr>
        <w:t>institution</w:t>
      </w:r>
      <w:r w:rsidRPr="00DF5782">
        <w:rPr>
          <w:rFonts w:ascii="Times New Roman" w:eastAsia="Times New Roman" w:hAnsi="Times New Roman" w:cs="Times New Roman"/>
          <w:sz w:val="24"/>
          <w:szCs w:val="24"/>
          <w:lang w:eastAsia="sv-SE"/>
        </w:rPr>
        <w:t> en anställd (eller flera) med ett sammanhållande ansvar för institutionens utbildning på grundnivå och avancerad nivå. Dessa benämns ofta studierektor, institutionsstudierektor, grundutbildningsansvarig, biträdande prefekt med ansvar för utbildning eller motsvarande. I Utbildningshandboken används begreppet </w:t>
      </w:r>
      <w:r w:rsidRPr="00DF5782">
        <w:rPr>
          <w:rFonts w:ascii="Times New Roman" w:eastAsia="Times New Roman" w:hAnsi="Times New Roman" w:cs="Times New Roman"/>
          <w:i/>
          <w:iCs/>
          <w:sz w:val="24"/>
          <w:szCs w:val="24"/>
          <w:lang w:eastAsia="sv-SE"/>
        </w:rPr>
        <w:t>institutionsstudierektor (eller motsvarande)</w:t>
      </w:r>
      <w:r w:rsidRPr="00DF5782">
        <w:rPr>
          <w:rFonts w:ascii="Times New Roman" w:eastAsia="Times New Roman" w:hAnsi="Times New Roman" w:cs="Times New Roman"/>
          <w:sz w:val="24"/>
          <w:szCs w:val="24"/>
          <w:lang w:eastAsia="sv-SE"/>
        </w:rPr>
        <w:t> för att undvika förväxling med </w:t>
      </w:r>
      <w:r w:rsidRPr="00DF5782">
        <w:rPr>
          <w:rFonts w:ascii="Times New Roman" w:eastAsia="Times New Roman" w:hAnsi="Times New Roman" w:cs="Times New Roman"/>
          <w:i/>
          <w:iCs/>
          <w:sz w:val="24"/>
          <w:szCs w:val="24"/>
          <w:lang w:eastAsia="sv-SE"/>
        </w:rPr>
        <w:t>programstudierektor</w:t>
      </w:r>
      <w:r w:rsidRPr="00DF5782">
        <w:rPr>
          <w:rFonts w:ascii="Times New Roman" w:eastAsia="Times New Roman" w:hAnsi="Times New Roman" w:cs="Times New Roman"/>
          <w:sz w:val="24"/>
          <w:szCs w:val="24"/>
          <w:lang w:eastAsia="sv-SE"/>
        </w:rPr>
        <w:t> (se avsnitt </w:t>
      </w:r>
      <w:hyperlink r:id="rId45" w:anchor="programstudierna137" w:history="1">
        <w:r w:rsidRPr="00DF5782">
          <w:rPr>
            <w:rFonts w:ascii="Times New Roman" w:eastAsia="Times New Roman" w:hAnsi="Times New Roman" w:cs="Times New Roman"/>
            <w:color w:val="3F41DC"/>
            <w:sz w:val="24"/>
            <w:szCs w:val="24"/>
            <w:u w:val="single"/>
            <w:lang w:eastAsia="sv-SE"/>
          </w:rPr>
          <w:t>13.7 Programstudierektor</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Utbildningsnämnden</w:t>
      </w:r>
      <w:r w:rsidRPr="00DF5782">
        <w:rPr>
          <w:rFonts w:ascii="Times New Roman" w:eastAsia="Times New Roman" w:hAnsi="Times New Roman" w:cs="Times New Roman"/>
          <w:sz w:val="24"/>
          <w:szCs w:val="24"/>
          <w:lang w:eastAsia="sv-SE"/>
        </w:rPr>
        <w:t> (UN) – en del av SLU:s utbildningsorganisation, se </w:t>
      </w:r>
      <w:hyperlink r:id="rId46" w:history="1">
        <w:r w:rsidRPr="00DF5782">
          <w:rPr>
            <w:rFonts w:ascii="Times New Roman" w:eastAsia="Times New Roman" w:hAnsi="Times New Roman" w:cs="Times New Roman"/>
            <w:color w:val="3F41DC"/>
            <w:sz w:val="24"/>
            <w:szCs w:val="24"/>
            <w:u w:val="single"/>
            <w:lang w:eastAsia="sv-SE"/>
          </w:rPr>
          <w:t>Bilaga 1: SLU:s utbildningsorganisation</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Verksamhetsstödet –</w:t>
      </w:r>
      <w:r w:rsidRPr="00DF5782">
        <w:rPr>
          <w:rFonts w:ascii="Times New Roman" w:eastAsia="Times New Roman" w:hAnsi="Times New Roman" w:cs="Times New Roman"/>
          <w:sz w:val="24"/>
          <w:szCs w:val="24"/>
          <w:lang w:eastAsia="sv-SE"/>
        </w:rPr>
        <w:t> ger stöd och service åt universitetets utbildning, forskning och fortlöpande miljöanalys (se verksamhetsstödets delegationsordning).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Årscykel – </w:t>
      </w:r>
      <w:r w:rsidRPr="00DF5782">
        <w:rPr>
          <w:rFonts w:ascii="Times New Roman" w:eastAsia="Times New Roman" w:hAnsi="Times New Roman" w:cs="Times New Roman"/>
          <w:sz w:val="24"/>
          <w:szCs w:val="24"/>
          <w:lang w:eastAsia="sv-SE"/>
        </w:rPr>
        <w:t>SLU tillämpar gemensamma tidsramar för planering och beslut om utbildningsutbudet: de kurser och program som ska erbjudas, se </w:t>
      </w:r>
      <w:hyperlink r:id="rId47" w:history="1">
        <w:r w:rsidRPr="00DF5782">
          <w:rPr>
            <w:rFonts w:ascii="Times New Roman" w:eastAsia="Times New Roman" w:hAnsi="Times New Roman" w:cs="Times New Roman"/>
            <w:color w:val="3F41DC"/>
            <w:sz w:val="24"/>
            <w:szCs w:val="24"/>
            <w:u w:val="single"/>
            <w:lang w:eastAsia="sv-SE"/>
          </w:rPr>
          <w:t>Bilaga 2: Årscykel för utbildningsplanering</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styrelsen och rektor som beslutar om SLU:s övergripande organisation och ansvarsfördelning. Varje fakultet beslutar om den interna ansvarsfördelningen inom fakulteten. Institutionerna har vanligtvis en intern ansvarsfördelning för bland annat utbildningsfrågor. Det är Utbildningsnämnden som beslutar om den gemensamma årscykeln för utbildningsplanering.</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48" w:history="1">
        <w:r w:rsidR="00DF5782" w:rsidRPr="00DF5782">
          <w:rPr>
            <w:rFonts w:ascii="Times New Roman" w:eastAsia="Times New Roman" w:hAnsi="Times New Roman" w:cs="Times New Roman"/>
            <w:color w:val="3F41DC"/>
            <w:sz w:val="24"/>
            <w:szCs w:val="24"/>
            <w:u w:val="single"/>
            <w:lang w:eastAsia="sv-SE"/>
          </w:rPr>
          <w:t>Delegationsordningar</w:t>
        </w:r>
      </w:hyperlink>
      <w:r w:rsidR="00DF5782"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styrelsens delegationsordning</w:t>
      </w:r>
    </w:p>
    <w:p w:rsidR="00DF5782" w:rsidRPr="00DF5782" w:rsidRDefault="00DF5782" w:rsidP="00DF5782">
      <w:pPr>
        <w:numPr>
          <w:ilvl w:val="0"/>
          <w:numId w:val="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rektors delegationsordning</w:t>
      </w:r>
    </w:p>
    <w:p w:rsidR="00DF5782" w:rsidRPr="00DF5782" w:rsidRDefault="00DF5782" w:rsidP="00DF5782">
      <w:pPr>
        <w:numPr>
          <w:ilvl w:val="0"/>
          <w:numId w:val="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verksamhetsstödets delegationsordning</w:t>
      </w:r>
    </w:p>
    <w:p w:rsidR="00DF5782" w:rsidRPr="00DF5782" w:rsidRDefault="00DF5782" w:rsidP="00DF5782">
      <w:pPr>
        <w:numPr>
          <w:ilvl w:val="0"/>
          <w:numId w:val="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fakulteternas delegationsordningar</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49" w:anchor="ramverk2"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C61778">
      <w:pPr>
        <w:pStyle w:val="Heading3"/>
      </w:pPr>
      <w:r w:rsidRPr="00DF5782">
        <w:t>2.4 Läsår och terminstider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w:t>
      </w:r>
      <w:r w:rsidRPr="00DF5782">
        <w:rPr>
          <w:rFonts w:ascii="Times New Roman" w:eastAsia="Times New Roman" w:hAnsi="Times New Roman" w:cs="Times New Roman"/>
          <w:i/>
          <w:iCs/>
          <w:sz w:val="24"/>
          <w:szCs w:val="24"/>
          <w:lang w:eastAsia="sv-SE"/>
        </w:rPr>
        <w:t>läsår </w:t>
      </w:r>
      <w:r w:rsidRPr="00DF5782">
        <w:rPr>
          <w:rFonts w:ascii="Times New Roman" w:eastAsia="Times New Roman" w:hAnsi="Times New Roman" w:cs="Times New Roman"/>
          <w:sz w:val="24"/>
          <w:szCs w:val="24"/>
          <w:lang w:eastAsia="sv-SE"/>
        </w:rPr>
        <w:t>är indelat i höst-, vår- och sommartermin. Läsåret sträcker sig från och med höstterminens startdag till och med den sista dagen före påföljande hösttermins startdag.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Som </w:t>
      </w:r>
      <w:r w:rsidRPr="00DF5782">
        <w:rPr>
          <w:rFonts w:ascii="Times New Roman" w:eastAsia="Times New Roman" w:hAnsi="Times New Roman" w:cs="Times New Roman"/>
          <w:i/>
          <w:iCs/>
          <w:sz w:val="24"/>
          <w:szCs w:val="24"/>
          <w:lang w:eastAsia="sv-SE"/>
        </w:rPr>
        <w:t>vardagar</w:t>
      </w:r>
      <w:r w:rsidRPr="00DF5782">
        <w:rPr>
          <w:rFonts w:ascii="Times New Roman" w:eastAsia="Times New Roman" w:hAnsi="Times New Roman" w:cs="Times New Roman"/>
          <w:sz w:val="24"/>
          <w:szCs w:val="24"/>
          <w:lang w:eastAsia="sv-SE"/>
        </w:rPr>
        <w:t> räknas dagarna måndag–fredag utom helgdagar.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”Heltidsstudier under ett normalstudieår om 40 veckor motsvarar 60 högskolepoäng.” (Högskoleförordningen (1993:100) 6 kap.)</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följer den rekommendation om terminsindelning som SUHF har fastställt.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Terminstider inklusive periodgränser (15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ska anges på SLU:s webb med minst ett läsårs framförhållning. Även undervisningsfria dagar och ortsspecifika terminsuppgifter som exempelvis utbildningsinformation och gemensamma omtentamensdatum ska anges på SLU:s webb i god tid inför schemaläggning av kommande termins kurser.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Onsdagseftermiddagar ska vara fria från schemalagd undervisning. Undantag kan beviljas av berörd programnämnd.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terminstider vid SLU gäller följande:</w:t>
      </w:r>
    </w:p>
    <w:p w:rsidR="00DF5782" w:rsidRPr="00DF5782" w:rsidRDefault="00DF5782" w:rsidP="00DF5782">
      <w:pPr>
        <w:numPr>
          <w:ilvl w:val="0"/>
          <w:numId w:val="1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Höstterminen börjar den måndag som infaller mellan den 28 augusti och den 3 september och pågår i 20 veckor.</w:t>
      </w:r>
    </w:p>
    <w:p w:rsidR="00DF5782" w:rsidRPr="00DF5782" w:rsidRDefault="00DF5782" w:rsidP="00DF5782">
      <w:pPr>
        <w:numPr>
          <w:ilvl w:val="0"/>
          <w:numId w:val="1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Vårterminen börjar den måndag som infaller närmast efter höstterminens slut och pågår i 20 veckor.</w:t>
      </w:r>
    </w:p>
    <w:p w:rsidR="00DF5782" w:rsidRPr="00DF5782" w:rsidRDefault="00DF5782" w:rsidP="00DF5782">
      <w:pPr>
        <w:numPr>
          <w:ilvl w:val="0"/>
          <w:numId w:val="1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Sommarterminen börjar den måndag som infaller närmast efter vårterminens slut och pågår tills nästa hösttermin börjar.</w:t>
      </w:r>
    </w:p>
    <w:p w:rsidR="00DF5782" w:rsidRPr="00DF5782" w:rsidRDefault="00DF5782" w:rsidP="00DF5782">
      <w:pPr>
        <w:numPr>
          <w:ilvl w:val="0"/>
          <w:numId w:val="1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Höst- respektive vårterminen indelas i två perioder om 15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vardera.</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Avdelningen för lärande och digitalisering anger terminstider inklusive periodgränser på SLU:s webb.</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Ortsspecifika uppgifter beslutas av den eller de programnämnder som ansvarar för utbildning på orten.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50" w:history="1">
        <w:r w:rsidR="00DF5782" w:rsidRPr="00DF5782">
          <w:rPr>
            <w:rFonts w:ascii="Times New Roman" w:eastAsia="Times New Roman" w:hAnsi="Times New Roman" w:cs="Times New Roman"/>
            <w:color w:val="3F41DC"/>
            <w:sz w:val="24"/>
            <w:szCs w:val="24"/>
            <w:u w:val="single"/>
            <w:lang w:eastAsia="sv-SE"/>
          </w:rPr>
          <w:t>Terminstider</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51" w:anchor="ramverk2"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7B6175">
      <w:pPr>
        <w:pStyle w:val="Heading3"/>
      </w:pPr>
      <w:r w:rsidRPr="00DF5782">
        <w:t>2.5 Ämne, huvudområde, utbildningsområde</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Utbildningen på grundnivå och avancerad nivå är klassificerad i </w:t>
      </w:r>
      <w:r w:rsidRPr="00DF5782">
        <w:rPr>
          <w:rFonts w:ascii="Times New Roman" w:eastAsia="Times New Roman" w:hAnsi="Times New Roman" w:cs="Times New Roman"/>
          <w:i/>
          <w:iCs/>
          <w:sz w:val="24"/>
          <w:szCs w:val="24"/>
          <w:lang w:eastAsia="sv-SE"/>
        </w:rPr>
        <w:t>ämnen</w:t>
      </w:r>
      <w:r w:rsidRPr="00DF5782">
        <w:rPr>
          <w:rFonts w:ascii="Times New Roman" w:eastAsia="Times New Roman" w:hAnsi="Times New Roman" w:cs="Times New Roman"/>
          <w:sz w:val="24"/>
          <w:szCs w:val="24"/>
          <w:lang w:eastAsia="sv-SE"/>
        </w:rPr>
        <w:t>. Vissa ämnen utgör </w:t>
      </w:r>
      <w:r w:rsidRPr="00DF5782">
        <w:rPr>
          <w:rFonts w:ascii="Times New Roman" w:eastAsia="Times New Roman" w:hAnsi="Times New Roman" w:cs="Times New Roman"/>
          <w:i/>
          <w:iCs/>
          <w:sz w:val="24"/>
          <w:szCs w:val="24"/>
          <w:lang w:eastAsia="sv-SE"/>
        </w:rPr>
        <w:t>huvudområden</w:t>
      </w:r>
      <w:r w:rsidRPr="00DF5782">
        <w:rPr>
          <w:rFonts w:ascii="Times New Roman" w:eastAsia="Times New Roman" w:hAnsi="Times New Roman" w:cs="Times New Roman"/>
          <w:sz w:val="24"/>
          <w:szCs w:val="24"/>
          <w:lang w:eastAsia="sv-SE"/>
        </w:rPr>
        <w:t> vid SLU. Inom dessa kan SLU erbjuda en successiv fördjupning som möjliggör generella examina.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Varje ämne/huvudområde ingår i ett utbildningsområde.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ämnen, huvudområden och utbildningsområden framgår av </w:t>
      </w:r>
      <w:hyperlink r:id="rId52" w:history="1">
        <w:r w:rsidRPr="00DF5782">
          <w:rPr>
            <w:rFonts w:ascii="Times New Roman" w:eastAsia="Times New Roman" w:hAnsi="Times New Roman" w:cs="Times New Roman"/>
            <w:color w:val="3F41DC"/>
            <w:sz w:val="24"/>
            <w:szCs w:val="24"/>
            <w:u w:val="single"/>
            <w:lang w:eastAsia="sv-SE"/>
          </w:rPr>
          <w:t>Bilaga 3a: Ämnen vid SLU inom utbildning på grundnivå och avancerad nivå</w:t>
        </w:r>
      </w:hyperlink>
      <w:r w:rsidRPr="00DF5782">
        <w:rPr>
          <w:rFonts w:ascii="Times New Roman" w:eastAsia="Times New Roman" w:hAnsi="Times New Roman" w:cs="Times New Roman"/>
          <w:sz w:val="24"/>
          <w:szCs w:val="24"/>
          <w:lang w:eastAsia="sv-SE"/>
        </w:rPr>
        <w:t>. För huvudområdena finns dessutom ämnesbeskrivningar i </w:t>
      </w:r>
      <w:hyperlink r:id="rId53" w:history="1">
        <w:r w:rsidRPr="00DF5782">
          <w:rPr>
            <w:rFonts w:ascii="Times New Roman" w:eastAsia="Times New Roman" w:hAnsi="Times New Roman" w:cs="Times New Roman"/>
            <w:color w:val="3F41DC"/>
            <w:sz w:val="24"/>
            <w:szCs w:val="24"/>
            <w:u w:val="single"/>
            <w:lang w:eastAsia="sv-SE"/>
          </w:rPr>
          <w:t>Bilaga 3b: Ämnesbeskrivningar för SLU:s huvudområden</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ämne/huvudområde kan vara brett och syntesinriktat eller smalt och fördjupande. Indelningen ser inte alltid lika ut på grundnivå, avancerad nivå och forskarnivå.</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Huvudområdena kan ses som ett strategiskt ställningstagande och bör sättas i relation till SLU:s verksamhetsidé, roll och profil. De huvudområden som används har betydelse för studentrekryteringen eftersom de bidrar till att kommunicera utbildningens innehåll och särprägel samt styr vilka examina som är möjliga.</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Ämne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Kursens innehåll bestämmer ämnesklassningen. Se avsnitt </w:t>
      </w:r>
      <w:hyperlink r:id="rId54" w:anchor="kursplan62" w:history="1">
        <w:r w:rsidRPr="00DF5782">
          <w:rPr>
            <w:rFonts w:ascii="Times New Roman" w:eastAsia="Times New Roman" w:hAnsi="Times New Roman" w:cs="Times New Roman"/>
            <w:color w:val="3F41DC"/>
            <w:sz w:val="24"/>
            <w:szCs w:val="24"/>
            <w:u w:val="single"/>
            <w:lang w:eastAsia="sv-SE"/>
          </w:rPr>
          <w:t>6.2 Kursplan</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förslag till </w:t>
      </w:r>
      <w:r w:rsidRPr="00DF5782">
        <w:rPr>
          <w:rFonts w:ascii="Times New Roman" w:eastAsia="Times New Roman" w:hAnsi="Times New Roman" w:cs="Times New Roman"/>
          <w:i/>
          <w:iCs/>
          <w:sz w:val="24"/>
          <w:szCs w:val="24"/>
          <w:lang w:eastAsia="sv-SE"/>
        </w:rPr>
        <w:t>nytt ämne</w:t>
      </w:r>
      <w:r w:rsidRPr="00DF5782">
        <w:rPr>
          <w:rFonts w:ascii="Times New Roman" w:eastAsia="Times New Roman" w:hAnsi="Times New Roman" w:cs="Times New Roman"/>
          <w:sz w:val="24"/>
          <w:szCs w:val="24"/>
          <w:lang w:eastAsia="sv-SE"/>
        </w:rPr>
        <w:t> vid SLU som inte ska vara huvudområde ska följande specificeras:</w:t>
      </w:r>
    </w:p>
    <w:p w:rsidR="00DF5782" w:rsidRPr="00DF5782" w:rsidRDefault="00DF5782" w:rsidP="00DF5782">
      <w:pPr>
        <w:numPr>
          <w:ilvl w:val="0"/>
          <w:numId w:val="1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föreslagna ämnet i sig och i relation till befintliga ämnen.</w:t>
      </w:r>
    </w:p>
    <w:p w:rsidR="00DF5782" w:rsidRPr="00DF5782" w:rsidRDefault="00DF5782" w:rsidP="00DF5782">
      <w:pPr>
        <w:numPr>
          <w:ilvl w:val="0"/>
          <w:numId w:val="1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Motivering för det föreslagna ämnet.</w:t>
      </w:r>
    </w:p>
    <w:p w:rsidR="00DF5782" w:rsidRPr="00DF5782" w:rsidRDefault="00DF5782" w:rsidP="00DF5782">
      <w:pPr>
        <w:numPr>
          <w:ilvl w:val="0"/>
          <w:numId w:val="1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kompetens som finns för undervisning och examination i det föreslagna ämnet.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Huvudområde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förslag till </w:t>
      </w:r>
      <w:r w:rsidRPr="00DF5782">
        <w:rPr>
          <w:rFonts w:ascii="Times New Roman" w:eastAsia="Times New Roman" w:hAnsi="Times New Roman" w:cs="Times New Roman"/>
          <w:i/>
          <w:iCs/>
          <w:sz w:val="24"/>
          <w:szCs w:val="24"/>
          <w:lang w:eastAsia="sv-SE"/>
        </w:rPr>
        <w:t>nytt huvudområde</w:t>
      </w:r>
      <w:r w:rsidRPr="00DF5782">
        <w:rPr>
          <w:rFonts w:ascii="Times New Roman" w:eastAsia="Times New Roman" w:hAnsi="Times New Roman" w:cs="Times New Roman"/>
          <w:sz w:val="24"/>
          <w:szCs w:val="24"/>
          <w:lang w:eastAsia="sv-SE"/>
        </w:rPr>
        <w:t> vid SLU ska följande specificeras:</w:t>
      </w:r>
    </w:p>
    <w:p w:rsidR="00DF5782" w:rsidRPr="00DF5782" w:rsidRDefault="00DF5782" w:rsidP="00DF5782">
      <w:pPr>
        <w:numPr>
          <w:ilvl w:val="0"/>
          <w:numId w:val="1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föreslagna huvudområdet (ämnesbeskrivning med definition, vetenskaplig grund och gränsdragning samt internationell gångbarhet).</w:t>
      </w:r>
    </w:p>
    <w:p w:rsidR="00DF5782" w:rsidRPr="00DF5782" w:rsidRDefault="00DF5782" w:rsidP="00DF5782">
      <w:pPr>
        <w:numPr>
          <w:ilvl w:val="0"/>
          <w:numId w:val="1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Motivering för det föreslagna huvudområdet.</w:t>
      </w:r>
    </w:p>
    <w:p w:rsidR="00DF5782" w:rsidRPr="00DF5782" w:rsidRDefault="00DF5782" w:rsidP="00DF5782">
      <w:pPr>
        <w:numPr>
          <w:ilvl w:val="0"/>
          <w:numId w:val="1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Beskrivning och motivering av föreslaget huvudområdes hållbarhet över tid för utbildning och forskning.</w:t>
      </w:r>
    </w:p>
    <w:p w:rsidR="00DF5782" w:rsidRPr="00DF5782" w:rsidRDefault="00DF5782" w:rsidP="00DF5782">
      <w:pPr>
        <w:numPr>
          <w:ilvl w:val="0"/>
          <w:numId w:val="1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Relation till befintliga huvudområden (hur de påverkas av ett eventuellt nytt huvudområde).</w:t>
      </w:r>
    </w:p>
    <w:p w:rsidR="00DF5782" w:rsidRPr="00DF5782" w:rsidRDefault="00DF5782" w:rsidP="00DF5782">
      <w:pPr>
        <w:numPr>
          <w:ilvl w:val="0"/>
          <w:numId w:val="1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det föreslagna huvudområdet avser både grundnivå och avancerad nivå, eller enbart grundnivå eller avancerad nivå. Eventuellt behov av utökning av befintligt huvudområde till grund- eller avancerad nivå måste motiveras.</w:t>
      </w:r>
    </w:p>
    <w:p w:rsidR="00DF5782" w:rsidRPr="00DF5782" w:rsidRDefault="00DF5782" w:rsidP="00DF5782">
      <w:pPr>
        <w:numPr>
          <w:ilvl w:val="0"/>
          <w:numId w:val="1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kompetens som finns för undervisning och examination i det föreslagna huvudområdet.</w:t>
      </w:r>
    </w:p>
    <w:p w:rsidR="00DF5782" w:rsidRPr="00DF5782" w:rsidRDefault="00DF5782" w:rsidP="00DF5782">
      <w:pPr>
        <w:numPr>
          <w:ilvl w:val="0"/>
          <w:numId w:val="1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kursutbud som finns eller är möjligt för kurser och självständiga arbeten (examensarbeten) i det föreslagna huvudområdet.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Förslag till nytt huvudområde ska ta hänsyn till yttranden från samtliga PN och FN.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förslag till </w:t>
      </w:r>
      <w:r w:rsidRPr="00DF5782">
        <w:rPr>
          <w:rFonts w:ascii="Times New Roman" w:eastAsia="Times New Roman" w:hAnsi="Times New Roman" w:cs="Times New Roman"/>
          <w:i/>
          <w:iCs/>
          <w:sz w:val="24"/>
          <w:szCs w:val="24"/>
          <w:lang w:eastAsia="sv-SE"/>
        </w:rPr>
        <w:t>avveckling av huvudområde</w:t>
      </w:r>
      <w:r w:rsidRPr="00DF5782">
        <w:rPr>
          <w:rFonts w:ascii="Times New Roman" w:eastAsia="Times New Roman" w:hAnsi="Times New Roman" w:cs="Times New Roman"/>
          <w:sz w:val="24"/>
          <w:szCs w:val="24"/>
          <w:lang w:eastAsia="sv-SE"/>
        </w:rPr>
        <w:t> vid SLU ska följande</w:t>
      </w:r>
      <w:r w:rsidRPr="00DF5782">
        <w:rPr>
          <w:rFonts w:ascii="Times New Roman" w:eastAsia="Times New Roman" w:hAnsi="Times New Roman" w:cs="Times New Roman"/>
          <w:sz w:val="24"/>
          <w:szCs w:val="24"/>
          <w:lang w:eastAsia="sv-SE"/>
        </w:rPr>
        <w:br/>
        <w:t>specificeras:</w:t>
      </w:r>
    </w:p>
    <w:p w:rsidR="00DF5782" w:rsidRPr="00DF5782" w:rsidRDefault="00DF5782" w:rsidP="00DF5782">
      <w:pPr>
        <w:numPr>
          <w:ilvl w:val="0"/>
          <w:numId w:val="1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Motivering för den föreslagna avvecklingen.</w:t>
      </w:r>
    </w:p>
    <w:p w:rsidR="00DF5782" w:rsidRPr="00DF5782" w:rsidRDefault="00DF5782" w:rsidP="00DF5782">
      <w:pPr>
        <w:numPr>
          <w:ilvl w:val="0"/>
          <w:numId w:val="1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Relation till kvarstående huvudområden (hur de påverkas av en eventuell avveckling av huvudområdet).</w:t>
      </w:r>
    </w:p>
    <w:p w:rsidR="00DF5782" w:rsidRPr="00DF5782" w:rsidRDefault="00DF5782" w:rsidP="00DF5782">
      <w:pPr>
        <w:numPr>
          <w:ilvl w:val="0"/>
          <w:numId w:val="1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Påverkan på studenter som redan är antagna till en utbildning där det berörda huvudområdet ingår.</w:t>
      </w:r>
    </w:p>
    <w:p w:rsidR="00DF5782" w:rsidRPr="00DF5782" w:rsidRDefault="00DF5782" w:rsidP="00DF5782">
      <w:pPr>
        <w:numPr>
          <w:ilvl w:val="0"/>
          <w:numId w:val="1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Förslag till övergångsbestämmelser inklusive tidsplan för när kurser och självständiga arbeten (examensarbeten) i det berörda huvudområdet avvecklas.</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Inriktning för examen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inriktning för examen kan användas för att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 särskilja en viss inriktning inom ett huvudområde eller</w:t>
      </w:r>
      <w:r w:rsidRPr="00DF5782">
        <w:rPr>
          <w:rFonts w:ascii="Times New Roman" w:eastAsia="Times New Roman" w:hAnsi="Times New Roman" w:cs="Times New Roman"/>
          <w:sz w:val="24"/>
          <w:szCs w:val="24"/>
          <w:lang w:eastAsia="sv-SE"/>
        </w:rPr>
        <w:br/>
        <w:t>b) visa på en viss kombination av olika kompetenser/färdigheter.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förslag till </w:t>
      </w:r>
      <w:r w:rsidRPr="00DF5782">
        <w:rPr>
          <w:rFonts w:ascii="Times New Roman" w:eastAsia="Times New Roman" w:hAnsi="Times New Roman" w:cs="Times New Roman"/>
          <w:i/>
          <w:iCs/>
          <w:sz w:val="24"/>
          <w:szCs w:val="24"/>
          <w:lang w:eastAsia="sv-SE"/>
        </w:rPr>
        <w:t>ny inriktning</w:t>
      </w:r>
      <w:r w:rsidRPr="00DF5782">
        <w:rPr>
          <w:rFonts w:ascii="Times New Roman" w:eastAsia="Times New Roman" w:hAnsi="Times New Roman" w:cs="Times New Roman"/>
          <w:sz w:val="24"/>
          <w:szCs w:val="24"/>
          <w:lang w:eastAsia="sv-SE"/>
        </w:rPr>
        <w:t> vid SLU ska följande specificeras:</w:t>
      </w:r>
    </w:p>
    <w:p w:rsidR="00DF5782" w:rsidRPr="00DF5782" w:rsidRDefault="00DF5782" w:rsidP="00DF5782">
      <w:pPr>
        <w:numPr>
          <w:ilvl w:val="0"/>
          <w:numId w:val="1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föreslagna inriktningens benämning samt motivering för inrättandet.</w:t>
      </w:r>
    </w:p>
    <w:p w:rsidR="00DF5782" w:rsidRPr="00DF5782" w:rsidRDefault="00DF5782" w:rsidP="00DF5782">
      <w:pPr>
        <w:numPr>
          <w:ilvl w:val="0"/>
          <w:numId w:val="1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Relationen till befintliga inriktningar.</w:t>
      </w:r>
    </w:p>
    <w:p w:rsidR="00DF5782" w:rsidRPr="00DF5782" w:rsidRDefault="00DF5782" w:rsidP="00DF5782">
      <w:pPr>
        <w:numPr>
          <w:ilvl w:val="0"/>
          <w:numId w:val="1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Beskrivning av föreslagen inriktnings hållbarhet över tid för utbildning och forskning.</w:t>
      </w:r>
    </w:p>
    <w:p w:rsidR="00DF5782" w:rsidRPr="00DF5782" w:rsidRDefault="00DF5782" w:rsidP="00DF5782">
      <w:pPr>
        <w:numPr>
          <w:ilvl w:val="0"/>
          <w:numId w:val="1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Kraven för inriktningen vad gäller det specificerade kursutbudet.</w:t>
      </w:r>
    </w:p>
    <w:p w:rsidR="00DF5782" w:rsidRPr="00DF5782" w:rsidRDefault="00DF5782" w:rsidP="00DF5782">
      <w:pPr>
        <w:numPr>
          <w:ilvl w:val="0"/>
          <w:numId w:val="1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Relation till huvudområdet (i förekommande fall) samt den internationella gångbarheten för inriktningen.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numPr>
          <w:ilvl w:val="0"/>
          <w:numId w:val="1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Utbildningsnämnden beslutar vilka huvudområden för generella examina på grundnivå och avancerad nivå som ska finnas inom universitetet. (Styrelsens delegationsordning)</w:t>
      </w:r>
    </w:p>
    <w:p w:rsidR="00DF5782" w:rsidRPr="00DF5782" w:rsidRDefault="00DF5782" w:rsidP="00DF5782">
      <w:pPr>
        <w:numPr>
          <w:ilvl w:val="0"/>
          <w:numId w:val="1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Utbildningsnämnden beslutar vilka ämnen som ska finnas inom universitetet utan att vara huvudområden.</w:t>
      </w:r>
    </w:p>
    <w:tbl>
      <w:tblPr>
        <w:tblW w:w="11130" w:type="dxa"/>
        <w:tblCellMar>
          <w:top w:w="15" w:type="dxa"/>
          <w:left w:w="15" w:type="dxa"/>
          <w:bottom w:w="15" w:type="dxa"/>
          <w:right w:w="15" w:type="dxa"/>
        </w:tblCellMar>
        <w:tblLook w:val="04A0" w:firstRow="1" w:lastRow="0" w:firstColumn="1" w:lastColumn="0" w:noHBand="0" w:noVBand="1"/>
      </w:tblPr>
      <w:tblGrid>
        <w:gridCol w:w="3531"/>
        <w:gridCol w:w="7599"/>
      </w:tblGrid>
      <w:tr w:rsidR="00DF5782" w:rsidRPr="00DF5782" w:rsidTr="00DF5782">
        <w:trPr>
          <w:trHeight w:val="525"/>
        </w:trPr>
        <w:tc>
          <w:tcPr>
            <w:tcW w:w="345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Aktivitet</w:t>
            </w:r>
          </w:p>
        </w:tc>
        <w:tc>
          <w:tcPr>
            <w:tcW w:w="743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Huvudområde</w:t>
            </w:r>
          </w:p>
        </w:tc>
      </w:tr>
      <w:tr w:rsidR="00DF5782" w:rsidRPr="00DF5782" w:rsidTr="00DF5782">
        <w:trPr>
          <w:trHeight w:val="255"/>
        </w:trPr>
        <w:tc>
          <w:tcPr>
            <w:tcW w:w="345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Förslag</w:t>
            </w:r>
          </w:p>
        </w:tc>
        <w:tc>
          <w:tcPr>
            <w:tcW w:w="743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Institution, programnämnd eller fakultetsnämnd</w:t>
            </w:r>
          </w:p>
        </w:tc>
      </w:tr>
      <w:tr w:rsidR="00DF5782" w:rsidRPr="00DF5782" w:rsidTr="00DF5782">
        <w:trPr>
          <w:trHeight w:val="690"/>
        </w:trPr>
        <w:tc>
          <w:tcPr>
            <w:tcW w:w="345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Tillstyrka/avstyrka</w:t>
            </w:r>
          </w:p>
        </w:tc>
        <w:tc>
          <w:tcPr>
            <w:tcW w:w="743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 fakultetsnämnd och Utbildningsnämnden</w:t>
            </w:r>
          </w:p>
        </w:tc>
      </w:tr>
      <w:tr w:rsidR="00DF5782" w:rsidRPr="00DF5782" w:rsidTr="00DF5782">
        <w:trPr>
          <w:trHeight w:val="690"/>
        </w:trPr>
        <w:tc>
          <w:tcPr>
            <w:tcW w:w="345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inrättande</w:t>
            </w:r>
          </w:p>
        </w:tc>
        <w:tc>
          <w:tcPr>
            <w:tcW w:w="743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Utbildningsnämnden</w:t>
            </w:r>
          </w:p>
        </w:tc>
      </w:tr>
      <w:tr w:rsidR="00DF5782" w:rsidRPr="00DF5782" w:rsidTr="00DF5782">
        <w:trPr>
          <w:trHeight w:val="690"/>
        </w:trPr>
        <w:tc>
          <w:tcPr>
            <w:tcW w:w="345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ämnesbeskrivning</w:t>
            </w:r>
          </w:p>
        </w:tc>
        <w:tc>
          <w:tcPr>
            <w:tcW w:w="743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Utbildningsnämnden</w:t>
            </w:r>
          </w:p>
        </w:tc>
      </w:tr>
    </w:tbl>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 </w:t>
      </w:r>
      <w:hyperlink r:id="rId55" w:history="1">
        <w:r w:rsidRPr="00DF5782">
          <w:rPr>
            <w:rFonts w:ascii="Times New Roman" w:eastAsia="Times New Roman" w:hAnsi="Times New Roman" w:cs="Times New Roman"/>
            <w:color w:val="3F41DC"/>
            <w:sz w:val="24"/>
            <w:szCs w:val="24"/>
            <w:u w:val="single"/>
            <w:lang w:eastAsia="sv-SE"/>
          </w:rPr>
          <w:t>Bilaga 2: Årscykel för utbildningsplanering</w:t>
        </w:r>
      </w:hyperlink>
      <w:r w:rsidRPr="00DF5782">
        <w:rPr>
          <w:rFonts w:ascii="Times New Roman" w:eastAsia="Times New Roman" w:hAnsi="Times New Roman" w:cs="Times New Roman"/>
          <w:sz w:val="24"/>
          <w:szCs w:val="24"/>
          <w:lang w:eastAsia="sv-SE"/>
        </w:rPr>
        <w:t> framgår bland annat gemensamma tidsramar för planering och beslut om kurs- och programutbud. Eventuella förändringar av ämnen/huvudområden måste ske i god tid för att möjliggöra avpassningar i exempelvis kurs- och utbildningsplaner.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Riktmärke för det kursutbud som bör finnas eller vara möjligt för att motivera ett nytt huvudområde på grundnivå:</w:t>
      </w:r>
    </w:p>
    <w:p w:rsidR="00DF5782" w:rsidRPr="00DF5782" w:rsidRDefault="00DF5782" w:rsidP="00DF5782">
      <w:pPr>
        <w:numPr>
          <w:ilvl w:val="0"/>
          <w:numId w:val="1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minst 75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kurser med successiv fördjupning (G1N, G1F, G2F)</w:t>
      </w:r>
    </w:p>
    <w:p w:rsidR="00DF5782" w:rsidRPr="00DF5782" w:rsidRDefault="00DF5782" w:rsidP="00DF5782">
      <w:pPr>
        <w:numPr>
          <w:ilvl w:val="0"/>
          <w:numId w:val="1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15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självständigt arbete (kandidatarbete/G2E)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Riktmärke för det kursutbud som bör finnas eller vara möjligt för att motivera ett nytt huvudområde på avancerad nivå:</w:t>
      </w:r>
    </w:p>
    <w:p w:rsidR="00DF5782" w:rsidRPr="00DF5782" w:rsidRDefault="00DF5782" w:rsidP="00DF5782">
      <w:pPr>
        <w:numPr>
          <w:ilvl w:val="0"/>
          <w:numId w:val="1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minst 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kurser med successiv fördjupning (A1N, A1F)</w:t>
      </w:r>
    </w:p>
    <w:p w:rsidR="00DF5782" w:rsidRPr="00DF5782" w:rsidRDefault="00DF5782" w:rsidP="00DF5782">
      <w:pPr>
        <w:numPr>
          <w:ilvl w:val="0"/>
          <w:numId w:val="1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självständigt arbete på avancerad nivå (</w:t>
      </w:r>
      <w:proofErr w:type="spellStart"/>
      <w:r w:rsidRPr="00DF5782">
        <w:rPr>
          <w:rFonts w:ascii="Times New Roman" w:eastAsia="Times New Roman" w:hAnsi="Times New Roman" w:cs="Times New Roman"/>
          <w:sz w:val="24"/>
          <w:szCs w:val="24"/>
          <w:lang w:eastAsia="sv-SE"/>
        </w:rPr>
        <w:t>masterarbete</w:t>
      </w:r>
      <w:proofErr w:type="spellEnd"/>
      <w:r w:rsidRPr="00DF5782">
        <w:rPr>
          <w:rFonts w:ascii="Times New Roman" w:eastAsia="Times New Roman" w:hAnsi="Times New Roman" w:cs="Times New Roman"/>
          <w:sz w:val="24"/>
          <w:szCs w:val="24"/>
          <w:lang w:eastAsia="sv-SE"/>
        </w:rPr>
        <w:t>/A2E)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Beteckningar för kursers nivå och fördjupning inom huvudområde anges i en bilaga till </w:t>
      </w:r>
      <w:hyperlink r:id="rId56" w:history="1">
        <w:r w:rsidRPr="00DF5782">
          <w:rPr>
            <w:rFonts w:ascii="Times New Roman" w:eastAsia="Times New Roman" w:hAnsi="Times New Roman" w:cs="Times New Roman"/>
            <w:color w:val="3F41DC"/>
            <w:sz w:val="24"/>
            <w:szCs w:val="24"/>
            <w:u w:val="single"/>
            <w:lang w:eastAsia="sv-SE"/>
          </w:rPr>
          <w:t>Lokal examensordning – regler för examina på grundnivå och avancerad nivå vid SLU</w:t>
        </w:r>
      </w:hyperlink>
      <w:r w:rsidRPr="00DF5782">
        <w:rPr>
          <w:rFonts w:ascii="Times New Roman" w:eastAsia="Times New Roman" w:hAnsi="Times New Roman" w:cs="Times New Roman"/>
          <w:sz w:val="24"/>
          <w:szCs w:val="24"/>
          <w:lang w:eastAsia="sv-SE"/>
        </w:rPr>
        <w:t> (inkl. examensbeskrivningar för SLU:s examina)</w:t>
      </w:r>
      <w:proofErr w:type="gramStart"/>
      <w:r w:rsidRPr="00DF5782">
        <w:rPr>
          <w:rFonts w:ascii="Times New Roman" w:eastAsia="Times New Roman" w:hAnsi="Times New Roman" w:cs="Times New Roman"/>
          <w:sz w:val="24"/>
          <w:szCs w:val="24"/>
          <w:lang w:eastAsia="sv-SE"/>
        </w:rPr>
        <w:t>..</w:t>
      </w:r>
      <w:proofErr w:type="gramEnd"/>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57" w:history="1">
        <w:r w:rsidR="00DF5782" w:rsidRPr="00DF5782">
          <w:rPr>
            <w:rFonts w:ascii="Times New Roman" w:eastAsia="Times New Roman" w:hAnsi="Times New Roman" w:cs="Times New Roman"/>
            <w:color w:val="3F41DC"/>
            <w:sz w:val="24"/>
            <w:szCs w:val="24"/>
            <w:u w:val="single"/>
            <w:lang w:eastAsia="sv-SE"/>
          </w:rPr>
          <w:t>Lokal examensordning – regler för examina på grundnivå och avancerad nivå vid SLU</w:t>
        </w:r>
      </w:hyperlink>
      <w:r w:rsidR="00DF5782" w:rsidRPr="00DF5782">
        <w:rPr>
          <w:rFonts w:ascii="Times New Roman" w:eastAsia="Times New Roman" w:hAnsi="Times New Roman" w:cs="Times New Roman"/>
          <w:sz w:val="24"/>
          <w:szCs w:val="24"/>
          <w:lang w:eastAsia="sv-SE"/>
        </w:rPr>
        <w:t> (inkl. examensbeskrivningar för SLU:s examina).</w:t>
      </w:r>
      <w:r w:rsidR="00DF5782" w:rsidRPr="00DF5782">
        <w:rPr>
          <w:rFonts w:ascii="Thread-00001208-Id-00000053" w:eastAsia="Times New Roman" w:hAnsi="Thread-00001208-Id-00000053" w:cs="Times New Roman"/>
          <w:i/>
          <w:iCs/>
          <w:sz w:val="24"/>
          <w:szCs w:val="24"/>
          <w:u w:val="single"/>
          <w:lang w:eastAsia="sv-SE"/>
        </w:rPr>
        <w:br/>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58" w:anchor="ramverk2" w:history="1">
        <w:r w:rsidR="00DF5782" w:rsidRPr="00DF5782">
          <w:rPr>
            <w:rFonts w:ascii="Times New Roman" w:eastAsia="Times New Roman" w:hAnsi="Times New Roman" w:cs="Times New Roman"/>
            <w:i/>
            <w:iCs/>
            <w:color w:val="3F41DC"/>
            <w:sz w:val="24"/>
            <w:szCs w:val="24"/>
            <w:lang w:eastAsia="sv-SE"/>
          </w:rPr>
          <w:t>Tillbaka till kapitlets början</w:t>
        </w:r>
      </w:hyperlink>
      <w:r w:rsidR="00DF5782" w:rsidRPr="00DF5782">
        <w:rPr>
          <w:rFonts w:ascii="Times New Roman" w:eastAsia="Times New Roman" w:hAnsi="Times New Roman" w:cs="Times New Roman"/>
          <w:sz w:val="24"/>
          <w:szCs w:val="24"/>
          <w:lang w:eastAsia="sv-SE"/>
        </w:rPr>
        <w:br/>
      </w:r>
      <w:hyperlink r:id="rId59" w:anchor="sidanstopp" w:history="1">
        <w:r w:rsidR="00DF5782" w:rsidRPr="00DF5782">
          <w:rPr>
            <w:rFonts w:ascii="Times New Roman" w:eastAsia="Times New Roman" w:hAnsi="Times New Roman" w:cs="Times New Roman"/>
            <w:i/>
            <w:iCs/>
            <w:color w:val="3F41DC"/>
            <w:sz w:val="24"/>
            <w:szCs w:val="24"/>
            <w:u w:val="single"/>
            <w:lang w:eastAsia="sv-SE"/>
          </w:rPr>
          <w:t>Tillbaka till dokumentets början</w:t>
        </w:r>
      </w:hyperlink>
    </w:p>
    <w:p w:rsidR="00DF5782" w:rsidRPr="00DF5782" w:rsidRDefault="00DF5782" w:rsidP="00277AE6">
      <w:pPr>
        <w:pStyle w:val="Heading2"/>
      </w:pPr>
      <w:r w:rsidRPr="00DF5782">
        <w:t>3. Studenter och studentstöd</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60" w:anchor="studenter31" w:history="1">
        <w:r w:rsidR="00DF5782" w:rsidRPr="00DF5782">
          <w:rPr>
            <w:rFonts w:ascii="Times New Roman" w:eastAsia="Times New Roman" w:hAnsi="Times New Roman" w:cs="Times New Roman"/>
            <w:color w:val="3F41DC"/>
            <w:sz w:val="24"/>
            <w:szCs w:val="24"/>
            <w:u w:val="single"/>
            <w:lang w:eastAsia="sv-SE"/>
          </w:rPr>
          <w:t>3.1 Utgångspunkter</w:t>
        </w:r>
      </w:hyperlink>
      <w:r w:rsidR="00DF5782" w:rsidRPr="00DF5782">
        <w:rPr>
          <w:rFonts w:ascii="Times New Roman" w:eastAsia="Times New Roman" w:hAnsi="Times New Roman" w:cs="Times New Roman"/>
          <w:sz w:val="24"/>
          <w:szCs w:val="24"/>
          <w:lang w:eastAsia="sv-SE"/>
        </w:rPr>
        <w:br/>
      </w:r>
      <w:hyperlink r:id="rId61" w:anchor="studenter32" w:history="1">
        <w:r w:rsidR="00DF5782" w:rsidRPr="00DF5782">
          <w:rPr>
            <w:rFonts w:ascii="Times New Roman" w:eastAsia="Times New Roman" w:hAnsi="Times New Roman" w:cs="Times New Roman"/>
            <w:color w:val="3F41DC"/>
            <w:sz w:val="24"/>
            <w:szCs w:val="24"/>
            <w:u w:val="single"/>
            <w:lang w:eastAsia="sv-SE"/>
          </w:rPr>
          <w:t>3.2 Lärmiljöer</w:t>
        </w:r>
      </w:hyperlink>
      <w:r w:rsidR="00DF5782" w:rsidRPr="00DF5782">
        <w:rPr>
          <w:rFonts w:ascii="Times New Roman" w:eastAsia="Times New Roman" w:hAnsi="Times New Roman" w:cs="Times New Roman"/>
          <w:sz w:val="24"/>
          <w:szCs w:val="24"/>
          <w:lang w:eastAsia="sv-SE"/>
        </w:rPr>
        <w:br/>
      </w:r>
      <w:hyperlink r:id="rId62" w:anchor="studenter33" w:history="1">
        <w:r w:rsidR="00DF5782" w:rsidRPr="00DF5782">
          <w:rPr>
            <w:rFonts w:ascii="Times New Roman" w:eastAsia="Times New Roman" w:hAnsi="Times New Roman" w:cs="Times New Roman"/>
            <w:color w:val="3F41DC"/>
            <w:sz w:val="24"/>
            <w:szCs w:val="24"/>
            <w:u w:val="single"/>
            <w:lang w:eastAsia="sv-SE"/>
          </w:rPr>
          <w:t>3.3 Lika villkor</w:t>
        </w:r>
      </w:hyperlink>
      <w:r w:rsidR="00DF5782" w:rsidRPr="00DF5782">
        <w:rPr>
          <w:rFonts w:ascii="Times New Roman" w:eastAsia="Times New Roman" w:hAnsi="Times New Roman" w:cs="Times New Roman"/>
          <w:sz w:val="24"/>
          <w:szCs w:val="24"/>
          <w:lang w:eastAsia="sv-SE"/>
        </w:rPr>
        <w:br/>
      </w:r>
      <w:hyperlink r:id="rId63" w:anchor="studenter34" w:history="1">
        <w:r w:rsidR="00DF5782" w:rsidRPr="00DF5782">
          <w:rPr>
            <w:rFonts w:ascii="Times New Roman" w:eastAsia="Times New Roman" w:hAnsi="Times New Roman" w:cs="Times New Roman"/>
            <w:color w:val="3F41DC"/>
            <w:sz w:val="24"/>
            <w:szCs w:val="24"/>
            <w:u w:val="single"/>
            <w:lang w:eastAsia="sv-SE"/>
          </w:rPr>
          <w:t>3.4 Studie- och karriärvägledning</w:t>
        </w:r>
      </w:hyperlink>
      <w:r w:rsidR="00DF5782" w:rsidRPr="00DF5782">
        <w:rPr>
          <w:rFonts w:ascii="Times New Roman" w:eastAsia="Times New Roman" w:hAnsi="Times New Roman" w:cs="Times New Roman"/>
          <w:sz w:val="24"/>
          <w:szCs w:val="24"/>
          <w:lang w:eastAsia="sv-SE"/>
        </w:rPr>
        <w:br/>
      </w:r>
      <w:hyperlink r:id="rId64" w:anchor="studenter35" w:history="1">
        <w:r w:rsidR="00DF5782" w:rsidRPr="00DF5782">
          <w:rPr>
            <w:rFonts w:ascii="Times New Roman" w:eastAsia="Times New Roman" w:hAnsi="Times New Roman" w:cs="Times New Roman"/>
            <w:color w:val="3F41DC"/>
            <w:sz w:val="24"/>
            <w:szCs w:val="24"/>
            <w:u w:val="single"/>
            <w:lang w:eastAsia="sv-SE"/>
          </w:rPr>
          <w:t>3.5 Studera med funktionsnedsättning</w:t>
        </w:r>
      </w:hyperlink>
      <w:r w:rsidR="00DF5782" w:rsidRPr="00DF5782">
        <w:rPr>
          <w:rFonts w:ascii="Times New Roman" w:eastAsia="Times New Roman" w:hAnsi="Times New Roman" w:cs="Times New Roman"/>
          <w:sz w:val="24"/>
          <w:szCs w:val="24"/>
          <w:lang w:eastAsia="sv-SE"/>
        </w:rPr>
        <w:br/>
      </w:r>
      <w:hyperlink r:id="rId65" w:anchor="studenter36" w:history="1">
        <w:r w:rsidR="00DF5782" w:rsidRPr="00DF5782">
          <w:rPr>
            <w:rFonts w:ascii="Times New Roman" w:eastAsia="Times New Roman" w:hAnsi="Times New Roman" w:cs="Times New Roman"/>
            <w:color w:val="3F41DC"/>
            <w:sz w:val="24"/>
            <w:szCs w:val="24"/>
            <w:u w:val="single"/>
            <w:lang w:eastAsia="sv-SE"/>
          </w:rPr>
          <w:t>3.6 Studenters upphovsrätt</w:t>
        </w:r>
      </w:hyperlink>
      <w:r w:rsidR="00DF5782" w:rsidRPr="00DF5782">
        <w:rPr>
          <w:rFonts w:ascii="Times New Roman" w:eastAsia="Times New Roman" w:hAnsi="Times New Roman" w:cs="Times New Roman"/>
          <w:sz w:val="24"/>
          <w:szCs w:val="24"/>
          <w:lang w:eastAsia="sv-SE"/>
        </w:rPr>
        <w:br/>
      </w:r>
      <w:hyperlink r:id="rId66" w:anchor="studenter37" w:history="1">
        <w:r w:rsidR="00DF5782" w:rsidRPr="00DF5782">
          <w:rPr>
            <w:rFonts w:ascii="Times New Roman" w:eastAsia="Times New Roman" w:hAnsi="Times New Roman" w:cs="Times New Roman"/>
            <w:color w:val="3F41DC"/>
            <w:sz w:val="24"/>
            <w:szCs w:val="24"/>
            <w:u w:val="single"/>
            <w:lang w:eastAsia="sv-SE"/>
          </w:rPr>
          <w:t>3.7 Studenters försäkringar</w:t>
        </w:r>
      </w:hyperlink>
      <w:r w:rsidR="00DF5782" w:rsidRPr="00DF5782">
        <w:rPr>
          <w:rFonts w:ascii="Times New Roman" w:eastAsia="Times New Roman" w:hAnsi="Times New Roman" w:cs="Times New Roman"/>
          <w:sz w:val="24"/>
          <w:szCs w:val="24"/>
          <w:lang w:eastAsia="sv-SE"/>
        </w:rPr>
        <w:br/>
      </w:r>
      <w:hyperlink r:id="rId67" w:anchor="studenter38" w:history="1">
        <w:r w:rsidR="00DF5782" w:rsidRPr="00DF5782">
          <w:rPr>
            <w:rFonts w:ascii="Times New Roman" w:eastAsia="Times New Roman" w:hAnsi="Times New Roman" w:cs="Times New Roman"/>
            <w:color w:val="3F41DC"/>
            <w:sz w:val="24"/>
            <w:szCs w:val="24"/>
            <w:u w:val="single"/>
            <w:lang w:eastAsia="sv-SE"/>
          </w:rPr>
          <w:t>3.8 Studenters kostnader och ersättningar</w:t>
        </w:r>
      </w:hyperlink>
      <w:r w:rsidR="00DF5782" w:rsidRPr="00DF5782">
        <w:rPr>
          <w:rFonts w:ascii="Times New Roman" w:eastAsia="Times New Roman" w:hAnsi="Times New Roman" w:cs="Times New Roman"/>
          <w:sz w:val="24"/>
          <w:szCs w:val="24"/>
          <w:lang w:eastAsia="sv-SE"/>
        </w:rPr>
        <w:br/>
      </w:r>
      <w:hyperlink r:id="rId68" w:anchor="studenter39" w:history="1">
        <w:r w:rsidR="00DF5782" w:rsidRPr="00DF5782">
          <w:rPr>
            <w:rFonts w:ascii="Times New Roman" w:eastAsia="Times New Roman" w:hAnsi="Times New Roman" w:cs="Times New Roman"/>
            <w:color w:val="3F41DC"/>
            <w:sz w:val="24"/>
            <w:szCs w:val="24"/>
            <w:u w:val="single"/>
            <w:lang w:eastAsia="sv-SE"/>
          </w:rPr>
          <w:t>3.9 Studieavgifter</w:t>
        </w:r>
      </w:hyperlink>
      <w:r w:rsidR="00DF5782" w:rsidRPr="00DF5782">
        <w:rPr>
          <w:rFonts w:ascii="Times New Roman" w:eastAsia="Times New Roman" w:hAnsi="Times New Roman" w:cs="Times New Roman"/>
          <w:sz w:val="24"/>
          <w:szCs w:val="24"/>
          <w:lang w:eastAsia="sv-SE"/>
        </w:rPr>
        <w:br/>
      </w:r>
      <w:hyperlink r:id="rId69" w:anchor="studenter310" w:history="1">
        <w:r w:rsidR="00DF5782" w:rsidRPr="00DF5782">
          <w:rPr>
            <w:rFonts w:ascii="Times New Roman" w:eastAsia="Times New Roman" w:hAnsi="Times New Roman" w:cs="Times New Roman"/>
            <w:color w:val="3F41DC"/>
            <w:sz w:val="24"/>
            <w:szCs w:val="24"/>
            <w:u w:val="single"/>
            <w:lang w:eastAsia="sv-SE"/>
          </w:rPr>
          <w:t>3.10 Återbetalning av studieavgifter</w:t>
        </w:r>
      </w:hyperlink>
      <w:r w:rsidR="00DF5782" w:rsidRPr="00DF5782">
        <w:rPr>
          <w:rFonts w:ascii="Times New Roman" w:eastAsia="Times New Roman" w:hAnsi="Times New Roman" w:cs="Times New Roman"/>
          <w:sz w:val="24"/>
          <w:szCs w:val="24"/>
          <w:lang w:eastAsia="sv-SE"/>
        </w:rPr>
        <w:br/>
      </w:r>
      <w:hyperlink r:id="rId70" w:anchor="studenter311" w:history="1">
        <w:r w:rsidR="00DF5782" w:rsidRPr="00DF5782">
          <w:rPr>
            <w:rFonts w:ascii="Times New Roman" w:eastAsia="Times New Roman" w:hAnsi="Times New Roman" w:cs="Times New Roman"/>
            <w:color w:val="3F41DC"/>
            <w:sz w:val="24"/>
            <w:szCs w:val="24"/>
            <w:u w:val="single"/>
            <w:lang w:eastAsia="sv-SE"/>
          </w:rPr>
          <w:t>3.11 Studenters skuldförhållanden</w:t>
        </w:r>
      </w:hyperlink>
      <w:r w:rsidR="00DF5782" w:rsidRPr="00DF5782">
        <w:rPr>
          <w:rFonts w:ascii="Times New Roman" w:eastAsia="Times New Roman" w:hAnsi="Times New Roman" w:cs="Times New Roman"/>
          <w:sz w:val="24"/>
          <w:szCs w:val="24"/>
          <w:lang w:eastAsia="sv-SE"/>
        </w:rPr>
        <w:br/>
      </w:r>
      <w:hyperlink r:id="rId71" w:anchor="studenter312" w:history="1">
        <w:r w:rsidR="00DF5782" w:rsidRPr="00DF5782">
          <w:rPr>
            <w:rFonts w:ascii="Times New Roman" w:eastAsia="Times New Roman" w:hAnsi="Times New Roman" w:cs="Times New Roman"/>
            <w:color w:val="3F41DC"/>
            <w:sz w:val="24"/>
            <w:szCs w:val="24"/>
            <w:u w:val="single"/>
            <w:lang w:eastAsia="sv-SE"/>
          </w:rPr>
          <w:t>3.12 Stipendier</w:t>
        </w:r>
      </w:hyperlink>
      <w:r w:rsidR="00DF5782" w:rsidRPr="00DF5782">
        <w:rPr>
          <w:rFonts w:ascii="Times New Roman" w:eastAsia="Times New Roman" w:hAnsi="Times New Roman" w:cs="Times New Roman"/>
          <w:sz w:val="24"/>
          <w:szCs w:val="24"/>
          <w:lang w:eastAsia="sv-SE"/>
        </w:rPr>
        <w:br/>
      </w:r>
      <w:hyperlink r:id="rId72" w:anchor="studenter313" w:history="1">
        <w:r w:rsidR="00DF5782" w:rsidRPr="00DF5782">
          <w:rPr>
            <w:rFonts w:ascii="Times New Roman" w:eastAsia="Times New Roman" w:hAnsi="Times New Roman" w:cs="Times New Roman"/>
            <w:color w:val="3F41DC"/>
            <w:sz w:val="24"/>
            <w:szCs w:val="24"/>
            <w:u w:val="single"/>
            <w:lang w:eastAsia="sv-SE"/>
          </w:rPr>
          <w:t>3.13 Studieuppehåll och -avbrott</w:t>
        </w:r>
      </w:hyperlink>
      <w:r w:rsidR="00DF5782" w:rsidRPr="00DF5782">
        <w:rPr>
          <w:rFonts w:ascii="Times New Roman" w:eastAsia="Times New Roman" w:hAnsi="Times New Roman" w:cs="Times New Roman"/>
          <w:sz w:val="24"/>
          <w:szCs w:val="24"/>
          <w:lang w:eastAsia="sv-SE"/>
        </w:rPr>
        <w:br/>
      </w:r>
      <w:hyperlink r:id="rId73" w:anchor="studenter314" w:history="1">
        <w:r w:rsidR="00DF5782" w:rsidRPr="00DF5782">
          <w:rPr>
            <w:rFonts w:ascii="Times New Roman" w:eastAsia="Times New Roman" w:hAnsi="Times New Roman" w:cs="Times New Roman"/>
            <w:color w:val="3F41DC"/>
            <w:sz w:val="24"/>
            <w:szCs w:val="24"/>
            <w:u w:val="single"/>
            <w:lang w:eastAsia="sv-SE"/>
          </w:rPr>
          <w:t>3.14 Studentinflytande</w:t>
        </w:r>
      </w:hyperlink>
      <w:r w:rsidR="00DF5782" w:rsidRPr="00DF5782">
        <w:rPr>
          <w:rFonts w:ascii="Times New Roman" w:eastAsia="Times New Roman" w:hAnsi="Times New Roman" w:cs="Times New Roman"/>
          <w:sz w:val="24"/>
          <w:szCs w:val="24"/>
          <w:lang w:eastAsia="sv-SE"/>
        </w:rPr>
        <w:br/>
      </w:r>
      <w:hyperlink r:id="rId74" w:anchor="studenter315" w:history="1">
        <w:r w:rsidR="00DF5782" w:rsidRPr="00DF5782">
          <w:rPr>
            <w:rFonts w:ascii="Times New Roman" w:eastAsia="Times New Roman" w:hAnsi="Times New Roman" w:cs="Times New Roman"/>
            <w:color w:val="3F41DC"/>
            <w:sz w:val="24"/>
            <w:szCs w:val="24"/>
            <w:u w:val="single"/>
            <w:lang w:eastAsia="sv-SE"/>
          </w:rPr>
          <w:t>3.15 Klagomålsrutiner</w:t>
        </w:r>
      </w:hyperlink>
      <w:r w:rsidR="00DF5782" w:rsidRPr="00DF5782">
        <w:rPr>
          <w:rFonts w:ascii="Times New Roman" w:eastAsia="Times New Roman" w:hAnsi="Times New Roman" w:cs="Times New Roman"/>
          <w:sz w:val="24"/>
          <w:szCs w:val="24"/>
          <w:lang w:eastAsia="sv-SE"/>
        </w:rPr>
        <w:br/>
      </w:r>
      <w:hyperlink r:id="rId75" w:anchor="studenter316" w:history="1">
        <w:r w:rsidR="00DF5782" w:rsidRPr="00DF5782">
          <w:rPr>
            <w:rFonts w:ascii="Times New Roman" w:eastAsia="Times New Roman" w:hAnsi="Times New Roman" w:cs="Times New Roman"/>
            <w:color w:val="3F41DC"/>
            <w:sz w:val="24"/>
            <w:szCs w:val="24"/>
            <w:u w:val="single"/>
            <w:lang w:eastAsia="sv-SE"/>
          </w:rPr>
          <w:t>3.16 Överklaga beslut</w:t>
        </w:r>
      </w:hyperlink>
    </w:p>
    <w:p w:rsidR="00DF5782" w:rsidRPr="00DF5782" w:rsidRDefault="00DF5782" w:rsidP="00DE0646">
      <w:pPr>
        <w:pStyle w:val="Heading3"/>
      </w:pPr>
      <w:r w:rsidRPr="00DF5782">
        <w:t>3.1 Utgångspunkter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”Med student avses … den som är antagen till och bedriver högskoleutbildning …” (Högskoleförordningen (1993:100) 1 kap.)</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numPr>
          <w:ilvl w:val="0"/>
          <w:numId w:val="1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Endast antagna och registrerade studenter har rätt att delta i utbildningen.</w:t>
      </w:r>
    </w:p>
    <w:p w:rsidR="00DF5782" w:rsidRPr="00DF5782" w:rsidRDefault="00DF5782" w:rsidP="00DF5782">
      <w:pPr>
        <w:numPr>
          <w:ilvl w:val="0"/>
          <w:numId w:val="1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som är antagen till ett utbildningsprogram är inte automatiskt antagen till alla kurser inom programmet. Alla studenter måste uppfylla de krav på särskild behörighet som gäller för varje enskild kurs för att kunna antas till dessa. Förkunskapskraven framgår av kursplanerna.</w:t>
      </w:r>
    </w:p>
    <w:p w:rsidR="00DF5782" w:rsidRPr="00DF5782" w:rsidRDefault="00DF5782" w:rsidP="00DF5782">
      <w:pPr>
        <w:numPr>
          <w:ilvl w:val="0"/>
          <w:numId w:val="1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inresande utbytesstudent vid SLU (på grundnivå eller avancerad nivå) räknas som programstudent med tillgång till programkurser under utbytestiden.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76" w:history="1">
        <w:r w:rsidR="00DF5782" w:rsidRPr="00DF5782">
          <w:rPr>
            <w:rFonts w:ascii="Times New Roman" w:eastAsia="Times New Roman" w:hAnsi="Times New Roman" w:cs="Times New Roman"/>
            <w:color w:val="3F41DC"/>
            <w:sz w:val="24"/>
            <w:szCs w:val="24"/>
            <w:u w:val="single"/>
            <w:lang w:eastAsia="sv-SE"/>
          </w:rPr>
          <w:t>Studentwebben</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77" w:anchor="studentstod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DE0646">
      <w:pPr>
        <w:pStyle w:val="Heading3"/>
      </w:pPr>
      <w:r w:rsidRPr="00DF5782">
        <w:t>3.2 Lärmiljöer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w:t>
      </w:r>
      <w:r w:rsidRPr="00DF5782">
        <w:rPr>
          <w:rFonts w:ascii="Times New Roman" w:eastAsia="Times New Roman" w:hAnsi="Times New Roman" w:cs="Times New Roman"/>
          <w:i/>
          <w:iCs/>
          <w:sz w:val="24"/>
          <w:szCs w:val="24"/>
          <w:lang w:eastAsia="sv-SE"/>
        </w:rPr>
        <w:t>lärmiljö</w:t>
      </w:r>
      <w:r w:rsidRPr="00DF5782">
        <w:rPr>
          <w:rFonts w:ascii="Times New Roman" w:eastAsia="Times New Roman" w:hAnsi="Times New Roman" w:cs="Times New Roman"/>
          <w:sz w:val="24"/>
          <w:szCs w:val="24"/>
          <w:lang w:eastAsia="sv-SE"/>
        </w:rPr>
        <w:t> är en fysisk eller virtuell plats för lärande. Den kan finnas inomhus, utomhus eller på webben.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Formella (fysiska) lärmiljöer</w:t>
      </w:r>
      <w:r w:rsidRPr="00DF5782">
        <w:rPr>
          <w:rFonts w:ascii="Times New Roman" w:eastAsia="Times New Roman" w:hAnsi="Times New Roman" w:cs="Times New Roman"/>
          <w:sz w:val="24"/>
          <w:szCs w:val="24"/>
          <w:lang w:eastAsia="sv-SE"/>
        </w:rPr>
        <w:t> utgörs av aulor, undervisningssalar, laborationssalar och grupprum (med mera) som kan bokas för lärarledd undervisning.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Informella (fysiska) lärmiljöer </w:t>
      </w:r>
      <w:r w:rsidRPr="00DF5782">
        <w:rPr>
          <w:rFonts w:ascii="Times New Roman" w:eastAsia="Times New Roman" w:hAnsi="Times New Roman" w:cs="Times New Roman"/>
          <w:sz w:val="24"/>
          <w:szCs w:val="24"/>
          <w:lang w:eastAsia="sv-SE"/>
        </w:rPr>
        <w:t>utgörs av sådana publika utrymmen (oftast i anslutning till formella lärmiljöer) som används av studenter för enskilda arbeten eller grupparbeten.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sz w:val="24"/>
          <w:szCs w:val="24"/>
          <w:lang w:eastAsia="sv-SE"/>
        </w:rPr>
        <w:t>Lärplattformar</w:t>
      </w:r>
      <w:proofErr w:type="spellEnd"/>
      <w:r w:rsidRPr="00DF5782">
        <w:rPr>
          <w:rFonts w:ascii="Times New Roman" w:eastAsia="Times New Roman" w:hAnsi="Times New Roman" w:cs="Times New Roman"/>
          <w:sz w:val="24"/>
          <w:szCs w:val="24"/>
          <w:lang w:eastAsia="sv-SE"/>
        </w:rPr>
        <w:t xml:space="preserve"> (Learning management system) utgör en del av den </w:t>
      </w:r>
      <w:r w:rsidRPr="00DF5782">
        <w:rPr>
          <w:rFonts w:ascii="Times New Roman" w:eastAsia="Times New Roman" w:hAnsi="Times New Roman" w:cs="Times New Roman"/>
          <w:i/>
          <w:iCs/>
          <w:sz w:val="24"/>
          <w:szCs w:val="24"/>
          <w:lang w:eastAsia="sv-SE"/>
        </w:rPr>
        <w:t>virtuella lärmiljön</w:t>
      </w:r>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lärmiljöer ska</w:t>
      </w:r>
    </w:p>
    <w:p w:rsidR="00DF5782" w:rsidRPr="00DF5782" w:rsidRDefault="00DF5782" w:rsidP="00DF5782">
      <w:pPr>
        <w:numPr>
          <w:ilvl w:val="0"/>
          <w:numId w:val="1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vara tillgängliga för alla individer, (Förordning (2001:526) om de statliga myndigheternas ansvar för genomförandet av handikappolitiken)</w:t>
      </w:r>
    </w:p>
    <w:p w:rsidR="00DF5782" w:rsidRPr="00DF5782" w:rsidRDefault="00DF5782" w:rsidP="00DF5782">
      <w:pPr>
        <w:numPr>
          <w:ilvl w:val="0"/>
          <w:numId w:val="1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erbjuda en god arbetsmiljö för lärare och studenter,</w:t>
      </w:r>
    </w:p>
    <w:p w:rsidR="00DF5782" w:rsidRPr="00DF5782" w:rsidRDefault="00DF5782" w:rsidP="00DF5782">
      <w:pPr>
        <w:numPr>
          <w:ilvl w:val="0"/>
          <w:numId w:val="1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främja studenters lärande i olika former,</w:t>
      </w:r>
    </w:p>
    <w:p w:rsidR="00DF5782" w:rsidRPr="00DF5782" w:rsidRDefault="00DF5782" w:rsidP="00DF5782">
      <w:pPr>
        <w:numPr>
          <w:ilvl w:val="0"/>
          <w:numId w:val="1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tillgodose sociala och intellektuella behov,</w:t>
      </w:r>
    </w:p>
    <w:p w:rsidR="00DF5782" w:rsidRPr="00DF5782" w:rsidRDefault="00DF5782" w:rsidP="00DF5782">
      <w:pPr>
        <w:numPr>
          <w:ilvl w:val="0"/>
          <w:numId w:val="1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underlätta dialog mellan lärare och studenter,</w:t>
      </w:r>
    </w:p>
    <w:p w:rsidR="00DF5782" w:rsidRPr="00DF5782" w:rsidRDefault="00DF5782" w:rsidP="00DF5782">
      <w:pPr>
        <w:numPr>
          <w:ilvl w:val="0"/>
          <w:numId w:val="1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stödja dialog och samarbete mellan studenter samt</w:t>
      </w:r>
    </w:p>
    <w:p w:rsidR="00DF5782" w:rsidRPr="00DF5782" w:rsidRDefault="00DF5782" w:rsidP="00DF5782">
      <w:pPr>
        <w:numPr>
          <w:ilvl w:val="0"/>
          <w:numId w:val="1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sz w:val="24"/>
          <w:szCs w:val="24"/>
          <w:lang w:eastAsia="sv-SE"/>
        </w:rPr>
        <w:t>vara flexibla på kort och lång sikt.</w:t>
      </w:r>
      <w:proofErr w:type="gramEnd"/>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hantering av lärmiljöer ska karaktäriseras av</w:t>
      </w:r>
    </w:p>
    <w:p w:rsidR="00DF5782" w:rsidRPr="00DF5782" w:rsidRDefault="00DF5782" w:rsidP="00DF5782">
      <w:pPr>
        <w:numPr>
          <w:ilvl w:val="0"/>
          <w:numId w:val="2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genomslag för pedagogiska visioner,</w:t>
      </w:r>
    </w:p>
    <w:p w:rsidR="00DF5782" w:rsidRPr="00DF5782" w:rsidRDefault="00DF5782" w:rsidP="00DF5782">
      <w:pPr>
        <w:numPr>
          <w:ilvl w:val="0"/>
          <w:numId w:val="2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långsiktighet och flerårig planeringshorisont,</w:t>
      </w:r>
    </w:p>
    <w:p w:rsidR="00DF5782" w:rsidRPr="00DF5782" w:rsidRDefault="00DF5782" w:rsidP="00DF5782">
      <w:pPr>
        <w:numPr>
          <w:ilvl w:val="0"/>
          <w:numId w:val="2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likformig hantering oberoende av fakultet eller ort,</w:t>
      </w:r>
    </w:p>
    <w:p w:rsidR="00DF5782" w:rsidRPr="00DF5782" w:rsidRDefault="00DF5782" w:rsidP="00DF5782">
      <w:pPr>
        <w:numPr>
          <w:ilvl w:val="0"/>
          <w:numId w:val="2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styrbarhet och överblickbar ekonomi samt</w:t>
      </w:r>
    </w:p>
    <w:p w:rsidR="00DF5782" w:rsidRPr="00DF5782" w:rsidRDefault="00DF5782" w:rsidP="00DF5782">
      <w:pPr>
        <w:numPr>
          <w:ilvl w:val="0"/>
          <w:numId w:val="2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sz w:val="24"/>
          <w:szCs w:val="24"/>
          <w:lang w:eastAsia="sv-SE"/>
        </w:rPr>
        <w:t>rationell supportorganisation.</w:t>
      </w:r>
      <w:proofErr w:type="gramEnd"/>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numPr>
          <w:ilvl w:val="0"/>
          <w:numId w:val="2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Undervisning, prov eller annan verksamhet inom utbildningen får inte störas.</w:t>
      </w:r>
    </w:p>
    <w:p w:rsidR="00DF5782" w:rsidRPr="00DF5782" w:rsidRDefault="00DF5782" w:rsidP="00DF5782">
      <w:pPr>
        <w:numPr>
          <w:ilvl w:val="0"/>
          <w:numId w:val="2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normalfallet får en student inte ha med barn eller husdjur vid undervisningen. Läraren (för ett enskilt undervisningstillfälle) eller kursledaren (för en hel kurs) avgör vad som gäller i varje enskilt fall.</w:t>
      </w:r>
    </w:p>
    <w:p w:rsidR="00DF5782" w:rsidRPr="00DF5782" w:rsidRDefault="00DF5782" w:rsidP="00DF5782">
      <w:pPr>
        <w:numPr>
          <w:ilvl w:val="0"/>
          <w:numId w:val="2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Särskilda ordningsregler och ibland säkerhetsföreskrifter gäller för vissa lokaler och verksamheter inom utbildningen, till exempel för laboratorier, bibliotek, djurstallar, kliniker, under exkursioner och studiebesök samt vid examination, se 8. Examination (prov) och obligatoriska moment.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Fastighetsavdelningen, Lärande och digitalisering samt IT-avdelningen inom verksamhetsstödet samordnar frågor om lärmiljöer.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Fastighetsavdelningen, </w:t>
      </w:r>
      <w:hyperlink r:id="rId78" w:history="1">
        <w:r w:rsidRPr="00DF5782">
          <w:rPr>
            <w:rFonts w:ascii="Times New Roman" w:eastAsia="Times New Roman" w:hAnsi="Times New Roman" w:cs="Times New Roman"/>
            <w:color w:val="3F41DC"/>
            <w:sz w:val="24"/>
            <w:szCs w:val="24"/>
            <w:u w:val="single"/>
            <w:lang w:eastAsia="sv-SE"/>
          </w:rPr>
          <w:t>Lokaler och projekt</w:t>
        </w:r>
      </w:hyperlink>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79" w:history="1">
        <w:r w:rsidR="00DF5782" w:rsidRPr="00DF5782">
          <w:rPr>
            <w:rFonts w:ascii="Times New Roman" w:eastAsia="Times New Roman" w:hAnsi="Times New Roman" w:cs="Times New Roman"/>
            <w:color w:val="3F41DC"/>
            <w:sz w:val="24"/>
            <w:szCs w:val="24"/>
            <w:u w:val="single"/>
            <w:lang w:eastAsia="sv-SE"/>
          </w:rPr>
          <w:t>Lärande och digitalisering</w:t>
        </w:r>
      </w:hyperlink>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80" w:history="1">
        <w:r w:rsidR="00DF5782" w:rsidRPr="00DF5782">
          <w:rPr>
            <w:rFonts w:ascii="Times New Roman" w:eastAsia="Times New Roman" w:hAnsi="Times New Roman" w:cs="Times New Roman"/>
            <w:color w:val="3F41DC"/>
            <w:sz w:val="24"/>
            <w:szCs w:val="24"/>
            <w:u w:val="single"/>
            <w:lang w:eastAsia="sv-SE"/>
          </w:rPr>
          <w:t>IT-avdelningen</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81" w:anchor="studentstod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1B7D11">
      <w:pPr>
        <w:pStyle w:val="Heading3"/>
      </w:pPr>
      <w:r w:rsidRPr="00DF5782">
        <w:t>3.3 Jämställhet och lika villkor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Trakasserier</w:t>
      </w:r>
      <w:r w:rsidRPr="00DF5782">
        <w:rPr>
          <w:rFonts w:ascii="Times New Roman" w:eastAsia="Times New Roman" w:hAnsi="Times New Roman" w:cs="Times New Roman"/>
          <w:sz w:val="24"/>
          <w:szCs w:val="24"/>
          <w:lang w:eastAsia="sv-SE"/>
        </w:rPr>
        <w:t> är ett agerande som kränker någons värdighet och som har samband med en eller flera av de sju diskrimineringsgrunderna. Det kan handla om kommentarer, gester eller utfrysning. Det är den som är utsatt för trakasserier som avgör vad som är kränkande.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Trakasserier kan också vara av sexuell natur. De kallas då för </w:t>
      </w:r>
      <w:r w:rsidRPr="00DF5782">
        <w:rPr>
          <w:rFonts w:ascii="Times New Roman" w:eastAsia="Times New Roman" w:hAnsi="Times New Roman" w:cs="Times New Roman"/>
          <w:i/>
          <w:iCs/>
          <w:sz w:val="24"/>
          <w:szCs w:val="24"/>
          <w:lang w:eastAsia="sv-SE"/>
        </w:rPr>
        <w:t>sexuella trakasserier</w:t>
      </w:r>
      <w:r w:rsidRPr="00DF5782">
        <w:rPr>
          <w:rFonts w:ascii="Times New Roman" w:eastAsia="Times New Roman" w:hAnsi="Times New Roman" w:cs="Times New Roman"/>
          <w:sz w:val="24"/>
          <w:szCs w:val="24"/>
          <w:lang w:eastAsia="sv-SE"/>
        </w:rPr>
        <w:t>. Förutom kommentarer och ord kan det vara att någon till exempel tafsar eller kastar närgångna blickar. Det kan också handla om ovälkomna komplimanger, inbjudningar och anspelningar.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Diskriminering</w:t>
      </w:r>
      <w:r w:rsidRPr="00DF5782">
        <w:rPr>
          <w:rFonts w:ascii="Times New Roman" w:eastAsia="Times New Roman" w:hAnsi="Times New Roman" w:cs="Times New Roman"/>
          <w:sz w:val="24"/>
          <w:szCs w:val="24"/>
          <w:lang w:eastAsia="sv-SE"/>
        </w:rPr>
        <w:t> är att någon missgynnas eller kränks. Missgynnandet eller kränkningen ska också ha samband med någon av de sju diskrimineringsgrunderna (se nedan).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Jämställdhets- och lika villkorsarbetet vid SLU ska leda till lika möjligheter och rättigheter för anställda och studenter i arbetet respektive studierna. Detta arbete preciseras och dokumenteras i handlingsplaner på universitetsgemensam nivå och fakultetsnivå.</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SLU:s arbete för jämställdhet och lika villkor för alla anställda och </w:t>
      </w:r>
      <w:proofErr w:type="spellStart"/>
      <w:r w:rsidRPr="00DF5782">
        <w:rPr>
          <w:rFonts w:ascii="Times New Roman" w:eastAsia="Times New Roman" w:hAnsi="Times New Roman" w:cs="Times New Roman"/>
          <w:sz w:val="24"/>
          <w:szCs w:val="24"/>
          <w:lang w:eastAsia="sv-SE"/>
        </w:rPr>
        <w:t>studenterutgår</w:t>
      </w:r>
      <w:proofErr w:type="spellEnd"/>
      <w:r w:rsidRPr="00DF5782">
        <w:rPr>
          <w:rFonts w:ascii="Times New Roman" w:eastAsia="Times New Roman" w:hAnsi="Times New Roman" w:cs="Times New Roman"/>
          <w:sz w:val="24"/>
          <w:szCs w:val="24"/>
          <w:lang w:eastAsia="sv-SE"/>
        </w:rPr>
        <w:t xml:space="preserve"> från diskriminerings</w:t>
      </w:r>
      <w:r w:rsidRPr="00DF5782">
        <w:rPr>
          <w:rFonts w:ascii="Times New Roman" w:eastAsia="Times New Roman" w:hAnsi="Times New Roman" w:cs="Times New Roman"/>
          <w:sz w:val="24"/>
          <w:szCs w:val="24"/>
          <w:lang w:eastAsia="sv-SE"/>
        </w:rPr>
        <w:softHyphen/>
        <w:t>lagen (2008:567). Lagen har som ändamål att motverka diskriminering och trakasserier samt på andra sätt främja lika rättigheter och möjligheter oavsett</w:t>
      </w:r>
    </w:p>
    <w:p w:rsidR="00DF5782" w:rsidRPr="00DF5782" w:rsidRDefault="00DF5782" w:rsidP="00DF5782">
      <w:pPr>
        <w:numPr>
          <w:ilvl w:val="0"/>
          <w:numId w:val="2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kön</w:t>
      </w:r>
    </w:p>
    <w:p w:rsidR="00DF5782" w:rsidRPr="00DF5782" w:rsidRDefault="00DF5782" w:rsidP="00DF5782">
      <w:pPr>
        <w:numPr>
          <w:ilvl w:val="0"/>
          <w:numId w:val="2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könsöverskridande identitet eller uttryck</w:t>
      </w:r>
    </w:p>
    <w:p w:rsidR="00DF5782" w:rsidRPr="00DF5782" w:rsidRDefault="00DF5782" w:rsidP="00DF5782">
      <w:pPr>
        <w:numPr>
          <w:ilvl w:val="0"/>
          <w:numId w:val="2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etnisk tillhörighet</w:t>
      </w:r>
    </w:p>
    <w:p w:rsidR="00DF5782" w:rsidRPr="00DF5782" w:rsidRDefault="00DF5782" w:rsidP="00DF5782">
      <w:pPr>
        <w:numPr>
          <w:ilvl w:val="0"/>
          <w:numId w:val="2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religion eller annan trosuppfattning</w:t>
      </w:r>
    </w:p>
    <w:p w:rsidR="00DF5782" w:rsidRPr="00DF5782" w:rsidRDefault="00DF5782" w:rsidP="00DF5782">
      <w:pPr>
        <w:numPr>
          <w:ilvl w:val="0"/>
          <w:numId w:val="2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funktionsnedsättning</w:t>
      </w:r>
    </w:p>
    <w:p w:rsidR="00DF5782" w:rsidRPr="00DF5782" w:rsidRDefault="00DF5782" w:rsidP="00DF5782">
      <w:pPr>
        <w:numPr>
          <w:ilvl w:val="0"/>
          <w:numId w:val="2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sexuell läggning</w:t>
      </w:r>
    </w:p>
    <w:p w:rsidR="00DF5782" w:rsidRPr="00DF5782" w:rsidRDefault="00DF5782" w:rsidP="00DF5782">
      <w:pPr>
        <w:numPr>
          <w:ilvl w:val="0"/>
          <w:numId w:val="2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ålder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utbildningsanordnare får inte diskriminera något barn eller någon elev, student eller studerande som deltar i eller söker till verksamheten.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arbetet med jämställdhet och lika villkor ingår också åtgärder för ökad tillgänglighet.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SLU:s ansvar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Universitetet ska arbeta med aktiva åtgärder för att motverka diskriminering och främja lika rättigheter och möjligheter för studenter och anställda. Inom SLU finns en organisation för </w:t>
      </w:r>
      <w:r w:rsidRPr="00DF5782">
        <w:rPr>
          <w:rFonts w:ascii="Times New Roman" w:eastAsia="Times New Roman" w:hAnsi="Times New Roman" w:cs="Times New Roman"/>
          <w:i/>
          <w:iCs/>
          <w:sz w:val="24"/>
          <w:szCs w:val="24"/>
          <w:lang w:eastAsia="sv-SE"/>
        </w:rPr>
        <w:t>jämställdhet och lika villkor (JLV)</w:t>
      </w:r>
      <w:r w:rsidRPr="00DF5782">
        <w:rPr>
          <w:rFonts w:ascii="Times New Roman" w:eastAsia="Times New Roman" w:hAnsi="Times New Roman" w:cs="Times New Roman"/>
          <w:sz w:val="24"/>
          <w:szCs w:val="24"/>
          <w:lang w:eastAsia="sv-SE"/>
        </w:rPr>
        <w:t> som är ett stöd i det arbetet. Universitetet har också en skyldighet att utreda och vidta åtgärder mot trakasserier.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Anställdas och studenters ansvar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Såväl anställda som studenter vid SLU ska vara delaktiga i att åstadkomma </w:t>
      </w:r>
      <w:proofErr w:type="gramStart"/>
      <w:r w:rsidRPr="00DF5782">
        <w:rPr>
          <w:rFonts w:ascii="Times New Roman" w:eastAsia="Times New Roman" w:hAnsi="Times New Roman" w:cs="Times New Roman"/>
          <w:sz w:val="24"/>
          <w:szCs w:val="24"/>
          <w:lang w:eastAsia="sv-SE"/>
        </w:rPr>
        <w:t>en</w:t>
      </w:r>
      <w:proofErr w:type="gramEnd"/>
      <w:r w:rsidRPr="00DF5782">
        <w:rPr>
          <w:rFonts w:ascii="Times New Roman" w:eastAsia="Times New Roman" w:hAnsi="Times New Roman" w:cs="Times New Roman"/>
          <w:sz w:val="24"/>
          <w:szCs w:val="24"/>
          <w:lang w:eastAsia="sv-SE"/>
        </w:rPr>
        <w:t xml:space="preserve"> god arbets- och studiemiljö utifrån ett jämställdhets- och lika villkor-perspektiv.</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student som blir utsatt för sexuella trakasserier eller andra former av trakasserier kan få stöd från olika personer inom universitetet. På SLU:s webb finns anvisning om vem man kan vända sig till, och råd till studenter som utsätts för trakasserier. Där finns också riktlinjer för hur misstänkta ärenden om trakasserier ska hanteras inom SLU.</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82" w:history="1">
        <w:r w:rsidR="00DF5782" w:rsidRPr="00DF5782">
          <w:rPr>
            <w:rFonts w:ascii="Times New Roman" w:eastAsia="Times New Roman" w:hAnsi="Times New Roman" w:cs="Times New Roman"/>
            <w:color w:val="3F41DC"/>
            <w:sz w:val="24"/>
            <w:szCs w:val="24"/>
            <w:u w:val="single"/>
            <w:lang w:eastAsia="sv-SE"/>
          </w:rPr>
          <w:t>Trakasserier och Lika villkor</w:t>
        </w:r>
      </w:hyperlink>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83" w:history="1">
        <w:r w:rsidR="00DF5782" w:rsidRPr="00DF5782">
          <w:rPr>
            <w:rFonts w:ascii="Times New Roman" w:eastAsia="Times New Roman" w:hAnsi="Times New Roman" w:cs="Times New Roman"/>
            <w:color w:val="3F41DC"/>
            <w:sz w:val="24"/>
            <w:szCs w:val="24"/>
            <w:u w:val="single"/>
            <w:lang w:eastAsia="sv-SE"/>
          </w:rPr>
          <w:t>Jämställdhet och lika villkor på SLU</w:t>
        </w:r>
      </w:hyperlink>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84" w:history="1">
        <w:r w:rsidR="00DF5782" w:rsidRPr="00DF5782">
          <w:rPr>
            <w:rFonts w:ascii="Times New Roman" w:eastAsia="Times New Roman" w:hAnsi="Times New Roman" w:cs="Times New Roman"/>
            <w:color w:val="3F41DC"/>
            <w:sz w:val="24"/>
            <w:szCs w:val="24"/>
            <w:u w:val="single"/>
            <w:lang w:eastAsia="sv-SE"/>
          </w:rPr>
          <w:t>Riktlinjer vid misstanke om trakasserier av student enligt diskrimineringslagen</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85" w:anchor="studentstod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CF3313">
      <w:pPr>
        <w:pStyle w:val="Heading3"/>
      </w:pPr>
      <w:r w:rsidRPr="00DF5782">
        <w:t>3.4 Studie- och karriärvägledning</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Studievägledningen vid SLU ska medverka till att</w:t>
      </w:r>
    </w:p>
    <w:p w:rsidR="00DF5782" w:rsidRPr="00DF5782" w:rsidRDefault="00DF5782" w:rsidP="00DF5782">
      <w:pPr>
        <w:numPr>
          <w:ilvl w:val="0"/>
          <w:numId w:val="2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 och presumtiva studenter får tillgång till information i en omfattning som är tillräcklig för att kunna fatta välgrundade beslut om studie- och yrkesval,</w:t>
      </w:r>
    </w:p>
    <w:p w:rsidR="00DF5782" w:rsidRPr="00DF5782" w:rsidRDefault="00DF5782" w:rsidP="00DF5782">
      <w:pPr>
        <w:numPr>
          <w:ilvl w:val="0"/>
          <w:numId w:val="2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stödja studenter och presumtiva studenter i att få insikt om sina egna resurser och möjligheter i relation till studier och karriärvägar, och om regler inom utbildningsområdet,</w:t>
      </w:r>
    </w:p>
    <w:p w:rsidR="00DF5782" w:rsidRPr="00DF5782" w:rsidRDefault="00DF5782" w:rsidP="00DF5782">
      <w:pPr>
        <w:numPr>
          <w:ilvl w:val="0"/>
          <w:numId w:val="2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 och presumtiva studenter kan göra sina studie- och yrkesval utifrån egna önskemål och förutsättningar, fritt från eventuella begränsande normer.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Studentstöd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 ska ges tillgång till studievägledning och yrkesorientering. Högskolan ska se till att den som avser att påbörja en utbildning har tillgång till den information om utbildningen som behövs.”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”Högskolorna ska även ansvara för andra uppgifter av studiesocial karaktär som stöder studenterna i deras studiesituation eller underlättar övergången till arbetslivet samt för att studenterna i övrigt har en god studiemiljö.” (Högskoleförordningen (1993:100))</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Sekretess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Sekretess gäller bland annat i högskolans utbildningsverksamhet ”för uppgift som hänför sig till psykologisk undersökning eller behandling och för uppgift om en enskilds personliga förhållanden hos psykolog, kurator eller hos studie- och yrkesvägledningen, om det inte står klart att uppgiften kan röjas utan att den enskilde eller någon närstående till denne lider men”. (Offentlighets- och sekretesslagen (2009:400))</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Samtliga vägledande instanser vid SLU ska iaktta sekretess gällande den enskilda studentens personliga förhållanden.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alltid studentens ansvar att fatta beslut som rör det egna valet, och vägledning innebär således att ge sådan information och stöd att studenten själv kan göra ett personligt ställningstagande.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Studie- och karriärvägledning för studenter ges vid SLU av centrala studie- och karriärvägledare samt av programstudierektorer.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Centrala studie- och karriärvägledare vid utbildningsavdelningen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Rollen som central studie- och karriärvägledare är opartisk och tydligt frikopplad från lärarrollen. De centrala studie- och karriärvägledarnas verksamhetsmodell stöttar studentens väg till SLU, genom studierna och vid övergången från studier till arbetsliv. En gemensam samtalsmodell används, vilket bidrar till en likvärdig vägledning med hög kvalitet i stödet till studenten.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Huvudsakliga målgrupper:</w:t>
      </w:r>
    </w:p>
    <w:p w:rsidR="00DF5782" w:rsidRPr="00DF5782" w:rsidRDefault="00DF5782" w:rsidP="00DF5782">
      <w:pPr>
        <w:numPr>
          <w:ilvl w:val="0"/>
          <w:numId w:val="2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presumtiva studenter</w:t>
      </w:r>
    </w:p>
    <w:p w:rsidR="00DF5782" w:rsidRPr="00DF5782" w:rsidRDefault="00DF5782" w:rsidP="00DF5782">
      <w:pPr>
        <w:numPr>
          <w:ilvl w:val="0"/>
          <w:numId w:val="2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vägledare på gymnasier med flera</w:t>
      </w:r>
    </w:p>
    <w:p w:rsidR="00DF5782" w:rsidRPr="00DF5782" w:rsidRDefault="00DF5782" w:rsidP="00DF5782">
      <w:pPr>
        <w:numPr>
          <w:ilvl w:val="0"/>
          <w:numId w:val="2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 på grundnivå, avancerad nivå och forskarnivå</w:t>
      </w:r>
    </w:p>
    <w:p w:rsidR="00DF5782" w:rsidRPr="00DF5782" w:rsidRDefault="00DF5782" w:rsidP="00DF5782">
      <w:pPr>
        <w:numPr>
          <w:ilvl w:val="0"/>
          <w:numId w:val="2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alumner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Vägledningen ska avse</w:t>
      </w:r>
    </w:p>
    <w:p w:rsidR="00DF5782" w:rsidRPr="00DF5782" w:rsidRDefault="00DF5782" w:rsidP="00DF5782">
      <w:pPr>
        <w:numPr>
          <w:ilvl w:val="0"/>
          <w:numId w:val="2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frågor av generell karaktär, till exempel studiesociala eller övergripande frågor om utbildningen,</w:t>
      </w:r>
    </w:p>
    <w:p w:rsidR="00DF5782" w:rsidRPr="00DF5782" w:rsidRDefault="00DF5782" w:rsidP="00DF5782">
      <w:pPr>
        <w:numPr>
          <w:ilvl w:val="0"/>
          <w:numId w:val="2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karriär och arbetsmarknad efter utbildningen,</w:t>
      </w:r>
    </w:p>
    <w:p w:rsidR="00DF5782" w:rsidRPr="00DF5782" w:rsidRDefault="00DF5782" w:rsidP="00DF5782">
      <w:pPr>
        <w:numPr>
          <w:ilvl w:val="0"/>
          <w:numId w:val="2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sz w:val="24"/>
          <w:szCs w:val="24"/>
          <w:lang w:eastAsia="sv-SE"/>
        </w:rPr>
        <w:t>övrig studentservice inom universitetet.</w:t>
      </w:r>
      <w:proofErr w:type="gramEnd"/>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Vägledarnas kompetens och verksamhet har fokus på det vägledande samtalet.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Programstudierektorer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Programstudierektorers vägledande arbete består framför allt av att ge ämnes- och programspecifik information och vägledning, samt att hänvisa till övrig studentservice inom universitetet. Programstudierektorerna omfattas av reglerna för sekretess i sin vägledande roll.</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huvudsakliga målgruppen är studenter på det egna programmet.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Vägledningen ska avse</w:t>
      </w:r>
    </w:p>
    <w:p w:rsidR="00DF5782" w:rsidRPr="00DF5782" w:rsidRDefault="00DF5782" w:rsidP="00DF5782">
      <w:pPr>
        <w:numPr>
          <w:ilvl w:val="0"/>
          <w:numId w:val="2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ämnet och studier inom programmet,</w:t>
      </w:r>
    </w:p>
    <w:p w:rsidR="00DF5782" w:rsidRPr="00DF5782" w:rsidRDefault="00DF5782" w:rsidP="00DF5782">
      <w:pPr>
        <w:numPr>
          <w:ilvl w:val="0"/>
          <w:numId w:val="2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sz w:val="24"/>
          <w:szCs w:val="24"/>
          <w:lang w:eastAsia="sv-SE"/>
        </w:rPr>
        <w:t>hänvisning till övrig studentservice inom universitetet.</w:t>
      </w:r>
      <w:proofErr w:type="gramEnd"/>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Programstudierektorernas kompetens har fokus på programmet och ämnet.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86" w:history="1">
        <w:r w:rsidR="00DF5782" w:rsidRPr="00DF5782">
          <w:rPr>
            <w:rFonts w:ascii="Times New Roman" w:eastAsia="Times New Roman" w:hAnsi="Times New Roman" w:cs="Times New Roman"/>
            <w:color w:val="3F41DC"/>
            <w:sz w:val="24"/>
            <w:szCs w:val="24"/>
            <w:u w:val="single"/>
            <w:lang w:eastAsia="sv-SE"/>
          </w:rPr>
          <w:t>Studie- och karriärvägledning</w:t>
        </w:r>
      </w:hyperlink>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Kontaktinformation till programstudierektorerna finns på respektive programsida på </w:t>
      </w:r>
      <w:hyperlink r:id="rId87" w:history="1">
        <w:r w:rsidRPr="00DF5782">
          <w:rPr>
            <w:rFonts w:ascii="Times New Roman" w:eastAsia="Times New Roman" w:hAnsi="Times New Roman" w:cs="Times New Roman"/>
            <w:color w:val="3F41DC"/>
            <w:sz w:val="24"/>
            <w:szCs w:val="24"/>
            <w:u w:val="single"/>
            <w:lang w:eastAsia="sv-SE"/>
          </w:rPr>
          <w:t>Studentwebben</w:t>
        </w:r>
      </w:hyperlink>
      <w:r w:rsidRPr="00DF5782">
        <w:rPr>
          <w:rFonts w:ascii="Times New Roman" w:eastAsia="Times New Roman" w:hAnsi="Times New Roman" w:cs="Times New Roman"/>
          <w:sz w:val="24"/>
          <w:szCs w:val="24"/>
          <w:lang w:eastAsia="sv-SE"/>
        </w:rPr>
        <w:t>.</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88" w:anchor="studentstod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CF3313">
      <w:pPr>
        <w:pStyle w:val="Heading3"/>
      </w:pPr>
      <w:r w:rsidRPr="00DF5782">
        <w:t>3.5 Studera med funktionsnedsättning</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Varaktiga funktionsnedsättningar</w:t>
      </w:r>
      <w:r w:rsidRPr="00DF5782">
        <w:rPr>
          <w:rFonts w:ascii="Times New Roman" w:eastAsia="Times New Roman" w:hAnsi="Times New Roman" w:cs="Times New Roman"/>
          <w:sz w:val="24"/>
          <w:szCs w:val="24"/>
          <w:lang w:eastAsia="sv-SE"/>
        </w:rPr>
        <w:t> som begränsar studierna kan till exempel vara något av följande:</w:t>
      </w:r>
    </w:p>
    <w:p w:rsidR="00DF5782" w:rsidRPr="00DF5782" w:rsidRDefault="00DF5782" w:rsidP="00DF5782">
      <w:pPr>
        <w:numPr>
          <w:ilvl w:val="0"/>
          <w:numId w:val="2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läs- och skrivsvårigheter/dyslexi</w:t>
      </w:r>
    </w:p>
    <w:p w:rsidR="00DF5782" w:rsidRPr="00DF5782" w:rsidRDefault="00DF5782" w:rsidP="00DF5782">
      <w:pPr>
        <w:numPr>
          <w:ilvl w:val="0"/>
          <w:numId w:val="2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psykisk funktionsnedsättning, till exempel långvariga depressioner eller bipolär sjukdom</w:t>
      </w:r>
    </w:p>
    <w:p w:rsidR="00DF5782" w:rsidRPr="00DF5782" w:rsidRDefault="00DF5782" w:rsidP="00DF5782">
      <w:pPr>
        <w:numPr>
          <w:ilvl w:val="0"/>
          <w:numId w:val="2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neuropsykiatriska funktionsnedsättningar, till exempel </w:t>
      </w:r>
      <w:proofErr w:type="spellStart"/>
      <w:r w:rsidRPr="00DF5782">
        <w:rPr>
          <w:rFonts w:ascii="Times New Roman" w:eastAsia="Times New Roman" w:hAnsi="Times New Roman" w:cs="Times New Roman"/>
          <w:sz w:val="24"/>
          <w:szCs w:val="24"/>
          <w:lang w:eastAsia="sv-SE"/>
        </w:rPr>
        <w:t>adhd</w:t>
      </w:r>
      <w:proofErr w:type="spellEnd"/>
      <w:r w:rsidRPr="00DF5782">
        <w:rPr>
          <w:rFonts w:ascii="Times New Roman" w:eastAsia="Times New Roman" w:hAnsi="Times New Roman" w:cs="Times New Roman"/>
          <w:sz w:val="24"/>
          <w:szCs w:val="24"/>
          <w:lang w:eastAsia="sv-SE"/>
        </w:rPr>
        <w:t xml:space="preserve"> eller </w:t>
      </w:r>
      <w:proofErr w:type="spellStart"/>
      <w:r w:rsidRPr="00DF5782">
        <w:rPr>
          <w:rFonts w:ascii="Times New Roman" w:eastAsia="Times New Roman" w:hAnsi="Times New Roman" w:cs="Times New Roman"/>
          <w:sz w:val="24"/>
          <w:szCs w:val="24"/>
          <w:lang w:eastAsia="sv-SE"/>
        </w:rPr>
        <w:t>Aspergers</w:t>
      </w:r>
      <w:proofErr w:type="spellEnd"/>
      <w:r w:rsidRPr="00DF5782">
        <w:rPr>
          <w:rFonts w:ascii="Times New Roman" w:eastAsia="Times New Roman" w:hAnsi="Times New Roman" w:cs="Times New Roman"/>
          <w:sz w:val="24"/>
          <w:szCs w:val="24"/>
          <w:lang w:eastAsia="sv-SE"/>
        </w:rPr>
        <w:t xml:space="preserve"> syndrom</w:t>
      </w:r>
    </w:p>
    <w:p w:rsidR="00DF5782" w:rsidRPr="00DF5782" w:rsidRDefault="00DF5782" w:rsidP="00DF5782">
      <w:pPr>
        <w:numPr>
          <w:ilvl w:val="0"/>
          <w:numId w:val="2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hörsel- eller synnedsättning</w:t>
      </w:r>
    </w:p>
    <w:p w:rsidR="00DF5782" w:rsidRPr="00DF5782" w:rsidRDefault="00DF5782" w:rsidP="00DF5782">
      <w:pPr>
        <w:numPr>
          <w:ilvl w:val="0"/>
          <w:numId w:val="2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rörelsehinder</w:t>
      </w:r>
    </w:p>
    <w:p w:rsidR="00DF5782" w:rsidRPr="00DF5782" w:rsidRDefault="00DF5782" w:rsidP="00DF5782">
      <w:pPr>
        <w:numPr>
          <w:ilvl w:val="0"/>
          <w:numId w:val="2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kroniska sjukdomar, till exempel reumatism</w:t>
      </w:r>
    </w:p>
    <w:p w:rsidR="00DF5782" w:rsidRPr="00DF5782" w:rsidRDefault="00DF5782" w:rsidP="00DF5782">
      <w:pPr>
        <w:numPr>
          <w:ilvl w:val="0"/>
          <w:numId w:val="2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kvarstående problem efter sjukdomar eller skador, till exempel whiplashskada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Till exempel en bruten arm betraktas inte som en varaktig funktionsnedsättning.</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Samma lärandesmål gäller för alla studenter oavsett eventuella funktionsnedsättningar. Genom riktat pedagogiskt stöd och anpassningar i studiesituationen kan SLU försöka skapa lika möjligheter för alla att lyckas i studierna. Syftet med det riktade pedagogiska stödet är att studenten ska övervinna hinder i studierna orsakade av varaktiga funktionsnedsättningar. Pedagogiskt stöd ersätter aldrig studentens eget ansvar.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Utbildningsanordnare omfattas av diskrimineringslagen, som har till syfte att motverka diskriminering och på andra sätt främja lika rättigheter och möjligheter oavsett bland annat funktionsnedsättning.</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 som har en varaktig (alltså inte tillfällig) funktionsnedsättning som begränsar studierna kan få riktat pedagogiskt stöd. Det ska vara individuellt utformat utifrån studentens funktionsnedsättning och studiesituation.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SLU:s ansvar</w:t>
      </w:r>
    </w:p>
    <w:p w:rsidR="00DF5782" w:rsidRPr="00DF5782" w:rsidRDefault="00DF5782" w:rsidP="00DF5782">
      <w:pPr>
        <w:numPr>
          <w:ilvl w:val="0"/>
          <w:numId w:val="2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Samordnare vid utbildningsavdelningen ger vägledning vid ansökan om riktat pedagogiskt stöd, beslutar om stöd och ger rekommendationer om anpassningar.</w:t>
      </w:r>
    </w:p>
    <w:p w:rsidR="00DF5782" w:rsidRPr="00DF5782" w:rsidRDefault="00DF5782" w:rsidP="00DF5782">
      <w:pPr>
        <w:numPr>
          <w:ilvl w:val="0"/>
          <w:numId w:val="2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Kursledaren beslutar om vilka rekommenderade anpassningar som är möjliga att genomföra i undervisning i relation till kursplanen och vad som är praktiskt genomförbart.</w:t>
      </w:r>
    </w:p>
    <w:p w:rsidR="00DF5782" w:rsidRPr="00DF5782" w:rsidRDefault="00DF5782" w:rsidP="00DF5782">
      <w:pPr>
        <w:numPr>
          <w:ilvl w:val="0"/>
          <w:numId w:val="2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Examinatorn beslutar om vilka rekommenderade anpassningar som är möjliga att genomföra i examinationer, i relation till kursplanen, betygskriterierna och vad som är praktiskt genomförbart.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Studentens ansvar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är alltid själv ansvarig för sina studier och studieresultat.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kunna få riktat pedagogiskt stöd behöver studenten ansöka om det, vilket görs via webben. Studenten ska då bifoga intyg om funktionsnedsättningen. Handläggningstiden varierar över året, men kan vara upp till tre veckor.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avgör vem hen vill informera om sin funktionsnedsättning. En kursledare behöver dock information om särskilda behov inför kurser.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 som har beslut och rekommendation från SLU om riktat pedagogiskt stöd och önskar anpassad examination ska kontakta kursledaren eller kursadministratören i god tid, helst vid kursstart men senast femton (15) vardagar före examinationen och visa sin rekommendation om anpassning.</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Kontaktuppgifter till samordnare finns på SLU:s webb. Där finns även instruktioner för ansökan om riktat pedagogiskt stöd, information om vilket stöd man kan få och vad som gäller kring anpassningar vid examinationer.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89" w:history="1">
        <w:r w:rsidR="00DF5782" w:rsidRPr="00DF5782">
          <w:rPr>
            <w:rFonts w:ascii="Times New Roman" w:eastAsia="Times New Roman" w:hAnsi="Times New Roman" w:cs="Times New Roman"/>
            <w:color w:val="3F41DC"/>
            <w:sz w:val="24"/>
            <w:szCs w:val="24"/>
            <w:u w:val="single"/>
            <w:lang w:eastAsia="sv-SE"/>
          </w:rPr>
          <w:t>Studera med funktionsnedsättning</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90" w:anchor="studentstod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9613B2">
      <w:pPr>
        <w:pStyle w:val="Heading3"/>
      </w:pPr>
      <w:r w:rsidRPr="00DF5782">
        <w:t>3.6 Studenters upphovsrätt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Med </w:t>
      </w:r>
      <w:r w:rsidRPr="00DF5782">
        <w:rPr>
          <w:rFonts w:ascii="Times New Roman" w:eastAsia="Times New Roman" w:hAnsi="Times New Roman" w:cs="Times New Roman"/>
          <w:i/>
          <w:iCs/>
          <w:sz w:val="24"/>
          <w:szCs w:val="24"/>
          <w:lang w:eastAsia="sv-SE"/>
        </w:rPr>
        <w:t>immateriella rättigheter</w:t>
      </w:r>
      <w:r w:rsidRPr="00DF5782">
        <w:rPr>
          <w:rFonts w:ascii="Times New Roman" w:eastAsia="Times New Roman" w:hAnsi="Times New Roman" w:cs="Times New Roman"/>
          <w:sz w:val="24"/>
          <w:szCs w:val="24"/>
          <w:lang w:eastAsia="sv-SE"/>
        </w:rPr>
        <w:t> menas sådant som har eller kan ha immaterialrättsligt skydd enligt gällande lagstiftning, såsom patent, upphovsrätt, varumärkes- och mönsterskydd samt växtförädlarrätt.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Enligt SLU:s policy för immateriella rättigheter är utgångspunkten att immateriella rättigheter som skapas inom universitetets undervisning och forskning ska tillfalla upphovsmannen. Såväl studenter som anställda vid SLU kan vara upphovsmän (det vill säga ha upphovsrätt) till litterära och konstnärliga verk, och ska behandlas lika i det avseendet. SLU har ingen rätt till eventuella uppfinningar eller liknande, vare sig de är patenterbara eller inte, som kommer ur studenternas arbeten.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Att återge andras texter, tabeller, bilder och andra illustrationer kan vara ett intrång i upphovsrätten. Det gäller även om citat är markerade och källan är angiven.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SLU:s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studentarbeten som ska publiceras vid SLU gäller att tillstånd från upphovsrättsinnehavaren ska inhämtas för användandet av</w:t>
      </w:r>
    </w:p>
    <w:p w:rsidR="00DF5782" w:rsidRPr="00DF5782" w:rsidRDefault="00DF5782" w:rsidP="00DF5782">
      <w:pPr>
        <w:numPr>
          <w:ilvl w:val="0"/>
          <w:numId w:val="2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andras tabeller och figurer (bilder, diagram etc.),</w:t>
      </w:r>
    </w:p>
    <w:p w:rsidR="00DF5782" w:rsidRPr="00DF5782" w:rsidRDefault="00DF5782" w:rsidP="00DF5782">
      <w:pPr>
        <w:numPr>
          <w:ilvl w:val="0"/>
          <w:numId w:val="2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längre textcitat (totalt &gt; 250 ord) från samma källa.</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Undervisning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Ljud-/filminspelning eller fotografering av undervisning är tillåten endast om det framgår av kursplanen att det ingår eller efter överenskommelse med berörd lärare. Detta gäller alla typer av undervisning, även exkursioner, studiebesök och liknande. Det är inte tillåtet att utan lärarens tillstånd publicera eller sprida foton, film- eller ljudupptagningar via exempelvis webb eller sociala medier från någon typ av undervisning. Det är inte heller tillåtet för studenter att publicera eller sprida lärarens undervisningsmaterial utan lärarens tillstånd.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 med funktionsnedsättning kan ha möjlighet till riktat pedagogiskt stöd, vilket kan omfatta till exempel ljud- eller filminspelning av undervisning, se avsnitt </w:t>
      </w:r>
      <w:hyperlink r:id="rId91" w:anchor="studenter35" w:history="1">
        <w:r w:rsidRPr="00DF5782">
          <w:rPr>
            <w:rFonts w:ascii="Times New Roman" w:eastAsia="Times New Roman" w:hAnsi="Times New Roman" w:cs="Times New Roman"/>
            <w:color w:val="3F41DC"/>
            <w:sz w:val="24"/>
            <w:szCs w:val="24"/>
            <w:u w:val="single"/>
            <w:lang w:eastAsia="sv-SE"/>
          </w:rPr>
          <w:t>3.5 Studera med funktionsnedsättning</w:t>
        </w:r>
      </w:hyperlink>
      <w:r w:rsidRPr="00DF5782">
        <w:rPr>
          <w:rFonts w:ascii="Times New Roman" w:eastAsia="Times New Roman" w:hAnsi="Times New Roman" w:cs="Times New Roman"/>
          <w:sz w:val="24"/>
          <w:szCs w:val="24"/>
          <w:lang w:eastAsia="sv-SE"/>
        </w:rPr>
        <w:t>. Det är endast avsett för eget bruk och även här krävs lärarens tillstånd.</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Studentens insamlade data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Data som en student samlat in är som regel inte föremål för upphovsrätt. Under pågående arbete måste alla insamlade data alltid vara tillgängliga för granskning av handledaren och examinatorn.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studenten väljer att genomföra ett självständigt arbete (examensarbete) inom ramen för ett pågående forskningsprojekt, är det projektledaren för forskningsprojektet som ansvarar för nödvändig lagring av insamlade data.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övrigt finns inte någon generell skyldighet för studenten att efter avslutad kurs överlämna sina egna insamlade data till institutionen.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Studentens upphovsrätt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har upphovsrätt till sitt självständiga arbete och motsvarande. Handledarens medverkan leder inte till gemensam upphovsrätt.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Uppgift om handledare ska framgå vid deponering och publicering av självständigt arbete, se kapitel </w:t>
      </w:r>
      <w:hyperlink r:id="rId92" w:anchor="exarbete9" w:history="1">
        <w:r w:rsidRPr="00DF5782">
          <w:rPr>
            <w:rFonts w:ascii="Times New Roman" w:eastAsia="Times New Roman" w:hAnsi="Times New Roman" w:cs="Times New Roman"/>
            <w:color w:val="3F41DC"/>
            <w:sz w:val="24"/>
            <w:szCs w:val="24"/>
            <w:u w:val="single"/>
            <w:lang w:eastAsia="sv-SE"/>
          </w:rPr>
          <w:t>9. Självständigt arbete (examensarbete)</w:t>
        </w:r>
      </w:hyperlink>
      <w:r w:rsidRPr="00DF5782">
        <w:rPr>
          <w:rFonts w:ascii="Times New Roman" w:eastAsia="Times New Roman" w:hAnsi="Times New Roman" w:cs="Times New Roman"/>
          <w:sz w:val="24"/>
          <w:szCs w:val="24"/>
          <w:lang w:eastAsia="sv-SE"/>
        </w:rPr>
        <w:t>. Om resultaten från det självständiga arbetet används för publicering i annat sammanhang, ska den senare publikationen antingen referera till det självständiga arbetet eller ange studenten och handledaren som medförfattare.</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93" w:history="1">
        <w:r w:rsidR="00DF5782" w:rsidRPr="00DF5782">
          <w:rPr>
            <w:rFonts w:ascii="Times New Roman" w:eastAsia="Times New Roman" w:hAnsi="Times New Roman" w:cs="Times New Roman"/>
            <w:color w:val="3F41DC"/>
            <w:sz w:val="24"/>
            <w:szCs w:val="24"/>
            <w:u w:val="single"/>
            <w:lang w:eastAsia="sv-SE"/>
          </w:rPr>
          <w:t>Policy för immateriella rättigheter</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94" w:anchor="studentstod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6A25D9">
      <w:pPr>
        <w:pStyle w:val="Heading3"/>
      </w:pPr>
      <w:r w:rsidRPr="00DF5782">
        <w:t>3.7 Studenters försäkringar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VFU = </w:t>
      </w:r>
      <w:r w:rsidRPr="00DF5782">
        <w:rPr>
          <w:rFonts w:ascii="Times New Roman" w:eastAsia="Times New Roman" w:hAnsi="Times New Roman" w:cs="Times New Roman"/>
          <w:i/>
          <w:iCs/>
          <w:sz w:val="24"/>
          <w:szCs w:val="24"/>
          <w:lang w:eastAsia="sv-SE"/>
        </w:rPr>
        <w:t>verksamhetsförlagd utbildning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Kammarkollegiet</w:t>
      </w:r>
      <w:r w:rsidRPr="00DF5782">
        <w:rPr>
          <w:rFonts w:ascii="Times New Roman" w:eastAsia="Times New Roman" w:hAnsi="Times New Roman" w:cs="Times New Roman"/>
          <w:sz w:val="24"/>
          <w:szCs w:val="24"/>
          <w:lang w:eastAsia="sv-SE"/>
        </w:rPr>
        <w:t> ansvarar för statliga myndigheters försäkringar. Myndigheterna får inte teckna försäkringar någon annanstans än hos Kammarkollegiet.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viktigt att studenterna får tillgång till relevant försäkringsinformation.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som är student vid ett svenskt lärosäte är försäkrad genom Kammarkollegiets personskadeförsäkring för studenter. Enligt deras regler gäller försäkringen i Sverige under studietid och under direkt färd mellan bostaden och den plats där studietiden tillbringas.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Försäkringen gäller </w:t>
      </w:r>
      <w:r w:rsidRPr="00DF5782">
        <w:rPr>
          <w:rFonts w:ascii="Times New Roman" w:eastAsia="Times New Roman" w:hAnsi="Times New Roman" w:cs="Times New Roman"/>
          <w:b/>
          <w:bCs/>
          <w:sz w:val="24"/>
          <w:szCs w:val="24"/>
          <w:lang w:eastAsia="sv-SE"/>
        </w:rPr>
        <w:t>inte </w:t>
      </w:r>
      <w:r w:rsidRPr="00DF5782">
        <w:rPr>
          <w:rFonts w:ascii="Times New Roman" w:eastAsia="Times New Roman" w:hAnsi="Times New Roman" w:cs="Times New Roman"/>
          <w:sz w:val="24"/>
          <w:szCs w:val="24"/>
          <w:lang w:eastAsia="sv-SE"/>
        </w:rPr>
        <w:t>under fritiden.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 fullständiga försäkringsvillkoren finns att läsa på Kammarkollegiets webbplats.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Förordning (</w:t>
      </w:r>
      <w:proofErr w:type="gramStart"/>
      <w:r w:rsidRPr="00DF5782">
        <w:rPr>
          <w:rFonts w:ascii="Times New Roman" w:eastAsia="Times New Roman" w:hAnsi="Times New Roman" w:cs="Times New Roman"/>
          <w:sz w:val="24"/>
          <w:szCs w:val="24"/>
          <w:lang w:eastAsia="sv-SE"/>
        </w:rPr>
        <w:t>1982:1077</w:t>
      </w:r>
      <w:proofErr w:type="gramEnd"/>
      <w:r w:rsidRPr="00DF5782">
        <w:rPr>
          <w:rFonts w:ascii="Times New Roman" w:eastAsia="Times New Roman" w:hAnsi="Times New Roman" w:cs="Times New Roman"/>
          <w:sz w:val="24"/>
          <w:szCs w:val="24"/>
          <w:lang w:eastAsia="sv-SE"/>
        </w:rPr>
        <w:t>) om ersättning av allmänna medel för skador orsakade av studerande vid statliga högskoleenheter under praktik på icke-statliga arbetsplatser reglerar personskada eller sakskada som student orsakar på VFU-/praktikplatsen. Förutsättningen är att VFU/praktik är föreskriven i en kursplan och studenten är registrerad på kursen i </w:t>
      </w:r>
      <w:proofErr w:type="spellStart"/>
      <w:r w:rsidRPr="00DF5782">
        <w:rPr>
          <w:rFonts w:ascii="Times New Roman" w:eastAsia="Times New Roman" w:hAnsi="Times New Roman" w:cs="Times New Roman"/>
          <w:i/>
          <w:iCs/>
          <w:sz w:val="24"/>
          <w:szCs w:val="24"/>
          <w:lang w:eastAsia="sv-SE"/>
        </w:rPr>
        <w:t>Ladok</w:t>
      </w:r>
      <w:proofErr w:type="spellEnd"/>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Studenten behöver vara registrerad på en kurs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för att med säkerhet omfattas av Kammarkollegiets personskadeförsäkring för studenter. Det behövs dock inte göras omregistrering för att studenten ska delta i förnyad tentamen, men studenten ska anmäla sig till tentamen på vanligt sätt.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studenter som reser utomlands inom en kurs eller ett självständigt arbete gäller särskilda regler, liksom för inresande studenter – se nedan.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Eventuella skador på djur eller utrustning som en student orsakar vid VFU/praktik räknas som sakskada.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har en verksamhetsförsäkring som täcker SLU:s egen verksamhet. Den kan omfatta skador som orsakas av en student som till exempel deltar i djurambulansen eller på djursjukhuset. Ansvaret ligger hos kursansvarig institution.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Försäkring för inresande studenter</w:t>
      </w:r>
    </w:p>
    <w:p w:rsidR="00DF5782" w:rsidRPr="00DF5782" w:rsidRDefault="00DF5782" w:rsidP="00DF5782">
      <w:pPr>
        <w:numPr>
          <w:ilvl w:val="0"/>
          <w:numId w:val="3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Utbildningsavdelningen administrerar försäkring för studenter som reser in via något av de utbytesavtal som ryms inom avdelningens uppdrag. Utbildningsavdelningen administrerar även försäkring för avgiftsbetalande studenter.</w:t>
      </w:r>
    </w:p>
    <w:p w:rsidR="00DF5782" w:rsidRPr="00DF5782" w:rsidRDefault="00DF5782" w:rsidP="00DF5782">
      <w:pPr>
        <w:numPr>
          <w:ilvl w:val="0"/>
          <w:numId w:val="3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Icke avgiftsbetalande utländska studenter omfattas, förutom av personskadeförsäkringen för studenter, av en försäkring för utländska besökare.</w:t>
      </w:r>
    </w:p>
    <w:p w:rsidR="00DF5782" w:rsidRPr="00DF5782" w:rsidRDefault="00DF5782" w:rsidP="00DF5782">
      <w:pPr>
        <w:numPr>
          <w:ilvl w:val="0"/>
          <w:numId w:val="3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utländska personer som inte är studenter på SLU, men som gör praktik på SLU för kortare tid än ett år gäller en försäkring för utländska besökare.</w:t>
      </w:r>
    </w:p>
    <w:p w:rsidR="00DF5782" w:rsidRPr="00DF5782" w:rsidRDefault="00DF5782" w:rsidP="00DF5782">
      <w:pPr>
        <w:numPr>
          <w:ilvl w:val="0"/>
          <w:numId w:val="3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Utbildningsavdelningen administrerar försäkring för studenter som reser ut via något av de utbytesavtal som ryms inom avdelningens uppdrag. Utbildningsavdelningen utfärdar försäkringsintyg och/eller Medical Insurance </w:t>
      </w:r>
      <w:proofErr w:type="spellStart"/>
      <w:r w:rsidRPr="00DF5782">
        <w:rPr>
          <w:rFonts w:ascii="Times New Roman" w:eastAsia="Times New Roman" w:hAnsi="Times New Roman" w:cs="Times New Roman"/>
          <w:sz w:val="24"/>
          <w:szCs w:val="24"/>
          <w:lang w:eastAsia="sv-SE"/>
        </w:rPr>
        <w:t>Card</w:t>
      </w:r>
      <w:proofErr w:type="spellEnd"/>
      <w:r w:rsidRPr="00DF5782">
        <w:rPr>
          <w:rFonts w:ascii="Times New Roman" w:eastAsia="Times New Roman" w:hAnsi="Times New Roman" w:cs="Times New Roman"/>
          <w:sz w:val="24"/>
          <w:szCs w:val="24"/>
          <w:lang w:eastAsia="sv-SE"/>
        </w:rPr>
        <w:t xml:space="preserve"> (MIC) till varje student som reser ut enligt sådana avtal.</w:t>
      </w:r>
    </w:p>
    <w:p w:rsidR="00DF5782" w:rsidRPr="00DF5782" w:rsidRDefault="00DF5782" w:rsidP="00DF5782">
      <w:pPr>
        <w:numPr>
          <w:ilvl w:val="0"/>
          <w:numId w:val="3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kursansvariga institutionen ansvarar för försäkring för övriga studenter som reser utomlands inom en kurs, inklusive praktik och självständigt arbete (examensarbete). Det kan ske på två olika sätt; båda förutsätter att institutionen godkänt att studenten studerar utomlands inom ramen för en kurs – se instruktioner nedan.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Försäkring för utresande studenter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finns två olika sätt att hantera försäkringar för studenter som reser utomlands inom ramen för utbildningen:</w:t>
      </w:r>
    </w:p>
    <w:p w:rsidR="00DF5782" w:rsidRPr="00DF5782" w:rsidRDefault="00DF5782" w:rsidP="00DF5782">
      <w:pPr>
        <w:numPr>
          <w:ilvl w:val="0"/>
          <w:numId w:val="3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Finns en skriftlig överenskommelse om utbyte eller mottagande mellan SLU och den mottagande parten gäller samlingsförsäkringen Student UT. Den mottagande parten kan exempelvis vara ett universitet, en praktikplats, ett företag eller en organisation. Kammarkollegiet ställer inga särskilda krav på institutionens skriftliga överenskommelse. Den kursansvariga institutionen utfärdar Medical Insurance </w:t>
      </w:r>
      <w:proofErr w:type="spellStart"/>
      <w:r w:rsidRPr="00DF5782">
        <w:rPr>
          <w:rFonts w:ascii="Times New Roman" w:eastAsia="Times New Roman" w:hAnsi="Times New Roman" w:cs="Times New Roman"/>
          <w:sz w:val="24"/>
          <w:szCs w:val="24"/>
          <w:lang w:eastAsia="sv-SE"/>
        </w:rPr>
        <w:t>Card</w:t>
      </w:r>
      <w:proofErr w:type="spellEnd"/>
      <w:r w:rsidRPr="00DF5782">
        <w:rPr>
          <w:rFonts w:ascii="Times New Roman" w:eastAsia="Times New Roman" w:hAnsi="Times New Roman" w:cs="Times New Roman"/>
          <w:sz w:val="24"/>
          <w:szCs w:val="24"/>
          <w:lang w:eastAsia="sv-SE"/>
        </w:rPr>
        <w:t xml:space="preserve"> (MIC) och/eller försäkringsintyg till de studenter som deltar i kursen/kursmomentet. MIC och mallar för försäkringsintyg beställs från Kammarkollegiet.</w:t>
      </w:r>
    </w:p>
    <w:p w:rsidR="00DF5782" w:rsidRPr="00DF5782" w:rsidRDefault="00DF5782" w:rsidP="00DF5782">
      <w:pPr>
        <w:numPr>
          <w:ilvl w:val="0"/>
          <w:numId w:val="3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Finns ingen skriftlig överenskommelse mellan SLU och den mottagande parten ska den kursansvariga institutionen teckna och betala en enskild Student </w:t>
      </w:r>
      <w:proofErr w:type="spellStart"/>
      <w:r w:rsidRPr="00DF5782">
        <w:rPr>
          <w:rFonts w:ascii="Times New Roman" w:eastAsia="Times New Roman" w:hAnsi="Times New Roman" w:cs="Times New Roman"/>
          <w:sz w:val="24"/>
          <w:szCs w:val="24"/>
          <w:lang w:eastAsia="sv-SE"/>
        </w:rPr>
        <w:t>UT-försäkring</w:t>
      </w:r>
      <w:proofErr w:type="spellEnd"/>
      <w:r w:rsidRPr="00DF5782">
        <w:rPr>
          <w:rFonts w:ascii="Times New Roman" w:eastAsia="Times New Roman" w:hAnsi="Times New Roman" w:cs="Times New Roman"/>
          <w:sz w:val="24"/>
          <w:szCs w:val="24"/>
          <w:lang w:eastAsia="sv-SE"/>
        </w:rPr>
        <w:t xml:space="preserve"> för varje student som reser ut. I normalfallet gäller det om en kurs eller ett kursmoment genomförs utomlands, till exempel internationella studieresor. Institutionen beställer försäkringen via Kammarkollegiets webbplats. Kammarkollegiet utfärdar Medical Insurance </w:t>
      </w:r>
      <w:proofErr w:type="spellStart"/>
      <w:r w:rsidRPr="00DF5782">
        <w:rPr>
          <w:rFonts w:ascii="Times New Roman" w:eastAsia="Times New Roman" w:hAnsi="Times New Roman" w:cs="Times New Roman"/>
          <w:sz w:val="24"/>
          <w:szCs w:val="24"/>
          <w:lang w:eastAsia="sv-SE"/>
        </w:rPr>
        <w:t>Card</w:t>
      </w:r>
      <w:proofErr w:type="spellEnd"/>
      <w:r w:rsidRPr="00DF5782">
        <w:rPr>
          <w:rFonts w:ascii="Times New Roman" w:eastAsia="Times New Roman" w:hAnsi="Times New Roman" w:cs="Times New Roman"/>
          <w:sz w:val="24"/>
          <w:szCs w:val="24"/>
          <w:lang w:eastAsia="sv-SE"/>
        </w:rPr>
        <w:t xml:space="preserve"> (MIC) och/eller försäkringsintyg till varje student som deltar i kursen/kursmomentet. Dokumenten skickas till institutionen som sedan ger dessa vidare till respektive student.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 här sätten gäller också om en institution godkänner att en student själv väljer att studera utomlands inom ramen för en kurs och detta inte omfattas av utbytesavtal inom utbildningsavdelningens uppdrag.</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95" w:history="1">
        <w:r w:rsidR="00DF5782" w:rsidRPr="00DF5782">
          <w:rPr>
            <w:rFonts w:ascii="Times New Roman" w:eastAsia="Times New Roman" w:hAnsi="Times New Roman" w:cs="Times New Roman"/>
            <w:color w:val="3F41DC"/>
            <w:sz w:val="24"/>
            <w:szCs w:val="24"/>
            <w:u w:val="single"/>
            <w:lang w:eastAsia="sv-SE"/>
          </w:rPr>
          <w:t>Studentförsäkringar och skadeanmälan</w:t>
        </w:r>
      </w:hyperlink>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96" w:history="1">
        <w:r w:rsidR="00DF5782" w:rsidRPr="00DF5782">
          <w:rPr>
            <w:rFonts w:ascii="Times New Roman" w:eastAsia="Times New Roman" w:hAnsi="Times New Roman" w:cs="Times New Roman"/>
            <w:color w:val="3F41DC"/>
            <w:sz w:val="24"/>
            <w:szCs w:val="24"/>
            <w:u w:val="single"/>
            <w:lang w:eastAsia="sv-SE"/>
          </w:rPr>
          <w:t>Förordning (</w:t>
        </w:r>
        <w:proofErr w:type="gramStart"/>
        <w:r w:rsidR="00DF5782" w:rsidRPr="00DF5782">
          <w:rPr>
            <w:rFonts w:ascii="Times New Roman" w:eastAsia="Times New Roman" w:hAnsi="Times New Roman" w:cs="Times New Roman"/>
            <w:color w:val="3F41DC"/>
            <w:sz w:val="24"/>
            <w:szCs w:val="24"/>
            <w:u w:val="single"/>
            <w:lang w:eastAsia="sv-SE"/>
          </w:rPr>
          <w:t>1982:1077</w:t>
        </w:r>
        <w:proofErr w:type="gramEnd"/>
        <w:r w:rsidR="00DF5782" w:rsidRPr="00DF5782">
          <w:rPr>
            <w:rFonts w:ascii="Times New Roman" w:eastAsia="Times New Roman" w:hAnsi="Times New Roman" w:cs="Times New Roman"/>
            <w:color w:val="3F41DC"/>
            <w:sz w:val="24"/>
            <w:szCs w:val="24"/>
            <w:u w:val="single"/>
            <w:lang w:eastAsia="sv-SE"/>
          </w:rPr>
          <w:t>) om ersättning av allmänna medel för skador orsakade av studerande vid statliga högskoleenheter under praktik på icke-statliga arbetsplatser</w:t>
        </w:r>
      </w:hyperlink>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97" w:history="1">
        <w:r w:rsidR="00DF5782" w:rsidRPr="00DF5782">
          <w:rPr>
            <w:rFonts w:ascii="Times New Roman" w:eastAsia="Times New Roman" w:hAnsi="Times New Roman" w:cs="Times New Roman"/>
            <w:color w:val="3F41DC"/>
            <w:sz w:val="24"/>
            <w:szCs w:val="24"/>
            <w:u w:val="single"/>
            <w:lang w:eastAsia="sv-SE"/>
          </w:rPr>
          <w:t>Verksamhetsförsäkring</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98" w:anchor="studentstod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9416E9">
      <w:pPr>
        <w:pStyle w:val="Heading3"/>
      </w:pPr>
      <w:r w:rsidRPr="00DF5782">
        <w:t>3.8 Studenters kostnader och ersättningar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viktigt med tidig och tydlig information till studenterna om vem som bekostar vad. SLU ska verka för att så långt som möjligt minimera studenternas kostnader för utbildningen.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Kostnader för material för personligt bruk bekostas normalt av studenten. Det gäller även för studenter som inte betalar studieavgift.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resor inom utbildningen ska om möjligt kollektiva färdmedel prioriteras.</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Generellt gäller följande:</w:t>
      </w:r>
    </w:p>
    <w:p w:rsidR="00DF5782" w:rsidRPr="00DF5782" w:rsidRDefault="00DF5782" w:rsidP="00DF5782">
      <w:pPr>
        <w:numPr>
          <w:ilvl w:val="0"/>
          <w:numId w:val="3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tillåtet för SLU att ta ut schablonbelopp för litteratur, material, utrustning, kost och logi vid studieresor, men det är viktigt att sambandet är tydligt mellan kostnaden och vad studenten får.</w:t>
      </w:r>
    </w:p>
    <w:p w:rsidR="00DF5782" w:rsidRPr="00DF5782" w:rsidRDefault="00DF5782" w:rsidP="00DF5782">
      <w:pPr>
        <w:numPr>
          <w:ilvl w:val="0"/>
          <w:numId w:val="3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Grundprincipen är att SLU aldrig får ta ut en större avgift än självkostnaden.</w:t>
      </w:r>
    </w:p>
    <w:p w:rsidR="00DF5782" w:rsidRPr="00DF5782" w:rsidRDefault="00DF5782" w:rsidP="00DF5782">
      <w:pPr>
        <w:numPr>
          <w:ilvl w:val="0"/>
          <w:numId w:val="3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ska alltid vara fri att skaffa motsvarande vara eller tjänst från annat håll.</w:t>
      </w:r>
    </w:p>
    <w:p w:rsidR="00DF5782" w:rsidRPr="00DF5782" w:rsidRDefault="00DF5782" w:rsidP="00DF5782">
      <w:pPr>
        <w:numPr>
          <w:ilvl w:val="0"/>
          <w:numId w:val="3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vissa fall får SLU lämna ersättning till studenten för utlägg för att täcka (en del av) studentens kostnader. Det är tillåtet att använda schablonbelopp, men det är viktigt att sambandet mellan ersättningen och kostnaden är tydligt.</w:t>
      </w:r>
    </w:p>
    <w:p w:rsidR="00DF5782" w:rsidRPr="00DF5782" w:rsidRDefault="00DF5782" w:rsidP="00DF5782">
      <w:pPr>
        <w:numPr>
          <w:ilvl w:val="0"/>
          <w:numId w:val="3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Kurslitteratur (inklusive kompendier och kopierat material av större omfattning) betalas av studenten.</w:t>
      </w:r>
    </w:p>
    <w:p w:rsidR="00DF5782" w:rsidRPr="00DF5782" w:rsidRDefault="00DF5782" w:rsidP="00DF5782">
      <w:pPr>
        <w:numPr>
          <w:ilvl w:val="0"/>
          <w:numId w:val="3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Kopiering, utskrifter och minneskort (eller motsvarande) betalas av studenten. Uppsatser och självständiga arbeten (examensarbeten) betraktas som studiematerial och betalas av studenten, exempelvis utskrifter av egenproducerat material. De studenter som deltar i seminarier betalar sina exemplar, det vill säga utskrifter av andra studenters material.</w:t>
      </w:r>
    </w:p>
    <w:p w:rsidR="00DF5782" w:rsidRPr="00DF5782" w:rsidRDefault="00DF5782" w:rsidP="00DF5782">
      <w:pPr>
        <w:numPr>
          <w:ilvl w:val="0"/>
          <w:numId w:val="3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det fall studenternas uppsatser och självständiga arbeten (examensarbeten) ska finnas i ett obligatoriskt antal för arkivering, ansvarar den kursansvariga institutionen för kopiering av detta antal.</w:t>
      </w:r>
    </w:p>
    <w:p w:rsidR="00DF5782" w:rsidRPr="00DF5782" w:rsidRDefault="00DF5782" w:rsidP="00DF5782">
      <w:pPr>
        <w:numPr>
          <w:ilvl w:val="0"/>
          <w:numId w:val="3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 med funktionsnedsättning kan ha rätt till gratis kopiering, exempelvis vid behov av förstoringar.</w:t>
      </w:r>
    </w:p>
    <w:p w:rsidR="00DF5782" w:rsidRPr="00DF5782" w:rsidRDefault="00DF5782" w:rsidP="00DF5782">
      <w:pPr>
        <w:numPr>
          <w:ilvl w:val="0"/>
          <w:numId w:val="3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kursansvariga institutionen får ta ut en avgift (självkostnadspris) för kopiering av allmän handling. De första nio A4-sidorna är dock kostnadsfria för studenten. Detta gäller till exempel för frågor och studentens svar vid genomförda skriftliga prov.</w:t>
      </w:r>
    </w:p>
    <w:p w:rsidR="00DF5782" w:rsidRPr="00DF5782" w:rsidRDefault="00DF5782" w:rsidP="00DF5782">
      <w:pPr>
        <w:numPr>
          <w:ilvl w:val="0"/>
          <w:numId w:val="3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Visst studiematerial, till exempel förbrukningsmaterial (såsom textila material, lera och färger), betalas av studenten om hen själv förfogar över resultatet.</w:t>
      </w:r>
    </w:p>
    <w:p w:rsidR="00DF5782" w:rsidRPr="00DF5782" w:rsidRDefault="00DF5782" w:rsidP="00DF5782">
      <w:pPr>
        <w:numPr>
          <w:ilvl w:val="0"/>
          <w:numId w:val="3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Förbrukningsmaterial i laborationslokaler betalas av SLU.</w:t>
      </w:r>
    </w:p>
    <w:p w:rsidR="00DF5782" w:rsidRPr="00DF5782" w:rsidRDefault="00DF5782" w:rsidP="00DF5782">
      <w:pPr>
        <w:numPr>
          <w:ilvl w:val="0"/>
          <w:numId w:val="3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Skyddsutrustning som är nödvändig i utbildningen för att skydda mot ohälsa och olycksfall ska den kursansvariga institutionen eller fakulteten tillhandahålla kostnadsfritt eller mot depositionsavgift. Om fakulteten bedömer att personlig skyddsutrustning är att föredra, ska fakulteten ersätta studenten för utlägg för sådan utrustning. Kläder och annan personlig utrustning betalas dock av studenten.</w:t>
      </w:r>
    </w:p>
    <w:p w:rsidR="00DF5782" w:rsidRPr="00DF5782" w:rsidRDefault="00DF5782" w:rsidP="00DF5782">
      <w:pPr>
        <w:numPr>
          <w:ilvl w:val="0"/>
          <w:numId w:val="3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Depositionsavgifter för nycklar och/eller kort för tillträde till bibliotek, datorsalar och liknande får förekomma. Det första kortet är kostnadsfritt för studenten.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Litteratur, kopiering</w:t>
      </w:r>
    </w:p>
    <w:p w:rsidR="00DF5782" w:rsidRPr="00DF5782" w:rsidRDefault="00DF5782" w:rsidP="00DF5782">
      <w:pPr>
        <w:numPr>
          <w:ilvl w:val="0"/>
          <w:numId w:val="3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Kurslitteratur (inklusive kompendier och kopierat material av större omfattning) betalas av studenten.</w:t>
      </w:r>
    </w:p>
    <w:p w:rsidR="00DF5782" w:rsidRPr="00DF5782" w:rsidRDefault="00DF5782" w:rsidP="00DF5782">
      <w:pPr>
        <w:numPr>
          <w:ilvl w:val="0"/>
          <w:numId w:val="3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Kopiering, utskrifter och minneskort (eller motsvarande) betalas av studenten. Uppsatser och självständiga arbeten (examensarbeten) betraktas som studiematerial och betalas av studenten, exempelvis utskrifter av egenproducerat material. De studenter som deltar i seminarier betalar sina exemplar, det vill säga utskrifter av andra studenters material.</w:t>
      </w:r>
    </w:p>
    <w:p w:rsidR="00DF5782" w:rsidRPr="00DF5782" w:rsidRDefault="00DF5782" w:rsidP="00DF5782">
      <w:pPr>
        <w:numPr>
          <w:ilvl w:val="0"/>
          <w:numId w:val="3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det fall studenternas uppsatser och självständiga arbeten (examensarbeten) ska finnas i ett obligatoriskt antal för arkivering, ansvarar den kursansvariga institutionen för kopiering av detta antal.</w:t>
      </w:r>
    </w:p>
    <w:p w:rsidR="00DF5782" w:rsidRPr="00DF5782" w:rsidRDefault="00DF5782" w:rsidP="00DF5782">
      <w:pPr>
        <w:numPr>
          <w:ilvl w:val="0"/>
          <w:numId w:val="3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 med funktionsnedsättning kan ha rätt till gratis kopiering, exempelvis vid behov av förstoringar.</w:t>
      </w:r>
    </w:p>
    <w:p w:rsidR="00DF5782" w:rsidRPr="00DF5782" w:rsidRDefault="00DF5782" w:rsidP="00DF5782">
      <w:pPr>
        <w:numPr>
          <w:ilvl w:val="0"/>
          <w:numId w:val="3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kursansvariga institutionen får ta ut en avgift (självkostnadspris) för kopiering av allmän handling. De första nio A4-sidorna är dock kostnadsfria för studenten. Detta gäller till exempel för frågor och studentens svar vid genomförda skriftliga prov.</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Material, utrustning</w:t>
      </w:r>
    </w:p>
    <w:p w:rsidR="00DF5782" w:rsidRPr="00DF5782" w:rsidRDefault="00DF5782" w:rsidP="00DF5782">
      <w:pPr>
        <w:numPr>
          <w:ilvl w:val="0"/>
          <w:numId w:val="3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Visst studiematerial, till exempel förbrukningsmaterial (såsom textila material, lera och färger), betalas av studenten om hen själv förfogar över resultatet.</w:t>
      </w:r>
    </w:p>
    <w:p w:rsidR="00DF5782" w:rsidRPr="00DF5782" w:rsidRDefault="00DF5782" w:rsidP="00DF5782">
      <w:pPr>
        <w:numPr>
          <w:ilvl w:val="0"/>
          <w:numId w:val="3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Förbrukningsmaterial i laborationslokaler betalas av SLU.</w:t>
      </w:r>
    </w:p>
    <w:p w:rsidR="00DF5782" w:rsidRPr="00DF5782" w:rsidRDefault="00DF5782" w:rsidP="00DF5782">
      <w:pPr>
        <w:numPr>
          <w:ilvl w:val="0"/>
          <w:numId w:val="3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Skyddsutrustning som är nödvändig i utbildningen för att skydda mot ohälsa och olycksfall ska den kursansvariga institutionen eller fakulteten tillhandahålla kostnadsfritt eller mot depositionsavgift. Om fakulteten bedömer att personlig skyddsutrustning är att föredra, ska fakulteten ersätta studenten för utlägg för sådan utrustning. Kläder och annan personlig utrustning betalas dock av studenten.</w:t>
      </w:r>
    </w:p>
    <w:p w:rsidR="00DF5782" w:rsidRPr="00DF5782" w:rsidRDefault="00DF5782" w:rsidP="00DF5782">
      <w:pPr>
        <w:numPr>
          <w:ilvl w:val="0"/>
          <w:numId w:val="3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Depositionsavgifter för nycklar och/eller kort för tillträde till bibliotek, datorsalar och liknande får förekomma. Det första kortet är kostnadsfritt för studenten.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Studieresa i närområdet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Allmänt gäller att resor inom studieorten och dess närområde betalas av studenten. Som närområde räknas platser som kan nås med lokaltrafik inom rimlig tid.</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Studieresa med egen bil</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student kan ges ersättning för egna utlägg i form av bilersättning i samband med studieresa, exkursion eller motsvarande inom utbildningen. SLU tillämpar då Skatteverkets norm för skattefri bilersättning per mil. Det är den kursansvariga institutionen som bestämmer om eventuell bilersättning ska utbetalas, och som ska informera om detta före resan.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Studieresa – obligatorisk för examen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en kurs medför kostnader för studieresa, ska det framgå i kursinformationen på kurssidan senast fyra veckor före kursstart.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studieresor utanför studieorten ska den kursansvariga institutionen lämna ersättning för utlägg med minst 50 procent av studentens kostnader för resor och logi. Övriga kostnader står studenten normalt själv för.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institutionen inte kan lämna ersättning för minst 50 procent av studentens kostnader för resor och logi ska den tillhandahålla ett kostnadsfritt alternativ till studieresan.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Studieresa – inte obligatorisk för examen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en kurs förväntas medföra större kostnader för studenten (vid till exempel internationella studieresor) ska det framgå under övriga upplysningar i anslutning till kursplanen. Om reskostnaderna är mindre (vid till exempel studieresor inom landet) ska det framgå i kursinformationen på kurssidan senast fyra veckor före kursstart.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Praktik</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undervisning som består av eller innehåller praktik (arbetsplatsförlagd eller verksamhetsförlagd utbildning) står studenten normalt för alla merkostnader. SLU kan dock lämna ersättning för fördyrande levnadskostnader. Finansiering av sådan ersättning hanteras av ansvarig programnämnd.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Tydlig information ska ges tidigt till studenter i utbildning med praktikkrav. Sådan information ska finnas i presentationer av utbildningen inför ansökan till programmet.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bedöma vad som är nödvändig skyddsutrustning för studenter gäller samma arbetsskyddsregler som för anställda. Exempel på skyddsutrustning är ögonskydd, hörselskydd, andningsskydd, skyddshandskar och skyddsskor. Även skyddsrockar (”labbrockar”) kan ses som skyddsutrustning vid arbete med djurmaterial, kemikalier och mikroorganismer.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Blankett för bilersättning och utbetalning finns under 2. Utbetalningar, se </w:t>
      </w:r>
      <w:hyperlink r:id="rId99" w:history="1">
        <w:r w:rsidRPr="00DF5782">
          <w:rPr>
            <w:rFonts w:ascii="Times New Roman" w:eastAsia="Times New Roman" w:hAnsi="Times New Roman" w:cs="Times New Roman"/>
            <w:color w:val="3F41DC"/>
            <w:sz w:val="24"/>
            <w:szCs w:val="24"/>
            <w:u w:val="single"/>
            <w:lang w:eastAsia="sv-SE"/>
          </w:rPr>
          <w:t>Blanketter för ekonomihantering</w:t>
        </w:r>
      </w:hyperlink>
      <w:r w:rsidRPr="00DF5782">
        <w:rPr>
          <w:rFonts w:ascii="Times New Roman" w:eastAsia="Times New Roman" w:hAnsi="Times New Roman" w:cs="Times New Roman"/>
          <w:sz w:val="24"/>
          <w:szCs w:val="24"/>
          <w:lang w:eastAsia="sv-SE"/>
        </w:rPr>
        <w:t>.</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00" w:anchor="studentstod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AC0499">
      <w:pPr>
        <w:pStyle w:val="Heading3"/>
      </w:pPr>
      <w:r w:rsidRPr="00DF5782">
        <w:t>3.9 Studieavgifter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Studieavgifter är sådana avgifter för utbildning på grundnivå och avancerad nivå som tas ut av den som inte är medborgare i en stat inom EES eller i Schweiz (tredjelandsmedborgare) eller inte har uppehållstillstånd i Sverige för andra skäl än studier, och bedöms vara avgiftsskyldig enligt förordningen (2010:543) om anmälningsavgift och studieavgift vid universitet och högskolor.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Studieavgifternas storlek ska beräknas ”så att full kostnadstäckning uppnås för den studieavgiftsfinansierade verksamheten i sin helhet”.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SLU följer </w:t>
      </w:r>
      <w:proofErr w:type="spellStart"/>
      <w:r w:rsidRPr="00DF5782">
        <w:rPr>
          <w:rFonts w:ascii="Times New Roman" w:eastAsia="Times New Roman" w:hAnsi="Times New Roman" w:cs="Times New Roman"/>
          <w:sz w:val="24"/>
          <w:szCs w:val="24"/>
          <w:lang w:eastAsia="sv-SE"/>
        </w:rPr>
        <w:t>SUHF:s</w:t>
      </w:r>
      <w:proofErr w:type="spellEnd"/>
      <w:r w:rsidRPr="00DF5782">
        <w:rPr>
          <w:rFonts w:ascii="Times New Roman" w:eastAsia="Times New Roman" w:hAnsi="Times New Roman" w:cs="Times New Roman"/>
          <w:sz w:val="24"/>
          <w:szCs w:val="24"/>
          <w:lang w:eastAsia="sv-SE"/>
        </w:rPr>
        <w:t xml:space="preserve"> rekommendationer angående hantering av studieavgifter. (</w:t>
      </w:r>
      <w:proofErr w:type="spellStart"/>
      <w:r w:rsidRPr="00DF5782">
        <w:rPr>
          <w:rFonts w:ascii="Times New Roman" w:eastAsia="Times New Roman" w:hAnsi="Times New Roman" w:cs="Times New Roman"/>
          <w:sz w:val="24"/>
          <w:szCs w:val="24"/>
          <w:lang w:eastAsia="sv-SE"/>
        </w:rPr>
        <w:t>SUHF:s</w:t>
      </w:r>
      <w:proofErr w:type="spellEnd"/>
      <w:r w:rsidRPr="00DF5782">
        <w:rPr>
          <w:rFonts w:ascii="Times New Roman" w:eastAsia="Times New Roman" w:hAnsi="Times New Roman" w:cs="Times New Roman"/>
          <w:sz w:val="24"/>
          <w:szCs w:val="24"/>
          <w:lang w:eastAsia="sv-SE"/>
        </w:rPr>
        <w:t xml:space="preserve"> rekommendation (2018:2) om hantering av avgiftsskyldiga studenter)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Studieavgifter generellt</w:t>
      </w:r>
    </w:p>
    <w:p w:rsidR="00DF5782" w:rsidRPr="00DF5782" w:rsidRDefault="00DF5782" w:rsidP="00DF5782">
      <w:pPr>
        <w:numPr>
          <w:ilvl w:val="0"/>
          <w:numId w:val="3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Studieavgifterna består av tre komponenter:</w:t>
      </w:r>
    </w:p>
    <w:p w:rsidR="00DF5782" w:rsidRPr="00DF5782" w:rsidRDefault="00DF5782" w:rsidP="00DF5782">
      <w:pPr>
        <w:numPr>
          <w:ilvl w:val="0"/>
          <w:numId w:val="3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
    <w:p w:rsidR="00DF5782" w:rsidRPr="00DF5782" w:rsidRDefault="00DF5782" w:rsidP="00DF5782">
      <w:pPr>
        <w:numPr>
          <w:ilvl w:val="1"/>
          <w:numId w:val="36"/>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grundavgift som beror på vilken typ av utbildning som avses, se nedan.</w:t>
      </w:r>
    </w:p>
    <w:p w:rsidR="00DF5782" w:rsidRPr="00DF5782" w:rsidRDefault="00DF5782" w:rsidP="00DF5782">
      <w:pPr>
        <w:numPr>
          <w:ilvl w:val="1"/>
          <w:numId w:val="36"/>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studieadministrativ avgift som avser täcka kostnader för mottagande och service, stipendie- och avgiftshantering, bostadsadministration samt marknadsföring för studieavgiftsskyldiga studenter.</w:t>
      </w:r>
    </w:p>
    <w:p w:rsidR="00DF5782" w:rsidRPr="00DF5782" w:rsidRDefault="00DF5782" w:rsidP="00DF5782">
      <w:pPr>
        <w:numPr>
          <w:ilvl w:val="1"/>
          <w:numId w:val="36"/>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avgift för centrala avsättningar som avser bland annat gemensamt finansierade undervisningslokaler, strategiska medel samt omkostnader för Utbildningsnämnden.</w:t>
      </w:r>
    </w:p>
    <w:p w:rsidR="00DF5782" w:rsidRPr="00DF5782" w:rsidRDefault="00DF5782" w:rsidP="00DF5782">
      <w:pPr>
        <w:numPr>
          <w:ilvl w:val="0"/>
          <w:numId w:val="3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Avgiften för centrala avsättningar och den studieadministrativa avgiften lyfts av innan resterande del av studieavgiften fördelas via fakulteterna, på motsvarande sätt som anslagsmedel, till berörda institutioner.</w:t>
      </w:r>
    </w:p>
    <w:p w:rsidR="00DF5782" w:rsidRPr="00DF5782" w:rsidRDefault="00DF5782" w:rsidP="00DF5782">
      <w:pPr>
        <w:numPr>
          <w:ilvl w:val="0"/>
          <w:numId w:val="3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Uppgifter om studieavgifternas storlek ges på SLU:s webb per kurs, per termin på program samt för hela utbildningsprogram.</w:t>
      </w:r>
    </w:p>
    <w:p w:rsidR="00DF5782" w:rsidRPr="00DF5782" w:rsidRDefault="00DF5782" w:rsidP="00DF5782">
      <w:pPr>
        <w:numPr>
          <w:ilvl w:val="0"/>
          <w:numId w:val="3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Studieavgifterna ses över och uppdateras vid behov till gällande ersättningsnivåer med tre års intervall. (UNO-beslut 2018-10-30, SLU.ua.</w:t>
      </w:r>
      <w:proofErr w:type="gramStart"/>
      <w:r w:rsidRPr="00DF5782">
        <w:rPr>
          <w:rFonts w:ascii="Times New Roman" w:eastAsia="Times New Roman" w:hAnsi="Times New Roman" w:cs="Times New Roman"/>
          <w:sz w:val="24"/>
          <w:szCs w:val="24"/>
          <w:lang w:eastAsia="sv-SE"/>
        </w:rPr>
        <w:t>2018.1.1.1-3954</w:t>
      </w:r>
      <w:proofErr w:type="gramEnd"/>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3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Hantering av studieavgifter mellan SLU och andra lärosäten samt på samarbets</w:t>
      </w:r>
      <w:r w:rsidRPr="00DF5782">
        <w:rPr>
          <w:rFonts w:ascii="Times New Roman" w:eastAsia="Times New Roman" w:hAnsi="Times New Roman" w:cs="Times New Roman"/>
          <w:sz w:val="24"/>
          <w:szCs w:val="24"/>
          <w:lang w:eastAsia="sv-SE"/>
        </w:rPr>
        <w:softHyphen/>
        <w:t>program regleras i avtal och särskild ordning.</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Studieavgifter för utbildningsprogram</w:t>
      </w:r>
    </w:p>
    <w:p w:rsidR="00DF5782" w:rsidRPr="00DF5782" w:rsidRDefault="00DF5782" w:rsidP="00DF5782">
      <w:pPr>
        <w:numPr>
          <w:ilvl w:val="0"/>
          <w:numId w:val="3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Grundavgiften baserar sig på respektive programs uppdelning i utbildningsområden (se avsnitt </w:t>
      </w:r>
      <w:hyperlink r:id="rId101" w:anchor="ramverk25" w:history="1">
        <w:r w:rsidRPr="00DF5782">
          <w:rPr>
            <w:rFonts w:ascii="Times New Roman" w:eastAsia="Times New Roman" w:hAnsi="Times New Roman" w:cs="Times New Roman"/>
            <w:color w:val="3F41DC"/>
            <w:sz w:val="24"/>
            <w:szCs w:val="24"/>
            <w:u w:val="single"/>
            <w:lang w:eastAsia="sv-SE"/>
          </w:rPr>
          <w:t>2.5 Ämne, huvudområde, utbildningsområde</w:t>
        </w:r>
      </w:hyperlink>
      <w:r w:rsidRPr="00DF5782">
        <w:rPr>
          <w:rFonts w:ascii="Times New Roman" w:eastAsia="Times New Roman" w:hAnsi="Times New Roman" w:cs="Times New Roman"/>
          <w:sz w:val="24"/>
          <w:szCs w:val="24"/>
          <w:lang w:eastAsia="sv-SE"/>
        </w:rPr>
        <w:t>) och de ersättningsnivåer per utbildningsområde som gäller i anslagsfördelningen till fakulteterna när studieavgifterna fastställs. Det innebär att program inom samma kategori har samma avgift.</w:t>
      </w:r>
    </w:p>
    <w:p w:rsidR="00DF5782" w:rsidRPr="00DF5782" w:rsidRDefault="00DF5782" w:rsidP="00DF5782">
      <w:pPr>
        <w:numPr>
          <w:ilvl w:val="0"/>
          <w:numId w:val="3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Studentens kostnad för en hel utbildning bestäms av den uppgift som anges vid antagningen till programmet.</w:t>
      </w:r>
    </w:p>
    <w:p w:rsidR="00DF5782" w:rsidRPr="00DF5782" w:rsidRDefault="00DF5782" w:rsidP="00DF5782">
      <w:pPr>
        <w:numPr>
          <w:ilvl w:val="0"/>
          <w:numId w:val="3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En programstudent betalar studieavgiften för det program som studenten är antagen till uppdelad per termin. Avgiften är beräknad på 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kurser per termin.</w:t>
      </w:r>
    </w:p>
    <w:p w:rsidR="00DF5782" w:rsidRPr="00DF5782" w:rsidRDefault="00DF5782" w:rsidP="00DF5782">
      <w:pPr>
        <w:numPr>
          <w:ilvl w:val="0"/>
          <w:numId w:val="3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En programstudent kan läsa andra kurser, upp till 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än de programkurser studenten antagits till, antingen inom SLU eller vid ett av SLU:s partneruniversitet med utbytesavtal, utan förändrad studieavgift.</w:t>
      </w:r>
    </w:p>
    <w:p w:rsidR="00DF5782" w:rsidRPr="00DF5782" w:rsidRDefault="00DF5782" w:rsidP="00DF5782">
      <w:pPr>
        <w:numPr>
          <w:ilvl w:val="0"/>
          <w:numId w:val="3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som är programstudent och genomför utbytesstudier i SLU:s regi ska betala studieavgiften till SLU även under utbytesstudietiden.</w:t>
      </w:r>
    </w:p>
    <w:p w:rsidR="00DF5782" w:rsidRPr="00DF5782" w:rsidRDefault="00DF5782" w:rsidP="00DF5782">
      <w:pPr>
        <w:numPr>
          <w:ilvl w:val="0"/>
          <w:numId w:val="3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En programstudent som vill läsa mer än 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en viss termin betalar utöver terminsavgiften ordinarie kursavgift för fristående kurs som läses utöver programkurserna. Gäller det endast programkurser betalar studenten utöver terminsavgiften ett tillägg i form av procentuell del av terminsavgiften som motsvarar det antal högskolepoäng som överskjuter 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3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studenten får högskolepoäng tillgodoräknade för studier utanför SLU som bidrar till att studenten kan ta ut en examen från SLU, kan studieavgiften minskas i motsvarande omfattning på studentens begäran. Detsamma gäller om studenten läst kurser på andra svenska lärosäten som kan ingå i examen, utan beslut om tillgodoräknande. Avdraget görs vid betalning av den sista terminsavgiften på programmet. Detta gäller inte kurser inom ramen för utbytesstudier vid ett av SLU:s partneruniversitet med utbytesavtal.</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Studieavgifter för kurs</w:t>
      </w:r>
    </w:p>
    <w:p w:rsidR="00DF5782" w:rsidRPr="00DF5782" w:rsidRDefault="00DF5782" w:rsidP="00DF5782">
      <w:pPr>
        <w:numPr>
          <w:ilvl w:val="0"/>
          <w:numId w:val="3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Grundavgiften för enskilda kurser baseras på de ersättningsnivåer per utbildningsområde som gäller i anslagsfördelningen till fakulteterna när studieavgifterna fastställs.</w:t>
      </w:r>
    </w:p>
    <w:p w:rsidR="00DF5782" w:rsidRPr="00DF5782" w:rsidRDefault="00DF5782" w:rsidP="00DF5782">
      <w:pPr>
        <w:numPr>
          <w:ilvl w:val="0"/>
          <w:numId w:val="3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Klassificeringen av kurser i utbildningsområde baseras på respektive kurs ämnesklassificering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Om kursen är klassificerad i två ämnen, ligger det först angivna ämnet (som styr kurskoden) till grund för prissättningen. Ämnenas koppling till utbildningsområden framgår av </w:t>
      </w:r>
      <w:hyperlink r:id="rId102" w:history="1">
        <w:r w:rsidRPr="00DF5782">
          <w:rPr>
            <w:rFonts w:ascii="Times New Roman" w:eastAsia="Times New Roman" w:hAnsi="Times New Roman" w:cs="Times New Roman"/>
            <w:color w:val="3F41DC"/>
            <w:sz w:val="24"/>
            <w:szCs w:val="24"/>
            <w:u w:val="single"/>
            <w:lang w:eastAsia="sv-SE"/>
          </w:rPr>
          <w:t>Bilaga 3a: Ämnen vid SLU inom utbildning på grundnivå och avancerad nivå</w:t>
        </w:r>
      </w:hyperlink>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3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student som läser en fristående kurs ska betala studieavgift beräknad på de kurspoäng som studenten är antagen till.</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När ska avgiften betalas?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Programstudenten ska betala studieavgift inför varje termin. SLU fastställer senaste tidpunkt för betalning enligt </w:t>
      </w:r>
      <w:proofErr w:type="spellStart"/>
      <w:r w:rsidRPr="00DF5782">
        <w:rPr>
          <w:rFonts w:ascii="Times New Roman" w:eastAsia="Times New Roman" w:hAnsi="Times New Roman" w:cs="Times New Roman"/>
          <w:sz w:val="24"/>
          <w:szCs w:val="24"/>
          <w:lang w:eastAsia="sv-SE"/>
        </w:rPr>
        <w:t>SUHF:s</w:t>
      </w:r>
      <w:proofErr w:type="spellEnd"/>
      <w:r w:rsidRPr="00DF5782">
        <w:rPr>
          <w:rFonts w:ascii="Times New Roman" w:eastAsia="Times New Roman" w:hAnsi="Times New Roman" w:cs="Times New Roman"/>
          <w:sz w:val="24"/>
          <w:szCs w:val="24"/>
          <w:lang w:eastAsia="sv-SE"/>
        </w:rPr>
        <w:t xml:space="preserve"> rekommendationer. Hela avgiften måste i normalfallet ha inkommit till SLU för att studenten ska få påbörja terminens kurser.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En student som sökt en fristående kurs och blivit sent antagen eller reservantagen ska betala studieavgiften inom en </w:t>
      </w:r>
      <w:proofErr w:type="gramStart"/>
      <w:r w:rsidRPr="00DF5782">
        <w:rPr>
          <w:rFonts w:ascii="Times New Roman" w:eastAsia="Times New Roman" w:hAnsi="Times New Roman" w:cs="Times New Roman"/>
          <w:sz w:val="24"/>
          <w:szCs w:val="24"/>
          <w:lang w:eastAsia="sv-SE"/>
        </w:rPr>
        <w:t>veckan</w:t>
      </w:r>
      <w:proofErr w:type="gramEnd"/>
      <w:r w:rsidRPr="00DF5782">
        <w:rPr>
          <w:rFonts w:ascii="Times New Roman" w:eastAsia="Times New Roman" w:hAnsi="Times New Roman" w:cs="Times New Roman"/>
          <w:sz w:val="24"/>
          <w:szCs w:val="24"/>
          <w:lang w:eastAsia="sv-SE"/>
        </w:rPr>
        <w:t xml:space="preserve"> från att studenten </w:t>
      </w:r>
      <w:proofErr w:type="spellStart"/>
      <w:r w:rsidRPr="00DF5782">
        <w:rPr>
          <w:rFonts w:ascii="Times New Roman" w:eastAsia="Times New Roman" w:hAnsi="Times New Roman" w:cs="Times New Roman"/>
          <w:sz w:val="24"/>
          <w:szCs w:val="24"/>
          <w:lang w:eastAsia="sv-SE"/>
        </w:rPr>
        <w:t>tagigt</w:t>
      </w:r>
      <w:proofErr w:type="spellEnd"/>
      <w:r w:rsidRPr="00DF5782">
        <w:rPr>
          <w:rFonts w:ascii="Times New Roman" w:eastAsia="Times New Roman" w:hAnsi="Times New Roman" w:cs="Times New Roman"/>
          <w:sz w:val="24"/>
          <w:szCs w:val="24"/>
          <w:lang w:eastAsia="sv-SE"/>
        </w:rPr>
        <w:t xml:space="preserve"> emot betalinstruktionerna.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Studieavgiften omfattar erbjudande om bostad, men inte hyra eller övriga omkostnader förknippade med antagning till eller studier vid SLU, se avsnitt </w:t>
      </w:r>
      <w:hyperlink r:id="rId103" w:anchor="studenter38" w:history="1">
        <w:r w:rsidRPr="00DF5782">
          <w:rPr>
            <w:rFonts w:ascii="Times New Roman" w:eastAsia="Times New Roman" w:hAnsi="Times New Roman" w:cs="Times New Roman"/>
            <w:color w:val="3F41DC"/>
            <w:sz w:val="24"/>
            <w:szCs w:val="24"/>
            <w:u w:val="single"/>
            <w:lang w:eastAsia="sv-SE"/>
          </w:rPr>
          <w:t>3.8 Studenters kostnader och ersättningar</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 som inte är klar med sina kurser får avsluta kurserna vid senare tillfälle utan extra studieavgift i enlighet med avsnitten </w:t>
      </w:r>
      <w:hyperlink r:id="rId104" w:anchor="examination85" w:history="1">
        <w:r w:rsidRPr="00DF5782">
          <w:rPr>
            <w:rFonts w:ascii="Times New Roman" w:eastAsia="Times New Roman" w:hAnsi="Times New Roman" w:cs="Times New Roman"/>
            <w:color w:val="3F41DC"/>
            <w:sz w:val="24"/>
            <w:szCs w:val="24"/>
            <w:u w:val="single"/>
            <w:lang w:eastAsia="sv-SE"/>
          </w:rPr>
          <w:t>8.5 Obligatoriska moment</w:t>
        </w:r>
      </w:hyperlink>
      <w:r w:rsidRPr="00DF5782">
        <w:rPr>
          <w:rFonts w:ascii="Times New Roman" w:eastAsia="Times New Roman" w:hAnsi="Times New Roman" w:cs="Times New Roman"/>
          <w:sz w:val="24"/>
          <w:szCs w:val="24"/>
          <w:lang w:eastAsia="sv-SE"/>
        </w:rPr>
        <w:t> och </w:t>
      </w:r>
      <w:hyperlink r:id="rId105" w:anchor="examination811" w:history="1">
        <w:r w:rsidRPr="00DF5782">
          <w:rPr>
            <w:rFonts w:ascii="Times New Roman" w:eastAsia="Times New Roman" w:hAnsi="Times New Roman" w:cs="Times New Roman"/>
            <w:color w:val="3F41DC"/>
            <w:sz w:val="24"/>
            <w:szCs w:val="24"/>
            <w:u w:val="single"/>
            <w:lang w:eastAsia="sv-SE"/>
          </w:rPr>
          <w:t>8.11 Förnyad examination (omprov)</w:t>
        </w:r>
      </w:hyperlink>
      <w:r w:rsidRPr="00DF5782">
        <w:rPr>
          <w:rFonts w:ascii="Times New Roman" w:eastAsia="Times New Roman" w:hAnsi="Times New Roman" w:cs="Times New Roman"/>
          <w:sz w:val="24"/>
          <w:szCs w:val="24"/>
          <w:lang w:eastAsia="sv-SE"/>
        </w:rPr>
        <w:t>. Studenten har möjlighet att bli omregistrerad på kursen utan ny avgift. Det gäller under förutsättning att det finns plats på kursen. Omregistreringen hanteras på samma sätt som för anslagsfinansierade studenter.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studieavgiften inte betalas inom angiven tid, ska SLU påminna studenten om att betala avgiften inom en viss tid. Betalas inte avgiften inom den tid som anges i påminnelsen, ska SLU stänga av studenten från utbildningen till dess att avgiften har betalats. Det finns dock begränsningar för hur sent studenten kan ansluta till en pågående kurs. Studenten ska upplysas om detta i påminnelsen. Beslut om avstängning fattas av chefen för utbildningsavdelningen.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Generellt</w:t>
      </w:r>
    </w:p>
    <w:p w:rsidR="00DF5782" w:rsidRPr="00DF5782" w:rsidRDefault="00DF5782" w:rsidP="00DF5782">
      <w:pPr>
        <w:numPr>
          <w:ilvl w:val="0"/>
          <w:numId w:val="4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styrelse beslutar om grundavgiften som baseras på de ersättningsnivåer per utbildningsområde som gäller i anslagsfördelningen till fakulteterna.</w:t>
      </w:r>
    </w:p>
    <w:p w:rsidR="00DF5782" w:rsidRPr="00DF5782" w:rsidRDefault="00DF5782" w:rsidP="00DF5782">
      <w:pPr>
        <w:numPr>
          <w:ilvl w:val="0"/>
          <w:numId w:val="4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Universitetsdirektören beslutar om den studieadministrativa avgiften och avgiften för centrala avsättningar.</w:t>
      </w:r>
    </w:p>
    <w:p w:rsidR="00DF5782" w:rsidRPr="00DF5782" w:rsidRDefault="00DF5782" w:rsidP="00DF5782">
      <w:pPr>
        <w:numPr>
          <w:ilvl w:val="0"/>
          <w:numId w:val="4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Utbildningsavdelningen beräknar och uppdaterar vid behov nivån på studieavgifterna med tre års intervall.</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Enskilda studenter</w:t>
      </w:r>
    </w:p>
    <w:p w:rsidR="00DF5782" w:rsidRPr="00DF5782" w:rsidRDefault="00DF5782" w:rsidP="00DF5782">
      <w:pPr>
        <w:numPr>
          <w:ilvl w:val="0"/>
          <w:numId w:val="4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Hur mycket en student ska betala för kommande termin beräknas av utbildnings</w:t>
      </w:r>
      <w:r w:rsidRPr="00DF5782">
        <w:rPr>
          <w:rFonts w:ascii="Times New Roman" w:eastAsia="Times New Roman" w:hAnsi="Times New Roman" w:cs="Times New Roman"/>
          <w:sz w:val="24"/>
          <w:szCs w:val="24"/>
          <w:lang w:eastAsia="sv-SE"/>
        </w:rPr>
        <w:softHyphen/>
        <w:t>avdelningen.</w:t>
      </w:r>
    </w:p>
    <w:p w:rsidR="00DF5782" w:rsidRPr="00DF5782" w:rsidRDefault="00DF5782" w:rsidP="00DF5782">
      <w:pPr>
        <w:numPr>
          <w:ilvl w:val="0"/>
          <w:numId w:val="4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Utbildningsavdelningen fattar beslut i alla individuella frågor om studieavgifter.</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06" w:anchor="studentstod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E851AB">
      <w:pPr>
        <w:pStyle w:val="Heading3"/>
      </w:pPr>
      <w:r w:rsidRPr="00DF5782">
        <w:t>3.10 Återbetalning av studieavgifter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Enligt 12 § i förordningen (2010:543) om anmälningsavgift och studieavgift vid universitet och högskolor får högskolan betala tillbaka hela eller del av studieavgift om studenten av särskilda skäl är förhindrad att delta i utbildningen. Återbetalning av erlagd studieavgift till Sveriges lantbruksuniversitet (SLU) kan ske i följande fall:</w:t>
      </w:r>
    </w:p>
    <w:tbl>
      <w:tblPr>
        <w:tblW w:w="1258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996"/>
        <w:gridCol w:w="5589"/>
      </w:tblGrid>
      <w:tr w:rsidR="00DF5782" w:rsidRPr="00DF5782" w:rsidTr="00DF5782">
        <w:trPr>
          <w:trHeight w:val="270"/>
          <w:tblHeader/>
        </w:trPr>
        <w:tc>
          <w:tcPr>
            <w:tcW w:w="6863"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Omständighet</w:t>
            </w:r>
          </w:p>
        </w:tc>
        <w:tc>
          <w:tcPr>
            <w:tcW w:w="5482"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Återbetalning</w:t>
            </w:r>
            <w:r w:rsidRPr="00DF5782">
              <w:rPr>
                <w:rFonts w:ascii="Times New Roman" w:eastAsia="Times New Roman" w:hAnsi="Times New Roman" w:cs="Times New Roman"/>
                <w:sz w:val="24"/>
                <w:szCs w:val="24"/>
                <w:lang w:eastAsia="sv-SE"/>
              </w:rPr>
              <w:t>  </w:t>
            </w:r>
          </w:p>
        </w:tc>
      </w:tr>
      <w:tr w:rsidR="00DF5782" w:rsidRPr="00DF5782" w:rsidTr="00DF5782">
        <w:trPr>
          <w:trHeight w:val="960"/>
        </w:trPr>
        <w:tc>
          <w:tcPr>
            <w:tcW w:w="6863"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 beviljas inte uppehållstillstånd i Sverige.</w:t>
            </w:r>
          </w:p>
        </w:tc>
        <w:tc>
          <w:tcPr>
            <w:tcW w:w="5482"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Antagningsförfarandet avbryts och studieavgiften återbetalas</w:t>
            </w:r>
          </w:p>
        </w:tc>
      </w:tr>
      <w:tr w:rsidR="00DF5782" w:rsidRPr="00DF5782" w:rsidTr="00DF5782">
        <w:trPr>
          <w:trHeight w:val="1230"/>
        </w:trPr>
        <w:tc>
          <w:tcPr>
            <w:tcW w:w="6863"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 har fått en antagning till ett program villkorad, men uppnår inte villkoret inom tre veckor efter terminsstart och får därför inte påbörja utbildningen.</w:t>
            </w:r>
          </w:p>
        </w:tc>
        <w:tc>
          <w:tcPr>
            <w:tcW w:w="5482"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Antagningsförfarandet avbryts och studieavgiften återbetalas</w:t>
            </w:r>
          </w:p>
        </w:tc>
      </w:tr>
      <w:tr w:rsidR="00DF5782" w:rsidRPr="00DF5782" w:rsidTr="00DF5782">
        <w:trPr>
          <w:trHeight w:val="960"/>
        </w:trPr>
        <w:tc>
          <w:tcPr>
            <w:tcW w:w="6863"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får ändrad avgiftsstatus, till exempel genom medborgarskap.</w:t>
            </w:r>
          </w:p>
        </w:tc>
        <w:tc>
          <w:tcPr>
            <w:tcW w:w="5482"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Studieavgiften återbetalas, från den dagen då uppehållstillståndet för andra skäl än studier börjar gälla.</w:t>
            </w:r>
          </w:p>
        </w:tc>
      </w:tr>
      <w:tr w:rsidR="00DF5782" w:rsidRPr="00DF5782" w:rsidTr="00DF5782">
        <w:trPr>
          <w:trHeight w:val="960"/>
        </w:trPr>
        <w:tc>
          <w:tcPr>
            <w:tcW w:w="6863"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ansöker om anstånd med studiestarten innan utbildningen startar. (Nekat uppehållstillstånd är inte skäl för anstånd med studiestarten.)</w:t>
            </w:r>
          </w:p>
        </w:tc>
        <w:tc>
          <w:tcPr>
            <w:tcW w:w="5482"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Ingen återbetalning av studieavgiften om anståndet beviljas. SLU behåller avgiften till nästa tillfälle.</w:t>
            </w:r>
          </w:p>
        </w:tc>
      </w:tr>
      <w:tr w:rsidR="00DF5782" w:rsidRPr="00DF5782" w:rsidTr="00DF5782">
        <w:trPr>
          <w:trHeight w:val="1230"/>
        </w:trPr>
        <w:tc>
          <w:tcPr>
            <w:tcW w:w="6863"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avstängs från undervisning av SLU:s disciplinnämnd eller avskiljs från utbildning av Högskolans avskiljandenämnd.</w:t>
            </w:r>
          </w:p>
        </w:tc>
        <w:tc>
          <w:tcPr>
            <w:tcW w:w="5482"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Ingen återbetalning av studieavgiften.</w:t>
            </w:r>
          </w:p>
        </w:tc>
      </w:tr>
      <w:tr w:rsidR="00DF5782" w:rsidRPr="00DF5782" w:rsidTr="00DF5782">
        <w:trPr>
          <w:trHeight w:val="960"/>
        </w:trPr>
        <w:tc>
          <w:tcPr>
            <w:tcW w:w="6863"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antagning har upphävts för student som antagits på falska meriter.</w:t>
            </w:r>
          </w:p>
        </w:tc>
        <w:tc>
          <w:tcPr>
            <w:tcW w:w="5482"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Ingen återbetalning av studieavgiften.</w:t>
            </w:r>
          </w:p>
        </w:tc>
      </w:tr>
      <w:tr w:rsidR="00DF5782" w:rsidRPr="00DF5782" w:rsidTr="00DF5782">
        <w:trPr>
          <w:trHeight w:val="690"/>
        </w:trPr>
        <w:tc>
          <w:tcPr>
            <w:tcW w:w="6863"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Studentens uppehållstillstånd återkallas.</w:t>
            </w:r>
          </w:p>
        </w:tc>
        <w:tc>
          <w:tcPr>
            <w:tcW w:w="5482"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Ingen återbetalning av studieavgiften.</w:t>
            </w:r>
          </w:p>
        </w:tc>
      </w:tr>
    </w:tbl>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Studieavgiften kan återbetalas även då andra särskilda skäl finns som gör att studenten är förhindrad att delta i utbildningen. Skälen ska styrkas med intyg. Studieavgiften återbetalas från den dag då studenten av särskilda skäl blev förhindrad att delta i utbildningen.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tillkommer ingen ränta på återbetalade belopp och återbetalning görs i normalfallet endast till samma konto som inbetalningen gjordes från. En student som har fått en återbetalning för en viss kurs eller för första terminen på ett program förlorar sin plats på kursen.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begära återbetalning måste studenten själv styrka de skäl som åberopas. Begäran om återbetalning ska studenten skicka till SLU:s utbildningsavdelning.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Chefen för utbildningsavdelningen beslutar (verksamhetsstödets delegationsordning) om återbetalning av redan inbetald studieavgift.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avsnitt </w:t>
      </w:r>
      <w:hyperlink r:id="rId107" w:anchor="studenter311" w:history="1">
        <w:r w:rsidRPr="00DF5782">
          <w:rPr>
            <w:rFonts w:ascii="Times New Roman" w:eastAsia="Times New Roman" w:hAnsi="Times New Roman" w:cs="Times New Roman"/>
            <w:color w:val="3F41DC"/>
            <w:sz w:val="24"/>
            <w:szCs w:val="24"/>
            <w:u w:val="single"/>
            <w:lang w:eastAsia="sv-SE"/>
          </w:rPr>
          <w:t>3.11 Studenters skuldförhållanden</w:t>
        </w:r>
      </w:hyperlink>
      <w:r w:rsidRPr="00DF5782">
        <w:rPr>
          <w:rFonts w:ascii="Times New Roman" w:eastAsia="Times New Roman" w:hAnsi="Times New Roman" w:cs="Times New Roman"/>
          <w:sz w:val="24"/>
          <w:szCs w:val="24"/>
          <w:lang w:eastAsia="sv-SE"/>
        </w:rPr>
        <w:t> beskrivs konsekvenserna av att studieavgiften inte betalas.</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Läs mer om anmälnings- och studieavgifter på </w:t>
      </w:r>
      <w:hyperlink r:id="rId108" w:history="1">
        <w:r w:rsidRPr="00DF5782">
          <w:rPr>
            <w:rFonts w:ascii="Times New Roman" w:eastAsia="Times New Roman" w:hAnsi="Times New Roman" w:cs="Times New Roman"/>
            <w:color w:val="3F41DC"/>
            <w:sz w:val="24"/>
            <w:szCs w:val="24"/>
            <w:u w:val="single"/>
            <w:lang w:eastAsia="sv-SE"/>
          </w:rPr>
          <w:t>www.antagning.se</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den som är utländsk medborgare utanför EU/EEA/Schweiz finns det </w:t>
      </w:r>
      <w:hyperlink r:id="rId109" w:history="1">
        <w:r w:rsidRPr="00DF5782">
          <w:rPr>
            <w:rFonts w:ascii="Times New Roman" w:eastAsia="Times New Roman" w:hAnsi="Times New Roman" w:cs="Times New Roman"/>
            <w:color w:val="3F41DC"/>
            <w:sz w:val="24"/>
            <w:szCs w:val="24"/>
            <w:u w:val="single"/>
            <w:lang w:eastAsia="sv-SE"/>
          </w:rPr>
          <w:t>undantag för studieavgifterna</w:t>
        </w:r>
      </w:hyperlink>
      <w:r w:rsidRPr="00DF5782">
        <w:rPr>
          <w:rFonts w:ascii="Times New Roman" w:eastAsia="Times New Roman" w:hAnsi="Times New Roman" w:cs="Times New Roman"/>
          <w:sz w:val="24"/>
          <w:szCs w:val="24"/>
          <w:lang w:eastAsia="sv-SE"/>
        </w:rPr>
        <w:t>.</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10" w:anchor="studentstod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F260C9">
      <w:pPr>
        <w:pStyle w:val="Heading3"/>
      </w:pPr>
      <w:r w:rsidRPr="00DF5782">
        <w:t>3.11 Studenters skuldförhållanden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Detta avsnitt gäller såväl skulder orsakade av obetalda studieavgifter som andra typer av skulder där en student är skyldig SLU pengar.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student som ska betala studieavgift och inte gör det inom angiven tid och efter på</w:t>
      </w:r>
      <w:r w:rsidRPr="00DF5782">
        <w:rPr>
          <w:rFonts w:ascii="Times New Roman" w:eastAsia="Times New Roman" w:hAnsi="Times New Roman" w:cs="Times New Roman"/>
          <w:sz w:val="24"/>
          <w:szCs w:val="24"/>
          <w:lang w:eastAsia="sv-SE"/>
        </w:rPr>
        <w:softHyphen/>
        <w:t>minnelse från högskolan ska stängas av från utbildningen till dess att avgiften har betalats. ”Ett beslut om avstängning innebär att studenten inte får delta i undervisning, prov eller annan verksamhet inom ramen för utbildningen vid högskolan. Högskolan får även i ett enskilt fall besluta att examens- och kursbevis inte får lämnas ut förrän avgiften har betalats.” (Förordning (2010:543) om anmälningsavgift och studieavgift vid universitet och högskolor)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Avgiftsbefriad student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Eventuella skuldförhållanden mellan en avgiftsbefriad student och en kursansvarig institution påverkar inte studentens rätt till undervisning, examination, rapportering av studieresultat eller rätten att få ut kurs- och examensbevis.</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Avgiftsskyldig student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Studieavgifter ska betalas terminsvis i förväg. Om en student ändå inte har betalat full studieavgift för ett utbildningsprogram eller en kurs som hen har registrerats på, ska studenten betala återstående belopp innan kurs- eller examensbevis utfärdas.</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11" w:anchor="studentstod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6060A6">
      <w:pPr>
        <w:pStyle w:val="Heading3"/>
      </w:pPr>
      <w:r w:rsidRPr="00DF5782">
        <w:t>3.12 Stipendier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får, i mån av anvisade medel, dela ut stipendier till avgiftsskyldiga studenter. (Förordning (2010:718) om stipendier till avgiftsskyldiga studenter) Dessa stipendier får avse hela eller delar av studieavgiften och ska tilldelas särskilt kvalificerade avgiftsskyldiga studenter.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Följande gäller för utdelning av sådana stipendier vid SLU:</w:t>
      </w:r>
    </w:p>
    <w:p w:rsidR="00DF5782" w:rsidRPr="00DF5782" w:rsidRDefault="00DF5782" w:rsidP="00DF5782">
      <w:pPr>
        <w:numPr>
          <w:ilvl w:val="0"/>
          <w:numId w:val="4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Stipendiesumman betalas inte ut till studenten utan istället sätts stipendiatens studieavgift ner varje termin så länge stipendiaten bedriver studier inom ett program under programmets ordinarie längd, normalt 4 terminer (120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för ett </w:t>
      </w:r>
      <w:proofErr w:type="spellStart"/>
      <w:r w:rsidRPr="00DF5782">
        <w:rPr>
          <w:rFonts w:ascii="Times New Roman" w:eastAsia="Times New Roman" w:hAnsi="Times New Roman" w:cs="Times New Roman"/>
          <w:sz w:val="24"/>
          <w:szCs w:val="24"/>
          <w:lang w:eastAsia="sv-SE"/>
        </w:rPr>
        <w:t>masterprogram</w:t>
      </w:r>
      <w:proofErr w:type="spellEnd"/>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4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Studenten ska ha godkänts på genomsnittligt minst 20 högskolepoäng per termin under tidigare terminer inom programmet för att erhålla fortsatt stipendium. Studenten måste dock genomföra studierna på </w:t>
      </w:r>
      <w:proofErr w:type="spellStart"/>
      <w:r w:rsidRPr="00DF5782">
        <w:rPr>
          <w:rFonts w:ascii="Times New Roman" w:eastAsia="Times New Roman" w:hAnsi="Times New Roman" w:cs="Times New Roman"/>
          <w:sz w:val="24"/>
          <w:szCs w:val="24"/>
          <w:lang w:eastAsia="sv-SE"/>
        </w:rPr>
        <w:t>masterprogrammet</w:t>
      </w:r>
      <w:proofErr w:type="spellEnd"/>
      <w:r w:rsidRPr="00DF5782">
        <w:rPr>
          <w:rFonts w:ascii="Times New Roman" w:eastAsia="Times New Roman" w:hAnsi="Times New Roman" w:cs="Times New Roman"/>
          <w:sz w:val="24"/>
          <w:szCs w:val="24"/>
          <w:lang w:eastAsia="sv-SE"/>
        </w:rPr>
        <w:t xml:space="preserve"> under programmets ordinarie längd, det vill säga 4 terminer (120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Lägre studietakt, om minst 20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under en termin, förutsätter därför en studietakt som är högre än 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en annan termin/terminer.</w:t>
      </w:r>
    </w:p>
    <w:p w:rsidR="00DF5782" w:rsidRPr="00DF5782" w:rsidRDefault="00DF5782" w:rsidP="00DF5782">
      <w:pPr>
        <w:numPr>
          <w:ilvl w:val="0"/>
          <w:numId w:val="4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Erbjudandet om stipendium gäller endast det år och det program som anges i stipendiebeskedet. Om studenten beviljas anstånd med studiestarten till nästkommande läsår kan stipendieerbjudandet komma att omprövas.</w:t>
      </w:r>
    </w:p>
    <w:p w:rsidR="00DF5782" w:rsidRPr="00DF5782" w:rsidRDefault="00DF5782" w:rsidP="00DF5782">
      <w:pPr>
        <w:numPr>
          <w:ilvl w:val="0"/>
          <w:numId w:val="4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byte av utbildning kan stipendiebeslutet komma att omprövas.</w:t>
      </w:r>
    </w:p>
    <w:p w:rsidR="00DF5782" w:rsidRPr="00DF5782" w:rsidRDefault="00DF5782" w:rsidP="00DF5782">
      <w:pPr>
        <w:numPr>
          <w:ilvl w:val="0"/>
          <w:numId w:val="4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stipendieerbjudandet omfattar endast en del av studieavgiften måste studenten betala resterade del av studieavgiften vid angivet datum.</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Särskilda bestämmelser gäller för stipendier som utdelas av stiftelser och donationsfonder som förvaltas av SLU.</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Inom SLU hanteras stipendier till avgiftsskyldiga studenter av utbildningsavdelningen. Chefen för utbildningsavdelningen beslutar om närmare principer och kriterier vid fördelning av SLU:s stipendier av medel från UHR. Beslut om tilldelning av stipendier till berörda studenter fattas av chefen för utbildningsavdelningen.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12" w:history="1">
        <w:r w:rsidR="00DF5782" w:rsidRPr="00DF5782">
          <w:rPr>
            <w:rFonts w:ascii="Times New Roman" w:eastAsia="Times New Roman" w:hAnsi="Times New Roman" w:cs="Times New Roman"/>
            <w:color w:val="3F41DC"/>
            <w:sz w:val="24"/>
            <w:szCs w:val="24"/>
            <w:u w:val="single"/>
            <w:lang w:eastAsia="sv-SE"/>
          </w:rPr>
          <w:t>Stipendier</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13" w:anchor="studentstod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BA062F">
      <w:pPr>
        <w:pStyle w:val="Heading3"/>
      </w:pPr>
      <w:r w:rsidRPr="00DF5782">
        <w:t>3.13 Studieuppehåll och -avbrott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Anstånd</w:t>
      </w:r>
      <w:r w:rsidRPr="00DF5782">
        <w:rPr>
          <w:rFonts w:ascii="Times New Roman" w:eastAsia="Times New Roman" w:hAnsi="Times New Roman" w:cs="Times New Roman"/>
          <w:sz w:val="24"/>
          <w:szCs w:val="24"/>
          <w:lang w:eastAsia="sv-SE"/>
        </w:rPr>
        <w:t> – Studenten behåller sin studieplats, men får skjuta upp studiestarten.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Uppehåll med särskilda skäl</w:t>
      </w:r>
      <w:r w:rsidRPr="00DF5782">
        <w:rPr>
          <w:rFonts w:ascii="Times New Roman" w:eastAsia="Times New Roman" w:hAnsi="Times New Roman" w:cs="Times New Roman"/>
          <w:sz w:val="24"/>
          <w:szCs w:val="24"/>
          <w:lang w:eastAsia="sv-SE"/>
        </w:rPr>
        <w:t> – Studenten gör uppehåll i studierna och har garanterad plats på utbildningen efter uppehållets slut.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Uppehåll utan särskilda skäl</w:t>
      </w:r>
      <w:r w:rsidRPr="00DF5782">
        <w:rPr>
          <w:rFonts w:ascii="Times New Roman" w:eastAsia="Times New Roman" w:hAnsi="Times New Roman" w:cs="Times New Roman"/>
          <w:sz w:val="24"/>
          <w:szCs w:val="24"/>
          <w:lang w:eastAsia="sv-SE"/>
        </w:rPr>
        <w:t> – Studenten gör uppehåll i sina studier utan ansökan eller utan särskilda skäl.</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Definitivt avbrott på program</w:t>
      </w:r>
      <w:r w:rsidRPr="00DF5782">
        <w:rPr>
          <w:rFonts w:ascii="Times New Roman" w:eastAsia="Times New Roman" w:hAnsi="Times New Roman" w:cs="Times New Roman"/>
          <w:sz w:val="24"/>
          <w:szCs w:val="24"/>
          <w:lang w:eastAsia="sv-SE"/>
        </w:rPr>
        <w:t> – Studenten avbryter definitivt sina programstudier och upphör att vara </w:t>
      </w:r>
      <w:r w:rsidRPr="00DF5782">
        <w:rPr>
          <w:rFonts w:ascii="Times New Roman" w:eastAsia="Times New Roman" w:hAnsi="Times New Roman" w:cs="Times New Roman"/>
          <w:i/>
          <w:iCs/>
          <w:sz w:val="24"/>
          <w:szCs w:val="24"/>
          <w:lang w:eastAsia="sv-SE"/>
        </w:rPr>
        <w:t>programstudent</w:t>
      </w:r>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Avbrott på kurs</w:t>
      </w:r>
      <w:r w:rsidRPr="00DF5782">
        <w:rPr>
          <w:rFonts w:ascii="Times New Roman" w:eastAsia="Times New Roman" w:hAnsi="Times New Roman" w:cs="Times New Roman"/>
          <w:sz w:val="24"/>
          <w:szCs w:val="24"/>
          <w:lang w:eastAsia="sv-SE"/>
        </w:rPr>
        <w:t> – Studenten avbryter sina studier på en kurs.</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det finns särskilda skäl, får en högskola i enskilda fall besluta att den som är antagen till utbildning på grundnivå eller avancerad nivå vid högskolan</w:t>
      </w:r>
    </w:p>
    <w:p w:rsidR="00DF5782" w:rsidRPr="00DF5782" w:rsidRDefault="00DF5782" w:rsidP="00DF5782">
      <w:pPr>
        <w:numPr>
          <w:ilvl w:val="0"/>
          <w:numId w:val="4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får anstånd med att påbörja studierna, eller</w:t>
      </w:r>
    </w:p>
    <w:p w:rsidR="00DF5782" w:rsidRPr="00DF5782" w:rsidRDefault="00DF5782" w:rsidP="00DF5782">
      <w:pPr>
        <w:numPr>
          <w:ilvl w:val="0"/>
          <w:numId w:val="4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sz w:val="24"/>
          <w:szCs w:val="24"/>
          <w:lang w:eastAsia="sv-SE"/>
        </w:rPr>
        <w:t>får fortsätta sina studier efter studieuppehåll.”</w:t>
      </w:r>
      <w:proofErr w:type="gramEnd"/>
      <w:r w:rsidRPr="00DF5782">
        <w:rPr>
          <w:rFonts w:ascii="Times New Roman" w:eastAsia="Times New Roman" w:hAnsi="Times New Roman" w:cs="Times New Roman"/>
          <w:sz w:val="24"/>
          <w:szCs w:val="24"/>
          <w:lang w:eastAsia="sv-SE"/>
        </w:rPr>
        <w:t xml:space="preserve"> (Högskoleförordningen (1993:100) 7 kap.)</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Anstånd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”Särskilda skäl för anstånd med att påbörja studierna kan vara sociala, medicinska eller andra särskilda omständigheter som t.ex. vård av barn, värnplikts- eller civilpliktstjänstgöring, studentfackliga uppdrag, militär grundutbildning enligt förordningen (2015:613) om militär grundutbildning eller uppskjuten ledighet enligt lagen (1974:981) om arbetstagares rätt till ledighet för utbildning.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Särskilda skäl kan också vara tidsbegränsad provanställning enligt 12 § lagen (2012:332) om vissa försvarsmaktsanställningar eller tjänstgöring i Försvarsmakten för den som är anställd som tidvis tjänstgörande gruppbefäl, soldat eller sjöman enligt denna lag.” (</w:t>
      </w:r>
      <w:proofErr w:type="spellStart"/>
      <w:r w:rsidRPr="00DF5782">
        <w:rPr>
          <w:rFonts w:ascii="Times New Roman" w:eastAsia="Times New Roman" w:hAnsi="Times New Roman" w:cs="Times New Roman"/>
          <w:sz w:val="24"/>
          <w:szCs w:val="24"/>
          <w:lang w:eastAsia="sv-SE"/>
        </w:rPr>
        <w:t>UHR:s</w:t>
      </w:r>
      <w:proofErr w:type="spellEnd"/>
      <w:r w:rsidRPr="00DF5782">
        <w:rPr>
          <w:rFonts w:ascii="Times New Roman" w:eastAsia="Times New Roman" w:hAnsi="Times New Roman" w:cs="Times New Roman"/>
          <w:sz w:val="24"/>
          <w:szCs w:val="24"/>
          <w:lang w:eastAsia="sv-SE"/>
        </w:rPr>
        <w:t xml:space="preserve"> föreskrifter 2016:1)</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Anståndstiden är maximalt 18 månader om det inte finns synnerliga skäl för en längre tid. (</w:t>
      </w:r>
      <w:proofErr w:type="spellStart"/>
      <w:r w:rsidRPr="00DF5782">
        <w:rPr>
          <w:rFonts w:ascii="Times New Roman" w:eastAsia="Times New Roman" w:hAnsi="Times New Roman" w:cs="Times New Roman"/>
          <w:sz w:val="24"/>
          <w:szCs w:val="24"/>
          <w:lang w:eastAsia="sv-SE"/>
        </w:rPr>
        <w:t>UHR:s</w:t>
      </w:r>
      <w:proofErr w:type="spellEnd"/>
      <w:r w:rsidRPr="00DF5782">
        <w:rPr>
          <w:rFonts w:ascii="Times New Roman" w:eastAsia="Times New Roman" w:hAnsi="Times New Roman" w:cs="Times New Roman"/>
          <w:sz w:val="24"/>
          <w:szCs w:val="24"/>
          <w:lang w:eastAsia="sv-SE"/>
        </w:rPr>
        <w:t xml:space="preserve"> föreskrifter 2013:3)</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Studieuppehåll</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”Särskilda skäl för att få fortsätta studierna efter studieuppehåll kan vara sociala, medicinska eller andra särskilda omständigheter som t.ex. vård av barn, värnplikts- eller civilpliktstjänstgöring, militär grundutbildning enligt förordningen (2015:613) om militär grundutbildning eller studentfackliga uppdrag.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Särskilda skäl kan också vara tidsbegränsad provanställning enligt 12 § lagen (2012:332) om vissa försvarsmaktsanställningar eller tjänstgöring i Försvarsmakten för den som är anställd som tidvis tjänstgörande gruppbefäl, soldat eller sjöman enligt denna lag.” (</w:t>
      </w:r>
      <w:proofErr w:type="spellStart"/>
      <w:r w:rsidRPr="00DF5782">
        <w:rPr>
          <w:rFonts w:ascii="Times New Roman" w:eastAsia="Times New Roman" w:hAnsi="Times New Roman" w:cs="Times New Roman"/>
          <w:sz w:val="24"/>
          <w:szCs w:val="24"/>
          <w:lang w:eastAsia="sv-SE"/>
        </w:rPr>
        <w:t>UHR:s</w:t>
      </w:r>
      <w:proofErr w:type="spellEnd"/>
      <w:r w:rsidRPr="00DF5782">
        <w:rPr>
          <w:rFonts w:ascii="Times New Roman" w:eastAsia="Times New Roman" w:hAnsi="Times New Roman" w:cs="Times New Roman"/>
          <w:sz w:val="24"/>
          <w:szCs w:val="24"/>
          <w:lang w:eastAsia="sv-SE"/>
        </w:rPr>
        <w:t xml:space="preserve"> föreskrifter 2016:1)</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 som med intyg kan styrka särskilda skäl, har möjlighet att bli beviljad studieuppehåll med garanterad rätt att återta sin studieplats i utbildningen vid viss termin efter studieuppehållet.(</w:t>
      </w:r>
      <w:proofErr w:type="spellStart"/>
      <w:r w:rsidRPr="00DF5782">
        <w:rPr>
          <w:rFonts w:ascii="Times New Roman" w:eastAsia="Times New Roman" w:hAnsi="Times New Roman" w:cs="Times New Roman"/>
          <w:sz w:val="24"/>
          <w:szCs w:val="24"/>
          <w:lang w:eastAsia="sv-SE"/>
        </w:rPr>
        <w:t>UHR:s</w:t>
      </w:r>
      <w:proofErr w:type="spellEnd"/>
      <w:r w:rsidRPr="00DF5782">
        <w:rPr>
          <w:rFonts w:ascii="Times New Roman" w:eastAsia="Times New Roman" w:hAnsi="Times New Roman" w:cs="Times New Roman"/>
          <w:sz w:val="24"/>
          <w:szCs w:val="24"/>
          <w:lang w:eastAsia="sv-SE"/>
        </w:rPr>
        <w:t xml:space="preserve"> föreskrifter 2013:3)​</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Studieuppehåll</w:t>
      </w:r>
    </w:p>
    <w:p w:rsidR="00DF5782" w:rsidRPr="00DF5782" w:rsidRDefault="00DF5782" w:rsidP="00DF5782">
      <w:pPr>
        <w:numPr>
          <w:ilvl w:val="0"/>
          <w:numId w:val="4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Studieuppehåll från program går tidigast att söka från och med termin två. Ansökan om studieuppehåll under programmets första termin hanteras som anstånd.</w:t>
      </w:r>
    </w:p>
    <w:p w:rsidR="00DF5782" w:rsidRPr="00DF5782" w:rsidRDefault="00DF5782" w:rsidP="00DF5782">
      <w:pPr>
        <w:numPr>
          <w:ilvl w:val="0"/>
          <w:numId w:val="4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Rätten att få återgå till studierna gäller om det görs inom den beviljade tiden.</w:t>
      </w:r>
    </w:p>
    <w:p w:rsidR="00DF5782" w:rsidRPr="00DF5782" w:rsidRDefault="00DF5782" w:rsidP="00DF5782">
      <w:pPr>
        <w:numPr>
          <w:ilvl w:val="0"/>
          <w:numId w:val="4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endast uppehåll som beviljats av SLU som ger rätt att återgå till studierna vid SLU.</w:t>
      </w:r>
    </w:p>
    <w:p w:rsidR="00DF5782" w:rsidRPr="00DF5782" w:rsidRDefault="00DF5782" w:rsidP="00DF5782">
      <w:pPr>
        <w:numPr>
          <w:ilvl w:val="0"/>
          <w:numId w:val="4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Under studieuppehållet får studenten göra examinationer.</w:t>
      </w:r>
    </w:p>
    <w:p w:rsidR="00DF5782" w:rsidRPr="00DF5782" w:rsidRDefault="00DF5782" w:rsidP="00DF5782">
      <w:pPr>
        <w:numPr>
          <w:ilvl w:val="0"/>
          <w:numId w:val="4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Studieuppehåll utan särskilda skäl är oreglerat och innebär i princip att rätten att bedriva de studier man tidigare antagits till har upphört. Det saknar betydelse om studenten anmäler sitt studieuppehåll eller inte.</w:t>
      </w:r>
    </w:p>
    <w:p w:rsidR="00DF5782" w:rsidRPr="00DF5782" w:rsidRDefault="00DF5782" w:rsidP="00DF5782">
      <w:pPr>
        <w:numPr>
          <w:ilvl w:val="0"/>
          <w:numId w:val="4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det finns plats, får studenten återkomma till studierna även efter ett studieuppehåll utan särskilda skäl. Studenten får räkna med att det kan ha skett förändringar av utbildningsprogrammet vad gäller kursutbudet. Se avsnitt </w:t>
      </w:r>
      <w:hyperlink r:id="rId114" w:anchor="programstudierna136" w:history="1">
        <w:r w:rsidRPr="00DF5782">
          <w:rPr>
            <w:rFonts w:ascii="Times New Roman" w:eastAsia="Times New Roman" w:hAnsi="Times New Roman" w:cs="Times New Roman"/>
            <w:color w:val="3F41DC"/>
            <w:sz w:val="24"/>
            <w:szCs w:val="24"/>
            <w:u w:val="single"/>
            <w:lang w:eastAsia="sv-SE"/>
          </w:rPr>
          <w:t>13.6 Förändringar i kursutbudet inom program</w:t>
        </w:r>
      </w:hyperlink>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4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Utbytesstudier inom SLU:s samarbeten räknas som programstudier. Därför ska en programstudent som avser resa ut för utbytesstudier inte ansöka om studieuppehåll.</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Studieavbrott</w:t>
      </w:r>
    </w:p>
    <w:p w:rsidR="00DF5782" w:rsidRPr="00DF5782" w:rsidRDefault="00DF5782" w:rsidP="00DF5782">
      <w:pPr>
        <w:numPr>
          <w:ilvl w:val="0"/>
          <w:numId w:val="4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Definitivt avbrott på program kräver ett skriftligt besked från studenten, som därefter upphör att vara programstudent. Studenten kan slutföra påbörjade kurser även efter beslutat avbrott.</w:t>
      </w:r>
    </w:p>
    <w:p w:rsidR="00DF5782" w:rsidRPr="00DF5782" w:rsidRDefault="00DF5782" w:rsidP="00DF5782">
      <w:pPr>
        <w:numPr>
          <w:ilvl w:val="0"/>
          <w:numId w:val="4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Om personen senare vill återuppta sina programstudier behövs ett nytt </w:t>
      </w:r>
      <w:proofErr w:type="spellStart"/>
      <w:r w:rsidRPr="00DF5782">
        <w:rPr>
          <w:rFonts w:ascii="Times New Roman" w:eastAsia="Times New Roman" w:hAnsi="Times New Roman" w:cs="Times New Roman"/>
          <w:sz w:val="24"/>
          <w:szCs w:val="24"/>
          <w:lang w:eastAsia="sv-SE"/>
        </w:rPr>
        <w:t>antagningsbeslut</w:t>
      </w:r>
      <w:proofErr w:type="spellEnd"/>
      <w:r w:rsidRPr="00DF5782">
        <w:rPr>
          <w:rFonts w:ascii="Times New Roman" w:eastAsia="Times New Roman" w:hAnsi="Times New Roman" w:cs="Times New Roman"/>
          <w:sz w:val="24"/>
          <w:szCs w:val="24"/>
          <w:lang w:eastAsia="sv-SE"/>
        </w:rPr>
        <w:t>. Antagningen kan eventuellt ske till senare del av program och då till den utbildningsplan som gäller vid återinträdet.</w:t>
      </w:r>
    </w:p>
    <w:p w:rsidR="00DF5782" w:rsidRPr="00DF5782" w:rsidRDefault="00DF5782" w:rsidP="00DF5782">
      <w:pPr>
        <w:numPr>
          <w:ilvl w:val="0"/>
          <w:numId w:val="4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Avbrott på kurs kräver ett besked från studenten – se avsnitt </w:t>
      </w:r>
      <w:hyperlink r:id="rId115" w:anchor="kursstart76" w:history="1">
        <w:r w:rsidRPr="00DF5782">
          <w:rPr>
            <w:rFonts w:ascii="Times New Roman" w:eastAsia="Times New Roman" w:hAnsi="Times New Roman" w:cs="Times New Roman"/>
            <w:color w:val="3F41DC"/>
            <w:sz w:val="24"/>
            <w:szCs w:val="24"/>
            <w:u w:val="single"/>
            <w:lang w:eastAsia="sv-SE"/>
          </w:rPr>
          <w:t>7.6 Avbrott på kurstillfälle</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ska i förekommande fall</w:t>
      </w:r>
    </w:p>
    <w:p w:rsidR="00DF5782" w:rsidRPr="00DF5782" w:rsidRDefault="00DF5782" w:rsidP="00DF5782">
      <w:pPr>
        <w:numPr>
          <w:ilvl w:val="0"/>
          <w:numId w:val="4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ansöka om anstånd,</w:t>
      </w:r>
    </w:p>
    <w:p w:rsidR="00DF5782" w:rsidRPr="00DF5782" w:rsidRDefault="00DF5782" w:rsidP="00DF5782">
      <w:pPr>
        <w:numPr>
          <w:ilvl w:val="0"/>
          <w:numId w:val="4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ansöka om studieuppehåll med särskilda skäl,</w:t>
      </w:r>
    </w:p>
    <w:p w:rsidR="00DF5782" w:rsidRPr="00DF5782" w:rsidRDefault="00DF5782" w:rsidP="00DF5782">
      <w:pPr>
        <w:numPr>
          <w:ilvl w:val="0"/>
          <w:numId w:val="4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lämna besked om definitivt avbrott på program; studenten uppmanas att kontakta programstudierektor eller studievägledare före definitivt avbrott på program,</w:t>
      </w:r>
    </w:p>
    <w:p w:rsidR="00DF5782" w:rsidRPr="00DF5782" w:rsidRDefault="00DF5782" w:rsidP="00DF5782">
      <w:pPr>
        <w:numPr>
          <w:ilvl w:val="0"/>
          <w:numId w:val="4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 Instruktioner och länkar nedan,</w:t>
      </w:r>
    </w:p>
    <w:p w:rsidR="00DF5782" w:rsidRPr="00DF5782" w:rsidRDefault="00DF5782" w:rsidP="00DF5782">
      <w:pPr>
        <w:numPr>
          <w:ilvl w:val="0"/>
          <w:numId w:val="4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 även avsnitt </w:t>
      </w:r>
      <w:hyperlink r:id="rId116" w:anchor="kursstart76" w:history="1">
        <w:r w:rsidRPr="00DF5782">
          <w:rPr>
            <w:rFonts w:ascii="Times New Roman" w:eastAsia="Times New Roman" w:hAnsi="Times New Roman" w:cs="Times New Roman"/>
            <w:color w:val="3F41DC"/>
            <w:sz w:val="24"/>
            <w:szCs w:val="24"/>
            <w:u w:val="single"/>
            <w:lang w:eastAsia="sv-SE"/>
          </w:rPr>
          <w:t>7.6 Avbrott på kurstillfälle</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Utbildningsavdelningen hanterar anstånd, studieuppehåll på program och avbrott på program. Studieuppehåll dokumenteras i studiedokumentationssystemet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och beslut om studieuppehåll skickas till studenten.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Utbildningsavdelningen ansvarar för att ansökningar om anstånd, studieuppehåll och avbrott på program lämnas till arkivering, liksom besluten i dessa ärenden.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kursansvariga institutionen hanterar avbrott på kurs, se avsnitt </w:t>
      </w:r>
      <w:hyperlink r:id="rId117" w:anchor="kursstart76" w:history="1">
        <w:r w:rsidRPr="00DF5782">
          <w:rPr>
            <w:rFonts w:ascii="Times New Roman" w:eastAsia="Times New Roman" w:hAnsi="Times New Roman" w:cs="Times New Roman"/>
            <w:color w:val="3F41DC"/>
            <w:sz w:val="24"/>
            <w:szCs w:val="24"/>
            <w:u w:val="single"/>
            <w:lang w:eastAsia="sv-SE"/>
          </w:rPr>
          <w:t>7.6 Avbrott på kurstillfälle</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På SLU:s webb finns</w:t>
      </w:r>
    </w:p>
    <w:p w:rsidR="00DF5782" w:rsidRPr="00DF5782" w:rsidRDefault="00DF5782" w:rsidP="00DF5782">
      <w:pPr>
        <w:numPr>
          <w:ilvl w:val="0"/>
          <w:numId w:val="4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information om hur man ansöker om anstånd – det är dock viktigt att först tacka ja till erbjuden plats via </w:t>
      </w:r>
      <w:hyperlink r:id="rId118" w:history="1">
        <w:r w:rsidRPr="00DF5782">
          <w:rPr>
            <w:rFonts w:ascii="Times New Roman" w:eastAsia="Times New Roman" w:hAnsi="Times New Roman" w:cs="Times New Roman"/>
            <w:color w:val="3F41DC"/>
            <w:sz w:val="24"/>
            <w:szCs w:val="24"/>
            <w:u w:val="single"/>
            <w:lang w:eastAsia="sv-SE"/>
          </w:rPr>
          <w:t>www.antagning.se</w:t>
        </w:r>
      </w:hyperlink>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4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blankett för att ansöka om studieuppehåll med särskilda skäl,</w:t>
      </w:r>
    </w:p>
    <w:p w:rsidR="00DF5782" w:rsidRPr="00DF5782" w:rsidRDefault="00DF5782" w:rsidP="00DF5782">
      <w:pPr>
        <w:numPr>
          <w:ilvl w:val="0"/>
          <w:numId w:val="4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sz w:val="24"/>
          <w:szCs w:val="24"/>
          <w:lang w:eastAsia="sv-SE"/>
        </w:rPr>
        <w:t>blankett för ett definitivt avbrott på program.</w:t>
      </w:r>
      <w:proofErr w:type="gramEnd"/>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 som vill överklaga avslag på begäran om anstånd om att påbörja studierna, eller avslag på ansökan om att göra studieuppehåll, ska vända sig till Överklagandenämnden för högskolan, se avsnitt </w:t>
      </w:r>
      <w:hyperlink r:id="rId119" w:anchor="studenter316" w:history="1">
        <w:r w:rsidRPr="00DF5782">
          <w:rPr>
            <w:rFonts w:ascii="Times New Roman" w:eastAsia="Times New Roman" w:hAnsi="Times New Roman" w:cs="Times New Roman"/>
            <w:color w:val="3F41DC"/>
            <w:sz w:val="24"/>
            <w:szCs w:val="24"/>
            <w:u w:val="single"/>
            <w:lang w:eastAsia="sv-SE"/>
          </w:rPr>
          <w:t>3.16 Överklaga beslut</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20" w:history="1">
        <w:r w:rsidR="00DF5782" w:rsidRPr="00DF5782">
          <w:rPr>
            <w:rFonts w:ascii="Times New Roman" w:eastAsia="Times New Roman" w:hAnsi="Times New Roman" w:cs="Times New Roman"/>
            <w:color w:val="3F41DC"/>
            <w:sz w:val="24"/>
            <w:szCs w:val="24"/>
            <w:u w:val="single"/>
            <w:lang w:eastAsia="sv-SE"/>
          </w:rPr>
          <w:t>Studieuppehåll och studieavbrott</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21" w:anchor="studentstod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7F7638">
      <w:pPr>
        <w:pStyle w:val="Heading3"/>
      </w:pPr>
      <w:r w:rsidRPr="00DF5782">
        <w:t>3.14 Studentinflytande</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uppfattning är att all verksamhet som rör utbildningen och dess stödverksamhet ska utgå från ett ömsesidigt förtroende och ansvarstagande mellan studenter och lärare. Ett sådant förhållningssätt ligger såväl i studenternas som i universitetets intresse då det är en förutsättning för att uppnå en utbildning av högsta möjliga kvalitet.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Lagstiftningen innebär ett krav på att SLU ska verka för att studenterna tar en aktiv del i utbildningarnas utveckling. Det är en stark formulering, som omfattar allt som har med utbildningen att göra.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Syftet med det här avsnittet är att tydliggöra hur ömsesidighet och ansvarstagande kan se ut, att vara en hjälp att bedöma om lagkraven uppfylls samt att vara ett diskussionsunderlag och en gemensam utgångspunkt för frågor om studentinflytande vid SLU. Hur detta implementeras på olika nivåer inom SLU måste få variera då förutsättningarna varierar mellan utbildningar och orter.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numPr>
          <w:ilvl w:val="0"/>
          <w:numId w:val="4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”Studenterna ska ha rätt att utöva inflytande över utbildningen vid högskolorna. Högskolorna skall verka för att studenterna tar en aktiv del i arbetet med att vidareutveckla utbildningen.” (Högskolelagen (</w:t>
      </w:r>
      <w:proofErr w:type="gramStart"/>
      <w:r w:rsidRPr="00DF5782">
        <w:rPr>
          <w:rFonts w:ascii="Times New Roman" w:eastAsia="Times New Roman" w:hAnsi="Times New Roman" w:cs="Times New Roman"/>
          <w:sz w:val="24"/>
          <w:szCs w:val="24"/>
          <w:lang w:eastAsia="sv-SE"/>
        </w:rPr>
        <w:t>1992:1434</w:t>
      </w:r>
      <w:proofErr w:type="gramEnd"/>
      <w:r w:rsidRPr="00DF5782">
        <w:rPr>
          <w:rFonts w:ascii="Times New Roman" w:eastAsia="Times New Roman" w:hAnsi="Times New Roman" w:cs="Times New Roman"/>
          <w:sz w:val="24"/>
          <w:szCs w:val="24"/>
          <w:lang w:eastAsia="sv-SE"/>
        </w:rPr>
        <w:t>) 1 kap.)</w:t>
      </w:r>
    </w:p>
    <w:p w:rsidR="00DF5782" w:rsidRPr="00DF5782" w:rsidRDefault="00DF5782" w:rsidP="00DF5782">
      <w:pPr>
        <w:numPr>
          <w:ilvl w:val="0"/>
          <w:numId w:val="4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”Studenterna har rätt att vara representerade när beslut fattas eller beredning sker som har betydelse för utbildningen eller studenternas situation.” (Högskolelagen (</w:t>
      </w:r>
      <w:proofErr w:type="gramStart"/>
      <w:r w:rsidRPr="00DF5782">
        <w:rPr>
          <w:rFonts w:ascii="Times New Roman" w:eastAsia="Times New Roman" w:hAnsi="Times New Roman" w:cs="Times New Roman"/>
          <w:sz w:val="24"/>
          <w:szCs w:val="24"/>
          <w:lang w:eastAsia="sv-SE"/>
        </w:rPr>
        <w:t>1992:1434</w:t>
      </w:r>
      <w:proofErr w:type="gramEnd"/>
      <w:r w:rsidRPr="00DF5782">
        <w:rPr>
          <w:rFonts w:ascii="Times New Roman" w:eastAsia="Times New Roman" w:hAnsi="Times New Roman" w:cs="Times New Roman"/>
          <w:sz w:val="24"/>
          <w:szCs w:val="24"/>
          <w:lang w:eastAsia="sv-SE"/>
        </w:rPr>
        <w:t>) 2 kap.)</w:t>
      </w:r>
    </w:p>
    <w:p w:rsidR="00DF5782" w:rsidRPr="00DF5782" w:rsidRDefault="00DF5782" w:rsidP="00DF5782">
      <w:pPr>
        <w:numPr>
          <w:ilvl w:val="0"/>
          <w:numId w:val="4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beslut ska fattas eller beredning ska genomföras av en enda person, ska information lämnas till och samråd ske med en studentrepresentant i god tid före beslutet eller slutförandet av beredningen.” (Högskoleförordningen (1993:100) 2 kap.)</w:t>
      </w:r>
    </w:p>
    <w:p w:rsidR="00DF5782" w:rsidRPr="00DF5782" w:rsidRDefault="00DF5782" w:rsidP="00DF5782">
      <w:pPr>
        <w:numPr>
          <w:ilvl w:val="0"/>
          <w:numId w:val="4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”Om beslut ska fattas av en grupp av </w:t>
      </w:r>
      <w:proofErr w:type="gramStart"/>
      <w:r w:rsidRPr="00DF5782">
        <w:rPr>
          <w:rFonts w:ascii="Times New Roman" w:eastAsia="Times New Roman" w:hAnsi="Times New Roman" w:cs="Times New Roman"/>
          <w:sz w:val="24"/>
          <w:szCs w:val="24"/>
          <w:lang w:eastAsia="sv-SE"/>
        </w:rPr>
        <w:t>personer  …</w:t>
      </w:r>
      <w:proofErr w:type="gramEnd"/>
      <w:r w:rsidRPr="00DF5782">
        <w:rPr>
          <w:rFonts w:ascii="Times New Roman" w:eastAsia="Times New Roman" w:hAnsi="Times New Roman" w:cs="Times New Roman"/>
          <w:sz w:val="24"/>
          <w:szCs w:val="24"/>
          <w:lang w:eastAsia="sv-SE"/>
        </w:rPr>
        <w:t xml:space="preserve"> har studenterna rätt att vara representerade med minst tre ledamöter. Antalet studentrepresentanter i en sådan grupp får dock vara färre om det finns särskilda skäl med hänsyn till det totala antalet ledamöter i gruppen.” (Högskoleförordningen (1993:100) 2 kap.)</w:t>
      </w:r>
    </w:p>
    <w:p w:rsidR="00DF5782" w:rsidRPr="00DF5782" w:rsidRDefault="00DF5782" w:rsidP="00DF5782">
      <w:pPr>
        <w:numPr>
          <w:ilvl w:val="0"/>
          <w:numId w:val="4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”Studenterna har rätt att utse tre ledamöter i styrelsen.” (Förordningen (1993:221) för SLU 2 kap.)</w:t>
      </w:r>
    </w:p>
    <w:p w:rsidR="00DF5782" w:rsidRPr="00DF5782" w:rsidRDefault="00DF5782" w:rsidP="00DF5782">
      <w:pPr>
        <w:numPr>
          <w:ilvl w:val="0"/>
          <w:numId w:val="4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”Studenterna … har rätt att vara representerade i [disciplin]nämnden med två ledamöter.” (Högskoleförordningen (1993:100) 10 kap.)</w:t>
      </w:r>
    </w:p>
    <w:p w:rsidR="00DF5782" w:rsidRPr="00DF5782" w:rsidRDefault="00DF5782" w:rsidP="00DF5782">
      <w:pPr>
        <w:numPr>
          <w:ilvl w:val="0"/>
          <w:numId w:val="4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Regeringen eller den myndighet som regeringen bestämmer kan meddela föreskrifter om vem som utser representanter för studenterna. (Högskolelagen (</w:t>
      </w:r>
      <w:proofErr w:type="gramStart"/>
      <w:r w:rsidRPr="00DF5782">
        <w:rPr>
          <w:rFonts w:ascii="Times New Roman" w:eastAsia="Times New Roman" w:hAnsi="Times New Roman" w:cs="Times New Roman"/>
          <w:sz w:val="24"/>
          <w:szCs w:val="24"/>
          <w:lang w:eastAsia="sv-SE"/>
        </w:rPr>
        <w:t>1992:1434</w:t>
      </w:r>
      <w:proofErr w:type="gramEnd"/>
      <w:r w:rsidRPr="00DF5782">
        <w:rPr>
          <w:rFonts w:ascii="Times New Roman" w:eastAsia="Times New Roman" w:hAnsi="Times New Roman" w:cs="Times New Roman"/>
          <w:sz w:val="24"/>
          <w:szCs w:val="24"/>
          <w:lang w:eastAsia="sv-SE"/>
        </w:rPr>
        <w:t>) 2 kap.)</w:t>
      </w:r>
    </w:p>
    <w:p w:rsidR="00DF5782" w:rsidRPr="00DF5782" w:rsidRDefault="00DF5782" w:rsidP="00DF5782">
      <w:pPr>
        <w:numPr>
          <w:ilvl w:val="0"/>
          <w:numId w:val="4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kåren/kårerna som utser och entledigar studenter i högskolans organ. (Studentkårsförordningen (2009:769))</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Formella inflytandet genom representation i SLU:s organ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Studenterna vid SLU har rätt att vara representerade i alla beslutande och beredande organ vars verksamhet har betydelse för utbildningen och studenternas situation.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Studentinflytandet utgår från studentkårerna, som har en fristående roll. Dessa regleras i sin tur i studentkårsförordningen (SFS 2009:769). Där fastställs bland annat att kårerna har ett ansvar att representera alla studenter, även de som väljer att stå utanför kåren.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 har rätt att bli lyssnade på och studenternas åsikter ska vara viktiga underlag för beslut i frågor som har med utbildningen att göra. Utbildningen är till för studenterna men inte bara de studenter som går utbildningen just nu. Universitetet har ansvar även för att morgondagens studenter får en utbildning av högsta kvalitet, och ska ta hänsyn till förväntningar och krav som kan vara motstridiga. Om universitetet fattar beslut som inte stämmer överens med studenternas åsikt, är det i sig inte ett tecken på avsaknad av studentinflytande.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Universitetet ska underlätta för studentrepresentanter att fullgöra de uppdrag inom kåren som har studiebevakande syfte. Det kan ske antingen parallellt med studierna eller genom beviljande av studieuppehåll för mer omfattande uppdrag.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Utgångspunkten är att ärenden handläggs och bereds så att studenterna kan involveras i god tid innan beslut. I normalfallet ska berörda studentrepresentanter få tillgång till relevanta underlag fem vardagar innan beslut. Komplexa ärenden kräver längre framförhållning än enkla och rutinartade. Vid akuta frågor kan kortare framförhållning vara nödvändig. Sammanträden i beslutande organ med ledamöter utsedda av studenterna hålls i normalfallet inte under sommarterminen.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Samråd vid beredning och beslut av enskild tjänsteman inom SLU</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Lagstiftningen ställer också långtgående krav på samråd med studenter i andra ärenden som berör dem, vad gäller både utbildningens innehåll och studenternas situation. Där ingår beslut som fattas inom administrationen, ofta av en enskild tjänsteman. De kan avse exempelvis tillgänglighet, Lika villkor, IT-stöd och bibliotek.</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Även arbetsgrupper och andra beredande organ som ska lämna beslutsunderlag i frågor som rör utbildningen eller studenternas situation måste samråda med studenterna. Skyldigheten att samråda med studenterna gäller även när en enskild tjänsteman är den som beslutar. Utgångspunkten är att ärenden handläggs och bereds så att studenterna kan involveras i god tid. I normalfallet ska berörda studentrepresentanter få tillgång till relevanta underlag fem vardagar innan slutförandet av beredningen.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Rätten till studentinflytande innefattar inte beslut som rör en enskild student. Studentrepresentanterna har däremot möjlighet att påverka principerna för sådana beslut och följa upp hur dessa principer tillämpas.</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Hos SLU</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Hela SLU, inte bara de som undervisar, ska eftersträva ett engagemang från studenternas sida i den del av verksamheten som rör utbildningen. Det betyder att prefekter, utbildningsansvariga och chefer på alla nivåer har ett ansvar för att säkerställa att universitetet lever upp till detta krav. Programstudierektorerna har ett uttalat ansvar för att säkerställa studentinflytandet inom sina program.</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Ytterst är det rektors ansvar att det finns rutiner för studenternas inflytande i beredande organ och när beslut ska fattas av en enskild tjänsteman. Hur det dagliga arbetet ska organiseras i detalj så att studentinflytandet säkerställs är något som måste beslutas i nämnder, av programstudierektorer och chefer i dialog med studentrepresentanterna.</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Hos studenterna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SLU är det SLU:s samlade studentkårer, SLUSS, som utser studenter till universitetsgemensamma organ samt till fakultets- respektive programnämnder. Det är en självklarhet att studenterna utser sina representanter utan inblandning från universitetet avseende såväl platsers fördelning som personfrågor.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Samverkan och information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underlätta studentinflytande ska SLU kontinuerligt hålla SLUSS informerat om de beslutande organ som finns vid universitetet, och studenterna ska erbjudas plats i alla beredande och beslutande organ som berör utbildningen. Det kan vara svårt att på förhand avgöra vilka dessa är, men utgångspunkten är att det är studenterna som avgör om de vill vara representerade, inte universitetet.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åligger SLU att tillhandahålla samlade förteckningar över de organ som finns och vilket syfte de har, men det är studentkårerna som prioriterar vilka organ de vill delta i. Studentkårerna har ett ansvar att meddela vilka organ de kommer delta i och vilka personer de har utsett. SLU har ett ansvar att påminna studenterna om organ där representation saknas, samt att snarast informera studenterna när nya organ/arbetsgrupper med mera inrättas. Det ansvaret åligger den instans där beslutet om inrättande tas.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SLU har studenterna av tradition inte varit representerade i exempelvis beslutande organ inom fortlöpande miljöanalys och kommittéer för forskningsfrågor. Det finns enstaka organ där studenter inte har rätt att vara representerade, till exempel personalansvarsnämnden, som hanterar disciplinärenden avseende anställda. Av respektive delegationsordning framgår alla inrättade organ och hur många studentrepresentanter som ingår, se avsnitt </w:t>
      </w:r>
      <w:hyperlink r:id="rId122" w:anchor="ramverk23" w:history="1">
        <w:r w:rsidRPr="00DF5782">
          <w:rPr>
            <w:rFonts w:ascii="Times New Roman" w:eastAsia="Times New Roman" w:hAnsi="Times New Roman" w:cs="Times New Roman"/>
            <w:color w:val="3F41DC"/>
            <w:sz w:val="24"/>
            <w:szCs w:val="24"/>
            <w:u w:val="single"/>
            <w:lang w:eastAsia="sv-SE"/>
          </w:rPr>
          <w:t>2.3 Organisatoriska förutsättningar</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SLU:s delegationsordningar anges i vilka organ det ingår studenter och hur många ledamöter som SLUSS utser i dessa organ.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Sammanträdesarvode till ledamöter utsedda av studenterna. (SLU:s regler för uppdragstillägg, arvoden och ersättningar) Den student som inte är anställd vid SLU och som är ordinarie ledamot (suppleanter har rätt till arvode när de ersätter en ordinarie ledamot) i en av rektor, dekan eller universitetsdirektör inrättad nämnd, kommitté, arbetsgrupp, referensgrupp eller motsvarande har rätt till ett arvode om 600 kr per sammanträde. Om så begärs lämnas också ersättning för förlorad arbetsinkomst. Arvodet inkluderar normalt för- och efterarbete.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Suppleanter har rätt till arvode när de tjänstgör, det vill säga när de ersätter en ordinarie ledamot. Studentrepresentanter bör vända sig till sekreteraren i respektive organ för den praktiska hanteringen av arvoden.</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23" w:anchor="studentstod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B258C7">
      <w:pPr>
        <w:pStyle w:val="Heading3"/>
      </w:pPr>
      <w:r w:rsidRPr="00DF5782">
        <w:t>3.15 Klagomålsrutiner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utbildningen inte följer denna utbildningshandbok, kursplanen eller utbildningsplanen ska studenterna kunna framföra </w:t>
      </w:r>
      <w:r w:rsidRPr="00DF5782">
        <w:rPr>
          <w:rFonts w:ascii="Times New Roman" w:eastAsia="Times New Roman" w:hAnsi="Times New Roman" w:cs="Times New Roman"/>
          <w:i/>
          <w:iCs/>
          <w:sz w:val="24"/>
          <w:szCs w:val="24"/>
          <w:lang w:eastAsia="sv-SE"/>
        </w:rPr>
        <w:t>klagomål</w:t>
      </w:r>
      <w:r w:rsidRPr="00DF5782">
        <w:rPr>
          <w:rFonts w:ascii="Times New Roman" w:eastAsia="Times New Roman" w:hAnsi="Times New Roman" w:cs="Times New Roman"/>
          <w:sz w:val="24"/>
          <w:szCs w:val="24"/>
          <w:lang w:eastAsia="sv-SE"/>
        </w:rPr>
        <w:t>, men även ställa frågor och lämna synpunkter och förslag kring utbildningen. Klagomål kan även gälla att SLU inte följer lagar eller andra författningar.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 (eller grupp av studenter) som är missnöjd med något ska först och främst vända sig till den närmast ansvariga för att finna en lösning på problemet. Det enklaste sättet att påverka utbildningen är att delta i de kurs- och programvärderingar som genomförs.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 som anser att SLU har brutit mot någon lag eller regel inom högskoleområdet kan anmäla det till UKÄ</w:t>
      </w:r>
      <w:r w:rsidRPr="00DF5782">
        <w:rPr>
          <w:rFonts w:ascii="Times New Roman" w:eastAsia="Times New Roman" w:hAnsi="Times New Roman" w:cs="Times New Roman"/>
          <w:i/>
          <w:iCs/>
          <w:sz w:val="24"/>
          <w:szCs w:val="24"/>
          <w:lang w:eastAsia="sv-SE"/>
        </w:rPr>
        <w:t> (</w:t>
      </w:r>
      <w:hyperlink r:id="rId124" w:history="1">
        <w:r w:rsidRPr="00DF5782">
          <w:rPr>
            <w:rFonts w:ascii="Times New Roman" w:eastAsia="Times New Roman" w:hAnsi="Times New Roman" w:cs="Times New Roman"/>
            <w:color w:val="3F41DC"/>
            <w:sz w:val="24"/>
            <w:szCs w:val="24"/>
            <w:u w:val="single"/>
            <w:lang w:eastAsia="sv-SE"/>
          </w:rPr>
          <w:t>http://www.uka.se/</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det finns klagomål på utbildningen rekommenderas följande hantering:</w:t>
      </w:r>
    </w:p>
    <w:tbl>
      <w:tblPr>
        <w:tblW w:w="13995" w:type="dxa"/>
        <w:tblCellMar>
          <w:top w:w="15" w:type="dxa"/>
          <w:left w:w="15" w:type="dxa"/>
          <w:bottom w:w="15" w:type="dxa"/>
          <w:right w:w="15" w:type="dxa"/>
        </w:tblCellMar>
        <w:tblLook w:val="04A0" w:firstRow="1" w:lastRow="0" w:firstColumn="1" w:lastColumn="0" w:noHBand="0" w:noVBand="1"/>
      </w:tblPr>
      <w:tblGrid>
        <w:gridCol w:w="1050"/>
        <w:gridCol w:w="3004"/>
        <w:gridCol w:w="3596"/>
        <w:gridCol w:w="3352"/>
        <w:gridCol w:w="2993"/>
      </w:tblGrid>
      <w:tr w:rsidR="00DF5782" w:rsidRPr="00DF5782" w:rsidTr="00DF5782">
        <w:tc>
          <w:tcPr>
            <w:tcW w:w="70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 </w:t>
            </w:r>
          </w:p>
        </w:tc>
        <w:tc>
          <w:tcPr>
            <w:tcW w:w="198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Kurser</w:t>
            </w:r>
          </w:p>
        </w:tc>
        <w:tc>
          <w:tcPr>
            <w:tcW w:w="241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Program</w:t>
            </w:r>
          </w:p>
        </w:tc>
        <w:tc>
          <w:tcPr>
            <w:tcW w:w="213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 xml:space="preserve">Handläggning av </w:t>
            </w:r>
            <w:proofErr w:type="gramStart"/>
            <w:r w:rsidRPr="00DF5782">
              <w:rPr>
                <w:rFonts w:ascii="Times New Roman" w:eastAsia="Times New Roman" w:hAnsi="Times New Roman" w:cs="Times New Roman"/>
                <w:b/>
                <w:bCs/>
                <w:i/>
                <w:iCs/>
                <w:sz w:val="24"/>
                <w:szCs w:val="24"/>
                <w:lang w:eastAsia="sv-SE"/>
              </w:rPr>
              <w:t>ett   utbildningsärende</w:t>
            </w:r>
            <w:proofErr w:type="gramEnd"/>
          </w:p>
        </w:tc>
        <w:tc>
          <w:tcPr>
            <w:tcW w:w="201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Beslut i ett utbildningsärende</w:t>
            </w:r>
          </w:p>
        </w:tc>
      </w:tr>
      <w:tr w:rsidR="00DF5782" w:rsidRPr="00DF5782" w:rsidTr="00DF5782">
        <w:tc>
          <w:tcPr>
            <w:tcW w:w="70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första hand</w:t>
            </w:r>
          </w:p>
        </w:tc>
        <w:tc>
          <w:tcPr>
            <w:tcW w:w="198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Kontakta berörd lärare, kursledare eller examinator</w:t>
            </w:r>
          </w:p>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tc>
        <w:tc>
          <w:tcPr>
            <w:tcW w:w="241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Kontakta berörd program</w:t>
            </w:r>
            <w:r w:rsidRPr="00DF5782">
              <w:rPr>
                <w:rFonts w:ascii="Times New Roman" w:eastAsia="Times New Roman" w:hAnsi="Times New Roman" w:cs="Times New Roman"/>
                <w:sz w:val="24"/>
                <w:szCs w:val="24"/>
                <w:lang w:eastAsia="sv-SE"/>
              </w:rPr>
              <w:softHyphen/>
              <w:t>studierektor.</w:t>
            </w:r>
          </w:p>
        </w:tc>
        <w:tc>
          <w:tcPr>
            <w:tcW w:w="213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Kontakta berörd handläggare för det enskilda ärendet.</w:t>
            </w:r>
          </w:p>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tc>
        <w:tc>
          <w:tcPr>
            <w:tcW w:w="201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Kontakta besluts</w:t>
            </w:r>
            <w:r w:rsidRPr="00DF5782">
              <w:rPr>
                <w:rFonts w:ascii="Times New Roman" w:eastAsia="Times New Roman" w:hAnsi="Times New Roman" w:cs="Times New Roman"/>
                <w:sz w:val="24"/>
                <w:szCs w:val="24"/>
                <w:lang w:eastAsia="sv-SE"/>
              </w:rPr>
              <w:softHyphen/>
              <w:t xml:space="preserve">fattaren om skälen för </w:t>
            </w:r>
            <w:proofErr w:type="gramStart"/>
            <w:r w:rsidRPr="00DF5782">
              <w:rPr>
                <w:rFonts w:ascii="Times New Roman" w:eastAsia="Times New Roman" w:hAnsi="Times New Roman" w:cs="Times New Roman"/>
                <w:sz w:val="24"/>
                <w:szCs w:val="24"/>
                <w:lang w:eastAsia="sv-SE"/>
              </w:rPr>
              <w:t>beslutet   behöver</w:t>
            </w:r>
            <w:proofErr w:type="gramEnd"/>
            <w:r w:rsidRPr="00DF5782">
              <w:rPr>
                <w:rFonts w:ascii="Times New Roman" w:eastAsia="Times New Roman" w:hAnsi="Times New Roman" w:cs="Times New Roman"/>
                <w:sz w:val="24"/>
                <w:szCs w:val="24"/>
                <w:lang w:eastAsia="sv-SE"/>
              </w:rPr>
              <w:t xml:space="preserve"> förtydligas.</w:t>
            </w:r>
          </w:p>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tc>
      </w:tr>
      <w:tr w:rsidR="00DF5782" w:rsidRPr="00DF5782" w:rsidTr="00DF5782">
        <w:tc>
          <w:tcPr>
            <w:tcW w:w="70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andra hand</w:t>
            </w:r>
          </w:p>
        </w:tc>
        <w:tc>
          <w:tcPr>
            <w:tcW w:w="198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Kontakta institutions</w:t>
            </w:r>
            <w:r w:rsidRPr="00DF5782">
              <w:rPr>
                <w:rFonts w:ascii="Times New Roman" w:eastAsia="Times New Roman" w:hAnsi="Times New Roman" w:cs="Times New Roman"/>
                <w:sz w:val="24"/>
                <w:szCs w:val="24"/>
                <w:lang w:eastAsia="sv-SE"/>
              </w:rPr>
              <w:softHyphen/>
              <w:t>studierektor (eller motsvarande) eller prefekt på kurs</w:t>
            </w:r>
            <w:r w:rsidRPr="00DF5782">
              <w:rPr>
                <w:rFonts w:ascii="Times New Roman" w:eastAsia="Times New Roman" w:hAnsi="Times New Roman" w:cs="Times New Roman"/>
                <w:sz w:val="24"/>
                <w:szCs w:val="24"/>
                <w:lang w:eastAsia="sv-SE"/>
              </w:rPr>
              <w:softHyphen/>
              <w:t>ansvarig institution</w:t>
            </w:r>
          </w:p>
        </w:tc>
        <w:tc>
          <w:tcPr>
            <w:tcW w:w="241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Kontakta utbildnings</w:t>
            </w:r>
            <w:r w:rsidRPr="00DF5782">
              <w:rPr>
                <w:rFonts w:ascii="Times New Roman" w:eastAsia="Times New Roman" w:hAnsi="Times New Roman" w:cs="Times New Roman"/>
                <w:sz w:val="24"/>
                <w:szCs w:val="24"/>
                <w:lang w:eastAsia="sv-SE"/>
              </w:rPr>
              <w:softHyphen/>
              <w:t>ledaren vid respektive fakultetskansli, som kan ge besked om vilket organ som är relevant att vända sig till.</w:t>
            </w:r>
          </w:p>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tc>
        <w:tc>
          <w:tcPr>
            <w:tcW w:w="213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Kontakta chefen på handläggarens avdelning.</w:t>
            </w:r>
          </w:p>
        </w:tc>
        <w:tc>
          <w:tcPr>
            <w:tcW w:w="201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Vissa beslut kan överklagas – se nedan.</w:t>
            </w:r>
          </w:p>
        </w:tc>
      </w:tr>
      <w:tr w:rsidR="00DF5782" w:rsidRPr="00DF5782" w:rsidTr="00DF5782">
        <w:tc>
          <w:tcPr>
            <w:tcW w:w="70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Kon</w:t>
            </w:r>
            <w:r w:rsidRPr="00DF5782">
              <w:rPr>
                <w:rFonts w:ascii="Times New Roman" w:eastAsia="Times New Roman" w:hAnsi="Times New Roman" w:cs="Times New Roman"/>
                <w:sz w:val="24"/>
                <w:szCs w:val="24"/>
                <w:lang w:eastAsia="sv-SE"/>
              </w:rPr>
              <w:softHyphen/>
              <w:t>takt</w:t>
            </w:r>
            <w:r w:rsidRPr="00DF5782">
              <w:rPr>
                <w:rFonts w:ascii="Times New Roman" w:eastAsia="Times New Roman" w:hAnsi="Times New Roman" w:cs="Times New Roman"/>
                <w:sz w:val="24"/>
                <w:szCs w:val="24"/>
                <w:lang w:eastAsia="sv-SE"/>
              </w:rPr>
              <w:softHyphen/>
              <w:t>upp</w:t>
            </w:r>
            <w:r w:rsidRPr="00DF5782">
              <w:rPr>
                <w:rFonts w:ascii="Times New Roman" w:eastAsia="Times New Roman" w:hAnsi="Times New Roman" w:cs="Times New Roman"/>
                <w:sz w:val="24"/>
                <w:szCs w:val="24"/>
                <w:lang w:eastAsia="sv-SE"/>
              </w:rPr>
              <w:softHyphen/>
              <w:t>gifter</w:t>
            </w:r>
          </w:p>
        </w:tc>
        <w:tc>
          <w:tcPr>
            <w:tcW w:w="198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Vilka som är insti</w:t>
            </w:r>
            <w:r w:rsidRPr="00DF5782">
              <w:rPr>
                <w:rFonts w:ascii="Times New Roman" w:eastAsia="Times New Roman" w:hAnsi="Times New Roman" w:cs="Times New Roman"/>
                <w:sz w:val="24"/>
                <w:szCs w:val="24"/>
                <w:lang w:eastAsia="sv-SE"/>
              </w:rPr>
              <w:softHyphen/>
              <w:t>tutionsstudierektorer och prefekter ska framgå av SLU:s webb.</w:t>
            </w:r>
          </w:p>
        </w:tc>
        <w:tc>
          <w:tcPr>
            <w:tcW w:w="241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Vilka som är program</w:t>
            </w:r>
            <w:r w:rsidRPr="00DF5782">
              <w:rPr>
                <w:rFonts w:ascii="Times New Roman" w:eastAsia="Times New Roman" w:hAnsi="Times New Roman" w:cs="Times New Roman"/>
                <w:sz w:val="24"/>
                <w:szCs w:val="24"/>
                <w:lang w:eastAsia="sv-SE"/>
              </w:rPr>
              <w:softHyphen/>
              <w:t>studierektorer och utbildningsledare ska framgå av SLU:s webb.</w:t>
            </w:r>
          </w:p>
        </w:tc>
        <w:tc>
          <w:tcPr>
            <w:tcW w:w="213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Vilka som är chefer inom verksamhetsstödet ska framgå av SLU:s webb.</w:t>
            </w:r>
          </w:p>
        </w:tc>
        <w:tc>
          <w:tcPr>
            <w:tcW w:w="201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 nedan.</w:t>
            </w:r>
          </w:p>
        </w:tc>
      </w:tr>
    </w:tbl>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Med utbildningsärenden avses här antagning, tillgodoräknande, utfärdande av examen och liknande beslut som rör en enskild student. Betygsbeslut kan inte överklagas.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kan även vända sig till sin studentkår, som i viss mån kan ge stöd i dessa frågor.</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25" w:anchor="studentstod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B258C7">
      <w:pPr>
        <w:pStyle w:val="Heading3"/>
      </w:pPr>
      <w:r w:rsidRPr="00DF5782">
        <w:t>3.16 Överklaga beslut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Följande är några av de beslut som kan överklagas till Överklagandenämnden för högskolan: (Högskoleförordningen (1993:100) 12 kap.)</w:t>
      </w:r>
    </w:p>
    <w:p w:rsidR="00DF5782" w:rsidRPr="00DF5782" w:rsidRDefault="00DF5782" w:rsidP="00DF5782">
      <w:pPr>
        <w:numPr>
          <w:ilvl w:val="0"/>
          <w:numId w:val="4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att en sökande inte uppfyller kraven på behörighet för att bli antagen till utbildning på grundnivå eller avancerad nivå och beslut att inte göra undantag från behörighetsvillkoren,</w:t>
      </w:r>
    </w:p>
    <w:p w:rsidR="00DF5782" w:rsidRPr="00DF5782" w:rsidRDefault="00DF5782" w:rsidP="00DF5782">
      <w:pPr>
        <w:numPr>
          <w:ilvl w:val="0"/>
          <w:numId w:val="4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tillgodoräknande av utbildning eller yrkesverksamhet,</w:t>
      </w:r>
    </w:p>
    <w:p w:rsidR="00DF5782" w:rsidRPr="00DF5782" w:rsidRDefault="00DF5782" w:rsidP="00DF5782">
      <w:pPr>
        <w:numPr>
          <w:ilvl w:val="0"/>
          <w:numId w:val="4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avslag på en students begäran om befrielse från ett obligatoriskt utbildningsmoment,</w:t>
      </w:r>
    </w:p>
    <w:p w:rsidR="00DF5782" w:rsidRPr="00DF5782" w:rsidRDefault="00DF5782" w:rsidP="00DF5782">
      <w:pPr>
        <w:numPr>
          <w:ilvl w:val="0"/>
          <w:numId w:val="4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avslag på en students begäran att få examensbevis eller kursbevis,</w:t>
      </w:r>
    </w:p>
    <w:p w:rsidR="00DF5782" w:rsidRPr="00DF5782" w:rsidRDefault="00DF5782" w:rsidP="00DF5782">
      <w:pPr>
        <w:numPr>
          <w:ilvl w:val="0"/>
          <w:numId w:val="4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sz w:val="24"/>
          <w:szCs w:val="24"/>
          <w:lang w:eastAsia="sv-SE"/>
        </w:rPr>
        <w:t>beslut att inte bevilja den som är antagen till utbildning på grundnivå eller avancerad nivå anstånd med att påbörja studierna eller att få fortsätta sina studier efter studieuppehåll.</w:t>
      </w:r>
      <w:proofErr w:type="gramEnd"/>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Hur du överklagar ett beslut som rör dig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du anser att beslutet är felaktigt kan du överklaga det.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Överklagandet ska vara skriftligt och du ska </w:t>
      </w:r>
      <w:r w:rsidRPr="00DF5782">
        <w:rPr>
          <w:rFonts w:ascii="Times New Roman" w:eastAsia="Times New Roman" w:hAnsi="Times New Roman" w:cs="Times New Roman"/>
          <w:b/>
          <w:bCs/>
          <w:sz w:val="24"/>
          <w:szCs w:val="24"/>
          <w:lang w:eastAsia="sv-SE"/>
        </w:rPr>
        <w:t>adressera</w:t>
      </w:r>
      <w:r w:rsidRPr="00DF5782">
        <w:rPr>
          <w:rFonts w:ascii="Times New Roman" w:eastAsia="Times New Roman" w:hAnsi="Times New Roman" w:cs="Times New Roman"/>
          <w:sz w:val="24"/>
          <w:szCs w:val="24"/>
          <w:lang w:eastAsia="sv-SE"/>
        </w:rPr>
        <w:t> det till Överklagandenämnden för högskolan. Du ska </w:t>
      </w:r>
      <w:r w:rsidRPr="00DF5782">
        <w:rPr>
          <w:rFonts w:ascii="Times New Roman" w:eastAsia="Times New Roman" w:hAnsi="Times New Roman" w:cs="Times New Roman"/>
          <w:b/>
          <w:bCs/>
          <w:sz w:val="24"/>
          <w:szCs w:val="24"/>
          <w:lang w:eastAsia="sv-SE"/>
        </w:rPr>
        <w:t>skicka</w:t>
      </w:r>
      <w:r w:rsidRPr="00DF5782">
        <w:rPr>
          <w:rFonts w:ascii="Times New Roman" w:eastAsia="Times New Roman" w:hAnsi="Times New Roman" w:cs="Times New Roman"/>
          <w:sz w:val="24"/>
          <w:szCs w:val="24"/>
          <w:lang w:eastAsia="sv-SE"/>
        </w:rPr>
        <w:t> överklagandet till </w:t>
      </w:r>
      <w:r w:rsidRPr="00DF5782">
        <w:rPr>
          <w:rFonts w:ascii="Times New Roman" w:eastAsia="Times New Roman" w:hAnsi="Times New Roman" w:cs="Times New Roman"/>
          <w:b/>
          <w:bCs/>
          <w:sz w:val="24"/>
          <w:szCs w:val="24"/>
          <w:lang w:eastAsia="sv-SE"/>
        </w:rPr>
        <w:t>Registrator SLU, Box 7070, 750 07 Uppsala.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Du ska alltså inte skicka överklagandet direkt till Överklagandenämnden för högskolan utan till SLU. Du måste se till att SLU får ditt överklagande senast tre veckor från den dag du fick beslutet.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Vad ditt överklagande ska innehålla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överklagandet ska du ange vilket beslut du vill överklaga och hur du vill att det ska ändras. Skicka också med själva beslutet, då går handläggningen smidigare. Om du har handlingar som styrker din ståndpunkt skickar du med dem också.</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Underteckna överklagandet med namnteckning och namnförtydligande. Se också till att överklagandet innehåller din postadress, e-postadress och telefonnummer.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När du har överklagat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ditt överklagande kommer till SLU i rätt tid utreder SLU om beslutet ska ändras. Om beslutet ändras får du meddelande om detta. Ditt överklagande anses då istället gälla det nya beslutet. SLU skickar det nya beslutet till Överklagandenämnden för högskolan tillsammans med det gamla beslutet, för att säkerställa att nämnden får överblick över hela ärendet.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SLU inte ändrar beslutet skickas ditt överklagande till Överklagandenämnden för högskolan tillsammans med beslutet, alla handlingar som hör till beslutet och ett yttrande från SLU.</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26" w:anchor="studentstod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27" w:anchor="sidanstopp" w:history="1">
        <w:r w:rsidR="00DF5782" w:rsidRPr="00DF5782">
          <w:rPr>
            <w:rFonts w:ascii="Times New Roman" w:eastAsia="Times New Roman" w:hAnsi="Times New Roman" w:cs="Times New Roman"/>
            <w:i/>
            <w:iCs/>
            <w:color w:val="3F41DC"/>
            <w:sz w:val="24"/>
            <w:szCs w:val="24"/>
            <w:lang w:eastAsia="sv-SE"/>
          </w:rPr>
          <w:t>Tillbaka till dokumentets början</w:t>
        </w:r>
      </w:hyperlink>
    </w:p>
    <w:p w:rsidR="00DF5782" w:rsidRPr="00DF5782" w:rsidRDefault="00DF5782" w:rsidP="002F5858">
      <w:pPr>
        <w:pStyle w:val="Heading2"/>
      </w:pPr>
      <w:r w:rsidRPr="00DF5782">
        <w:t>4. Lärare och examinatorer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28" w:anchor="larare41" w:history="1">
        <w:r w:rsidR="00DF5782" w:rsidRPr="00DF5782">
          <w:rPr>
            <w:rFonts w:ascii="Times New Roman" w:eastAsia="Times New Roman" w:hAnsi="Times New Roman" w:cs="Times New Roman"/>
            <w:color w:val="3F41DC"/>
            <w:sz w:val="24"/>
            <w:szCs w:val="24"/>
            <w:u w:val="single"/>
            <w:lang w:eastAsia="sv-SE"/>
          </w:rPr>
          <w:t>4.1 Utgångspunkter</w:t>
        </w:r>
      </w:hyperlink>
      <w:r w:rsidR="00DF5782" w:rsidRPr="00DF5782">
        <w:rPr>
          <w:rFonts w:ascii="Times New Roman" w:eastAsia="Times New Roman" w:hAnsi="Times New Roman" w:cs="Times New Roman"/>
          <w:sz w:val="24"/>
          <w:szCs w:val="24"/>
          <w:lang w:eastAsia="sv-SE"/>
        </w:rPr>
        <w:br/>
      </w:r>
      <w:hyperlink r:id="rId129" w:anchor="larare42" w:history="1">
        <w:r w:rsidR="00DF5782" w:rsidRPr="00DF5782">
          <w:rPr>
            <w:rFonts w:ascii="Times New Roman" w:eastAsia="Times New Roman" w:hAnsi="Times New Roman" w:cs="Times New Roman"/>
            <w:color w:val="3F41DC"/>
            <w:sz w:val="24"/>
            <w:szCs w:val="24"/>
            <w:u w:val="single"/>
            <w:lang w:eastAsia="sv-SE"/>
          </w:rPr>
          <w:t>4.2 Pedagogisk utveckling</w:t>
        </w:r>
      </w:hyperlink>
      <w:r w:rsidR="00DF5782" w:rsidRPr="00DF5782">
        <w:rPr>
          <w:rFonts w:ascii="Times New Roman" w:eastAsia="Times New Roman" w:hAnsi="Times New Roman" w:cs="Times New Roman"/>
          <w:sz w:val="24"/>
          <w:szCs w:val="24"/>
          <w:lang w:eastAsia="sv-SE"/>
        </w:rPr>
        <w:br/>
      </w:r>
      <w:hyperlink r:id="rId130" w:anchor="larare43" w:history="1">
        <w:r w:rsidR="00DF5782" w:rsidRPr="00DF5782">
          <w:rPr>
            <w:rFonts w:ascii="Times New Roman" w:eastAsia="Times New Roman" w:hAnsi="Times New Roman" w:cs="Times New Roman"/>
            <w:color w:val="3F41DC"/>
            <w:sz w:val="24"/>
            <w:szCs w:val="24"/>
            <w:u w:val="single"/>
            <w:lang w:eastAsia="sv-SE"/>
          </w:rPr>
          <w:t>4.3 Excellent lärare</w:t>
        </w:r>
      </w:hyperlink>
      <w:r w:rsidR="00DF5782" w:rsidRPr="00DF5782">
        <w:rPr>
          <w:rFonts w:ascii="Times New Roman" w:eastAsia="Times New Roman" w:hAnsi="Times New Roman" w:cs="Times New Roman"/>
          <w:sz w:val="24"/>
          <w:szCs w:val="24"/>
          <w:lang w:eastAsia="sv-SE"/>
        </w:rPr>
        <w:br/>
      </w:r>
      <w:hyperlink r:id="rId131" w:anchor="larare44" w:history="1">
        <w:r w:rsidR="00DF5782" w:rsidRPr="00DF5782">
          <w:rPr>
            <w:rFonts w:ascii="Times New Roman" w:eastAsia="Times New Roman" w:hAnsi="Times New Roman" w:cs="Times New Roman"/>
            <w:color w:val="3F41DC"/>
            <w:sz w:val="24"/>
            <w:szCs w:val="24"/>
            <w:u w:val="single"/>
            <w:lang w:eastAsia="sv-SE"/>
          </w:rPr>
          <w:t>4.4 Examinationsrätt på institutionsnivå</w:t>
        </w:r>
      </w:hyperlink>
      <w:r w:rsidR="00DF5782" w:rsidRPr="00DF5782">
        <w:rPr>
          <w:rFonts w:ascii="Times New Roman" w:eastAsia="Times New Roman" w:hAnsi="Times New Roman" w:cs="Times New Roman"/>
          <w:sz w:val="24"/>
          <w:szCs w:val="24"/>
          <w:lang w:eastAsia="sv-SE"/>
        </w:rPr>
        <w:br/>
      </w:r>
      <w:hyperlink r:id="rId132" w:anchor="larare45" w:history="1">
        <w:r w:rsidR="00DF5782" w:rsidRPr="00DF5782">
          <w:rPr>
            <w:rFonts w:ascii="Times New Roman" w:eastAsia="Times New Roman" w:hAnsi="Times New Roman" w:cs="Times New Roman"/>
            <w:color w:val="3F41DC"/>
            <w:sz w:val="24"/>
            <w:szCs w:val="24"/>
            <w:u w:val="single"/>
            <w:lang w:eastAsia="sv-SE"/>
          </w:rPr>
          <w:t>4.5 Examinator</w:t>
        </w:r>
      </w:hyperlink>
      <w:r w:rsidR="00DF5782" w:rsidRPr="00DF5782">
        <w:rPr>
          <w:rFonts w:ascii="Times New Roman" w:eastAsia="Times New Roman" w:hAnsi="Times New Roman" w:cs="Times New Roman"/>
          <w:sz w:val="24"/>
          <w:szCs w:val="24"/>
          <w:lang w:eastAsia="sv-SE"/>
        </w:rPr>
        <w:br/>
      </w:r>
      <w:hyperlink r:id="rId133" w:anchor="larare46" w:history="1">
        <w:r w:rsidR="00DF5782" w:rsidRPr="00DF5782">
          <w:rPr>
            <w:rFonts w:ascii="Times New Roman" w:eastAsia="Times New Roman" w:hAnsi="Times New Roman" w:cs="Times New Roman"/>
            <w:color w:val="3F41DC"/>
            <w:sz w:val="24"/>
            <w:szCs w:val="24"/>
            <w:u w:val="single"/>
            <w:lang w:eastAsia="sv-SE"/>
          </w:rPr>
          <w:t>4.6 Kompetenskrav för examinatorer</w:t>
        </w:r>
      </w:hyperlink>
      <w:r w:rsidR="00DF5782" w:rsidRPr="00DF5782">
        <w:rPr>
          <w:rFonts w:ascii="Times New Roman" w:eastAsia="Times New Roman" w:hAnsi="Times New Roman" w:cs="Times New Roman"/>
          <w:sz w:val="24"/>
          <w:szCs w:val="24"/>
          <w:lang w:eastAsia="sv-SE"/>
        </w:rPr>
        <w:br/>
      </w:r>
      <w:hyperlink r:id="rId134" w:anchor="larare47" w:history="1">
        <w:r w:rsidR="00DF5782" w:rsidRPr="00DF5782">
          <w:rPr>
            <w:rFonts w:ascii="Times New Roman" w:eastAsia="Times New Roman" w:hAnsi="Times New Roman" w:cs="Times New Roman"/>
            <w:color w:val="3F41DC"/>
            <w:sz w:val="24"/>
            <w:szCs w:val="24"/>
            <w:u w:val="single"/>
            <w:lang w:eastAsia="sv-SE"/>
          </w:rPr>
          <w:t>4.7 Byte av examinator</w:t>
        </w:r>
      </w:hyperlink>
      <w:r w:rsidR="00DF5782" w:rsidRPr="00DF5782">
        <w:rPr>
          <w:rFonts w:ascii="Times New Roman" w:eastAsia="Times New Roman" w:hAnsi="Times New Roman" w:cs="Times New Roman"/>
          <w:sz w:val="24"/>
          <w:szCs w:val="24"/>
          <w:lang w:eastAsia="sv-SE"/>
        </w:rPr>
        <w:br/>
      </w:r>
      <w:hyperlink r:id="rId135" w:anchor="larare48" w:history="1">
        <w:r w:rsidR="00DF5782" w:rsidRPr="00DF5782">
          <w:rPr>
            <w:rFonts w:ascii="Times New Roman" w:eastAsia="Times New Roman" w:hAnsi="Times New Roman" w:cs="Times New Roman"/>
            <w:color w:val="3F41DC"/>
            <w:sz w:val="24"/>
            <w:szCs w:val="24"/>
            <w:u w:val="single"/>
            <w:lang w:eastAsia="sv-SE"/>
          </w:rPr>
          <w:t>4.8 Lärares upphovsrätt</w:t>
        </w:r>
      </w:hyperlink>
      <w:r w:rsidR="00DF5782" w:rsidRPr="00DF5782">
        <w:rPr>
          <w:rFonts w:ascii="Times New Roman" w:eastAsia="Times New Roman" w:hAnsi="Times New Roman" w:cs="Times New Roman"/>
          <w:sz w:val="24"/>
          <w:szCs w:val="24"/>
          <w:lang w:eastAsia="sv-SE"/>
        </w:rPr>
        <w:br/>
      </w:r>
      <w:hyperlink r:id="rId136" w:anchor="larare49" w:history="1">
        <w:r w:rsidR="00DF5782" w:rsidRPr="00DF5782">
          <w:rPr>
            <w:rFonts w:ascii="Times New Roman" w:eastAsia="Times New Roman" w:hAnsi="Times New Roman" w:cs="Times New Roman"/>
            <w:color w:val="3F41DC"/>
            <w:sz w:val="24"/>
            <w:szCs w:val="24"/>
            <w:u w:val="single"/>
            <w:lang w:eastAsia="sv-SE"/>
          </w:rPr>
          <w:t>4.9 Personalansvarsärenden</w:t>
        </w:r>
      </w:hyperlink>
    </w:p>
    <w:p w:rsidR="00DF5782" w:rsidRPr="00DF5782" w:rsidRDefault="00DF5782" w:rsidP="002F5858">
      <w:pPr>
        <w:pStyle w:val="Heading3"/>
      </w:pPr>
      <w:r w:rsidRPr="00DF5782">
        <w:t>4.1 Utgångspunkter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Lärare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Följande kategorier av </w:t>
      </w:r>
      <w:r w:rsidRPr="00DF5782">
        <w:rPr>
          <w:rFonts w:ascii="Times New Roman" w:eastAsia="Times New Roman" w:hAnsi="Times New Roman" w:cs="Times New Roman"/>
          <w:i/>
          <w:iCs/>
          <w:sz w:val="24"/>
          <w:szCs w:val="24"/>
          <w:lang w:eastAsia="sv-SE"/>
        </w:rPr>
        <w:t>lärare</w:t>
      </w:r>
      <w:r w:rsidRPr="00DF5782">
        <w:rPr>
          <w:rFonts w:ascii="Times New Roman" w:eastAsia="Times New Roman" w:hAnsi="Times New Roman" w:cs="Times New Roman"/>
          <w:sz w:val="24"/>
          <w:szCs w:val="24"/>
          <w:lang w:eastAsia="sv-SE"/>
        </w:rPr>
        <w:t> finns vid SLU: (Anställningsordning för SLU)</w:t>
      </w:r>
    </w:p>
    <w:p w:rsidR="00DF5782" w:rsidRPr="00DF5782" w:rsidRDefault="00DF5782" w:rsidP="00DF5782">
      <w:pPr>
        <w:numPr>
          <w:ilvl w:val="0"/>
          <w:numId w:val="5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professor</w:t>
      </w:r>
    </w:p>
    <w:p w:rsidR="00DF5782" w:rsidRPr="00DF5782" w:rsidRDefault="00DF5782" w:rsidP="00DF5782">
      <w:pPr>
        <w:numPr>
          <w:ilvl w:val="0"/>
          <w:numId w:val="5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gästprofessor</w:t>
      </w:r>
    </w:p>
    <w:p w:rsidR="00DF5782" w:rsidRPr="00DF5782" w:rsidRDefault="00DF5782" w:rsidP="00DF5782">
      <w:pPr>
        <w:numPr>
          <w:ilvl w:val="0"/>
          <w:numId w:val="5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adjungerad professor</w:t>
      </w:r>
    </w:p>
    <w:p w:rsidR="00DF5782" w:rsidRPr="00DF5782" w:rsidRDefault="00DF5782" w:rsidP="00DF5782">
      <w:pPr>
        <w:numPr>
          <w:ilvl w:val="0"/>
          <w:numId w:val="5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universitetslektor</w:t>
      </w:r>
    </w:p>
    <w:p w:rsidR="00DF5782" w:rsidRPr="00DF5782" w:rsidRDefault="00DF5782" w:rsidP="00DF5782">
      <w:pPr>
        <w:numPr>
          <w:ilvl w:val="0"/>
          <w:numId w:val="5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biträdande universitetslektor</w:t>
      </w:r>
    </w:p>
    <w:p w:rsidR="00DF5782" w:rsidRPr="00DF5782" w:rsidRDefault="00DF5782" w:rsidP="00DF5782">
      <w:pPr>
        <w:numPr>
          <w:ilvl w:val="0"/>
          <w:numId w:val="5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adjungerad universitetslektor</w:t>
      </w:r>
    </w:p>
    <w:p w:rsidR="00DF5782" w:rsidRPr="00DF5782" w:rsidRDefault="00DF5782" w:rsidP="00DF5782">
      <w:pPr>
        <w:numPr>
          <w:ilvl w:val="0"/>
          <w:numId w:val="5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universitetsadjunkt</w:t>
      </w:r>
    </w:p>
    <w:p w:rsidR="00DF5782" w:rsidRPr="00DF5782" w:rsidRDefault="00DF5782" w:rsidP="00DF5782">
      <w:pPr>
        <w:numPr>
          <w:ilvl w:val="0"/>
          <w:numId w:val="5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adjungerad universitetsadjunkt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dagligt tal används begreppet </w:t>
      </w:r>
      <w:r w:rsidRPr="00DF5782">
        <w:rPr>
          <w:rFonts w:ascii="Times New Roman" w:eastAsia="Times New Roman" w:hAnsi="Times New Roman" w:cs="Times New Roman"/>
          <w:i/>
          <w:iCs/>
          <w:sz w:val="24"/>
          <w:szCs w:val="24"/>
          <w:lang w:eastAsia="sv-SE"/>
        </w:rPr>
        <w:t>lärare</w:t>
      </w:r>
      <w:r w:rsidRPr="00DF5782">
        <w:rPr>
          <w:rFonts w:ascii="Times New Roman" w:eastAsia="Times New Roman" w:hAnsi="Times New Roman" w:cs="Times New Roman"/>
          <w:sz w:val="24"/>
          <w:szCs w:val="24"/>
          <w:lang w:eastAsia="sv-SE"/>
        </w:rPr>
        <w:t> för all undervisande personal, det vill säga även för de som inte tillhör någon av kategorierna ovan.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Examinator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 avsnitt </w:t>
      </w:r>
      <w:hyperlink r:id="rId137" w:anchor="larare45" w:history="1">
        <w:r w:rsidRPr="00DF5782">
          <w:rPr>
            <w:rFonts w:ascii="Times New Roman" w:eastAsia="Times New Roman" w:hAnsi="Times New Roman" w:cs="Times New Roman"/>
            <w:color w:val="3F41DC"/>
            <w:sz w:val="24"/>
            <w:szCs w:val="24"/>
            <w:u w:val="single"/>
            <w:lang w:eastAsia="sv-SE"/>
          </w:rPr>
          <w:t>4.5 Examinator</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Kursledare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Kursledare</w:t>
      </w:r>
      <w:r w:rsidRPr="00DF5782">
        <w:rPr>
          <w:rFonts w:ascii="Times New Roman" w:eastAsia="Times New Roman" w:hAnsi="Times New Roman" w:cs="Times New Roman"/>
          <w:sz w:val="24"/>
          <w:szCs w:val="24"/>
          <w:lang w:eastAsia="sv-SE"/>
        </w:rPr>
        <w:t> är den lärare eller annan anställd inom SLU som är operativt ansvarig för kursens genomförande. Vid beställd utbildning kan kursledaren vara en lärare eller annan anställd inom annat lärosäte. Kursledaren och examinatorn kan vara samma person.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vision, mål och strategi för att kunna attrahera, rekrytera och behålla lärarkompetens beskrivs i andra styrande dokument. Se bland annat SLU:s strategi- och inriktningsdokument.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Regler avseende anställning på SLU finns i andra styrande dokument. Se bland annat SLU:s anställningsordning.</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fakultetsnämnderna (styrelsens delegationsordning) som genom planering av läraranställningar ger utbildningen förutsättningar för hög kvalitet på vetenskaplig eller konstnärlig grund samt på beprövad erfarenhet.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Kursansvarig institution ansvarar för att studenterna får tillgång till kontaktuppgifter till</w:t>
      </w:r>
    </w:p>
    <w:p w:rsidR="00DF5782" w:rsidRPr="00DF5782" w:rsidRDefault="00DF5782" w:rsidP="00DF5782">
      <w:pPr>
        <w:numPr>
          <w:ilvl w:val="0"/>
          <w:numId w:val="5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kursledare på kurssida,</w:t>
      </w:r>
    </w:p>
    <w:p w:rsidR="00DF5782" w:rsidRPr="00DF5782" w:rsidRDefault="00DF5782" w:rsidP="00DF5782">
      <w:pPr>
        <w:numPr>
          <w:ilvl w:val="0"/>
          <w:numId w:val="5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 på kurssida,</w:t>
      </w:r>
    </w:p>
    <w:p w:rsidR="00DF5782" w:rsidRPr="00DF5782" w:rsidRDefault="00DF5782" w:rsidP="00DF5782">
      <w:pPr>
        <w:numPr>
          <w:ilvl w:val="0"/>
          <w:numId w:val="5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prefekt på </w:t>
      </w:r>
      <w:r w:rsidRPr="00DF5782">
        <w:rPr>
          <w:rFonts w:ascii="Times New Roman" w:eastAsia="Times New Roman" w:hAnsi="Times New Roman" w:cs="Times New Roman"/>
          <w:i/>
          <w:iCs/>
          <w:sz w:val="24"/>
          <w:szCs w:val="24"/>
          <w:lang w:eastAsia="sv-SE"/>
        </w:rPr>
        <w:t>institutionens</w:t>
      </w:r>
      <w:r w:rsidRPr="00DF5782">
        <w:rPr>
          <w:rFonts w:ascii="Times New Roman" w:eastAsia="Times New Roman" w:hAnsi="Times New Roman" w:cs="Times New Roman"/>
          <w:sz w:val="24"/>
          <w:szCs w:val="24"/>
          <w:lang w:eastAsia="sv-SE"/>
        </w:rPr>
        <w:t> webbsida och</w:t>
      </w:r>
    </w:p>
    <w:p w:rsidR="00DF5782" w:rsidRPr="00DF5782" w:rsidRDefault="00DF5782" w:rsidP="00DF5782">
      <w:pPr>
        <w:numPr>
          <w:ilvl w:val="0"/>
          <w:numId w:val="5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institutionsstudierektor (eller motsvarande) på institutionens webbsida.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Fakultetskanslierna ansvarar för att kontaktuppgifter till programstudierektorer finns på studentwebbens programsidor.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38" w:history="1">
        <w:r w:rsidR="00DF5782" w:rsidRPr="00DF5782">
          <w:rPr>
            <w:rFonts w:ascii="Times New Roman" w:eastAsia="Times New Roman" w:hAnsi="Times New Roman" w:cs="Times New Roman"/>
            <w:color w:val="3F41DC"/>
            <w:sz w:val="24"/>
            <w:szCs w:val="24"/>
            <w:u w:val="single"/>
            <w:lang w:eastAsia="sv-SE"/>
          </w:rPr>
          <w:t>Anställningsordning för lärare vid SLU</w:t>
        </w:r>
        <w:r w:rsidR="00DF5782" w:rsidRPr="00DF5782">
          <w:rPr>
            <w:rFonts w:ascii="Times New Roman" w:eastAsia="Times New Roman" w:hAnsi="Times New Roman" w:cs="Times New Roman"/>
            <w:color w:val="3F41DC"/>
            <w:sz w:val="24"/>
            <w:szCs w:val="24"/>
            <w:lang w:eastAsia="sv-SE"/>
          </w:rPr>
          <w:br/>
        </w:r>
      </w:hyperlink>
      <w:hyperlink r:id="rId139" w:history="1">
        <w:r w:rsidR="00DF5782" w:rsidRPr="00DF5782">
          <w:rPr>
            <w:rFonts w:ascii="Times New Roman" w:eastAsia="Times New Roman" w:hAnsi="Times New Roman" w:cs="Times New Roman"/>
            <w:color w:val="3F41DC"/>
            <w:sz w:val="24"/>
            <w:szCs w:val="24"/>
            <w:u w:val="single"/>
            <w:lang w:eastAsia="sv-SE"/>
          </w:rPr>
          <w:t>Övergripande strategier och inriktningsdokument</w:t>
        </w:r>
        <w:r w:rsidR="00DF5782" w:rsidRPr="00DF5782">
          <w:rPr>
            <w:rFonts w:ascii="Times New Roman" w:eastAsia="Times New Roman" w:hAnsi="Times New Roman" w:cs="Times New Roman"/>
            <w:color w:val="3F41DC"/>
            <w:sz w:val="24"/>
            <w:szCs w:val="24"/>
            <w:lang w:eastAsia="sv-SE"/>
          </w:rPr>
          <w:br/>
        </w:r>
      </w:hyperlink>
      <w:hyperlink r:id="rId140" w:history="1">
        <w:r w:rsidR="00DF5782" w:rsidRPr="00DF5782">
          <w:rPr>
            <w:rFonts w:ascii="Times New Roman" w:eastAsia="Times New Roman" w:hAnsi="Times New Roman" w:cs="Times New Roman"/>
            <w:color w:val="3F41DC"/>
            <w:sz w:val="24"/>
            <w:szCs w:val="24"/>
            <w:u w:val="single"/>
            <w:lang w:eastAsia="sv-SE"/>
          </w:rPr>
          <w:t>Min anställning</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41" w:anchor="larare4"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4.2 Pedagogisk utveckling</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Utbildningen ska uppfylla högt ställda vetenskapliga och pedagogiska kvalitetskrav, så därför lägger SLU stor vikt vid sådana kvalifikationer vid anställning och befordran. Möjligheter till pedagogisk och annan kompetensutveckling ska finnas eftersom det bidrar till pedagogiskt nytänkande och kursutveckling samt fördjupad ämneskunskap och forskningsanknytning.</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anställningsordning reglerar vilka kompetenskrav som ställs för olika anställningar.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Enheten för pedagogisk utveckling (EPU) inom avdelningen för lärande och digitalisering arbetar för att främja den högskolepedagogiska utvecklingen inom SLU. Enheten ansvarar för den behörighetsgivande högskolepedagogiska utbildningen.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42" w:history="1">
        <w:r w:rsidR="00DF5782" w:rsidRPr="00DF5782">
          <w:rPr>
            <w:rFonts w:ascii="Times New Roman" w:eastAsia="Times New Roman" w:hAnsi="Times New Roman" w:cs="Times New Roman"/>
            <w:color w:val="3F41DC"/>
            <w:sz w:val="24"/>
            <w:szCs w:val="24"/>
            <w:u w:val="single"/>
            <w:lang w:eastAsia="sv-SE"/>
          </w:rPr>
          <w:t>Pedagogisk utveckling</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43" w:anchor="larare4"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D668B9">
      <w:pPr>
        <w:pStyle w:val="Heading3"/>
      </w:pPr>
      <w:r w:rsidRPr="00DF5782">
        <w:t>4.3 Excellent lärare</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Titeln </w:t>
      </w:r>
      <w:r w:rsidRPr="00DF5782">
        <w:rPr>
          <w:rFonts w:ascii="Times New Roman" w:eastAsia="Times New Roman" w:hAnsi="Times New Roman" w:cs="Times New Roman"/>
          <w:i/>
          <w:iCs/>
          <w:sz w:val="24"/>
          <w:szCs w:val="24"/>
          <w:lang w:eastAsia="sv-SE"/>
        </w:rPr>
        <w:t>excellent lärare</w:t>
      </w:r>
      <w:r w:rsidRPr="00DF5782">
        <w:rPr>
          <w:rFonts w:ascii="Times New Roman" w:eastAsia="Times New Roman" w:hAnsi="Times New Roman" w:cs="Times New Roman"/>
          <w:sz w:val="24"/>
          <w:szCs w:val="24"/>
          <w:lang w:eastAsia="sv-SE"/>
        </w:rPr>
        <w:t> ger SLU en möjlighet att belöna och synliggöra skickliga och pedagogiskt medvetna lärare. Excellenta lärare förväntas att aktivt delta i ämnesområdets och universitetets kvalitetsarbete avseende utbildning och lärande.</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Titeln excellent lärare ger SLU en möjlighet att belöna och synliggöra skickliga och pedagogiskt medvetna lärare. Den som är excellent lärare förväntas delta aktivt i ämnesområdets och universitetets kvalitetsarbete.</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Rektor beslutar om de särskilda regler och anvisningar som gäller för utnämning till excellent lärare. Behörig att antas till titeln excellent lärare är vid SLU tillsvidareanställd lärare (universitetsadjunkt, universitetslektor och professor), eller tillsvidareanställda med motsvarande kompetens och arbetsuppgifter.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antas som excellent lärare vid SLU behöver den sökande visa upp en bred pedagogisk skicklighet. För att erhålla titeln excellent lärare ska skicklighet ha visats mot samtliga fem kriterier eller kunskapsområden:</w:t>
      </w:r>
    </w:p>
    <w:p w:rsidR="00DF5782" w:rsidRPr="00DF5782" w:rsidRDefault="00DF5782" w:rsidP="00DF5782">
      <w:pPr>
        <w:numPr>
          <w:ilvl w:val="0"/>
          <w:numId w:val="5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Undervisningsskicklighet</w:t>
      </w:r>
    </w:p>
    <w:p w:rsidR="00DF5782" w:rsidRPr="00DF5782" w:rsidRDefault="00DF5782" w:rsidP="00DF5782">
      <w:pPr>
        <w:numPr>
          <w:ilvl w:val="0"/>
          <w:numId w:val="5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Vetenskapligt och utvecklande förhållningssätt</w:t>
      </w:r>
    </w:p>
    <w:p w:rsidR="00DF5782" w:rsidRPr="00DF5782" w:rsidRDefault="00DF5782" w:rsidP="00DF5782">
      <w:pPr>
        <w:numPr>
          <w:ilvl w:val="0"/>
          <w:numId w:val="5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Samverkan med kollegor och pedagogiskt ledarskap</w:t>
      </w:r>
    </w:p>
    <w:p w:rsidR="00DF5782" w:rsidRPr="00DF5782" w:rsidRDefault="00DF5782" w:rsidP="00DF5782">
      <w:pPr>
        <w:numPr>
          <w:ilvl w:val="0"/>
          <w:numId w:val="5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Helhetsperspektiv och samverkan inom universitet och samhälle</w:t>
      </w:r>
    </w:p>
    <w:p w:rsidR="00DF5782" w:rsidRPr="00DF5782" w:rsidRDefault="00DF5782" w:rsidP="00DF5782">
      <w:pPr>
        <w:numPr>
          <w:ilvl w:val="0"/>
          <w:numId w:val="5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Kritisk förankring i ämnet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Nämnden för antagning av excellenta lärare (</w:t>
      </w:r>
      <w:proofErr w:type="spellStart"/>
      <w:r w:rsidRPr="00DF5782">
        <w:rPr>
          <w:rFonts w:ascii="Times New Roman" w:eastAsia="Times New Roman" w:hAnsi="Times New Roman" w:cs="Times New Roman"/>
          <w:sz w:val="24"/>
          <w:szCs w:val="24"/>
          <w:lang w:eastAsia="sv-SE"/>
        </w:rPr>
        <w:t>Nex</w:t>
      </w:r>
      <w:proofErr w:type="spellEnd"/>
      <w:r w:rsidRPr="00DF5782">
        <w:rPr>
          <w:rFonts w:ascii="Times New Roman" w:eastAsia="Times New Roman" w:hAnsi="Times New Roman" w:cs="Times New Roman"/>
          <w:sz w:val="24"/>
          <w:szCs w:val="24"/>
          <w:lang w:eastAsia="sv-SE"/>
        </w:rPr>
        <w:t>) hanterar utlysningar och ansökningar om titeln excellent lärare.</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Fullständig information med instruktion för sökande till titeln excellent lärare vid SLU, se länk nedan.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44" w:history="1">
        <w:r w:rsidR="00DF5782" w:rsidRPr="00DF5782">
          <w:rPr>
            <w:rFonts w:ascii="Times New Roman" w:eastAsia="Times New Roman" w:hAnsi="Times New Roman" w:cs="Times New Roman"/>
            <w:color w:val="3F41DC"/>
            <w:sz w:val="24"/>
            <w:szCs w:val="24"/>
            <w:u w:val="single"/>
            <w:lang w:eastAsia="sv-SE"/>
          </w:rPr>
          <w:t>Enheten för pedagogisk utveckling (EPU)</w:t>
        </w:r>
      </w:hyperlink>
      <w:hyperlink r:id="rId145" w:history="1">
        <w:r w:rsidR="00DF5782" w:rsidRPr="00DF5782">
          <w:rPr>
            <w:rFonts w:ascii="Times New Roman" w:eastAsia="Times New Roman" w:hAnsi="Times New Roman" w:cs="Times New Roman"/>
            <w:color w:val="3F41DC"/>
            <w:sz w:val="24"/>
            <w:szCs w:val="24"/>
            <w:lang w:eastAsia="sv-SE"/>
          </w:rPr>
          <w:br/>
        </w:r>
      </w:hyperlink>
      <w:hyperlink r:id="rId146" w:history="1">
        <w:r w:rsidR="00DF5782" w:rsidRPr="00DF5782">
          <w:rPr>
            <w:rFonts w:ascii="Times New Roman" w:eastAsia="Times New Roman" w:hAnsi="Times New Roman" w:cs="Times New Roman"/>
            <w:color w:val="3F41DC"/>
            <w:sz w:val="24"/>
            <w:szCs w:val="24"/>
            <w:u w:val="single"/>
            <w:lang w:eastAsia="sv-SE"/>
          </w:rPr>
          <w:t>Excellenta lärare</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47" w:anchor="larare4"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004D9C">
      <w:pPr>
        <w:pStyle w:val="Heading3"/>
      </w:pPr>
      <w:r w:rsidRPr="00DF5782">
        <w:t>4.4 Examinationsrätt på institutionsnivå</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Ämne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Kurser inom utbildning på grundnivå och avancerad nivå vid SLU klassificeras bland annat efter sitt ämnesmässiga innehåll. SLU:s </w:t>
      </w:r>
      <w:r w:rsidRPr="00DF5782">
        <w:rPr>
          <w:rFonts w:ascii="Times New Roman" w:eastAsia="Times New Roman" w:hAnsi="Times New Roman" w:cs="Times New Roman"/>
          <w:i/>
          <w:iCs/>
          <w:sz w:val="24"/>
          <w:szCs w:val="24"/>
          <w:lang w:eastAsia="sv-SE"/>
        </w:rPr>
        <w:t>ämnen</w:t>
      </w:r>
      <w:r w:rsidRPr="00DF5782">
        <w:rPr>
          <w:rFonts w:ascii="Times New Roman" w:eastAsia="Times New Roman" w:hAnsi="Times New Roman" w:cs="Times New Roman"/>
          <w:sz w:val="24"/>
          <w:szCs w:val="24"/>
          <w:lang w:eastAsia="sv-SE"/>
        </w:rPr>
        <w:t> anges i </w:t>
      </w:r>
      <w:hyperlink r:id="rId148" w:history="1">
        <w:r w:rsidRPr="00DF5782">
          <w:rPr>
            <w:rFonts w:ascii="Times New Roman" w:eastAsia="Times New Roman" w:hAnsi="Times New Roman" w:cs="Times New Roman"/>
            <w:color w:val="3F41DC"/>
            <w:sz w:val="24"/>
            <w:szCs w:val="24"/>
            <w:u w:val="single"/>
            <w:lang w:eastAsia="sv-SE"/>
          </w:rPr>
          <w:t>Bilaga 3a: Ämnen vid SLU inom utbildning på grundnivå och avancerad nivå</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Huvudområde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Vissa ämnen utgör </w:t>
      </w:r>
      <w:r w:rsidRPr="00DF5782">
        <w:rPr>
          <w:rFonts w:ascii="Times New Roman" w:eastAsia="Times New Roman" w:hAnsi="Times New Roman" w:cs="Times New Roman"/>
          <w:i/>
          <w:iCs/>
          <w:sz w:val="24"/>
          <w:szCs w:val="24"/>
          <w:lang w:eastAsia="sv-SE"/>
        </w:rPr>
        <w:t>huvudområden</w:t>
      </w:r>
      <w:r w:rsidRPr="00DF5782">
        <w:rPr>
          <w:rFonts w:ascii="Times New Roman" w:eastAsia="Times New Roman" w:hAnsi="Times New Roman" w:cs="Times New Roman"/>
          <w:sz w:val="24"/>
          <w:szCs w:val="24"/>
          <w:lang w:eastAsia="sv-SE"/>
        </w:rPr>
        <w:t>, som bland annat ligger till grund för generella examina. SLU:s huvudområden anges också i </w:t>
      </w:r>
      <w:hyperlink r:id="rId149" w:history="1">
        <w:r w:rsidRPr="00DF5782">
          <w:rPr>
            <w:rFonts w:ascii="Times New Roman" w:eastAsia="Times New Roman" w:hAnsi="Times New Roman" w:cs="Times New Roman"/>
            <w:color w:val="3F41DC"/>
            <w:sz w:val="24"/>
            <w:szCs w:val="24"/>
            <w:u w:val="single"/>
            <w:lang w:eastAsia="sv-SE"/>
          </w:rPr>
          <w:t>Bilaga 3b: Ämnesbeskrivningar för SLU:s huvudområden</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en institution ska ha rätt att examinera på grundnivå inom något av SLU:s huvudområden krävs disputerade och tillsvidareanställd lärare med relevant ämneskompetens och/eller tillsvidareanställda forskare med docentkompetens inom relevant område.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en institution ska ha rätt att examinera på avancerad nivå inom något av SLU:s huvudområden krävs minst en professor med relevant ämneskompetens.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en institution ska ha rätt att examinera inom något ämne som inte utgör huvudområde krävs anställd lärare inom relevant ämnesområde.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en institution ska ha rätt att examinera kurser som tillhör två huvudområden eller ämnen (dubbelklassade kurser) ska institutionen ha examinationsrätt i båda huvudområdena/ämnena. I annat fall krävs en medansvarig institution med examinationsrätt i det huvudområde eller ämne som saknas vid den kursansvariga institutionen. Den medansvariga institutionen ska framgå av kursplanen.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beställd utbildning från annat lärosäte gäller det lärosätets kompetenskrav för examinatorn.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ansvariga fakulteten kan besluta om eventuella tidsbegränsade dispenser angående examinationsrätt för en institution avseende ett ämne eller huvudområde.</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Varje fakultet ska definiera inom vilka av SLU:s huvudområden som fakultetens institutioner och eventuella enheter har rätt att examinera. Det ska även göras för ämnen som inte utgör huvudområden vid SLU.</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Fakultetsnämnden bestämmer vilket organ inom fakultetens organisation som ska besluta om examinationsrätt för varje institution.</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50" w:anchor="larare4"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4211C6">
      <w:pPr>
        <w:pStyle w:val="Heading3"/>
      </w:pPr>
      <w:r w:rsidRPr="00DF5782">
        <w:t>4.5 Examinator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Examinatorn</w:t>
      </w:r>
      <w:r w:rsidRPr="00DF5782">
        <w:rPr>
          <w:rFonts w:ascii="Times New Roman" w:eastAsia="Times New Roman" w:hAnsi="Times New Roman" w:cs="Times New Roman"/>
          <w:sz w:val="24"/>
          <w:szCs w:val="24"/>
          <w:lang w:eastAsia="sv-SE"/>
        </w:rPr>
        <w:t> är den person som betygsätter studenternas prestationer på en kurs.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Betygskriterier</w:t>
      </w:r>
      <w:r w:rsidRPr="00DF5782">
        <w:rPr>
          <w:rFonts w:ascii="Times New Roman" w:eastAsia="Times New Roman" w:hAnsi="Times New Roman" w:cs="Times New Roman"/>
          <w:sz w:val="24"/>
          <w:szCs w:val="24"/>
          <w:lang w:eastAsia="sv-SE"/>
        </w:rPr>
        <w:t> kopplar betygsgraderna till nivåer av uppfyllelse av kursens lärandemål, där godkänt betyg innebära en grundläggande uppfyllelse av målen i kursplanen.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”Betyg ska sättas på en genomgången kurs om inte högskolan föreskriver något annat. [− − −] Betyget ska beslutas av en av högskolan särskilt utsedd lärare (examinator).” (Högskoleförordningen (1993:100) 6 kap.)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”Lantbruksuniversitetet kan utse även den som inte har anställning som lärare till examinator på grundnivå, avancerad nivå och forskarnivå.” (Förordningen (1993:221) för SLU 5 kap.)</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normalfallet ska varje kurstillfälle ha en examinator. Vem som är examinator för respektive kurstillfälle ska meddelas på kurssida senast vid kursstart.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självständiga arbeten gäller särskilda regler, se kapitel </w:t>
      </w:r>
      <w:hyperlink r:id="rId151" w:anchor="exarbete9" w:history="1">
        <w:r w:rsidRPr="00DF5782">
          <w:rPr>
            <w:rFonts w:ascii="Times New Roman" w:eastAsia="Times New Roman" w:hAnsi="Times New Roman" w:cs="Times New Roman"/>
            <w:color w:val="3F41DC"/>
            <w:sz w:val="24"/>
            <w:szCs w:val="24"/>
            <w:u w:val="single"/>
            <w:lang w:eastAsia="sv-SE"/>
          </w:rPr>
          <w:t>9. Självständigt arbete (examensarbete)</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beställd utbildning eller annan form av samarbete med annat lärosäte kan examinatorn vara anställd vid det andra lärosätet. Då gäller det lärosätets regler för examinatorer.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prefekten (rektors delegationsordning) på den kursansvariga institutionen som utser examinatorer. Se avsnitt </w:t>
      </w:r>
      <w:hyperlink r:id="rId152" w:anchor="larare44" w:history="1">
        <w:r w:rsidRPr="00DF5782">
          <w:rPr>
            <w:rFonts w:ascii="Times New Roman" w:eastAsia="Times New Roman" w:hAnsi="Times New Roman" w:cs="Times New Roman"/>
            <w:color w:val="3F41DC"/>
            <w:sz w:val="24"/>
            <w:szCs w:val="24"/>
            <w:u w:val="single"/>
            <w:lang w:eastAsia="sv-SE"/>
          </w:rPr>
          <w:t>4.4 Examinationsrätt på institutionsnivå</w:t>
        </w:r>
      </w:hyperlink>
      <w:r w:rsidRPr="00DF5782">
        <w:rPr>
          <w:rFonts w:ascii="Times New Roman" w:eastAsia="Times New Roman" w:hAnsi="Times New Roman" w:cs="Times New Roman"/>
          <w:sz w:val="24"/>
          <w:szCs w:val="24"/>
          <w:lang w:eastAsia="sv-SE"/>
        </w:rPr>
        <w:t>, </w:t>
      </w:r>
      <w:hyperlink r:id="rId153" w:anchor="larare46" w:history="1">
        <w:r w:rsidRPr="00DF5782">
          <w:rPr>
            <w:rFonts w:ascii="Times New Roman" w:eastAsia="Times New Roman" w:hAnsi="Times New Roman" w:cs="Times New Roman"/>
            <w:color w:val="3F41DC"/>
            <w:sz w:val="24"/>
            <w:szCs w:val="24"/>
            <w:u w:val="single"/>
            <w:lang w:eastAsia="sv-SE"/>
          </w:rPr>
          <w:t>4.6 Kompetenskrav för examinatorer</w:t>
        </w:r>
      </w:hyperlink>
      <w:r w:rsidRPr="00DF5782">
        <w:rPr>
          <w:rFonts w:ascii="Times New Roman" w:eastAsia="Times New Roman" w:hAnsi="Times New Roman" w:cs="Times New Roman"/>
          <w:sz w:val="24"/>
          <w:szCs w:val="24"/>
          <w:lang w:eastAsia="sv-SE"/>
        </w:rPr>
        <w:t> och </w:t>
      </w:r>
      <w:hyperlink r:id="rId154" w:anchor="larare47" w:history="1">
        <w:r w:rsidRPr="00DF5782">
          <w:rPr>
            <w:rFonts w:ascii="Times New Roman" w:eastAsia="Times New Roman" w:hAnsi="Times New Roman" w:cs="Times New Roman"/>
            <w:color w:val="3F41DC"/>
            <w:sz w:val="24"/>
            <w:szCs w:val="24"/>
            <w:u w:val="single"/>
            <w:lang w:eastAsia="sv-SE"/>
          </w:rPr>
          <w:t>4.7 Byte av examinator</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Fakulteterna ska dokumentera och följa upp vem som är examinator för respektive kurstillfälle.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Kursansvarig institution ansvarar för att uppgift om vem som är examinator för en kurs finns på kurssidan senast vid kursstart.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Examinatorn</w:t>
      </w:r>
    </w:p>
    <w:p w:rsidR="00DF5782" w:rsidRPr="00DF5782" w:rsidRDefault="00DF5782" w:rsidP="00DF5782">
      <w:pPr>
        <w:numPr>
          <w:ilvl w:val="0"/>
          <w:numId w:val="5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ansvarar för att kursens innehåll och nivå följer fastställd kursplan,</w:t>
      </w:r>
    </w:p>
    <w:p w:rsidR="00DF5782" w:rsidRPr="00DF5782" w:rsidRDefault="00DF5782" w:rsidP="00DF5782">
      <w:pPr>
        <w:numPr>
          <w:ilvl w:val="0"/>
          <w:numId w:val="5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fastställer betygskriterier, se avsnitt </w:t>
      </w:r>
      <w:hyperlink r:id="rId155" w:anchor="kursstart71" w:history="1">
        <w:r w:rsidRPr="00DF5782">
          <w:rPr>
            <w:rFonts w:ascii="Times New Roman" w:eastAsia="Times New Roman" w:hAnsi="Times New Roman" w:cs="Times New Roman"/>
            <w:color w:val="3F41DC"/>
            <w:sz w:val="24"/>
            <w:szCs w:val="24"/>
            <w:u w:val="single"/>
            <w:lang w:eastAsia="sv-SE"/>
          </w:rPr>
          <w:t>7.1 Tidig kursinformation</w:t>
        </w:r>
      </w:hyperlink>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5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ansvarar för bedömning av studenternas prestationer,</w:t>
      </w:r>
    </w:p>
    <w:p w:rsidR="00DF5782" w:rsidRPr="00DF5782" w:rsidRDefault="00DF5782" w:rsidP="00DF5782">
      <w:pPr>
        <w:numPr>
          <w:ilvl w:val="0"/>
          <w:numId w:val="5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beslutar om betyg genom att slutattestera resultat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Andra lärare får medverka i examinationen som medrättande lärare enligt examinators instruktioner, men det är examinatorn som har det slutgiltiga ansvaret för examinationen och fattar beslut om betyg. Det kan vara olika personer som är attestanter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för olika kursmoduler i en kurs. För självständiga arbeten finns särskilda regler, se kapitel </w:t>
      </w:r>
      <w:hyperlink r:id="rId156" w:anchor="exarbete9" w:history="1">
        <w:r w:rsidRPr="00DF5782">
          <w:rPr>
            <w:rFonts w:ascii="Times New Roman" w:eastAsia="Times New Roman" w:hAnsi="Times New Roman" w:cs="Times New Roman"/>
            <w:color w:val="3F41DC"/>
            <w:sz w:val="24"/>
            <w:szCs w:val="24"/>
            <w:u w:val="single"/>
            <w:lang w:eastAsia="sv-SE"/>
          </w:rPr>
          <w:t>9. Självständigt arbete (examensarbete)</w:t>
        </w:r>
      </w:hyperlink>
      <w:r w:rsidRPr="00DF5782">
        <w:rPr>
          <w:rFonts w:ascii="Times New Roman" w:eastAsia="Times New Roman" w:hAnsi="Times New Roman" w:cs="Times New Roman"/>
          <w:sz w:val="24"/>
          <w:szCs w:val="24"/>
          <w:lang w:eastAsia="sv-SE"/>
        </w:rPr>
        <w:t>.</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57" w:anchor="larare4"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5D63CC">
      <w:pPr>
        <w:pStyle w:val="Heading3"/>
      </w:pPr>
      <w:r w:rsidRPr="00DF5782">
        <w:t>4.6 Kompetenskrav för examinatorer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Grundnivå</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examinator på grundnivå</w:t>
      </w:r>
    </w:p>
    <w:p w:rsidR="00DF5782" w:rsidRPr="00DF5782" w:rsidRDefault="00DF5782" w:rsidP="00DF5782">
      <w:pPr>
        <w:numPr>
          <w:ilvl w:val="0"/>
          <w:numId w:val="5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har minst magisterexamen inom relevant område eller yrkesexamen på avancerad nivå inom relevant område,</w:t>
      </w:r>
    </w:p>
    <w:p w:rsidR="00DF5782" w:rsidRPr="00DF5782" w:rsidRDefault="00DF5782" w:rsidP="00DF5782">
      <w:pPr>
        <w:numPr>
          <w:ilvl w:val="0"/>
          <w:numId w:val="5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är anställd vid kursansvarig eller medansvarig institution, (se avsnitt </w:t>
      </w:r>
      <w:hyperlink r:id="rId158" w:anchor="larare44" w:history="1">
        <w:r w:rsidRPr="00DF5782">
          <w:rPr>
            <w:rFonts w:ascii="Times New Roman" w:eastAsia="Times New Roman" w:hAnsi="Times New Roman" w:cs="Times New Roman"/>
            <w:color w:val="3F41DC"/>
            <w:sz w:val="24"/>
            <w:szCs w:val="24"/>
            <w:u w:val="single"/>
            <w:lang w:eastAsia="sv-SE"/>
          </w:rPr>
          <w:t>4.4 Examinationsrätt på institutionsnivå</w:t>
        </w:r>
      </w:hyperlink>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5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har genomgått kurs i examination och betygssättning och</w:t>
      </w:r>
    </w:p>
    <w:p w:rsidR="00DF5782" w:rsidRPr="00DF5782" w:rsidRDefault="00DF5782" w:rsidP="00DF5782">
      <w:pPr>
        <w:numPr>
          <w:ilvl w:val="0"/>
          <w:numId w:val="5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uppfyller ett av nedanstående alternativ (1a eller 1b eller 2).</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Avancerad nivå</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examinator på avancerad nivå</w:t>
      </w:r>
    </w:p>
    <w:p w:rsidR="00DF5782" w:rsidRPr="00DF5782" w:rsidRDefault="00DF5782" w:rsidP="00DF5782">
      <w:pPr>
        <w:numPr>
          <w:ilvl w:val="0"/>
          <w:numId w:val="5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har minst doktorsexamen inom relevant område,</w:t>
      </w:r>
    </w:p>
    <w:p w:rsidR="00DF5782" w:rsidRPr="00DF5782" w:rsidRDefault="00DF5782" w:rsidP="00DF5782">
      <w:pPr>
        <w:numPr>
          <w:ilvl w:val="0"/>
          <w:numId w:val="5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är anställd vid kursansvarig eller medansvarig institution,</w:t>
      </w:r>
    </w:p>
    <w:p w:rsidR="00DF5782" w:rsidRPr="00DF5782" w:rsidRDefault="00DF5782" w:rsidP="00DF5782">
      <w:pPr>
        <w:numPr>
          <w:ilvl w:val="0"/>
          <w:numId w:val="5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har genomgått kurs i examination och betygssättning och</w:t>
      </w:r>
    </w:p>
    <w:p w:rsidR="00DF5782" w:rsidRPr="00DF5782" w:rsidRDefault="00DF5782" w:rsidP="00DF5782">
      <w:pPr>
        <w:numPr>
          <w:ilvl w:val="0"/>
          <w:numId w:val="5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uppfyller ett av nedanstående alternativ (1a, 1b eller 2).</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Alternativ 1a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Personen har enligt SLU:s </w:t>
      </w:r>
      <w:r w:rsidRPr="00DF5782">
        <w:rPr>
          <w:rFonts w:ascii="Times New Roman" w:eastAsia="Times New Roman" w:hAnsi="Times New Roman" w:cs="Times New Roman"/>
          <w:i/>
          <w:iCs/>
          <w:sz w:val="24"/>
          <w:szCs w:val="24"/>
          <w:lang w:eastAsia="sv-SE"/>
        </w:rPr>
        <w:t>nuvarande</w:t>
      </w:r>
      <w:r w:rsidRPr="00DF5782">
        <w:rPr>
          <w:rFonts w:ascii="Times New Roman" w:eastAsia="Times New Roman" w:hAnsi="Times New Roman" w:cs="Times New Roman"/>
          <w:sz w:val="24"/>
          <w:szCs w:val="24"/>
          <w:lang w:eastAsia="sv-SE"/>
        </w:rPr>
        <w:t> anställningsordning läraranställning som</w:t>
      </w:r>
    </w:p>
    <w:p w:rsidR="00DF5782" w:rsidRPr="00DF5782" w:rsidRDefault="00DF5782" w:rsidP="00DF5782">
      <w:pPr>
        <w:numPr>
          <w:ilvl w:val="0"/>
          <w:numId w:val="5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professor, gästprofessor, adjungerad professor eller</w:t>
      </w:r>
    </w:p>
    <w:p w:rsidR="00DF5782" w:rsidRPr="00DF5782" w:rsidRDefault="00DF5782" w:rsidP="00DF5782">
      <w:pPr>
        <w:numPr>
          <w:ilvl w:val="0"/>
          <w:numId w:val="5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universitetslektor, biträdande universitetslektor, adjungerad universitetslektor eller</w:t>
      </w:r>
    </w:p>
    <w:p w:rsidR="00DF5782" w:rsidRPr="00DF5782" w:rsidRDefault="00DF5782" w:rsidP="00DF5782">
      <w:pPr>
        <w:numPr>
          <w:ilvl w:val="0"/>
          <w:numId w:val="5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universitetsadjunkt, adjungerad universitetsadjunkt.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Alternativ 1b</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Personen har enligt SLU:s </w:t>
      </w:r>
      <w:r w:rsidRPr="00DF5782">
        <w:rPr>
          <w:rFonts w:ascii="Times New Roman" w:eastAsia="Times New Roman" w:hAnsi="Times New Roman" w:cs="Times New Roman"/>
          <w:i/>
          <w:iCs/>
          <w:sz w:val="24"/>
          <w:szCs w:val="24"/>
          <w:lang w:eastAsia="sv-SE"/>
        </w:rPr>
        <w:t>tidigare</w:t>
      </w:r>
      <w:r w:rsidRPr="00DF5782">
        <w:rPr>
          <w:rFonts w:ascii="Times New Roman" w:eastAsia="Times New Roman" w:hAnsi="Times New Roman" w:cs="Times New Roman"/>
          <w:sz w:val="24"/>
          <w:szCs w:val="24"/>
          <w:lang w:eastAsia="sv-SE"/>
        </w:rPr>
        <w:t> anställningsordning läraranställning som</w:t>
      </w:r>
    </w:p>
    <w:p w:rsidR="00DF5782" w:rsidRPr="00DF5782" w:rsidRDefault="00DF5782" w:rsidP="00DF5782">
      <w:pPr>
        <w:numPr>
          <w:ilvl w:val="0"/>
          <w:numId w:val="5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professor, adjungerad professor eller</w:t>
      </w:r>
    </w:p>
    <w:p w:rsidR="00DF5782" w:rsidRPr="00DF5782" w:rsidRDefault="00DF5782" w:rsidP="00DF5782">
      <w:pPr>
        <w:numPr>
          <w:ilvl w:val="0"/>
          <w:numId w:val="5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lektor, adjungerad lektor eller</w:t>
      </w:r>
    </w:p>
    <w:p w:rsidR="00DF5782" w:rsidRPr="00DF5782" w:rsidRDefault="00DF5782" w:rsidP="00DF5782">
      <w:pPr>
        <w:numPr>
          <w:ilvl w:val="0"/>
          <w:numId w:val="5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adjunkt, adjungerad adjunkt eller</w:t>
      </w:r>
    </w:p>
    <w:p w:rsidR="00DF5782" w:rsidRPr="00DF5782" w:rsidRDefault="00DF5782" w:rsidP="00DF5782">
      <w:pPr>
        <w:numPr>
          <w:ilvl w:val="0"/>
          <w:numId w:val="5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forskarassistent eller</w:t>
      </w:r>
    </w:p>
    <w:p w:rsidR="00DF5782" w:rsidRPr="00DF5782" w:rsidRDefault="00DF5782" w:rsidP="00DF5782">
      <w:pPr>
        <w:numPr>
          <w:ilvl w:val="0"/>
          <w:numId w:val="5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tim- eller gästlärare.</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Alternativ 2</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Personen innehar inte läraranställning, men har</w:t>
      </w:r>
    </w:p>
    <w:p w:rsidR="00DF5782" w:rsidRPr="00DF5782" w:rsidRDefault="00DF5782" w:rsidP="00DF5782">
      <w:pPr>
        <w:numPr>
          <w:ilvl w:val="0"/>
          <w:numId w:val="5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doktorsexamen och</w:t>
      </w:r>
    </w:p>
    <w:p w:rsidR="00DF5782" w:rsidRPr="00DF5782" w:rsidRDefault="00DF5782" w:rsidP="00DF5782">
      <w:pPr>
        <w:numPr>
          <w:ilvl w:val="0"/>
          <w:numId w:val="5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tillsvidareanställning som kräver doktorsexamen eller motsvarande kompetens samt</w:t>
      </w:r>
    </w:p>
    <w:p w:rsidR="00DF5782" w:rsidRPr="00DF5782" w:rsidRDefault="00DF5782" w:rsidP="00DF5782">
      <w:pPr>
        <w:numPr>
          <w:ilvl w:val="0"/>
          <w:numId w:val="5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sz w:val="24"/>
          <w:szCs w:val="24"/>
          <w:lang w:eastAsia="sv-SE"/>
        </w:rPr>
        <w:t>relevant pedagogisk kompetens motsvarande kraven för anställning som universitetslektor.</w:t>
      </w:r>
      <w:proofErr w:type="gramEnd"/>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Dispenser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Tidsbegränsade dispenser rörande en persons rätt att vara examinator för en kurs eller ett självständigt arbete kan beviljas av den ansvariga fakulteten.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Fakultetsnämnden bestämmer vilket organ inom fakultetens organisation som ska besluta om dispenser för att vara examinator.</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59" w:anchor="larare4"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9B19F7">
      <w:pPr>
        <w:pStyle w:val="Heading3"/>
      </w:pPr>
      <w:r w:rsidRPr="00DF5782">
        <w:t>4.7 Byte av examinator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student, som utan godkänt resultat har genomgått två prov för en kurs eller en del av en kurs, har rätt att få en annan examinator utsedd, om inte särskilda skäl talar mot det.” (Högskoleförordningen (1993:100) 6 kap.)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Begäran kan också avse byte av lärare som medverkar vid bedömningen utan att vara examinator. Särskilda skäl som talar mot studentens begäran kan till exempel vara att det saknas examinatorer eller lärare med rätt behörighet.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Prefekten beslutar om byte av examinator eller medverkande lärare för den enskilda studenten.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ska lämna skriftlig begäran om byte av examinator (eller medrättande lärare) till prefekten eller institutionsstudierektorn (eller motsvarande) vid den kursansvariga institutionen.</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60" w:anchor="larare4"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542F17">
      <w:pPr>
        <w:pStyle w:val="Heading3"/>
      </w:pPr>
      <w:r w:rsidRPr="00DF5782">
        <w:t>4.8 Lärares upphovsrätt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Med immateriella rättigheter menas sådant som har eller kan ha immaterialrättsligt skydd enligt gällande lagstiftning, såsom patent, upphovsrätt, varumärkes- och mönsterskydd samt växtförädlarrätt.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Enligt SLU:s policy för immateriella rättigheter är utgångspunkten att immateriella rättigheter som skapas inom universitetets undervisning och forskning ska tillfalla upphovsmannen. Såväl studenter som anställda vid SLU kan vara upphovsmän (det vill säga ha upphovsrätt) till litterära och konstnärliga verk, och ska behandlas lika i det avseendet. SLU har ingen rätt till eventuella uppfinningar eller liknande, vare sig de är patenterbara eller inte, som kommer ur studenternas arbeten.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Att återge andras texter, tabeller, bilder och andra illustrationer kan vara ett intrång i upphovsrätten. Det gäller även om citat är markerade och källan är angiven.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Lärarens material</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lärare som tar fram undervisningsmaterial i sin anställning har upphovsrätt till det materialet, se policy för immateriella rättigheter gällande lärarundantaget (kap 4).</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inte tillåtet för studenter att publicera eller sprida lärarens undervisningsmaterial utan lärarens tillstånd.</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Undervisning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Ljud-/filminspelning eller fotografering av undervisning är tillåten endast om det framgår av kursplanen att det ingår eller efter överenskommelse med berörda studenter. Detta gäller alla typer av undervisning, även exkursioner, studiebesök och liknande. Det är inte tillåtet att utan lärarens tillstånd publicera eller sprida foton, film- eller ljudupptagningar via exempelvis webb eller sociala medier från någon typ av undervisning.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 med funktionsnedsättning kan ha möjlighet till riktat pedagogiskt stöd, vilket kan omfatta till exempel ljud- eller filminspelning av undervisning, se </w:t>
      </w:r>
      <w:hyperlink r:id="rId161" w:anchor="studenter35" w:history="1">
        <w:r w:rsidRPr="00DF5782">
          <w:rPr>
            <w:rFonts w:ascii="Times New Roman" w:eastAsia="Times New Roman" w:hAnsi="Times New Roman" w:cs="Times New Roman"/>
            <w:color w:val="3F41DC"/>
            <w:sz w:val="24"/>
            <w:szCs w:val="24"/>
            <w:u w:val="single"/>
            <w:lang w:eastAsia="sv-SE"/>
          </w:rPr>
          <w:t>3.5 Studera med funktionsnedsättning</w:t>
        </w:r>
      </w:hyperlink>
      <w:r w:rsidRPr="00DF5782">
        <w:rPr>
          <w:rFonts w:ascii="Times New Roman" w:eastAsia="Times New Roman" w:hAnsi="Times New Roman" w:cs="Times New Roman"/>
          <w:sz w:val="24"/>
          <w:szCs w:val="24"/>
          <w:lang w:eastAsia="sv-SE"/>
        </w:rPr>
        <w:t>. Det är endast avsett för eget bruk och även här krävs lärarens tillstånd.</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62" w:history="1">
        <w:r w:rsidR="00DF5782" w:rsidRPr="00DF5782">
          <w:rPr>
            <w:rFonts w:ascii="Times New Roman" w:eastAsia="Times New Roman" w:hAnsi="Times New Roman" w:cs="Times New Roman"/>
            <w:color w:val="3F41DC"/>
            <w:sz w:val="24"/>
            <w:szCs w:val="24"/>
            <w:u w:val="single"/>
            <w:lang w:eastAsia="sv-SE"/>
          </w:rPr>
          <w:t>Policy för immateriella rättigheter</w:t>
        </w:r>
      </w:hyperlink>
      <w:r w:rsidR="00DF5782" w:rsidRPr="00DF5782">
        <w:rPr>
          <w:rFonts w:ascii="Times New Roman" w:eastAsia="Times New Roman" w:hAnsi="Times New Roman" w:cs="Times New Roman"/>
          <w:sz w:val="24"/>
          <w:szCs w:val="24"/>
          <w:lang w:eastAsia="sv-SE"/>
        </w:rPr>
        <w:br/>
      </w:r>
      <w:hyperlink r:id="rId163" w:history="1">
        <w:r w:rsidR="00DF5782" w:rsidRPr="00DF5782">
          <w:rPr>
            <w:rFonts w:ascii="Times New Roman" w:eastAsia="Times New Roman" w:hAnsi="Times New Roman" w:cs="Times New Roman"/>
            <w:color w:val="3F41DC"/>
            <w:sz w:val="24"/>
            <w:szCs w:val="24"/>
            <w:u w:val="single"/>
            <w:lang w:eastAsia="sv-SE"/>
          </w:rPr>
          <w:t>Juridiska rekommendationer vid distansundervisning</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64" w:anchor="larare4"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F44499">
      <w:pPr>
        <w:pStyle w:val="Heading3"/>
      </w:pPr>
      <w:r w:rsidRPr="00DF5782">
        <w:t>4.9 Personalansvarsärenden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en anställd avsiktligt eller av oaktsamhet inte uppfyller sina skyldigheter kan det räknas som tjänsteförseelse. Det kan i vissa fall leda till en disciplinpåföljd: varning eller löneavdrag.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personalansvarsnämnd ska pröva frågor om: (Myndighetsförordningen (2007:515))</w:t>
      </w:r>
    </w:p>
    <w:p w:rsidR="00DF5782" w:rsidRPr="00DF5782" w:rsidRDefault="00DF5782" w:rsidP="00DF5782">
      <w:pPr>
        <w:numPr>
          <w:ilvl w:val="0"/>
          <w:numId w:val="5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skiljande från anställning på grund av personliga förhållanden</w:t>
      </w:r>
    </w:p>
    <w:p w:rsidR="00DF5782" w:rsidRPr="00DF5782" w:rsidRDefault="00DF5782" w:rsidP="00DF5782">
      <w:pPr>
        <w:numPr>
          <w:ilvl w:val="0"/>
          <w:numId w:val="5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disciplinansvar</w:t>
      </w:r>
    </w:p>
    <w:p w:rsidR="00DF5782" w:rsidRPr="00DF5782" w:rsidRDefault="00DF5782" w:rsidP="00DF5782">
      <w:pPr>
        <w:numPr>
          <w:ilvl w:val="0"/>
          <w:numId w:val="5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åtalsanmälan</w:t>
      </w:r>
    </w:p>
    <w:p w:rsidR="00DF5782" w:rsidRPr="00DF5782" w:rsidRDefault="00DF5782" w:rsidP="00DF5782">
      <w:pPr>
        <w:numPr>
          <w:ilvl w:val="0"/>
          <w:numId w:val="5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avstängning</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Prefekten på den anställdes </w:t>
      </w:r>
      <w:r w:rsidRPr="00DF5782">
        <w:rPr>
          <w:rFonts w:ascii="Times New Roman" w:eastAsia="Times New Roman" w:hAnsi="Times New Roman" w:cs="Times New Roman"/>
          <w:i/>
          <w:iCs/>
          <w:sz w:val="24"/>
          <w:szCs w:val="24"/>
          <w:lang w:eastAsia="sv-SE"/>
        </w:rPr>
        <w:t>institution</w:t>
      </w:r>
      <w:r w:rsidRPr="00DF5782">
        <w:rPr>
          <w:rFonts w:ascii="Times New Roman" w:eastAsia="Times New Roman" w:hAnsi="Times New Roman" w:cs="Times New Roman"/>
          <w:sz w:val="24"/>
          <w:szCs w:val="24"/>
          <w:lang w:eastAsia="sv-SE"/>
        </w:rPr>
        <w:t> avgör om ett personalansvarsärende ska anmälas till rektor. Inom verksamhetsstödet avgör den anställdes avdelningschef.</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Personalansvarsnämnden beslutar om en tjänsteförseelse ska leda till påföljd eller inte. För högre anställningar är det Statens ansvarsnämnd som beslutar.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 som har klagomål på SLU-personal ska i första hand vända sig till prefekten för den institution där personen är anställd. Se även avsnitt </w:t>
      </w:r>
      <w:hyperlink r:id="rId165" w:anchor="studenter315" w:history="1">
        <w:r w:rsidRPr="00DF5782">
          <w:rPr>
            <w:rFonts w:ascii="Times New Roman" w:eastAsia="Times New Roman" w:hAnsi="Times New Roman" w:cs="Times New Roman"/>
            <w:color w:val="3F41DC"/>
            <w:sz w:val="24"/>
            <w:szCs w:val="24"/>
            <w:u w:val="single"/>
            <w:lang w:eastAsia="sv-SE"/>
          </w:rPr>
          <w:t>3.15 Klagomålsrutiner</w:t>
        </w:r>
      </w:hyperlink>
      <w:r w:rsidRPr="00DF5782">
        <w:rPr>
          <w:rFonts w:ascii="Times New Roman" w:eastAsia="Times New Roman" w:hAnsi="Times New Roman" w:cs="Times New Roman"/>
          <w:sz w:val="24"/>
          <w:szCs w:val="24"/>
          <w:lang w:eastAsia="sv-SE"/>
        </w:rPr>
        <w:t>. Studenten kan även vända sig till sin studentkår, som i viss mån kan ge stöd i dessa frågor.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Personalansvarsnämnden hanterar endast allvarliga personalansvarsfall.</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66" w:anchor="larare4" w:history="1">
        <w:r w:rsidR="00DF5782" w:rsidRPr="00DF5782">
          <w:rPr>
            <w:rFonts w:ascii="Times New Roman" w:eastAsia="Times New Roman" w:hAnsi="Times New Roman" w:cs="Times New Roman"/>
            <w:i/>
            <w:iCs/>
            <w:color w:val="3F41DC"/>
            <w:sz w:val="24"/>
            <w:szCs w:val="24"/>
            <w:lang w:eastAsia="sv-SE"/>
          </w:rPr>
          <w:t>Tillbaka till kapitlets början</w:t>
        </w:r>
      </w:hyperlink>
      <w:r w:rsidR="00DF5782" w:rsidRPr="00DF5782">
        <w:rPr>
          <w:rFonts w:ascii="Times New Roman" w:eastAsia="Times New Roman" w:hAnsi="Times New Roman" w:cs="Times New Roman"/>
          <w:sz w:val="24"/>
          <w:szCs w:val="24"/>
          <w:lang w:eastAsia="sv-SE"/>
        </w:rPr>
        <w:br/>
      </w:r>
      <w:hyperlink r:id="rId167" w:anchor="sidanstopp" w:history="1">
        <w:r w:rsidR="00DF5782" w:rsidRPr="00DF5782">
          <w:rPr>
            <w:rFonts w:ascii="Times New Roman" w:eastAsia="Times New Roman" w:hAnsi="Times New Roman" w:cs="Times New Roman"/>
            <w:i/>
            <w:iCs/>
            <w:color w:val="3F41DC"/>
            <w:sz w:val="24"/>
            <w:szCs w:val="24"/>
            <w:lang w:eastAsia="sv-SE"/>
          </w:rPr>
          <w:t>Tillbaka till dokumentets början</w:t>
        </w:r>
      </w:hyperlink>
    </w:p>
    <w:p w:rsidR="00DF5782" w:rsidRPr="00DF5782" w:rsidRDefault="00DF5782" w:rsidP="00555E8B">
      <w:pPr>
        <w:pStyle w:val="Heading2"/>
      </w:pPr>
      <w:r w:rsidRPr="00DF5782">
        <w:t>5. Kvalitetssäkring</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68" w:anchor="kvalitetssakring51" w:history="1">
        <w:r w:rsidR="00DF5782" w:rsidRPr="00DF5782">
          <w:rPr>
            <w:rFonts w:ascii="Times New Roman" w:eastAsia="Times New Roman" w:hAnsi="Times New Roman" w:cs="Times New Roman"/>
            <w:color w:val="3F41DC"/>
            <w:sz w:val="24"/>
            <w:szCs w:val="24"/>
            <w:u w:val="single"/>
            <w:lang w:eastAsia="sv-SE"/>
          </w:rPr>
          <w:t>5.1 Utgångspunkter</w:t>
        </w:r>
      </w:hyperlink>
      <w:r w:rsidR="00DF5782" w:rsidRPr="00DF5782">
        <w:rPr>
          <w:rFonts w:ascii="Times New Roman" w:eastAsia="Times New Roman" w:hAnsi="Times New Roman" w:cs="Times New Roman"/>
          <w:sz w:val="24"/>
          <w:szCs w:val="24"/>
          <w:lang w:eastAsia="sv-SE"/>
        </w:rPr>
        <w:br/>
      </w:r>
      <w:hyperlink r:id="rId169" w:anchor="kvalitetssakring52" w:history="1">
        <w:r w:rsidR="00DF5782" w:rsidRPr="00DF5782">
          <w:rPr>
            <w:rFonts w:ascii="Times New Roman" w:eastAsia="Times New Roman" w:hAnsi="Times New Roman" w:cs="Times New Roman"/>
            <w:color w:val="3F41DC"/>
            <w:sz w:val="24"/>
            <w:szCs w:val="24"/>
            <w:u w:val="single"/>
            <w:lang w:eastAsia="sv-SE"/>
          </w:rPr>
          <w:t>5.2 Kursvärdering</w:t>
        </w:r>
      </w:hyperlink>
      <w:r w:rsidR="00DF5782" w:rsidRPr="00DF5782">
        <w:rPr>
          <w:rFonts w:ascii="Times New Roman" w:eastAsia="Times New Roman" w:hAnsi="Times New Roman" w:cs="Times New Roman"/>
          <w:sz w:val="24"/>
          <w:szCs w:val="24"/>
          <w:lang w:eastAsia="sv-SE"/>
        </w:rPr>
        <w:br/>
      </w:r>
      <w:hyperlink r:id="rId170" w:anchor="kvalitetssakring53" w:history="1">
        <w:r w:rsidR="00DF5782" w:rsidRPr="00DF5782">
          <w:rPr>
            <w:rFonts w:ascii="Times New Roman" w:eastAsia="Times New Roman" w:hAnsi="Times New Roman" w:cs="Times New Roman"/>
            <w:color w:val="3F41DC"/>
            <w:sz w:val="24"/>
            <w:szCs w:val="24"/>
            <w:u w:val="single"/>
            <w:lang w:eastAsia="sv-SE"/>
          </w:rPr>
          <w:t>5.3 Programvärderingar</w:t>
        </w:r>
      </w:hyperlink>
      <w:r w:rsidR="00DF5782" w:rsidRPr="00DF5782">
        <w:rPr>
          <w:rFonts w:ascii="Times New Roman" w:eastAsia="Times New Roman" w:hAnsi="Times New Roman" w:cs="Times New Roman"/>
          <w:sz w:val="24"/>
          <w:szCs w:val="24"/>
          <w:lang w:eastAsia="sv-SE"/>
        </w:rPr>
        <w:br/>
      </w:r>
      <w:hyperlink r:id="rId171" w:anchor="kvalitetssakring54" w:history="1">
        <w:r w:rsidR="00DF5782" w:rsidRPr="00DF5782">
          <w:rPr>
            <w:rFonts w:ascii="Times New Roman" w:eastAsia="Times New Roman" w:hAnsi="Times New Roman" w:cs="Times New Roman"/>
            <w:color w:val="3F41DC"/>
            <w:sz w:val="24"/>
            <w:szCs w:val="24"/>
            <w:u w:val="single"/>
            <w:lang w:eastAsia="sv-SE"/>
          </w:rPr>
          <w:t>5.4. Studiesocial uppföljning</w:t>
        </w:r>
      </w:hyperlink>
      <w:r w:rsidR="00DF5782" w:rsidRPr="00DF5782">
        <w:rPr>
          <w:rFonts w:ascii="Times New Roman" w:eastAsia="Times New Roman" w:hAnsi="Times New Roman" w:cs="Times New Roman"/>
          <w:sz w:val="24"/>
          <w:szCs w:val="24"/>
          <w:lang w:eastAsia="sv-SE"/>
        </w:rPr>
        <w:br/>
      </w:r>
      <w:hyperlink r:id="rId172" w:anchor="kvalitetssakring55" w:history="1">
        <w:r w:rsidR="00DF5782" w:rsidRPr="00DF5782">
          <w:rPr>
            <w:rFonts w:ascii="Times New Roman" w:eastAsia="Times New Roman" w:hAnsi="Times New Roman" w:cs="Times New Roman"/>
            <w:color w:val="3F41DC"/>
            <w:sz w:val="24"/>
            <w:szCs w:val="24"/>
            <w:u w:val="single"/>
            <w:lang w:eastAsia="sv-SE"/>
          </w:rPr>
          <w:t>5.5 Kvalitetsdialoger</w:t>
        </w:r>
      </w:hyperlink>
    </w:p>
    <w:p w:rsidR="00DF5782" w:rsidRPr="00DF5782" w:rsidRDefault="00DF5782" w:rsidP="00F44499">
      <w:pPr>
        <w:pStyle w:val="Heading3"/>
      </w:pPr>
      <w:r w:rsidRPr="00DF5782">
        <w:t>5.1 Utgångspunkter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Kvalitetsarbete är en systematisk strävan att förbättra utbildningarna i alla avseenden och i enlighet med SLU:s värdegrund och strategi. Det handlar om innehåll och akademisk nivå på utbildningarna, men även om de förutsättningar universitetet tillhandahåller för att studenterna ska tillgodogöra sig undervisningen, det vill säga såväl den fysiska som den studiesociala miljön. Det kan exempelvis handla om planering och genomförande av kurserna, tillgång till utrustning och lokaler samt ett öppet, tillåtande diskussionsklimat där alla kan komma till tals på lika villkor.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Att arbeta med kvalitetsfrågor ger studenterna möjlighet att öva sig i ett utvecklande förhållningssätt, något som utgör ett mervärde inför kommande arbetsliv. Det är SLU:s ansvar att på ett tidigt stadium tydliggöra att studenterna själva har ett ansvar för sin utbildning, också avseende kvalitetsutveckling.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system för kvalitetssäkring följer upp kvalitetsarbetet, se nedan.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”Kvalitetsarbetet är en gemensam angelägenhet för högskolornas personal och studenterna.” (Högskolelagen (</w:t>
      </w:r>
      <w:proofErr w:type="gramStart"/>
      <w:r w:rsidRPr="00DF5782">
        <w:rPr>
          <w:rFonts w:ascii="Times New Roman" w:eastAsia="Times New Roman" w:hAnsi="Times New Roman" w:cs="Times New Roman"/>
          <w:sz w:val="24"/>
          <w:szCs w:val="24"/>
          <w:lang w:eastAsia="sv-SE"/>
        </w:rPr>
        <w:t>1992:1434</w:t>
      </w:r>
      <w:proofErr w:type="gramEnd"/>
      <w:r w:rsidRPr="00DF5782">
        <w:rPr>
          <w:rFonts w:ascii="Times New Roman" w:eastAsia="Times New Roman" w:hAnsi="Times New Roman" w:cs="Times New Roman"/>
          <w:sz w:val="24"/>
          <w:szCs w:val="24"/>
          <w:lang w:eastAsia="sv-SE"/>
        </w:rPr>
        <w:t>) 1 kap.)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nationellt system för kvalitetssäkring av högre utbildning tillämpas under åren 2017-2022. Inom ramen för det genomför UKÄ fyra typer av granskningar: granskningar av lärosätenas kvalitetssäkringsarbete, utbildningsutvärderingar, prövningar av examenstillstånd och tematiska utvärderingar.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system för kvalitetsarbete och kvalitetssäkring beskrivs i följande dokument:</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73" w:history="1">
        <w:r w:rsidR="00DF5782" w:rsidRPr="00DF5782">
          <w:rPr>
            <w:rFonts w:ascii="Times New Roman" w:eastAsia="Times New Roman" w:hAnsi="Times New Roman" w:cs="Times New Roman"/>
            <w:color w:val="3F41DC"/>
            <w:sz w:val="24"/>
            <w:szCs w:val="24"/>
            <w:u w:val="single"/>
            <w:lang w:eastAsia="sv-SE"/>
          </w:rPr>
          <w:t>Ramverk för kvalitetsarbete inom SLU:s utbildningar</w:t>
        </w:r>
      </w:hyperlink>
      <w:r w:rsidR="00DF5782" w:rsidRPr="00DF5782">
        <w:rPr>
          <w:rFonts w:ascii="Times New Roman" w:eastAsia="Times New Roman" w:hAnsi="Times New Roman" w:cs="Times New Roman"/>
          <w:sz w:val="24"/>
          <w:szCs w:val="24"/>
          <w:lang w:eastAsia="sv-SE"/>
        </w:rPr>
        <w:t> (strategidokument)</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74" w:history="1">
        <w:r w:rsidR="00DF5782" w:rsidRPr="00DF5782">
          <w:rPr>
            <w:rFonts w:ascii="Times New Roman" w:eastAsia="Times New Roman" w:hAnsi="Times New Roman" w:cs="Times New Roman"/>
            <w:color w:val="3F41DC"/>
            <w:sz w:val="24"/>
            <w:szCs w:val="24"/>
            <w:u w:val="single"/>
            <w:lang w:eastAsia="sv-SE"/>
          </w:rPr>
          <w:t>Anvisningar för systematisk kvalitetssäkring vid SLU</w:t>
        </w:r>
      </w:hyperlink>
      <w:r w:rsidR="00DF5782" w:rsidRPr="00DF5782">
        <w:rPr>
          <w:rFonts w:ascii="Times New Roman" w:eastAsia="Times New Roman" w:hAnsi="Times New Roman" w:cs="Times New Roman"/>
          <w:sz w:val="24"/>
          <w:szCs w:val="24"/>
          <w:lang w:eastAsia="sv-SE"/>
        </w:rPr>
        <w:t> (anvisningar för tillämpning av ramverket/strategin)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system för kvalitetssäkring kan sammanfattas enligt följande:</w:t>
      </w:r>
    </w:p>
    <w:p w:rsidR="00DF5782" w:rsidRPr="00DF5782" w:rsidRDefault="00DF5782" w:rsidP="00DF5782">
      <w:pPr>
        <w:numPr>
          <w:ilvl w:val="0"/>
          <w:numId w:val="6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ska ha utbildningar av god kvalitet. En nödvändig förutsättning för detta är att utbildningsprocessen är av god kvalitet.</w:t>
      </w:r>
    </w:p>
    <w:p w:rsidR="00DF5782" w:rsidRPr="00DF5782" w:rsidRDefault="00DF5782" w:rsidP="00DF5782">
      <w:pPr>
        <w:numPr>
          <w:ilvl w:val="0"/>
          <w:numId w:val="6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definitioner av vad som är god kvalitet i utbildningsprocessen utgår från nationella och internationella överenskommelser samt lagstadgade krav. Definitionerna (kvalitetsstandarderna) är baserade på universitetets strategiska mål, värdegrund samt riktlinjer, regler och policy för utbildningen.</w:t>
      </w:r>
    </w:p>
    <w:p w:rsidR="00DF5782" w:rsidRPr="00DF5782" w:rsidRDefault="00DF5782" w:rsidP="00DF5782">
      <w:pPr>
        <w:numPr>
          <w:ilvl w:val="0"/>
          <w:numId w:val="6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Genom systematisk kvalitetssäkring säkerställs att utbildningsprocessens alla delar uppnår den kvalitet som anges i kvalitetsstandarderna.</w:t>
      </w:r>
    </w:p>
    <w:p w:rsidR="00DF5782" w:rsidRPr="00DF5782" w:rsidRDefault="00DF5782" w:rsidP="00DF5782">
      <w:pPr>
        <w:numPr>
          <w:ilvl w:val="0"/>
          <w:numId w:val="6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Kvalitetssäkringen stödjer en kultur där de gemensamma kvalitetsstandarderna är utgångspunkten i både arbetet med att utföra utbildning och arbetet med att utveckla stöd- och styrsystem.</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Kvalitetssäkringen består av regelbundet återkommande och systematiskt genomförda nulägesanalyser och kvalitetsdialoger. Nulägesanalysen görs av berörd programnämnd medan kvalitetsdialogerna sker mellan den utbildningsansvarige på universitetsnivå (utbildningsnämnden) och berörd programnämnd. Efter kvalitetsdialogerna gör utbildningsnämnden en bedömning av om utbildningarnas kvalitetsarbete är tillräckligt för att försäkra att den verksamhet som bedrivs håller god kvalitet. I de fall där kvalitetssäkringen så motiverar fattar utbildningsnämnden beslut om adekvata åtgärder för en fortsatt utveckling mot ökad kvalitet.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Kursvärderingarna (se avsnitt </w:t>
      </w:r>
      <w:hyperlink r:id="rId175" w:anchor="kvalitetssakring52" w:history="1">
        <w:r w:rsidRPr="00DF5782">
          <w:rPr>
            <w:rFonts w:ascii="Times New Roman" w:eastAsia="Times New Roman" w:hAnsi="Times New Roman" w:cs="Times New Roman"/>
            <w:color w:val="3F41DC"/>
            <w:sz w:val="24"/>
            <w:szCs w:val="24"/>
            <w:u w:val="single"/>
            <w:lang w:eastAsia="sv-SE"/>
          </w:rPr>
          <w:t>5.2 Kursvärdering</w:t>
        </w:r>
      </w:hyperlink>
      <w:r w:rsidRPr="00DF5782">
        <w:rPr>
          <w:rFonts w:ascii="Times New Roman" w:eastAsia="Times New Roman" w:hAnsi="Times New Roman" w:cs="Times New Roman"/>
          <w:sz w:val="24"/>
          <w:szCs w:val="24"/>
          <w:lang w:eastAsia="sv-SE"/>
        </w:rPr>
        <w:t>) och den återkommande studiesociala undersökningen</w:t>
      </w:r>
      <w:proofErr w:type="gramStart"/>
      <w:r w:rsidRPr="00DF5782">
        <w:rPr>
          <w:rFonts w:ascii="Times New Roman" w:eastAsia="Times New Roman" w:hAnsi="Times New Roman" w:cs="Times New Roman"/>
          <w:sz w:val="24"/>
          <w:szCs w:val="24"/>
          <w:lang w:eastAsia="sv-SE"/>
        </w:rPr>
        <w:t xml:space="preserve"> (se avsnitt </w:t>
      </w:r>
      <w:hyperlink r:id="rId176" w:anchor="kvalitetssakring54" w:history="1">
        <w:r w:rsidRPr="00DF5782">
          <w:rPr>
            <w:rFonts w:ascii="Times New Roman" w:eastAsia="Times New Roman" w:hAnsi="Times New Roman" w:cs="Times New Roman"/>
            <w:color w:val="3F41DC"/>
            <w:sz w:val="24"/>
            <w:szCs w:val="24"/>
            <w:u w:val="single"/>
            <w:lang w:eastAsia="sv-SE"/>
          </w:rPr>
          <w:t>5.4.</w:t>
        </w:r>
        <w:proofErr w:type="gramEnd"/>
        <w:r w:rsidRPr="00DF5782">
          <w:rPr>
            <w:rFonts w:ascii="Times New Roman" w:eastAsia="Times New Roman" w:hAnsi="Times New Roman" w:cs="Times New Roman"/>
            <w:color w:val="3F41DC"/>
            <w:sz w:val="24"/>
            <w:szCs w:val="24"/>
            <w:u w:val="single"/>
            <w:lang w:eastAsia="sv-SE"/>
          </w:rPr>
          <w:t xml:space="preserve"> Studiesocial uppföljning</w:t>
        </w:r>
      </w:hyperlink>
      <w:r w:rsidRPr="00DF5782">
        <w:rPr>
          <w:rFonts w:ascii="Times New Roman" w:eastAsia="Times New Roman" w:hAnsi="Times New Roman" w:cs="Times New Roman"/>
          <w:sz w:val="24"/>
          <w:szCs w:val="24"/>
          <w:lang w:eastAsia="sv-SE"/>
        </w:rPr>
        <w:t>) är viktiga verktyg i kvalitetsarbetet. Genom programvärderingar (se avsnitt </w:t>
      </w:r>
      <w:hyperlink r:id="rId177" w:anchor="kvalitetssakring53" w:history="1">
        <w:r w:rsidRPr="00DF5782">
          <w:rPr>
            <w:rFonts w:ascii="Times New Roman" w:eastAsia="Times New Roman" w:hAnsi="Times New Roman" w:cs="Times New Roman"/>
            <w:color w:val="3F41DC"/>
            <w:sz w:val="24"/>
            <w:szCs w:val="24"/>
            <w:u w:val="single"/>
            <w:lang w:eastAsia="sv-SE"/>
          </w:rPr>
          <w:t>5.3 Programvärderingar</w:t>
        </w:r>
      </w:hyperlink>
      <w:r w:rsidRPr="00DF5782">
        <w:rPr>
          <w:rFonts w:ascii="Times New Roman" w:eastAsia="Times New Roman" w:hAnsi="Times New Roman" w:cs="Times New Roman"/>
          <w:sz w:val="24"/>
          <w:szCs w:val="24"/>
          <w:lang w:eastAsia="sv-SE"/>
        </w:rPr>
        <w:t>) och alumnundersökningar kan andra aspekter av utbildningarnas kvalitet fångas upp, men dessa metoder används i mindre omfattning och inte lika systematiskt.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Ansvaret för att SLU:s utbildningar håller hög kvalitet är fördelat mellan olika nivåer och delar inom organisationen. Det huvudsakliga kvalitetsarbetet utförs av den enskilde i den dagliga gärningen: studenter, forskarstuderande och anställda.</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78" w:history="1">
        <w:r w:rsidR="00DF5782" w:rsidRPr="00DF5782">
          <w:rPr>
            <w:rFonts w:ascii="Times New Roman" w:eastAsia="Times New Roman" w:hAnsi="Times New Roman" w:cs="Times New Roman"/>
            <w:color w:val="3F41DC"/>
            <w:sz w:val="24"/>
            <w:szCs w:val="24"/>
            <w:u w:val="single"/>
            <w:lang w:eastAsia="sv-SE"/>
          </w:rPr>
          <w:t>Kvalitetssäkring av utbildningen</w:t>
        </w:r>
        <w:r w:rsidR="00DF5782" w:rsidRPr="00DF5782">
          <w:rPr>
            <w:rFonts w:ascii="Times New Roman" w:eastAsia="Times New Roman" w:hAnsi="Times New Roman" w:cs="Times New Roman"/>
            <w:color w:val="3F41DC"/>
            <w:sz w:val="24"/>
            <w:szCs w:val="24"/>
            <w:lang w:eastAsia="sv-SE"/>
          </w:rPr>
          <w:br/>
        </w:r>
      </w:hyperlink>
      <w:hyperlink r:id="rId179" w:history="1">
        <w:r w:rsidR="00DF5782" w:rsidRPr="00DF5782">
          <w:rPr>
            <w:rFonts w:ascii="Times New Roman" w:eastAsia="Times New Roman" w:hAnsi="Times New Roman" w:cs="Times New Roman"/>
            <w:color w:val="3F41DC"/>
            <w:sz w:val="24"/>
            <w:szCs w:val="24"/>
            <w:u w:val="single"/>
            <w:lang w:eastAsia="sv-SE"/>
          </w:rPr>
          <w:t>Studiesociala enkäter</w:t>
        </w:r>
        <w:r w:rsidR="00DF5782" w:rsidRPr="00DF5782">
          <w:rPr>
            <w:rFonts w:ascii="Times New Roman" w:eastAsia="Times New Roman" w:hAnsi="Times New Roman" w:cs="Times New Roman"/>
            <w:color w:val="3F41DC"/>
            <w:sz w:val="24"/>
            <w:szCs w:val="24"/>
            <w:lang w:eastAsia="sv-SE"/>
          </w:rPr>
          <w:br/>
        </w:r>
      </w:hyperlink>
      <w:hyperlink r:id="rId180" w:history="1">
        <w:proofErr w:type="gramStart"/>
        <w:r w:rsidR="00DF5782" w:rsidRPr="00DF5782">
          <w:rPr>
            <w:rFonts w:ascii="Times New Roman" w:eastAsia="Times New Roman" w:hAnsi="Times New Roman" w:cs="Times New Roman"/>
            <w:color w:val="3F41DC"/>
            <w:sz w:val="24"/>
            <w:szCs w:val="24"/>
            <w:u w:val="single"/>
            <w:lang w:eastAsia="sv-SE"/>
          </w:rPr>
          <w:t>SLU:s</w:t>
        </w:r>
        <w:proofErr w:type="gramEnd"/>
        <w:r w:rsidR="00DF5782" w:rsidRPr="00DF5782">
          <w:rPr>
            <w:rFonts w:ascii="Times New Roman" w:eastAsia="Times New Roman" w:hAnsi="Times New Roman" w:cs="Times New Roman"/>
            <w:color w:val="3F41DC"/>
            <w:sz w:val="24"/>
            <w:szCs w:val="24"/>
            <w:u w:val="single"/>
            <w:lang w:eastAsia="sv-SE"/>
          </w:rPr>
          <w:t xml:space="preserve"> alumnverksamhet</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81" w:anchor="kvalitetssakring5"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555E8B">
      <w:pPr>
        <w:pStyle w:val="Heading3"/>
      </w:pPr>
      <w:r w:rsidRPr="00DF5782">
        <w:t>5.2 Kursvärdering</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Kursvärderingar ska följas upp och användas som redskap i utbildningens kvalitetsutveckling. De ska hanteras så att både studenters och lärares integritet värnas, och en student ska därför ha möjlighet att vara anonym när kursvärderingen är skriftlig.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bra högskoleutbildning förutsätter väl utformade och genomförda kursvärderingar, vilket i sin tur förutsätter ömsesidighet. Kursvärderingssystemet bygger på att studenterna ger konstruktiv återkoppling på kurser och undervisning, samt att lärarna behandlar kursvärderingarna som ett värdefullt instrument för kvalitetsutveckling. Studenterna ska känna att deras åsikter bemöts med intresse och respekt.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Studenterna framför sina synpunkter och erfarenheter som en del av utbildningen och utan ersättning. Eftersom kursvärderingar är frivilliga för studenterna är det viktigt att den kursansvariga institutionen informerar om och organiserar kursvärderingen så att en hög svarsfrekvens uppnås. Det är lämpligt att den studentrepresentant som deltar i sammanställningen även medverkar i detta arbete samt i schemaläggningen av kursvärderingstillfället.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”Högskolan skall ge de studenter som deltar i eller har avslutat en kurs en möjlighet att framföra sina erfarenheter av och synpunkter på kursen genom en kursvärdering som anordnas av högskolan.”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”Högskolan skall sammanställa kursvärderingarna samt informera om resultaten och eventuella beslut om åtgärder som föranleds av kursvärderingarna. Resultaten ska hållas tillgängliga för studenterna”. (Högskoleförordningen (1993:100) 1 kap.)</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Resultat och slutsatser från kursvärderingar ska redovisas i det gemensamma elektroniska kursvärderingssystemet (Evald). Där bör det i förekommande fall ingå information om justeringar i kursen, och/eller skäl till att ett kritiserat innehåll och upplägg kan kvarstå. De resultat som redovisas i sammanställningarna är siffersvar för de frågor som är gemensamma för alla kurser samt sammanfattningar av studenternas och lärarnas synpunkter.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Inför nästa gång kursen ges ska resultaten från tidigare kursvärdering presenteras, liksom information om de eventuella förändringar som föranletts av kursvärderingen.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student har rätt att företräda studentgruppen och medverka i sammanställningen av kommentarer till en kursvärdering, ett arbete som ersätts med 400 kr per kurs Detta arvode utgör en del av kostnaderna för kursens genomförande, vilket innebär att den berörda institutionen inte får särskilda resurser för det ändamålet. Beloppet är detsamma oavsett kursens antal högskolepoäng och antalet studenter.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lärare och studenter har ett gemensamt ansvar för att kursvärderingar genomförs. Den kursansvariga institutionen ska</w:t>
      </w:r>
    </w:p>
    <w:p w:rsidR="00DF5782" w:rsidRPr="00DF5782" w:rsidRDefault="00DF5782" w:rsidP="00DF5782">
      <w:pPr>
        <w:numPr>
          <w:ilvl w:val="0"/>
          <w:numId w:val="6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sammanställa och följa upp sina respektive kursvärderingar, om inte ansvarig fakultet beslutat om annan hantering,</w:t>
      </w:r>
    </w:p>
    <w:p w:rsidR="00DF5782" w:rsidRPr="00DF5782" w:rsidRDefault="00DF5782" w:rsidP="00DF5782">
      <w:pPr>
        <w:numPr>
          <w:ilvl w:val="0"/>
          <w:numId w:val="6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redovisa resultat och slutsatser från kursvärderingar i det gemensamma elektroniska kursvärderingssystemet Evald,</w:t>
      </w:r>
    </w:p>
    <w:p w:rsidR="00DF5782" w:rsidRPr="00DF5782" w:rsidRDefault="00DF5782" w:rsidP="00DF5782">
      <w:pPr>
        <w:numPr>
          <w:ilvl w:val="0"/>
          <w:numId w:val="6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betala kursvärderingsarvode, dock bara en gång till en student per kurstillfälle.</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Svaren redovisas oavsett antal svar. (UKÄ:s rapport 2018-11-29: Tillsyn av regeltillämpningen på Sveriges lantbruksuniversitet) Bedömningen av resultaten måste dock göras med hänsyn till antal svar och andel svarande.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studentrepresentant som deltar i sammanställningen fyller i en blankett (se nedan) och lämnar till kursansvarig institution för att få arvodet utbetalt.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82" w:history="1">
        <w:r w:rsidR="00DF5782" w:rsidRPr="00DF5782">
          <w:rPr>
            <w:rFonts w:ascii="Times New Roman" w:eastAsia="Times New Roman" w:hAnsi="Times New Roman" w:cs="Times New Roman"/>
            <w:color w:val="3F41DC"/>
            <w:sz w:val="24"/>
            <w:szCs w:val="24"/>
            <w:u w:val="single"/>
            <w:lang w:eastAsia="sv-SE"/>
          </w:rPr>
          <w:t>Evald</w:t>
        </w:r>
      </w:hyperlink>
      <w:r w:rsidR="00DF5782" w:rsidRPr="00DF5782">
        <w:rPr>
          <w:rFonts w:ascii="Times New Roman" w:eastAsia="Times New Roman" w:hAnsi="Times New Roman" w:cs="Times New Roman"/>
          <w:sz w:val="24"/>
          <w:szCs w:val="24"/>
          <w:lang w:eastAsia="sv-SE"/>
        </w:rPr>
        <w:br/>
      </w:r>
      <w:hyperlink r:id="rId183" w:history="1">
        <w:r w:rsidR="00DF5782" w:rsidRPr="00DF5782">
          <w:rPr>
            <w:rFonts w:ascii="Times New Roman" w:eastAsia="Times New Roman" w:hAnsi="Times New Roman" w:cs="Times New Roman"/>
            <w:color w:val="3F41DC"/>
            <w:sz w:val="24"/>
            <w:szCs w:val="24"/>
            <w:u w:val="single"/>
            <w:lang w:eastAsia="sv-SE"/>
          </w:rPr>
          <w:t>Blankett för studentarvode</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84" w:anchor="kvalitetssakring5"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555E8B">
      <w:pPr>
        <w:pStyle w:val="Heading3"/>
      </w:pPr>
      <w:r w:rsidRPr="00DF5782">
        <w:t>5.3 Programvärderingar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 som deltar i eller har avslutat ett utbildningsprogram ska ges möjlighet att framföra sina erfarenheter av och synpunkter på utbildningsprogrammet. SLU har som mål att programvärderingar ska genomföras fortlöpande och i anslutning till att studenter ansöker om examen. Programvärderingarna ska följas upp och användas som redskap i utbildningens kvalitetsutveckling. Dessutom ska rutiner finnas för uppföljning av programstudenter (genomströmning och avhopp).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 som deltar i eller har avslutat ett utbildningsprogram ska ges möjlighet att framföra sina erfarenheter av och synpunkter på utbildningsprogrammet genom en programvärdering. Programvärderingar ska följas upp och användas som redskap i utbildningens kvalitetsutveckling.</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Programnämnderna ansvarar för att genomföra utvärderingar av utbildningsprogrammen. (Styrelsens delegationsordning) Programstudierektorerna ansvarar för uppföljning av studenternas resultat, såväl kvalitativt som kvantitativt. (Rektors delegationsordning) Avdelningen för lärande och digitalisering ska tillhandahålla systemstöd för uppföljning. (Verksamhetsstödets delegationsordning)</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85" w:history="1">
        <w:r w:rsidR="00DF5782" w:rsidRPr="00DF5782">
          <w:rPr>
            <w:rFonts w:ascii="Times New Roman" w:eastAsia="Times New Roman" w:hAnsi="Times New Roman" w:cs="Times New Roman"/>
            <w:color w:val="3F41DC"/>
            <w:sz w:val="24"/>
            <w:szCs w:val="24"/>
            <w:u w:val="single"/>
            <w:lang w:eastAsia="sv-SE"/>
          </w:rPr>
          <w:t>Lins (ledningsinformationssystem)</w:t>
        </w:r>
      </w:hyperlink>
      <w:r w:rsidR="00DF5782" w:rsidRPr="00DF5782">
        <w:rPr>
          <w:rFonts w:ascii="Times New Roman" w:eastAsia="Times New Roman" w:hAnsi="Times New Roman" w:cs="Times New Roman"/>
          <w:sz w:val="24"/>
          <w:szCs w:val="24"/>
          <w:lang w:eastAsia="sv-SE"/>
        </w:rPr>
        <w:t> (kräver inloggning)</w:t>
      </w:r>
      <w:r w:rsidR="00DF5782" w:rsidRPr="00DF5782">
        <w:rPr>
          <w:rFonts w:ascii="Times New Roman" w:eastAsia="Times New Roman" w:hAnsi="Times New Roman" w:cs="Times New Roman"/>
          <w:sz w:val="24"/>
          <w:szCs w:val="24"/>
          <w:lang w:eastAsia="sv-SE"/>
        </w:rPr>
        <w:br/>
      </w:r>
      <w:hyperlink r:id="rId186" w:history="1">
        <w:r w:rsidR="00DF5782" w:rsidRPr="00DF5782">
          <w:rPr>
            <w:rFonts w:ascii="Times New Roman" w:eastAsia="Times New Roman" w:hAnsi="Times New Roman" w:cs="Times New Roman"/>
            <w:color w:val="3F41DC"/>
            <w:sz w:val="24"/>
            <w:szCs w:val="24"/>
            <w:u w:val="single"/>
            <w:lang w:eastAsia="sv-SE"/>
          </w:rPr>
          <w:t>Programvärderingar</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87" w:anchor="kvalitetssakring5"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555E8B">
      <w:pPr>
        <w:pStyle w:val="Heading3"/>
      </w:pPr>
      <w:r w:rsidRPr="00DF5782">
        <w:t>5.4. Studiesocial uppföljning</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genomför fortlöpande en studiesocial enkätundersökning bland alla studenter.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Studiesociala rådet (Strå) ansvarar för genomförandet av den studiesociala enkäten. (Rektors delegationsordning)</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88" w:history="1">
        <w:r w:rsidR="00DF5782" w:rsidRPr="00DF5782">
          <w:rPr>
            <w:rFonts w:ascii="Times New Roman" w:eastAsia="Times New Roman" w:hAnsi="Times New Roman" w:cs="Times New Roman"/>
            <w:color w:val="3F41DC"/>
            <w:sz w:val="24"/>
            <w:szCs w:val="24"/>
            <w:u w:val="single"/>
            <w:lang w:eastAsia="sv-SE"/>
          </w:rPr>
          <w:t>Studiesociala enkäter</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89" w:anchor="kvalitetssakring5"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5A471F">
      <w:pPr>
        <w:pStyle w:val="Heading3"/>
      </w:pPr>
      <w:r w:rsidRPr="00DF5782">
        <w:t>5.5 Kvalitetsdialoger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Gemensamma kvalitetsområden och standarder specificeras i </w:t>
      </w:r>
      <w:hyperlink r:id="rId190" w:history="1">
        <w:r w:rsidRPr="00DF5782">
          <w:rPr>
            <w:rFonts w:ascii="Times New Roman" w:eastAsia="Times New Roman" w:hAnsi="Times New Roman" w:cs="Times New Roman"/>
            <w:color w:val="3F41DC"/>
            <w:sz w:val="24"/>
            <w:szCs w:val="24"/>
            <w:u w:val="single"/>
            <w:lang w:eastAsia="sv-SE"/>
          </w:rPr>
          <w:t>Ramverk för kvalitetsarbete inom SLU:s utbildningar</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w:t>
      </w:r>
      <w:hyperlink r:id="rId191" w:history="1">
        <w:r w:rsidRPr="00DF5782">
          <w:rPr>
            <w:rFonts w:ascii="Times New Roman" w:eastAsia="Times New Roman" w:hAnsi="Times New Roman" w:cs="Times New Roman"/>
            <w:color w:val="3F41DC"/>
            <w:sz w:val="24"/>
            <w:szCs w:val="24"/>
            <w:u w:val="single"/>
            <w:lang w:eastAsia="sv-SE"/>
          </w:rPr>
          <w:t>Anvisningar för systematisk kvalitetssäkring av utbildning vid SLU</w:t>
        </w:r>
      </w:hyperlink>
      <w:r w:rsidRPr="00DF5782">
        <w:rPr>
          <w:rFonts w:ascii="Times New Roman" w:eastAsia="Times New Roman" w:hAnsi="Times New Roman" w:cs="Times New Roman"/>
          <w:sz w:val="24"/>
          <w:szCs w:val="24"/>
          <w:lang w:eastAsia="sv-SE"/>
        </w:rPr>
        <w:t> anges bland annat vad som förväntas av inblandade parter före, under och efter kvalitetsdialogerna.</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w:t>
      </w:r>
      <w:hyperlink r:id="rId192" w:history="1">
        <w:r w:rsidRPr="00DF5782">
          <w:rPr>
            <w:rFonts w:ascii="Times New Roman" w:eastAsia="Times New Roman" w:hAnsi="Times New Roman" w:cs="Times New Roman"/>
            <w:color w:val="3F41DC"/>
            <w:sz w:val="24"/>
            <w:szCs w:val="24"/>
            <w:u w:val="single"/>
            <w:lang w:eastAsia="sv-SE"/>
          </w:rPr>
          <w:t>Anvisningar för systematisk kvalitetssäkring av utbildning vid SLU</w:t>
        </w:r>
      </w:hyperlink>
      <w:r w:rsidRPr="00DF5782">
        <w:rPr>
          <w:rFonts w:ascii="Times New Roman" w:eastAsia="Times New Roman" w:hAnsi="Times New Roman" w:cs="Times New Roman"/>
          <w:sz w:val="24"/>
          <w:szCs w:val="24"/>
          <w:lang w:eastAsia="sv-SE"/>
        </w:rPr>
        <w:t> anges bland annat planerade granskningscykler på årlig eller långsiktig basis (6 år), arbetssätt samt dokumentation.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93" w:history="1">
        <w:r w:rsidR="00DF5782" w:rsidRPr="00DF5782">
          <w:rPr>
            <w:rFonts w:ascii="Times New Roman" w:eastAsia="Times New Roman" w:hAnsi="Times New Roman" w:cs="Times New Roman"/>
            <w:color w:val="3F41DC"/>
            <w:sz w:val="24"/>
            <w:szCs w:val="24"/>
            <w:u w:val="single"/>
            <w:lang w:eastAsia="sv-SE"/>
          </w:rPr>
          <w:t>Ramverk för kvalitetsarbete inom SLU:s utbildningar</w:t>
        </w:r>
        <w:r w:rsidR="00DF5782" w:rsidRPr="00DF5782">
          <w:rPr>
            <w:rFonts w:ascii="Times New Roman" w:eastAsia="Times New Roman" w:hAnsi="Times New Roman" w:cs="Times New Roman"/>
            <w:color w:val="3F41DC"/>
            <w:sz w:val="24"/>
            <w:szCs w:val="24"/>
            <w:lang w:eastAsia="sv-SE"/>
          </w:rPr>
          <w:br/>
        </w:r>
      </w:hyperlink>
      <w:hyperlink r:id="rId194" w:history="1">
        <w:r w:rsidR="00DF5782" w:rsidRPr="00DF5782">
          <w:rPr>
            <w:rFonts w:ascii="Times New Roman" w:eastAsia="Times New Roman" w:hAnsi="Times New Roman" w:cs="Times New Roman"/>
            <w:color w:val="3F41DC"/>
            <w:sz w:val="24"/>
            <w:szCs w:val="24"/>
            <w:u w:val="single"/>
            <w:lang w:eastAsia="sv-SE"/>
          </w:rPr>
          <w:t>Anvisningar för systematisk kvalitetssäkring av utbildning vid SLU</w:t>
        </w:r>
        <w:r w:rsidR="00DF5782" w:rsidRPr="00DF5782">
          <w:rPr>
            <w:rFonts w:ascii="Times New Roman" w:eastAsia="Times New Roman" w:hAnsi="Times New Roman" w:cs="Times New Roman"/>
            <w:color w:val="3F41DC"/>
            <w:sz w:val="24"/>
            <w:szCs w:val="24"/>
            <w:lang w:eastAsia="sv-SE"/>
          </w:rPr>
          <w:br/>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95" w:anchor="kvalitetssakring5" w:history="1">
        <w:r w:rsidR="00DF5782" w:rsidRPr="00DF5782">
          <w:rPr>
            <w:rFonts w:ascii="Times New Roman" w:eastAsia="Times New Roman" w:hAnsi="Times New Roman" w:cs="Times New Roman"/>
            <w:i/>
            <w:iCs/>
            <w:color w:val="3F41DC"/>
            <w:sz w:val="24"/>
            <w:szCs w:val="24"/>
            <w:lang w:eastAsia="sv-SE"/>
          </w:rPr>
          <w:t>Tillbaka till kapitlets början</w:t>
        </w:r>
      </w:hyperlink>
      <w:r w:rsidR="00DF5782" w:rsidRPr="00DF5782">
        <w:rPr>
          <w:rFonts w:ascii="Times New Roman" w:eastAsia="Times New Roman" w:hAnsi="Times New Roman" w:cs="Times New Roman"/>
          <w:sz w:val="24"/>
          <w:szCs w:val="24"/>
          <w:lang w:eastAsia="sv-SE"/>
        </w:rPr>
        <w:br/>
      </w:r>
      <w:hyperlink r:id="rId196" w:anchor="sidanstopp" w:history="1">
        <w:r w:rsidR="00DF5782" w:rsidRPr="00DF5782">
          <w:rPr>
            <w:rFonts w:ascii="Times New Roman" w:eastAsia="Times New Roman" w:hAnsi="Times New Roman" w:cs="Times New Roman"/>
            <w:i/>
            <w:iCs/>
            <w:color w:val="3F41DC"/>
            <w:sz w:val="24"/>
            <w:szCs w:val="24"/>
            <w:lang w:eastAsia="sv-SE"/>
          </w:rPr>
          <w:t>Tillbaka till dokumentets början</w:t>
        </w:r>
      </w:hyperlink>
    </w:p>
    <w:p w:rsidR="00DF5782" w:rsidRPr="00DF5782" w:rsidRDefault="00DF5782" w:rsidP="00DB735D">
      <w:pPr>
        <w:pStyle w:val="Heading2"/>
      </w:pPr>
      <w:r w:rsidRPr="00DF5782">
        <w:t>6. Kursplan och kurstillfälle</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97" w:anchor="kursplan61" w:history="1">
        <w:r w:rsidR="00DF5782" w:rsidRPr="00DF5782">
          <w:rPr>
            <w:rFonts w:ascii="Times New Roman" w:eastAsia="Times New Roman" w:hAnsi="Times New Roman" w:cs="Times New Roman"/>
            <w:color w:val="3F41DC"/>
            <w:sz w:val="24"/>
            <w:szCs w:val="24"/>
            <w:u w:val="single"/>
            <w:lang w:eastAsia="sv-SE"/>
          </w:rPr>
          <w:t>6.1 Utgångspunkter</w:t>
        </w:r>
      </w:hyperlink>
      <w:r w:rsidR="00DF5782" w:rsidRPr="00DF5782">
        <w:rPr>
          <w:rFonts w:ascii="Times New Roman" w:eastAsia="Times New Roman" w:hAnsi="Times New Roman" w:cs="Times New Roman"/>
          <w:sz w:val="24"/>
          <w:szCs w:val="24"/>
          <w:lang w:eastAsia="sv-SE"/>
        </w:rPr>
        <w:br/>
      </w:r>
      <w:hyperlink r:id="rId198" w:anchor="kursplan62" w:history="1">
        <w:r w:rsidR="00DF5782" w:rsidRPr="00DF5782">
          <w:rPr>
            <w:rFonts w:ascii="Times New Roman" w:eastAsia="Times New Roman" w:hAnsi="Times New Roman" w:cs="Times New Roman"/>
            <w:color w:val="3F41DC"/>
            <w:sz w:val="24"/>
            <w:szCs w:val="24"/>
            <w:u w:val="single"/>
            <w:lang w:eastAsia="sv-SE"/>
          </w:rPr>
          <w:t>6.2 Kursplan</w:t>
        </w:r>
      </w:hyperlink>
      <w:r w:rsidR="00DF5782" w:rsidRPr="00DF5782">
        <w:rPr>
          <w:rFonts w:ascii="Times New Roman" w:eastAsia="Times New Roman" w:hAnsi="Times New Roman" w:cs="Times New Roman"/>
          <w:sz w:val="24"/>
          <w:szCs w:val="24"/>
          <w:lang w:eastAsia="sv-SE"/>
        </w:rPr>
        <w:br/>
      </w:r>
      <w:hyperlink r:id="rId199" w:anchor="kursplan63" w:history="1">
        <w:r w:rsidR="00DF5782" w:rsidRPr="00DF5782">
          <w:rPr>
            <w:rFonts w:ascii="Times New Roman" w:eastAsia="Times New Roman" w:hAnsi="Times New Roman" w:cs="Times New Roman"/>
            <w:color w:val="3F41DC"/>
            <w:sz w:val="24"/>
            <w:szCs w:val="24"/>
            <w:u w:val="single"/>
            <w:lang w:eastAsia="sv-SE"/>
          </w:rPr>
          <w:t>6.3 Betygssystem</w:t>
        </w:r>
      </w:hyperlink>
      <w:r w:rsidR="00DF5782" w:rsidRPr="00DF5782">
        <w:rPr>
          <w:rFonts w:ascii="Times New Roman" w:eastAsia="Times New Roman" w:hAnsi="Times New Roman" w:cs="Times New Roman"/>
          <w:sz w:val="24"/>
          <w:szCs w:val="24"/>
          <w:lang w:eastAsia="sv-SE"/>
        </w:rPr>
        <w:br/>
      </w:r>
      <w:hyperlink r:id="rId200" w:anchor="kursplan64" w:history="1">
        <w:r w:rsidR="00DF5782" w:rsidRPr="00DF5782">
          <w:rPr>
            <w:rFonts w:ascii="Times New Roman" w:eastAsia="Times New Roman" w:hAnsi="Times New Roman" w:cs="Times New Roman"/>
            <w:color w:val="3F41DC"/>
            <w:sz w:val="24"/>
            <w:szCs w:val="24"/>
            <w:u w:val="single"/>
            <w:lang w:eastAsia="sv-SE"/>
          </w:rPr>
          <w:t>6.4 Kurstillfälle</w:t>
        </w:r>
      </w:hyperlink>
      <w:r w:rsidR="00DF5782" w:rsidRPr="00DF5782">
        <w:rPr>
          <w:rFonts w:ascii="Times New Roman" w:eastAsia="Times New Roman" w:hAnsi="Times New Roman" w:cs="Times New Roman"/>
          <w:sz w:val="24"/>
          <w:szCs w:val="24"/>
          <w:lang w:eastAsia="sv-SE"/>
        </w:rPr>
        <w:br/>
      </w:r>
      <w:hyperlink r:id="rId201" w:anchor="kursplan65" w:history="1">
        <w:r w:rsidR="00DF5782" w:rsidRPr="00DF5782">
          <w:rPr>
            <w:rFonts w:ascii="Times New Roman" w:eastAsia="Times New Roman" w:hAnsi="Times New Roman" w:cs="Times New Roman"/>
            <w:color w:val="3F41DC"/>
            <w:sz w:val="24"/>
            <w:szCs w:val="24"/>
            <w:u w:val="single"/>
            <w:lang w:eastAsia="sv-SE"/>
          </w:rPr>
          <w:t>6.5 Inställande av kurstillfälle</w:t>
        </w:r>
      </w:hyperlink>
      <w:r w:rsidR="00DF5782" w:rsidRPr="00DF5782">
        <w:rPr>
          <w:rFonts w:ascii="Times New Roman" w:eastAsia="Times New Roman" w:hAnsi="Times New Roman" w:cs="Times New Roman"/>
          <w:sz w:val="24"/>
          <w:szCs w:val="24"/>
          <w:lang w:eastAsia="sv-SE"/>
        </w:rPr>
        <w:br/>
      </w:r>
      <w:hyperlink r:id="rId202" w:anchor="kursplan66" w:history="1">
        <w:r w:rsidR="00DF5782" w:rsidRPr="00DF5782">
          <w:rPr>
            <w:rFonts w:ascii="Times New Roman" w:eastAsia="Times New Roman" w:hAnsi="Times New Roman" w:cs="Times New Roman"/>
            <w:color w:val="3F41DC"/>
            <w:sz w:val="24"/>
            <w:szCs w:val="24"/>
            <w:u w:val="single"/>
            <w:lang w:eastAsia="sv-SE"/>
          </w:rPr>
          <w:t>6.6 Kursmoduler</w:t>
        </w:r>
      </w:hyperlink>
      <w:r w:rsidR="00DF5782" w:rsidRPr="00DF5782">
        <w:rPr>
          <w:rFonts w:ascii="Times New Roman" w:eastAsia="Times New Roman" w:hAnsi="Times New Roman" w:cs="Times New Roman"/>
          <w:sz w:val="24"/>
          <w:szCs w:val="24"/>
          <w:lang w:eastAsia="sv-SE"/>
        </w:rPr>
        <w:br/>
      </w:r>
      <w:hyperlink r:id="rId203" w:anchor="kursplan67" w:history="1">
        <w:r w:rsidR="00DF5782" w:rsidRPr="00DF5782">
          <w:rPr>
            <w:rFonts w:ascii="Times New Roman" w:eastAsia="Times New Roman" w:hAnsi="Times New Roman" w:cs="Times New Roman"/>
            <w:color w:val="3F41DC"/>
            <w:sz w:val="24"/>
            <w:szCs w:val="24"/>
            <w:u w:val="single"/>
            <w:lang w:eastAsia="sv-SE"/>
          </w:rPr>
          <w:t>6.7 Nedläggning av kurs</w:t>
        </w:r>
      </w:hyperlink>
    </w:p>
    <w:p w:rsidR="00DF5782" w:rsidRPr="00DF5782" w:rsidRDefault="00DF5782" w:rsidP="0007385A">
      <w:pPr>
        <w:pStyle w:val="Heading3"/>
      </w:pPr>
      <w:r w:rsidRPr="00DF5782">
        <w:t>6.1 Utgångspunkter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Tidig och tydlig information är viktigt för att ge studenterna goda förutsättningar att genomföra utbildningen med ett bra resultat.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en kurs ska kunna genomföras krävs</w:t>
      </w:r>
    </w:p>
    <w:p w:rsidR="00DF5782" w:rsidRPr="00DF5782" w:rsidRDefault="00DF5782" w:rsidP="00DF5782">
      <w:pPr>
        <w:numPr>
          <w:ilvl w:val="0"/>
          <w:numId w:val="6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beslutad kursplan, se avsnitt </w:t>
      </w:r>
      <w:hyperlink r:id="rId204" w:anchor="kursplan62" w:history="1">
        <w:r w:rsidRPr="00DF5782">
          <w:rPr>
            <w:rFonts w:ascii="Times New Roman" w:eastAsia="Times New Roman" w:hAnsi="Times New Roman" w:cs="Times New Roman"/>
            <w:color w:val="3F41DC"/>
            <w:sz w:val="24"/>
            <w:szCs w:val="24"/>
            <w:u w:val="single"/>
            <w:lang w:eastAsia="sv-SE"/>
          </w:rPr>
          <w:t>6.2 Kursplan</w:t>
        </w:r>
      </w:hyperlink>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6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beslutat kurstillfälle, se avsnitt </w:t>
      </w:r>
      <w:hyperlink r:id="rId205" w:anchor="kursplan64" w:history="1">
        <w:r w:rsidRPr="00DF5782">
          <w:rPr>
            <w:rFonts w:ascii="Times New Roman" w:eastAsia="Times New Roman" w:hAnsi="Times New Roman" w:cs="Times New Roman"/>
            <w:color w:val="3F41DC"/>
            <w:sz w:val="24"/>
            <w:szCs w:val="24"/>
            <w:u w:val="single"/>
            <w:lang w:eastAsia="sv-SE"/>
          </w:rPr>
          <w:t>6.4 Kurstillfälle</w:t>
        </w:r>
      </w:hyperlink>
      <w:r w:rsidRPr="00DF5782">
        <w:rPr>
          <w:rFonts w:ascii="Times New Roman" w:eastAsia="Times New Roman" w:hAnsi="Times New Roman" w:cs="Times New Roman"/>
          <w:sz w:val="24"/>
          <w:szCs w:val="24"/>
          <w:lang w:eastAsia="sv-SE"/>
        </w:rPr>
        <w:t> och</w:t>
      </w:r>
    </w:p>
    <w:p w:rsidR="00DF5782" w:rsidRPr="00DF5782" w:rsidRDefault="00DF5782" w:rsidP="00DF5782">
      <w:pPr>
        <w:numPr>
          <w:ilvl w:val="0"/>
          <w:numId w:val="6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planerat genomförande, se kapitel </w:t>
      </w:r>
      <w:hyperlink r:id="rId206" w:anchor="kursstart7" w:history="1">
        <w:r w:rsidRPr="00DF5782">
          <w:rPr>
            <w:rFonts w:ascii="Times New Roman" w:eastAsia="Times New Roman" w:hAnsi="Times New Roman" w:cs="Times New Roman"/>
            <w:color w:val="3F41DC"/>
            <w:sz w:val="24"/>
            <w:szCs w:val="24"/>
            <w:u w:val="single"/>
            <w:lang w:eastAsia="sv-SE"/>
          </w:rPr>
          <w:t>7. Inför och vid kursstart</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kursansvarig institution har ansvaret för att genomföra en kurs. Det kan finnas en eller flera medansvariga institutioner som medverkar i kursens genomförande.</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207" w:anchor="kursplan6"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DB735D">
      <w:pPr>
        <w:pStyle w:val="Heading3"/>
      </w:pPr>
      <w:r w:rsidRPr="00DF5782">
        <w:t>6.2 Kursplan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Gemensamma tidsramar för kurser (datum för start och slut) är viktigt för studenternas valmöjligheter samt möjliggör samläsning mellan olika utbildningar.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all utbildning ska det finnas en kursplan. (Högskoleförordningen (</w:t>
      </w:r>
      <w:proofErr w:type="gramStart"/>
      <w:r w:rsidRPr="00DF5782">
        <w:rPr>
          <w:rFonts w:ascii="Times New Roman" w:eastAsia="Times New Roman" w:hAnsi="Times New Roman" w:cs="Times New Roman"/>
          <w:sz w:val="24"/>
          <w:szCs w:val="24"/>
          <w:lang w:eastAsia="sv-SE"/>
        </w:rPr>
        <w:t>1993:1009</w:t>
      </w:r>
      <w:proofErr w:type="gramEnd"/>
      <w:r w:rsidRPr="00DF5782">
        <w:rPr>
          <w:rFonts w:ascii="Times New Roman" w:eastAsia="Times New Roman" w:hAnsi="Times New Roman" w:cs="Times New Roman"/>
          <w:sz w:val="24"/>
          <w:szCs w:val="24"/>
          <w:lang w:eastAsia="sv-SE"/>
        </w:rPr>
        <w:t xml:space="preserve"> 6 kap.)</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SLU:s riktlinjer baseras på högskoleförordningens bestämmelser och </w:t>
      </w:r>
      <w:proofErr w:type="spellStart"/>
      <w:r w:rsidRPr="00DF5782">
        <w:rPr>
          <w:rFonts w:ascii="Times New Roman" w:eastAsia="Times New Roman" w:hAnsi="Times New Roman" w:cs="Times New Roman"/>
          <w:sz w:val="24"/>
          <w:szCs w:val="24"/>
          <w:lang w:eastAsia="sv-SE"/>
        </w:rPr>
        <w:t>SUHF:s</w:t>
      </w:r>
      <w:proofErr w:type="spellEnd"/>
      <w:r w:rsidRPr="00DF5782">
        <w:rPr>
          <w:rFonts w:ascii="Times New Roman" w:eastAsia="Times New Roman" w:hAnsi="Times New Roman" w:cs="Times New Roman"/>
          <w:sz w:val="24"/>
          <w:szCs w:val="24"/>
          <w:lang w:eastAsia="sv-SE"/>
        </w:rPr>
        <w:t xml:space="preserve"> rekommendationer. Det innebär att kursplanen för varje kurs vid SLU ska ange följande:</w:t>
      </w:r>
    </w:p>
    <w:p w:rsidR="00DF5782" w:rsidRPr="00DF5782" w:rsidRDefault="00DF5782" w:rsidP="00DF5782">
      <w:pPr>
        <w:numPr>
          <w:ilvl w:val="0"/>
          <w:numId w:val="6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sz w:val="24"/>
          <w:szCs w:val="24"/>
          <w:lang w:eastAsia="sv-SE"/>
        </w:rPr>
        <w:t>kurskod</w:t>
      </w:r>
      <w:proofErr w:type="spellEnd"/>
    </w:p>
    <w:p w:rsidR="00DF5782" w:rsidRPr="00DF5782" w:rsidRDefault="00DF5782" w:rsidP="00DF5782">
      <w:pPr>
        <w:numPr>
          <w:ilvl w:val="0"/>
          <w:numId w:val="6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kursnamn</w:t>
      </w:r>
    </w:p>
    <w:p w:rsidR="00DF5782" w:rsidRPr="00DF5782" w:rsidRDefault="00DF5782" w:rsidP="00DF5782">
      <w:pPr>
        <w:numPr>
          <w:ilvl w:val="0"/>
          <w:numId w:val="6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högskolepoäng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6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ämnen</w:t>
      </w:r>
    </w:p>
    <w:p w:rsidR="00DF5782" w:rsidRPr="00DF5782" w:rsidRDefault="00DF5782" w:rsidP="00DF5782">
      <w:pPr>
        <w:numPr>
          <w:ilvl w:val="0"/>
          <w:numId w:val="6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utbildningens nivå</w:t>
      </w:r>
    </w:p>
    <w:p w:rsidR="00DF5782" w:rsidRPr="00DF5782" w:rsidRDefault="00DF5782" w:rsidP="00DF5782">
      <w:pPr>
        <w:numPr>
          <w:ilvl w:val="0"/>
          <w:numId w:val="6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fördjupning</w:t>
      </w:r>
    </w:p>
    <w:p w:rsidR="00DF5782" w:rsidRPr="00DF5782" w:rsidRDefault="00DF5782" w:rsidP="00DF5782">
      <w:pPr>
        <w:numPr>
          <w:ilvl w:val="0"/>
          <w:numId w:val="6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betygsskala</w:t>
      </w:r>
    </w:p>
    <w:p w:rsidR="00DF5782" w:rsidRPr="00DF5782" w:rsidRDefault="00DF5782" w:rsidP="00DF5782">
      <w:pPr>
        <w:numPr>
          <w:ilvl w:val="0"/>
          <w:numId w:val="6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språk</w:t>
      </w:r>
    </w:p>
    <w:p w:rsidR="00DF5782" w:rsidRPr="00DF5782" w:rsidRDefault="00DF5782" w:rsidP="00DF5782">
      <w:pPr>
        <w:numPr>
          <w:ilvl w:val="0"/>
          <w:numId w:val="6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behörighetskrav</w:t>
      </w:r>
    </w:p>
    <w:p w:rsidR="00DF5782" w:rsidRPr="00DF5782" w:rsidRDefault="00DF5782" w:rsidP="00DF5782">
      <w:pPr>
        <w:numPr>
          <w:ilvl w:val="0"/>
          <w:numId w:val="6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mål</w:t>
      </w:r>
    </w:p>
    <w:p w:rsidR="00DF5782" w:rsidRPr="00DF5782" w:rsidRDefault="00DF5782" w:rsidP="00DF5782">
      <w:pPr>
        <w:numPr>
          <w:ilvl w:val="0"/>
          <w:numId w:val="6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innehåll</w:t>
      </w:r>
    </w:p>
    <w:p w:rsidR="00DF5782" w:rsidRPr="00DF5782" w:rsidRDefault="00DF5782" w:rsidP="00DF5782">
      <w:pPr>
        <w:numPr>
          <w:ilvl w:val="0"/>
          <w:numId w:val="6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examinationsformer och fordringar för godkänd kurs</w:t>
      </w:r>
    </w:p>
    <w:p w:rsidR="00DF5782" w:rsidRPr="00DF5782" w:rsidRDefault="00DF5782" w:rsidP="00DF5782">
      <w:pPr>
        <w:numPr>
          <w:ilvl w:val="0"/>
          <w:numId w:val="6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eventuella övergångsbestämmelser</w:t>
      </w:r>
    </w:p>
    <w:p w:rsidR="00DF5782" w:rsidRPr="00DF5782" w:rsidRDefault="00DF5782" w:rsidP="00DF5782">
      <w:pPr>
        <w:numPr>
          <w:ilvl w:val="0"/>
          <w:numId w:val="6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ansvarig institution och eventuella medansvariga institutioner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Nedan beskrivs några av dessa element närmare.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Kursens namn ska relatera till innehållet.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Högskolepoäng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Kursens omfattning anges i högskolepoäng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En kurs ska i normalfallet omfatta 15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och ges på heltid i en period (det vill säga en halv termin). Om det är motiverat kan även två kurser om vardera 7,5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erbjudas i en period. Se vidare avsnitt </w:t>
      </w:r>
      <w:hyperlink r:id="rId208" w:anchor="ramverk24" w:history="1">
        <w:r w:rsidRPr="00DF5782">
          <w:rPr>
            <w:rFonts w:ascii="Times New Roman" w:eastAsia="Times New Roman" w:hAnsi="Times New Roman" w:cs="Times New Roman"/>
            <w:color w:val="3F41DC"/>
            <w:sz w:val="24"/>
            <w:szCs w:val="24"/>
            <w:u w:val="single"/>
            <w:lang w:eastAsia="sv-SE"/>
          </w:rPr>
          <w:t>2.4 Läsår och terminstider</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Distanskurser och fristående kurser som inte ges på </w:t>
      </w:r>
      <w:proofErr w:type="spellStart"/>
      <w:r w:rsidRPr="00DF5782">
        <w:rPr>
          <w:rFonts w:ascii="Times New Roman" w:eastAsia="Times New Roman" w:hAnsi="Times New Roman" w:cs="Times New Roman"/>
          <w:sz w:val="24"/>
          <w:szCs w:val="24"/>
          <w:lang w:eastAsia="sv-SE"/>
        </w:rPr>
        <w:t>helfart</w:t>
      </w:r>
      <w:proofErr w:type="spellEnd"/>
      <w:r w:rsidRPr="00DF5782">
        <w:rPr>
          <w:rFonts w:ascii="Times New Roman" w:eastAsia="Times New Roman" w:hAnsi="Times New Roman" w:cs="Times New Roman"/>
          <w:sz w:val="24"/>
          <w:szCs w:val="24"/>
          <w:lang w:eastAsia="sv-SE"/>
        </w:rPr>
        <w:t xml:space="preserve"> samt sommarkurser kan ha annan omfattning. UN kan bevilja undantag från de gemensamma tidsramarna för enskilda program om det finns skäl för det. (För närvarande är Hippologprogrammet och Veterinärprogrammet undantagna.) För självständiga arbeten finns särskilda regler – se kapitel </w:t>
      </w:r>
      <w:hyperlink r:id="rId209" w:anchor="exarbete9" w:history="1">
        <w:r w:rsidRPr="00DF5782">
          <w:rPr>
            <w:rFonts w:ascii="Times New Roman" w:eastAsia="Times New Roman" w:hAnsi="Times New Roman" w:cs="Times New Roman"/>
            <w:color w:val="3F41DC"/>
            <w:sz w:val="24"/>
            <w:szCs w:val="24"/>
            <w:u w:val="single"/>
            <w:lang w:eastAsia="sv-SE"/>
          </w:rPr>
          <w:t>9. Självständigt arbete (examensarbete)</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Ämnen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Ämnesklassningen bestäms av kursens innehåll. </w:t>
      </w:r>
      <w:hyperlink r:id="rId210" w:history="1">
        <w:r w:rsidRPr="00DF5782">
          <w:rPr>
            <w:rFonts w:ascii="Times New Roman" w:eastAsia="Times New Roman" w:hAnsi="Times New Roman" w:cs="Times New Roman"/>
            <w:color w:val="3F41DC"/>
            <w:sz w:val="24"/>
            <w:szCs w:val="24"/>
            <w:u w:val="single"/>
            <w:lang w:eastAsia="sv-SE"/>
          </w:rPr>
          <w:t>Bilaga 3a: Ämnen vid SLU inom utbildning på grundnivå och avancerad nivå</w:t>
        </w:r>
      </w:hyperlink>
      <w:r w:rsidRPr="00DF5782">
        <w:rPr>
          <w:rFonts w:ascii="Times New Roman" w:eastAsia="Times New Roman" w:hAnsi="Times New Roman" w:cs="Times New Roman"/>
          <w:sz w:val="24"/>
          <w:szCs w:val="24"/>
          <w:lang w:eastAsia="sv-SE"/>
        </w:rPr>
        <w:t> och </w:t>
      </w:r>
      <w:hyperlink r:id="rId211" w:history="1">
        <w:r w:rsidRPr="00DF5782">
          <w:rPr>
            <w:rFonts w:ascii="Times New Roman" w:eastAsia="Times New Roman" w:hAnsi="Times New Roman" w:cs="Times New Roman"/>
            <w:color w:val="3F41DC"/>
            <w:sz w:val="24"/>
            <w:szCs w:val="24"/>
            <w:u w:val="single"/>
            <w:lang w:eastAsia="sv-SE"/>
          </w:rPr>
          <w:t>Bilaga 3b: Ämnesbeskrivningar för SLU:s huvudområden</w:t>
        </w:r>
      </w:hyperlink>
      <w:r w:rsidRPr="00DF5782">
        <w:rPr>
          <w:rFonts w:ascii="Times New Roman" w:eastAsia="Times New Roman" w:hAnsi="Times New Roman" w:cs="Times New Roman"/>
          <w:sz w:val="24"/>
          <w:szCs w:val="24"/>
          <w:lang w:eastAsia="sv-SE"/>
        </w:rPr>
        <w:t> utgör en förteckning över ämnen och huvudområden. Vid SLU kan en kurs klassificeras i ett eller två ämnen (dubbelklassning). Självständiga arbeten (examensarbeten) kan dock bara klassas i ett ämne.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Dubbelklassning ska inte användas slentrianmässigt; en kurs ska bara </w:t>
      </w:r>
      <w:proofErr w:type="spellStart"/>
      <w:r w:rsidRPr="00DF5782">
        <w:rPr>
          <w:rFonts w:ascii="Times New Roman" w:eastAsia="Times New Roman" w:hAnsi="Times New Roman" w:cs="Times New Roman"/>
          <w:sz w:val="24"/>
          <w:szCs w:val="24"/>
          <w:lang w:eastAsia="sv-SE"/>
        </w:rPr>
        <w:t>dubbelklassas</w:t>
      </w:r>
      <w:proofErr w:type="spellEnd"/>
      <w:r w:rsidRPr="00DF5782">
        <w:rPr>
          <w:rFonts w:ascii="Times New Roman" w:eastAsia="Times New Roman" w:hAnsi="Times New Roman" w:cs="Times New Roman"/>
          <w:sz w:val="24"/>
          <w:szCs w:val="24"/>
          <w:lang w:eastAsia="sv-SE"/>
        </w:rPr>
        <w:t xml:space="preserve"> om innehållet utgör en tydlig och väsentlig del av båda ämnena samt att det finns reell progression i båda ämnena/huvudområdena. Dubbelklassning kan användas när en kurs innehåller både en traditionell ämnesdisciplin och en syntes och/eller </w:t>
      </w:r>
      <w:proofErr w:type="spellStart"/>
      <w:r w:rsidRPr="00DF5782">
        <w:rPr>
          <w:rFonts w:ascii="Times New Roman" w:eastAsia="Times New Roman" w:hAnsi="Times New Roman" w:cs="Times New Roman"/>
          <w:sz w:val="24"/>
          <w:szCs w:val="24"/>
          <w:lang w:eastAsia="sv-SE"/>
        </w:rPr>
        <w:t>sektorsrelaterad</w:t>
      </w:r>
      <w:proofErr w:type="spellEnd"/>
      <w:r w:rsidRPr="00DF5782">
        <w:rPr>
          <w:rFonts w:ascii="Times New Roman" w:eastAsia="Times New Roman" w:hAnsi="Times New Roman" w:cs="Times New Roman"/>
          <w:sz w:val="24"/>
          <w:szCs w:val="24"/>
          <w:lang w:eastAsia="sv-SE"/>
        </w:rPr>
        <w:t xml:space="preserve"> tillämpning.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dubbelklassad kurs kan ingå i examensfordringarna för båda de angivna ämnena/huvudområdena. Eventuella modulindelningar i en dubbelklassad kurs ska inte dela upp kursen i de två ämnena, i sådana fall är det bättre med två separata kurser.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Utbildningens nivå</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Nivåklassningen kan vara något av följande:</w:t>
      </w:r>
    </w:p>
    <w:p w:rsidR="00DF5782" w:rsidRPr="00DF5782" w:rsidRDefault="00DF5782" w:rsidP="00DF5782">
      <w:pPr>
        <w:numPr>
          <w:ilvl w:val="0"/>
          <w:numId w:val="6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förutbildning</w:t>
      </w:r>
    </w:p>
    <w:p w:rsidR="00DF5782" w:rsidRPr="00DF5782" w:rsidRDefault="00DF5782" w:rsidP="00DF5782">
      <w:pPr>
        <w:numPr>
          <w:ilvl w:val="0"/>
          <w:numId w:val="6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grundnivå</w:t>
      </w:r>
    </w:p>
    <w:p w:rsidR="00DF5782" w:rsidRPr="00DF5782" w:rsidRDefault="00DF5782" w:rsidP="00DF5782">
      <w:pPr>
        <w:numPr>
          <w:ilvl w:val="0"/>
          <w:numId w:val="6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avancerad nivå</w:t>
      </w:r>
    </w:p>
    <w:p w:rsidR="00DF5782" w:rsidRPr="00DF5782" w:rsidRDefault="00DF5782" w:rsidP="00DF5782">
      <w:pPr>
        <w:numPr>
          <w:ilvl w:val="0"/>
          <w:numId w:val="6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forskarnivå (</w:t>
      </w:r>
      <w:r w:rsidRPr="00DF5782">
        <w:rPr>
          <w:rFonts w:ascii="Times New Roman" w:eastAsia="Times New Roman" w:hAnsi="Times New Roman" w:cs="Times New Roman"/>
          <w:i/>
          <w:iCs/>
          <w:sz w:val="24"/>
          <w:szCs w:val="24"/>
          <w:lang w:eastAsia="sv-SE"/>
        </w:rPr>
        <w:t xml:space="preserve">ingår </w:t>
      </w:r>
      <w:proofErr w:type="gramStart"/>
      <w:r w:rsidRPr="00DF5782">
        <w:rPr>
          <w:rFonts w:ascii="Times New Roman" w:eastAsia="Times New Roman" w:hAnsi="Times New Roman" w:cs="Times New Roman"/>
          <w:i/>
          <w:iCs/>
          <w:sz w:val="24"/>
          <w:szCs w:val="24"/>
          <w:lang w:eastAsia="sv-SE"/>
        </w:rPr>
        <w:t>ej</w:t>
      </w:r>
      <w:proofErr w:type="gramEnd"/>
      <w:r w:rsidRPr="00DF5782">
        <w:rPr>
          <w:rFonts w:ascii="Times New Roman" w:eastAsia="Times New Roman" w:hAnsi="Times New Roman" w:cs="Times New Roman"/>
          <w:i/>
          <w:iCs/>
          <w:sz w:val="24"/>
          <w:szCs w:val="24"/>
          <w:lang w:eastAsia="sv-SE"/>
        </w:rPr>
        <w:t xml:space="preserve"> här</w:t>
      </w:r>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Fördjupning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Kursens plats i den successiva fördjupningen i huvudområdet för generella examina ska anges med de koder som SUHF rekommenderar (G1N, G1F, G2F, G2E, A1N, A1F, A1E, A2E, GXX, AXX – se Anvisningar för kursplaner). En kurs kan endast förekomma på en nivå och fördjupning.</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Betygsskala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 avsnitt </w:t>
      </w:r>
      <w:hyperlink r:id="rId212" w:anchor="kursplan63" w:history="1">
        <w:r w:rsidRPr="00DF5782">
          <w:rPr>
            <w:rFonts w:ascii="Times New Roman" w:eastAsia="Times New Roman" w:hAnsi="Times New Roman" w:cs="Times New Roman"/>
            <w:color w:val="3F41DC"/>
            <w:sz w:val="24"/>
            <w:szCs w:val="24"/>
            <w:u w:val="single"/>
            <w:lang w:eastAsia="sv-SE"/>
          </w:rPr>
          <w:t>6.3 Betygssystem</w:t>
        </w:r>
      </w:hyperlink>
      <w:r w:rsidRPr="00DF5782">
        <w:rPr>
          <w:rFonts w:ascii="Times New Roman" w:eastAsia="Times New Roman" w:hAnsi="Times New Roman" w:cs="Times New Roman"/>
          <w:sz w:val="24"/>
          <w:szCs w:val="24"/>
          <w:lang w:eastAsia="sv-SE"/>
        </w:rPr>
        <w:t>. Dessutom anges följande standardtext för alla kurser: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”Kraven för kursens olika betygsgrader framgår av betygskriterier, som ska finnas tillgängliga senast vid kursstart.”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Språk</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Kursens språk kan vara antingen svenska eller engelska.</w:t>
      </w:r>
    </w:p>
    <w:p w:rsidR="00DF5782" w:rsidRPr="00DF5782" w:rsidRDefault="00DF5782" w:rsidP="00DF5782">
      <w:pPr>
        <w:numPr>
          <w:ilvl w:val="0"/>
          <w:numId w:val="6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kurser på grundnivå ingår krav på både svenska och engelska i den grundläggande behörigheten. Det medför att sådana kurser kan ha visst innehåll på engelska även om kursspråket är svenska.</w:t>
      </w:r>
    </w:p>
    <w:p w:rsidR="00DF5782" w:rsidRPr="00DF5782" w:rsidRDefault="00DF5782" w:rsidP="00DF5782">
      <w:pPr>
        <w:numPr>
          <w:ilvl w:val="0"/>
          <w:numId w:val="6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kurser på avancerad nivå anges språkkrav som särskild behörighet. Det medför att kurser på avancerad nivå som ges på engelska inte kan ha innehåll på svenska om inte båda finns med som särskilt behörighetskrav. Motsvarande gäller för kurser på svenska med innehåll på engelska.</w:t>
      </w:r>
    </w:p>
    <w:p w:rsidR="00DF5782" w:rsidRPr="00DF5782" w:rsidRDefault="00DF5782" w:rsidP="00DF5782">
      <w:pPr>
        <w:numPr>
          <w:ilvl w:val="0"/>
          <w:numId w:val="6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inget annat framgår av kursplanen, genomförs examinationen på det språk som är kursspråk. Se dock </w:t>
      </w:r>
      <w:hyperlink r:id="rId213" w:anchor="_8.1_Examination_(prov)" w:history="1">
        <w:r w:rsidRPr="00DF5782">
          <w:rPr>
            <w:rFonts w:ascii="Times New Roman" w:eastAsia="Times New Roman" w:hAnsi="Times New Roman" w:cs="Times New Roman"/>
            <w:color w:val="3F41DC"/>
            <w:sz w:val="24"/>
            <w:szCs w:val="24"/>
            <w:u w:val="single"/>
            <w:lang w:eastAsia="sv-SE"/>
          </w:rPr>
          <w:t>8.1 Examination (prov) och betygssättning</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Behörighetskrav</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Krav på särskild behörighet ska anges och följande gäller:</w:t>
      </w:r>
    </w:p>
    <w:p w:rsidR="00DF5782" w:rsidRPr="00DF5782" w:rsidRDefault="00DF5782" w:rsidP="00DF5782">
      <w:pPr>
        <w:numPr>
          <w:ilvl w:val="0"/>
          <w:numId w:val="6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Kraven ”ska vara helt nödvändiga för att studenten ska kunna tillgodogöra sig utbildningen”. (Högskoleförordningen (1993:100) 7 kap.)</w:t>
      </w:r>
    </w:p>
    <w:p w:rsidR="00DF5782" w:rsidRPr="00DF5782" w:rsidRDefault="00DF5782" w:rsidP="00DF5782">
      <w:pPr>
        <w:numPr>
          <w:ilvl w:val="0"/>
          <w:numId w:val="6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För antagning till kurs på avancerad nivå krävs att studenten totalt uppnått minst 120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6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För kurser på avancerad nivå som ges på engelska ska behörighetskravet vara motsvarande gymnasieskolans kurs Engelska 6. Det är uppfyllt av den som har en kandidatexamen eller yrkesexamen om 180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från ett svenskt lärosäte eller 120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avklarade studier vid SLU.</w:t>
      </w:r>
    </w:p>
    <w:p w:rsidR="00DF5782" w:rsidRPr="00DF5782" w:rsidRDefault="00DF5782" w:rsidP="00DF5782">
      <w:pPr>
        <w:numPr>
          <w:ilvl w:val="0"/>
          <w:numId w:val="6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kurs på grundnivå som i sin helhet ges på engelska medges undantag från behörighetskravet på svenska. Det ska i så fall framgå av kursplanen.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Mål</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Kursens mål ska</w:t>
      </w:r>
    </w:p>
    <w:p w:rsidR="00DF5782" w:rsidRPr="00DF5782" w:rsidRDefault="00DF5782" w:rsidP="00DF5782">
      <w:pPr>
        <w:numPr>
          <w:ilvl w:val="0"/>
          <w:numId w:val="6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beskriva studentens förväntade kompetens (</w:t>
      </w:r>
      <w:proofErr w:type="spellStart"/>
      <w:r w:rsidRPr="00DF5782">
        <w:rPr>
          <w:rFonts w:ascii="Times New Roman" w:eastAsia="Times New Roman" w:hAnsi="Times New Roman" w:cs="Times New Roman"/>
          <w:sz w:val="24"/>
          <w:szCs w:val="24"/>
          <w:lang w:eastAsia="sv-SE"/>
        </w:rPr>
        <w:t>learning</w:t>
      </w:r>
      <w:proofErr w:type="spellEnd"/>
      <w:r w:rsidRPr="00DF5782">
        <w:rPr>
          <w:rFonts w:ascii="Times New Roman" w:eastAsia="Times New Roman" w:hAnsi="Times New Roman" w:cs="Times New Roman"/>
          <w:sz w:val="24"/>
          <w:szCs w:val="24"/>
          <w:lang w:eastAsia="sv-SE"/>
        </w:rPr>
        <w:t xml:space="preserve"> </w:t>
      </w:r>
      <w:proofErr w:type="spellStart"/>
      <w:r w:rsidRPr="00DF5782">
        <w:rPr>
          <w:rFonts w:ascii="Times New Roman" w:eastAsia="Times New Roman" w:hAnsi="Times New Roman" w:cs="Times New Roman"/>
          <w:sz w:val="24"/>
          <w:szCs w:val="24"/>
          <w:lang w:eastAsia="sv-SE"/>
        </w:rPr>
        <w:t>outcomes</w:t>
      </w:r>
      <w:proofErr w:type="spellEnd"/>
      <w:r w:rsidRPr="00DF5782">
        <w:rPr>
          <w:rFonts w:ascii="Times New Roman" w:eastAsia="Times New Roman" w:hAnsi="Times New Roman" w:cs="Times New Roman"/>
          <w:sz w:val="24"/>
          <w:szCs w:val="24"/>
          <w:lang w:eastAsia="sv-SE"/>
        </w:rPr>
        <w:t>) efter avslutad kurs; se anvisningar för kursplaner,</w:t>
      </w:r>
    </w:p>
    <w:p w:rsidR="00DF5782" w:rsidRPr="00DF5782" w:rsidRDefault="00DF5782" w:rsidP="00DF5782">
      <w:pPr>
        <w:numPr>
          <w:ilvl w:val="0"/>
          <w:numId w:val="6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tydliggöra både ämnesmässiga, generella och eventuella yrkeskompetenser,</w:t>
      </w:r>
    </w:p>
    <w:p w:rsidR="00DF5782" w:rsidRPr="00DF5782" w:rsidRDefault="00DF5782" w:rsidP="00DF5782">
      <w:pPr>
        <w:numPr>
          <w:ilvl w:val="0"/>
          <w:numId w:val="6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formuleras med avseende på kursens nivå, fördjupning och behörighetskrav och skrivas i punktform,</w:t>
      </w:r>
    </w:p>
    <w:p w:rsidR="00DF5782" w:rsidRPr="00DF5782" w:rsidRDefault="00DF5782" w:rsidP="00DF5782">
      <w:pPr>
        <w:numPr>
          <w:ilvl w:val="0"/>
          <w:numId w:val="6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bidra till de övergripande mål som finns i respektive utbildningsplan om kursen ingår i ett eller flera utbildningsprogram,</w:t>
      </w:r>
    </w:p>
    <w:p w:rsidR="00DF5782" w:rsidRPr="00DF5782" w:rsidRDefault="00DF5782" w:rsidP="00DF5782">
      <w:pPr>
        <w:numPr>
          <w:ilvl w:val="0"/>
          <w:numId w:val="6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sz w:val="24"/>
          <w:szCs w:val="24"/>
          <w:lang w:eastAsia="sv-SE"/>
        </w:rPr>
        <w:t>alla ingå vid bedömningen av studentens prestationer.</w:t>
      </w:r>
      <w:proofErr w:type="gramEnd"/>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Innehåll</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Innehåll ska ge en kortfattad beskrivning av både ämnesmässigt innehåll och formen för kursens genomförande.</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Examinationsformer och fordringar för godkänd kurs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Formerna för bedömning av studenternas prestationer handlar om hur examinationen ska genomföras och vad som krävs för godkänd kurs. Om kursen innehåller obligatoriska moment ska det anges.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Dessutom anges följande standardtext automatiskt för alla kurser i utbildningsdatabasen:</w:t>
      </w:r>
    </w:p>
    <w:p w:rsidR="00DF5782" w:rsidRPr="00DF5782" w:rsidRDefault="00DF5782" w:rsidP="00DF5782">
      <w:pPr>
        <w:numPr>
          <w:ilvl w:val="0"/>
          <w:numId w:val="6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”Examinatorn har, om det finns skäl och är möjligt, rätt att ge en kompletteringsuppgift till den student som inte blivit godkänd på en examination.</w:t>
      </w:r>
    </w:p>
    <w:p w:rsidR="00DF5782" w:rsidRPr="00DF5782" w:rsidRDefault="00DF5782" w:rsidP="00DF5782">
      <w:pPr>
        <w:numPr>
          <w:ilvl w:val="0"/>
          <w:numId w:val="6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studenten har ett beslut från SLU om riktat pedagogiskt stöd på grund av funktions</w:t>
      </w:r>
      <w:r w:rsidRPr="00DF5782">
        <w:rPr>
          <w:rFonts w:ascii="Times New Roman" w:eastAsia="Times New Roman" w:hAnsi="Times New Roman" w:cs="Times New Roman"/>
          <w:sz w:val="24"/>
          <w:szCs w:val="24"/>
          <w:lang w:eastAsia="sv-SE"/>
        </w:rPr>
        <w:softHyphen/>
        <w:t>ned</w:t>
      </w:r>
      <w:r w:rsidRPr="00DF5782">
        <w:rPr>
          <w:rFonts w:ascii="Times New Roman" w:eastAsia="Times New Roman" w:hAnsi="Times New Roman" w:cs="Times New Roman"/>
          <w:sz w:val="24"/>
          <w:szCs w:val="24"/>
          <w:lang w:eastAsia="sv-SE"/>
        </w:rPr>
        <w:softHyphen/>
        <w:t>sättning, kan examinatorn ge ett anpassat prov eller låta studenten genomföra provet på ett alternativt sätt.</w:t>
      </w:r>
    </w:p>
    <w:p w:rsidR="00DF5782" w:rsidRPr="00DF5782" w:rsidRDefault="00DF5782" w:rsidP="00DF5782">
      <w:pPr>
        <w:numPr>
          <w:ilvl w:val="0"/>
          <w:numId w:val="6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denna kursplan läggs ned, ska SLU besluta om övergångsbestämmelser för examination av studenter, som antagits enligt denna kursplan och ännu inte blivit godkända.</w:t>
      </w:r>
    </w:p>
    <w:p w:rsidR="00DF5782" w:rsidRPr="00DF5782" w:rsidRDefault="00DF5782" w:rsidP="00DF5782">
      <w:pPr>
        <w:numPr>
          <w:ilvl w:val="0"/>
          <w:numId w:val="6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examination av självständigt arbete (examensarbete) gäller dessutom att examinatorn kan tillåta studenten att göra kompletteringar efter inlämningsdatum. Mer information finns i utbildningshandboken.”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Övergångsbestämmelser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Övergångsbestämmelser ska anges när en kursplan upphävs (se avsnitt </w:t>
      </w:r>
      <w:hyperlink r:id="rId214" w:anchor="kursplan67" w:history="1">
        <w:r w:rsidRPr="00DF5782">
          <w:rPr>
            <w:rFonts w:ascii="Times New Roman" w:eastAsia="Times New Roman" w:hAnsi="Times New Roman" w:cs="Times New Roman"/>
            <w:color w:val="3F41DC"/>
            <w:sz w:val="24"/>
            <w:szCs w:val="24"/>
            <w:u w:val="single"/>
            <w:lang w:eastAsia="sv-SE"/>
          </w:rPr>
          <w:t>6.7</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Ansvarig institution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Ansvarig institution och eventuella medansvariga institutioner ska anges.</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Kompletterande uppgifter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Vissa kompletterande uppgifter visas på SLU:s kurssidor, men ingår inte formellt i kursplanen.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kursen ingår i ett eller flera utbildningsprogram ska denna koppling anges, men den uppgiften ingår inte i själva kursplanen. Likaså ska det anges huruvida kursen erbjuds som fristående kurs.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en annan kurs ersätter, ersätts av eller överlappar den berörda kursen ska även den informationen anges.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Eventuella övriga upplysningar, som inte täcks in av kursplanens andra delar, så som exempelvis kostnader för ev. logi eller resa, ska anges om de är nödvändiga. Dessutom anges följande standardtext för alla kurser:</w:t>
      </w:r>
    </w:p>
    <w:p w:rsidR="00DF5782" w:rsidRPr="00DF5782" w:rsidRDefault="00DF5782" w:rsidP="00DF5782">
      <w:pPr>
        <w:numPr>
          <w:ilvl w:val="0"/>
          <w:numId w:val="6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”Rätten att delta i undervisning och/eller handledning gäller endast det kurstillfälle som studenten blivit antagen till och registrerad på.</w:t>
      </w:r>
    </w:p>
    <w:p w:rsidR="00DF5782" w:rsidRPr="00DF5782" w:rsidRDefault="00DF5782" w:rsidP="00DF5782">
      <w:pPr>
        <w:numPr>
          <w:ilvl w:val="0"/>
          <w:numId w:val="6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det finns särskilda skäl, har studenten rätt att delta i moment som kräver obligatorisk närvaro vid ett senare kurstillfälle. Mer information finns i utbildningshandboken.”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Kursansvarig institution dokumenterar kursplanen på både svenska och engelska i utbildningsdatabasen.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fakultetsövergripande samarbeten ska samråd ske med de medverkande parterna på det sätt som överenskommits mellan berörda programnämnder.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Programnämnden beslutar (styrelsens delegationsordning) om kursplan och eventuell programkoppling. Av kursplanen ska framgå beslutsdatum och beslutsorgan samt från när kursplanen börjar att gälla.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Programstudierektorn (rektors delegationsordning) eller programnämnd beslutar om revidering av kursplanen. När en kursplan revideras skapas en ny version inom befintlig </w:t>
      </w:r>
      <w:proofErr w:type="spellStart"/>
      <w:r w:rsidRPr="00DF5782">
        <w:rPr>
          <w:rFonts w:ascii="Times New Roman" w:eastAsia="Times New Roman" w:hAnsi="Times New Roman" w:cs="Times New Roman"/>
          <w:sz w:val="24"/>
          <w:szCs w:val="24"/>
          <w:lang w:eastAsia="sv-SE"/>
        </w:rPr>
        <w:t>kurskod</w:t>
      </w:r>
      <w:proofErr w:type="spellEnd"/>
      <w:r w:rsidRPr="00DF5782">
        <w:rPr>
          <w:rFonts w:ascii="Times New Roman" w:eastAsia="Times New Roman" w:hAnsi="Times New Roman" w:cs="Times New Roman"/>
          <w:sz w:val="24"/>
          <w:szCs w:val="24"/>
          <w:lang w:eastAsia="sv-SE"/>
        </w:rPr>
        <w:t>. Följande kvarstår oförändrat:</w:t>
      </w:r>
    </w:p>
    <w:p w:rsidR="00DF5782" w:rsidRPr="00DF5782" w:rsidRDefault="00DF5782" w:rsidP="00DF5782">
      <w:pPr>
        <w:numPr>
          <w:ilvl w:val="0"/>
          <w:numId w:val="7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sz w:val="24"/>
          <w:szCs w:val="24"/>
          <w:lang w:eastAsia="sv-SE"/>
        </w:rPr>
        <w:t>kurskod</w:t>
      </w:r>
      <w:proofErr w:type="spellEnd"/>
    </w:p>
    <w:p w:rsidR="00DF5782" w:rsidRPr="00DF5782" w:rsidRDefault="00DF5782" w:rsidP="00DF5782">
      <w:pPr>
        <w:numPr>
          <w:ilvl w:val="0"/>
          <w:numId w:val="7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kursnamn</w:t>
      </w:r>
    </w:p>
    <w:p w:rsidR="00DF5782" w:rsidRPr="00DF5782" w:rsidRDefault="00DF5782" w:rsidP="00DF5782">
      <w:pPr>
        <w:numPr>
          <w:ilvl w:val="0"/>
          <w:numId w:val="7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antal högskolepoäng</w:t>
      </w:r>
    </w:p>
    <w:p w:rsidR="00DF5782" w:rsidRPr="00DF5782" w:rsidRDefault="00DF5782" w:rsidP="00DF5782">
      <w:pPr>
        <w:numPr>
          <w:ilvl w:val="0"/>
          <w:numId w:val="7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ämne</w:t>
      </w:r>
    </w:p>
    <w:p w:rsidR="00DF5782" w:rsidRPr="00DF5782" w:rsidRDefault="00DF5782" w:rsidP="00DF5782">
      <w:pPr>
        <w:numPr>
          <w:ilvl w:val="0"/>
          <w:numId w:val="7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nivå och fördjupning</w:t>
      </w:r>
    </w:p>
    <w:p w:rsidR="00DF5782" w:rsidRPr="00DF5782" w:rsidRDefault="00DF5782" w:rsidP="00DF5782">
      <w:pPr>
        <w:numPr>
          <w:ilvl w:val="0"/>
          <w:numId w:val="7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betygsskala</w:t>
      </w:r>
    </w:p>
    <w:p w:rsidR="00DF5782" w:rsidRPr="00DF5782" w:rsidRDefault="00DF5782" w:rsidP="00DF5782">
      <w:pPr>
        <w:numPr>
          <w:ilvl w:val="0"/>
          <w:numId w:val="7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behörighetskrav</w:t>
      </w:r>
    </w:p>
    <w:p w:rsidR="00DF5782" w:rsidRPr="00DF5782" w:rsidRDefault="00DF5782" w:rsidP="00DF5782">
      <w:pPr>
        <w:numPr>
          <w:ilvl w:val="0"/>
          <w:numId w:val="7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mål</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Språkliga förtydliganden av behörighetskrav och mål, som inte påverkar innebörden, får göras i en revidering. Programnämnden kan besluta om byte av kursansvarig institution utan att kurskoden behöver ändras.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fakultetskansli som ger stöd till berörd programnämnd ska lämna följande till arkivering:</w:t>
      </w:r>
    </w:p>
    <w:p w:rsidR="00DF5782" w:rsidRPr="00DF5782" w:rsidRDefault="00DF5782" w:rsidP="00DF5782">
      <w:pPr>
        <w:numPr>
          <w:ilvl w:val="0"/>
          <w:numId w:val="7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kursplan som bilaga till protokoll</w:t>
      </w:r>
    </w:p>
    <w:p w:rsidR="00DF5782" w:rsidRPr="00DF5782" w:rsidRDefault="00DF5782" w:rsidP="00DF5782">
      <w:pPr>
        <w:numPr>
          <w:ilvl w:val="0"/>
          <w:numId w:val="7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protokoll från programnämnden</w:t>
      </w:r>
    </w:p>
    <w:p w:rsidR="00DF5782" w:rsidRPr="00DF5782" w:rsidRDefault="00DF5782" w:rsidP="00DF5782">
      <w:pPr>
        <w:numPr>
          <w:ilvl w:val="0"/>
          <w:numId w:val="7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revidering av kursplan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finns anvisningar för att underlätta skrivandet och ge enhetliga kursplaner, se Länkar.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Kursplanen måste finnas tillgänglig via SLU:s webbsida och </w:t>
      </w:r>
      <w:hyperlink r:id="rId215" w:history="1">
        <w:r w:rsidRPr="00DF5782">
          <w:rPr>
            <w:rFonts w:ascii="Times New Roman" w:eastAsia="Times New Roman" w:hAnsi="Times New Roman" w:cs="Times New Roman"/>
            <w:color w:val="3F41DC"/>
            <w:sz w:val="24"/>
            <w:szCs w:val="24"/>
            <w:u w:val="single"/>
            <w:lang w:eastAsia="sv-SE"/>
          </w:rPr>
          <w:t>antagning.se</w:t>
        </w:r>
      </w:hyperlink>
      <w:r w:rsidRPr="00DF5782">
        <w:rPr>
          <w:rFonts w:ascii="Times New Roman" w:eastAsia="Times New Roman" w:hAnsi="Times New Roman" w:cs="Times New Roman"/>
          <w:sz w:val="24"/>
          <w:szCs w:val="24"/>
          <w:lang w:eastAsia="sv-SE"/>
        </w:rPr>
        <w:t> så tidigt som möjligt, men senast när man kan anmäla sig till kursen. SLU tillämpar gemensamma tidsramar för planering och beslut om utbildningsutbudet, se </w:t>
      </w:r>
      <w:hyperlink r:id="rId216" w:history="1">
        <w:r w:rsidRPr="00DF5782">
          <w:rPr>
            <w:rFonts w:ascii="Times New Roman" w:eastAsia="Times New Roman" w:hAnsi="Times New Roman" w:cs="Times New Roman"/>
            <w:color w:val="3F41DC"/>
            <w:sz w:val="24"/>
            <w:szCs w:val="24"/>
            <w:u w:val="single"/>
            <w:lang w:eastAsia="sv-SE"/>
          </w:rPr>
          <w:t>Bilaga 2: Årscykel för utbildningsplanering</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numPr>
          <w:ilvl w:val="0"/>
          <w:numId w:val="7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hyperlink r:id="rId217" w:history="1">
        <w:r w:rsidR="00DF5782" w:rsidRPr="00DF5782">
          <w:rPr>
            <w:rFonts w:ascii="Times New Roman" w:eastAsia="Times New Roman" w:hAnsi="Times New Roman" w:cs="Times New Roman"/>
            <w:color w:val="3F41DC"/>
            <w:sz w:val="24"/>
            <w:szCs w:val="24"/>
            <w:u w:val="single"/>
            <w:lang w:eastAsia="sv-SE"/>
          </w:rPr>
          <w:t>Anvisningar för kursplaner</w:t>
        </w:r>
      </w:hyperlink>
    </w:p>
    <w:p w:rsidR="00DF5782" w:rsidRPr="00DF5782" w:rsidRDefault="00D05D10" w:rsidP="00DF5782">
      <w:pPr>
        <w:numPr>
          <w:ilvl w:val="0"/>
          <w:numId w:val="7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hyperlink r:id="rId218" w:history="1">
        <w:r w:rsidR="00DF5782" w:rsidRPr="00DF5782">
          <w:rPr>
            <w:rFonts w:ascii="Times New Roman" w:eastAsia="Times New Roman" w:hAnsi="Times New Roman" w:cs="Times New Roman"/>
            <w:color w:val="3F41DC"/>
            <w:sz w:val="24"/>
            <w:szCs w:val="24"/>
            <w:u w:val="single"/>
            <w:lang w:eastAsia="sv-SE"/>
          </w:rPr>
          <w:t>Mall för kursplaner</w:t>
        </w:r>
      </w:hyperlink>
      <w:r w:rsidR="00DF5782" w:rsidRPr="00DF5782">
        <w:rPr>
          <w:rFonts w:ascii="Times New Roman" w:eastAsia="Times New Roman" w:hAnsi="Times New Roman" w:cs="Times New Roman"/>
          <w:sz w:val="24"/>
          <w:szCs w:val="24"/>
          <w:lang w:eastAsia="sv-SE"/>
        </w:rPr>
        <w:t> (Word-format)</w:t>
      </w:r>
    </w:p>
    <w:p w:rsidR="00DF5782" w:rsidRPr="00DF5782" w:rsidRDefault="00D05D10" w:rsidP="00DF5782">
      <w:pPr>
        <w:numPr>
          <w:ilvl w:val="0"/>
          <w:numId w:val="7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hyperlink r:id="rId219" w:history="1">
        <w:r w:rsidR="00DF5782" w:rsidRPr="00DF5782">
          <w:rPr>
            <w:rFonts w:ascii="Times New Roman" w:eastAsia="Times New Roman" w:hAnsi="Times New Roman" w:cs="Times New Roman"/>
            <w:color w:val="3F41DC"/>
            <w:sz w:val="24"/>
            <w:szCs w:val="24"/>
            <w:u w:val="single"/>
            <w:lang w:eastAsia="sv-SE"/>
          </w:rPr>
          <w:t>Antagningsordning för tillträde till utbildning på grundnivå och avancerad nivå</w:t>
        </w:r>
      </w:hyperlink>
    </w:p>
    <w:p w:rsidR="00DF5782" w:rsidRPr="00DF5782" w:rsidRDefault="00D05D10" w:rsidP="00DF5782">
      <w:pPr>
        <w:numPr>
          <w:ilvl w:val="0"/>
          <w:numId w:val="7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hyperlink r:id="rId220" w:history="1">
        <w:r w:rsidR="00DF5782" w:rsidRPr="00DF5782">
          <w:rPr>
            <w:rFonts w:ascii="Times New Roman" w:eastAsia="Times New Roman" w:hAnsi="Times New Roman" w:cs="Times New Roman"/>
            <w:color w:val="3F41DC"/>
            <w:sz w:val="24"/>
            <w:szCs w:val="24"/>
            <w:u w:val="single"/>
            <w:lang w:eastAsia="sv-SE"/>
          </w:rPr>
          <w:t>Lokal examensordning – regler för examina på grundnivå och avancerad nivå vid SLU</w:t>
        </w:r>
      </w:hyperlink>
      <w:r w:rsidR="00DF5782" w:rsidRPr="00DF5782">
        <w:rPr>
          <w:rFonts w:ascii="Times New Roman" w:eastAsia="Times New Roman" w:hAnsi="Times New Roman" w:cs="Times New Roman"/>
          <w:sz w:val="24"/>
          <w:szCs w:val="24"/>
          <w:lang w:eastAsia="sv-SE"/>
        </w:rPr>
        <w:t> (inklusive ämnesbeskrivningar för SLU:s huvudområden)</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221" w:anchor="kursplan6"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CE7226">
      <w:pPr>
        <w:pStyle w:val="Heading3"/>
      </w:pPr>
      <w:r w:rsidRPr="00DF5782">
        <w:t>6.3 Betygssystem</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”Betyg ska sättas på en genomgången kurs om inte högskolan föreskriver något annat. Högskolan får föreskriva vilket betygssystem som ska användas.” (Högskoleförordningen (1993:100) 6 kap.)</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Betygsskalor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SLU används en </w:t>
      </w:r>
      <w:r w:rsidRPr="00DF5782">
        <w:rPr>
          <w:rFonts w:ascii="Times New Roman" w:eastAsia="Times New Roman" w:hAnsi="Times New Roman" w:cs="Times New Roman"/>
          <w:i/>
          <w:iCs/>
          <w:sz w:val="24"/>
          <w:szCs w:val="24"/>
          <w:lang w:eastAsia="sv-SE"/>
        </w:rPr>
        <w:t>fyrgradig målrelaterad </w:t>
      </w:r>
      <w:r w:rsidRPr="00DF5782">
        <w:rPr>
          <w:rFonts w:ascii="Times New Roman" w:eastAsia="Times New Roman" w:hAnsi="Times New Roman" w:cs="Times New Roman"/>
          <w:sz w:val="24"/>
          <w:szCs w:val="24"/>
          <w:lang w:eastAsia="sv-SE"/>
        </w:rPr>
        <w:t>betygsskala:</w:t>
      </w:r>
    </w:p>
    <w:p w:rsidR="00DF5782" w:rsidRPr="00DF5782" w:rsidRDefault="00DF5782" w:rsidP="00DF5782">
      <w:pPr>
        <w:numPr>
          <w:ilvl w:val="0"/>
          <w:numId w:val="7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5 (mycket väl godkänd)</w:t>
      </w:r>
    </w:p>
    <w:p w:rsidR="00DF5782" w:rsidRPr="00DF5782" w:rsidRDefault="00DF5782" w:rsidP="00DF5782">
      <w:pPr>
        <w:numPr>
          <w:ilvl w:val="0"/>
          <w:numId w:val="7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4 (väl godkänd)</w:t>
      </w:r>
    </w:p>
    <w:p w:rsidR="00DF5782" w:rsidRPr="00DF5782" w:rsidRDefault="00DF5782" w:rsidP="00DF5782">
      <w:pPr>
        <w:numPr>
          <w:ilvl w:val="0"/>
          <w:numId w:val="7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3 (godkänd)</w:t>
      </w:r>
    </w:p>
    <w:p w:rsidR="00DF5782" w:rsidRPr="00DF5782" w:rsidRDefault="00DF5782" w:rsidP="00DF5782">
      <w:pPr>
        <w:numPr>
          <w:ilvl w:val="0"/>
          <w:numId w:val="7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 (underkänd)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det finns beslut om undantag för en viss kursmodul (delkurs/prov), en viss kurs eller ett visst program, används en </w:t>
      </w:r>
      <w:proofErr w:type="spellStart"/>
      <w:r w:rsidRPr="00DF5782">
        <w:rPr>
          <w:rFonts w:ascii="Times New Roman" w:eastAsia="Times New Roman" w:hAnsi="Times New Roman" w:cs="Times New Roman"/>
          <w:i/>
          <w:iCs/>
          <w:sz w:val="24"/>
          <w:szCs w:val="24"/>
          <w:lang w:eastAsia="sv-SE"/>
        </w:rPr>
        <w:t>tvågradig</w:t>
      </w:r>
      <w:proofErr w:type="spellEnd"/>
      <w:r w:rsidRPr="00DF5782">
        <w:rPr>
          <w:rFonts w:ascii="Times New Roman" w:eastAsia="Times New Roman" w:hAnsi="Times New Roman" w:cs="Times New Roman"/>
          <w:i/>
          <w:iCs/>
          <w:sz w:val="24"/>
          <w:szCs w:val="24"/>
          <w:lang w:eastAsia="sv-SE"/>
        </w:rPr>
        <w:t xml:space="preserve"> målrelaterad</w:t>
      </w:r>
      <w:r w:rsidRPr="00DF5782">
        <w:rPr>
          <w:rFonts w:ascii="Times New Roman" w:eastAsia="Times New Roman" w:hAnsi="Times New Roman" w:cs="Times New Roman"/>
          <w:sz w:val="24"/>
          <w:szCs w:val="24"/>
          <w:lang w:eastAsia="sv-SE"/>
        </w:rPr>
        <w:t> betygsskala:</w:t>
      </w:r>
    </w:p>
    <w:p w:rsidR="00DF5782" w:rsidRPr="00DF5782" w:rsidRDefault="00DF5782" w:rsidP="00DF5782">
      <w:pPr>
        <w:numPr>
          <w:ilvl w:val="0"/>
          <w:numId w:val="7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 (godkänd)</w:t>
      </w:r>
    </w:p>
    <w:p w:rsidR="00DF5782" w:rsidRPr="00DF5782" w:rsidRDefault="00DF5782" w:rsidP="00DF5782">
      <w:pPr>
        <w:numPr>
          <w:ilvl w:val="0"/>
          <w:numId w:val="7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 (underkänd)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SLU följer </w:t>
      </w:r>
      <w:proofErr w:type="spellStart"/>
      <w:r w:rsidRPr="00DF5782">
        <w:rPr>
          <w:rFonts w:ascii="Times New Roman" w:eastAsia="Times New Roman" w:hAnsi="Times New Roman" w:cs="Times New Roman"/>
          <w:sz w:val="24"/>
          <w:szCs w:val="24"/>
          <w:lang w:eastAsia="sv-SE"/>
        </w:rPr>
        <w:t>SUHF:s</w:t>
      </w:r>
      <w:proofErr w:type="spellEnd"/>
      <w:r w:rsidRPr="00DF5782">
        <w:rPr>
          <w:rFonts w:ascii="Times New Roman" w:eastAsia="Times New Roman" w:hAnsi="Times New Roman" w:cs="Times New Roman"/>
          <w:sz w:val="24"/>
          <w:szCs w:val="24"/>
          <w:lang w:eastAsia="sv-SE"/>
        </w:rPr>
        <w:t xml:space="preserve"> rekommendation vad gäller tillämpning av ECTS </w:t>
      </w:r>
      <w:proofErr w:type="spellStart"/>
      <w:r w:rsidRPr="00DF5782">
        <w:rPr>
          <w:rFonts w:ascii="Times New Roman" w:eastAsia="Times New Roman" w:hAnsi="Times New Roman" w:cs="Times New Roman"/>
          <w:sz w:val="24"/>
          <w:szCs w:val="24"/>
          <w:lang w:eastAsia="sv-SE"/>
        </w:rPr>
        <w:t>Grading</w:t>
      </w:r>
      <w:proofErr w:type="spellEnd"/>
      <w:r w:rsidRPr="00DF5782">
        <w:rPr>
          <w:rFonts w:ascii="Times New Roman" w:eastAsia="Times New Roman" w:hAnsi="Times New Roman" w:cs="Times New Roman"/>
          <w:sz w:val="24"/>
          <w:szCs w:val="24"/>
          <w:lang w:eastAsia="sv-SE"/>
        </w:rPr>
        <w:t xml:space="preserve"> Table genom att</w:t>
      </w:r>
    </w:p>
    <w:p w:rsidR="00DF5782" w:rsidRPr="00DF5782" w:rsidRDefault="00DF5782" w:rsidP="00DF5782">
      <w:pPr>
        <w:numPr>
          <w:ilvl w:val="0"/>
          <w:numId w:val="7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sammanställa den procentuella fördelningen av godkända betyg per betygssteg för varje kurs,</w:t>
      </w:r>
    </w:p>
    <w:p w:rsidR="00DF5782" w:rsidRPr="00DF5782" w:rsidRDefault="00DF5782" w:rsidP="00DF5782">
      <w:pPr>
        <w:numPr>
          <w:ilvl w:val="0"/>
          <w:numId w:val="7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i studieintyg (Transcript </w:t>
      </w:r>
      <w:proofErr w:type="spellStart"/>
      <w:r w:rsidRPr="00DF5782">
        <w:rPr>
          <w:rFonts w:ascii="Times New Roman" w:eastAsia="Times New Roman" w:hAnsi="Times New Roman" w:cs="Times New Roman"/>
          <w:sz w:val="24"/>
          <w:szCs w:val="24"/>
          <w:lang w:eastAsia="sv-SE"/>
        </w:rPr>
        <w:t>of</w:t>
      </w:r>
      <w:proofErr w:type="spellEnd"/>
      <w:r w:rsidRPr="00DF5782">
        <w:rPr>
          <w:rFonts w:ascii="Times New Roman" w:eastAsia="Times New Roman" w:hAnsi="Times New Roman" w:cs="Times New Roman"/>
          <w:sz w:val="24"/>
          <w:szCs w:val="24"/>
          <w:lang w:eastAsia="sv-SE"/>
        </w:rPr>
        <w:t xml:space="preserve"> </w:t>
      </w:r>
      <w:proofErr w:type="spellStart"/>
      <w:r w:rsidRPr="00DF5782">
        <w:rPr>
          <w:rFonts w:ascii="Times New Roman" w:eastAsia="Times New Roman" w:hAnsi="Times New Roman" w:cs="Times New Roman"/>
          <w:sz w:val="24"/>
          <w:szCs w:val="24"/>
          <w:lang w:eastAsia="sv-SE"/>
        </w:rPr>
        <w:t>Records</w:t>
      </w:r>
      <w:proofErr w:type="spellEnd"/>
      <w:r w:rsidRPr="00DF5782">
        <w:rPr>
          <w:rFonts w:ascii="Times New Roman" w:eastAsia="Times New Roman" w:hAnsi="Times New Roman" w:cs="Times New Roman"/>
          <w:sz w:val="24"/>
          <w:szCs w:val="24"/>
          <w:lang w:eastAsia="sv-SE"/>
        </w:rPr>
        <w:t>) ange fördelningen av godkända betyg per betygssteg för varje avslutad kurs, i samband med information om vilket betygsystem som använts,</w:t>
      </w:r>
    </w:p>
    <w:p w:rsidR="00DF5782" w:rsidRPr="00DF5782" w:rsidRDefault="00DF5782" w:rsidP="00DF5782">
      <w:pPr>
        <w:numPr>
          <w:ilvl w:val="0"/>
          <w:numId w:val="7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i studieintyg (Transcript </w:t>
      </w:r>
      <w:proofErr w:type="spellStart"/>
      <w:r w:rsidRPr="00DF5782">
        <w:rPr>
          <w:rFonts w:ascii="Times New Roman" w:eastAsia="Times New Roman" w:hAnsi="Times New Roman" w:cs="Times New Roman"/>
          <w:sz w:val="24"/>
          <w:szCs w:val="24"/>
          <w:lang w:eastAsia="sv-SE"/>
        </w:rPr>
        <w:t>of</w:t>
      </w:r>
      <w:proofErr w:type="spellEnd"/>
      <w:r w:rsidRPr="00DF5782">
        <w:rPr>
          <w:rFonts w:ascii="Times New Roman" w:eastAsia="Times New Roman" w:hAnsi="Times New Roman" w:cs="Times New Roman"/>
          <w:sz w:val="24"/>
          <w:szCs w:val="24"/>
          <w:lang w:eastAsia="sv-SE"/>
        </w:rPr>
        <w:t xml:space="preserve"> </w:t>
      </w:r>
      <w:proofErr w:type="spellStart"/>
      <w:r w:rsidRPr="00DF5782">
        <w:rPr>
          <w:rFonts w:ascii="Times New Roman" w:eastAsia="Times New Roman" w:hAnsi="Times New Roman" w:cs="Times New Roman"/>
          <w:sz w:val="24"/>
          <w:szCs w:val="24"/>
          <w:lang w:eastAsia="sv-SE"/>
        </w:rPr>
        <w:t>Records</w:t>
      </w:r>
      <w:proofErr w:type="spellEnd"/>
      <w:r w:rsidRPr="00DF5782">
        <w:rPr>
          <w:rFonts w:ascii="Times New Roman" w:eastAsia="Times New Roman" w:hAnsi="Times New Roman" w:cs="Times New Roman"/>
          <w:sz w:val="24"/>
          <w:szCs w:val="24"/>
          <w:lang w:eastAsia="sv-SE"/>
        </w:rPr>
        <w:t xml:space="preserve">) för varje avslutad kurs ange fördelningen av godkända betyg per betygssteg sedan kursens inrättande med aktuell </w:t>
      </w:r>
      <w:proofErr w:type="spellStart"/>
      <w:r w:rsidRPr="00DF5782">
        <w:rPr>
          <w:rFonts w:ascii="Times New Roman" w:eastAsia="Times New Roman" w:hAnsi="Times New Roman" w:cs="Times New Roman"/>
          <w:sz w:val="24"/>
          <w:szCs w:val="24"/>
          <w:lang w:eastAsia="sv-SE"/>
        </w:rPr>
        <w:t>kurskod</w:t>
      </w:r>
      <w:proofErr w:type="spellEnd"/>
      <w:r w:rsidRPr="00DF5782">
        <w:rPr>
          <w:rFonts w:ascii="Times New Roman" w:eastAsia="Times New Roman" w:hAnsi="Times New Roman" w:cs="Times New Roman"/>
          <w:sz w:val="24"/>
          <w:szCs w:val="24"/>
          <w:lang w:eastAsia="sv-SE"/>
        </w:rPr>
        <w:t xml:space="preserve"> fram till det att studenten avslutat kursen,</w:t>
      </w:r>
    </w:p>
    <w:p w:rsidR="00DF5782" w:rsidRPr="00DF5782" w:rsidRDefault="00DF5782" w:rsidP="00DF5782">
      <w:pPr>
        <w:numPr>
          <w:ilvl w:val="0"/>
          <w:numId w:val="7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redovisa betygsfördelning endast för kurser där uppgifter kan insamlas för en period om minst två år från kursens inrättande till att studenten avslutat kursen,</w:t>
      </w:r>
    </w:p>
    <w:p w:rsidR="00DF5782" w:rsidRPr="00DF5782" w:rsidRDefault="00DF5782" w:rsidP="00DF5782">
      <w:pPr>
        <w:numPr>
          <w:ilvl w:val="0"/>
          <w:numId w:val="7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uppgifter om betygsfördelning omfattar perioden från kursens inrättande med aktuell </w:t>
      </w:r>
      <w:proofErr w:type="spellStart"/>
      <w:r w:rsidRPr="00DF5782">
        <w:rPr>
          <w:rFonts w:ascii="Times New Roman" w:eastAsia="Times New Roman" w:hAnsi="Times New Roman" w:cs="Times New Roman"/>
          <w:sz w:val="24"/>
          <w:szCs w:val="24"/>
          <w:lang w:eastAsia="sv-SE"/>
        </w:rPr>
        <w:t>kurskod</w:t>
      </w:r>
      <w:proofErr w:type="spellEnd"/>
      <w:r w:rsidRPr="00DF5782">
        <w:rPr>
          <w:rFonts w:ascii="Times New Roman" w:eastAsia="Times New Roman" w:hAnsi="Times New Roman" w:cs="Times New Roman"/>
          <w:sz w:val="24"/>
          <w:szCs w:val="24"/>
          <w:lang w:eastAsia="sv-SE"/>
        </w:rPr>
        <w:t xml:space="preserve"> fram till det att studenten avslutat kursen; har kursen getts vid minst två tillfällen räknar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automatisk ut betygsfördelningen, på nya kurser ges ett separat intyg om studenten begär detta.</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proofErr w:type="gramStart"/>
      <w:r w:rsidRPr="00DF5782">
        <w:rPr>
          <w:rFonts w:ascii="Helvetica" w:eastAsia="Times New Roman" w:hAnsi="Helvetica" w:cs="Helvetica"/>
          <w:b/>
          <w:bCs/>
          <w:color w:val="302F2F"/>
          <w:sz w:val="20"/>
          <w:szCs w:val="20"/>
          <w:lang w:eastAsia="sv-SE"/>
        </w:rPr>
        <w:t>Undantag</w:t>
      </w:r>
      <w:proofErr w:type="gramEnd"/>
      <w:r w:rsidRPr="00DF5782">
        <w:rPr>
          <w:rFonts w:ascii="Helvetica" w:eastAsia="Times New Roman" w:hAnsi="Helvetica" w:cs="Helvetica"/>
          <w:b/>
          <w:bCs/>
          <w:color w:val="302F2F"/>
          <w:sz w:val="20"/>
          <w:szCs w:val="20"/>
          <w:lang w:eastAsia="sv-SE"/>
        </w:rPr>
        <w:t xml:space="preserve"> för kurser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Undantag från den fyrgradiga betygsskalan kan till exempel ges för orienterande, korta kurser, så kallade skyltfönsterkurser och praktiskt färdighetstränande kurser, exkursioner och dylikt där examination främst grundas på studentens deltagande.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Andel kurser som får ha undantag:</w:t>
      </w:r>
    </w:p>
    <w:p w:rsidR="00DF5782" w:rsidRPr="00DF5782" w:rsidRDefault="00DF5782" w:rsidP="00DF5782">
      <w:pPr>
        <w:numPr>
          <w:ilvl w:val="0"/>
          <w:numId w:val="7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Upp till 25 procent av kurserna inom program på grundnivå, inklusive kurser på grundnivå inom långa yrkesprogram (5 år), får examineras enligt den </w:t>
      </w:r>
      <w:proofErr w:type="spellStart"/>
      <w:r w:rsidRPr="00DF5782">
        <w:rPr>
          <w:rFonts w:ascii="Times New Roman" w:eastAsia="Times New Roman" w:hAnsi="Times New Roman" w:cs="Times New Roman"/>
          <w:sz w:val="24"/>
          <w:szCs w:val="24"/>
          <w:lang w:eastAsia="sv-SE"/>
        </w:rPr>
        <w:t>tvågradiga</w:t>
      </w:r>
      <w:proofErr w:type="spellEnd"/>
      <w:r w:rsidRPr="00DF5782">
        <w:rPr>
          <w:rFonts w:ascii="Times New Roman" w:eastAsia="Times New Roman" w:hAnsi="Times New Roman" w:cs="Times New Roman"/>
          <w:sz w:val="24"/>
          <w:szCs w:val="24"/>
          <w:lang w:eastAsia="sv-SE"/>
        </w:rPr>
        <w:t xml:space="preserve"> skalan, dock </w:t>
      </w:r>
      <w:proofErr w:type="gramStart"/>
      <w:r w:rsidRPr="00DF5782">
        <w:rPr>
          <w:rFonts w:ascii="Times New Roman" w:eastAsia="Times New Roman" w:hAnsi="Times New Roman" w:cs="Times New Roman"/>
          <w:sz w:val="24"/>
          <w:szCs w:val="24"/>
          <w:lang w:eastAsia="sv-SE"/>
        </w:rPr>
        <w:t>ej</w:t>
      </w:r>
      <w:proofErr w:type="gramEnd"/>
      <w:r w:rsidRPr="00DF5782">
        <w:rPr>
          <w:rFonts w:ascii="Times New Roman" w:eastAsia="Times New Roman" w:hAnsi="Times New Roman" w:cs="Times New Roman"/>
          <w:sz w:val="24"/>
          <w:szCs w:val="24"/>
          <w:lang w:eastAsia="sv-SE"/>
        </w:rPr>
        <w:t xml:space="preserve"> självständigt arbete.</w:t>
      </w:r>
    </w:p>
    <w:p w:rsidR="00DF5782" w:rsidRPr="00DF5782" w:rsidRDefault="00DF5782" w:rsidP="00DF5782">
      <w:pPr>
        <w:numPr>
          <w:ilvl w:val="0"/>
          <w:numId w:val="7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Upp till 10 procent av kurserna inom program på avancerad nivå, inklusive kurser på avancerad nivå inom långa yrkesprogram (5 år) får examineras enligt den </w:t>
      </w:r>
      <w:proofErr w:type="spellStart"/>
      <w:r w:rsidRPr="00DF5782">
        <w:rPr>
          <w:rFonts w:ascii="Times New Roman" w:eastAsia="Times New Roman" w:hAnsi="Times New Roman" w:cs="Times New Roman"/>
          <w:sz w:val="24"/>
          <w:szCs w:val="24"/>
          <w:lang w:eastAsia="sv-SE"/>
        </w:rPr>
        <w:t>tvågradiga</w:t>
      </w:r>
      <w:proofErr w:type="spellEnd"/>
      <w:r w:rsidRPr="00DF5782">
        <w:rPr>
          <w:rFonts w:ascii="Times New Roman" w:eastAsia="Times New Roman" w:hAnsi="Times New Roman" w:cs="Times New Roman"/>
          <w:sz w:val="24"/>
          <w:szCs w:val="24"/>
          <w:lang w:eastAsia="sv-SE"/>
        </w:rPr>
        <w:t xml:space="preserve"> skalan, dock </w:t>
      </w:r>
      <w:proofErr w:type="gramStart"/>
      <w:r w:rsidRPr="00DF5782">
        <w:rPr>
          <w:rFonts w:ascii="Times New Roman" w:eastAsia="Times New Roman" w:hAnsi="Times New Roman" w:cs="Times New Roman"/>
          <w:sz w:val="24"/>
          <w:szCs w:val="24"/>
          <w:lang w:eastAsia="sv-SE"/>
        </w:rPr>
        <w:t>ej</w:t>
      </w:r>
      <w:proofErr w:type="gramEnd"/>
      <w:r w:rsidRPr="00DF5782">
        <w:rPr>
          <w:rFonts w:ascii="Times New Roman" w:eastAsia="Times New Roman" w:hAnsi="Times New Roman" w:cs="Times New Roman"/>
          <w:sz w:val="24"/>
          <w:szCs w:val="24"/>
          <w:lang w:eastAsia="sv-SE"/>
        </w:rPr>
        <w:t xml:space="preserve"> självständigt arbete.</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proofErr w:type="gramStart"/>
      <w:r w:rsidRPr="00DF5782">
        <w:rPr>
          <w:rFonts w:ascii="Helvetica" w:eastAsia="Times New Roman" w:hAnsi="Helvetica" w:cs="Helvetica"/>
          <w:b/>
          <w:bCs/>
          <w:color w:val="302F2F"/>
          <w:sz w:val="20"/>
          <w:szCs w:val="20"/>
          <w:lang w:eastAsia="sv-SE"/>
        </w:rPr>
        <w:t>Undantag</w:t>
      </w:r>
      <w:proofErr w:type="gramEnd"/>
      <w:r w:rsidRPr="00DF5782">
        <w:rPr>
          <w:rFonts w:ascii="Helvetica" w:eastAsia="Times New Roman" w:hAnsi="Helvetica" w:cs="Helvetica"/>
          <w:b/>
          <w:bCs/>
          <w:color w:val="302F2F"/>
          <w:sz w:val="20"/>
          <w:szCs w:val="20"/>
          <w:lang w:eastAsia="sv-SE"/>
        </w:rPr>
        <w:t xml:space="preserve"> för kursmoduler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Betygsskalan för kursmoduler (tidigare delkurs eller prov) kan vara en annan än den som gäller för kursen i sin helhet. Se avsnitt </w:t>
      </w:r>
      <w:hyperlink r:id="rId222" w:anchor="kursplan66" w:history="1">
        <w:r w:rsidRPr="00DF5782">
          <w:rPr>
            <w:rFonts w:ascii="Times New Roman" w:eastAsia="Times New Roman" w:hAnsi="Times New Roman" w:cs="Times New Roman"/>
            <w:color w:val="3F41DC"/>
            <w:sz w:val="24"/>
            <w:szCs w:val="24"/>
            <w:u w:val="single"/>
            <w:lang w:eastAsia="sv-SE"/>
          </w:rPr>
          <w:t>6.6 Kursmoduler</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proofErr w:type="gramStart"/>
      <w:r w:rsidRPr="00DF5782">
        <w:rPr>
          <w:rFonts w:ascii="Helvetica" w:eastAsia="Times New Roman" w:hAnsi="Helvetica" w:cs="Helvetica"/>
          <w:b/>
          <w:bCs/>
          <w:color w:val="302F2F"/>
          <w:sz w:val="20"/>
          <w:szCs w:val="20"/>
          <w:lang w:eastAsia="sv-SE"/>
        </w:rPr>
        <w:t>Undantag</w:t>
      </w:r>
      <w:proofErr w:type="gramEnd"/>
      <w:r w:rsidRPr="00DF5782">
        <w:rPr>
          <w:rFonts w:ascii="Helvetica" w:eastAsia="Times New Roman" w:hAnsi="Helvetica" w:cs="Helvetica"/>
          <w:b/>
          <w:bCs/>
          <w:color w:val="302F2F"/>
          <w:sz w:val="20"/>
          <w:szCs w:val="20"/>
          <w:lang w:eastAsia="sv-SE"/>
        </w:rPr>
        <w:t xml:space="preserve"> för program</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Giltiga skäl för undantag från den fyrgradiga betygsskalan för alla kurser inom ett utbildningsprogram är att det saknas behov av graderade betyg för att</w:t>
      </w:r>
    </w:p>
    <w:p w:rsidR="00DF5782" w:rsidRPr="00DF5782" w:rsidRDefault="00DF5782" w:rsidP="00DF5782">
      <w:pPr>
        <w:numPr>
          <w:ilvl w:val="0"/>
          <w:numId w:val="7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underlätta studentrörlighet mellan program och utbildningsorter,</w:t>
      </w:r>
    </w:p>
    <w:p w:rsidR="00DF5782" w:rsidRPr="00DF5782" w:rsidRDefault="00DF5782" w:rsidP="00DF5782">
      <w:pPr>
        <w:numPr>
          <w:ilvl w:val="0"/>
          <w:numId w:val="7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göra urval inom program,</w:t>
      </w:r>
    </w:p>
    <w:p w:rsidR="00DF5782" w:rsidRPr="00DF5782" w:rsidRDefault="00DF5782" w:rsidP="00DF5782">
      <w:pPr>
        <w:numPr>
          <w:ilvl w:val="0"/>
          <w:numId w:val="7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attrahera utländska studenter,</w:t>
      </w:r>
    </w:p>
    <w:p w:rsidR="00DF5782" w:rsidRPr="00DF5782" w:rsidRDefault="00DF5782" w:rsidP="00DF5782">
      <w:pPr>
        <w:numPr>
          <w:ilvl w:val="0"/>
          <w:numId w:val="7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stärka studenternas anställningsbarhet,</w:t>
      </w:r>
    </w:p>
    <w:p w:rsidR="00DF5782" w:rsidRPr="00DF5782" w:rsidRDefault="00DF5782" w:rsidP="00DF5782">
      <w:pPr>
        <w:numPr>
          <w:ilvl w:val="0"/>
          <w:numId w:val="7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underlätta samverkan med andra utbildningsanordnare och samläsning med andra program och/eller</w:t>
      </w:r>
    </w:p>
    <w:p w:rsidR="00DF5782" w:rsidRPr="00DF5782" w:rsidRDefault="00DF5782" w:rsidP="00DF5782">
      <w:pPr>
        <w:numPr>
          <w:ilvl w:val="0"/>
          <w:numId w:val="7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sz w:val="24"/>
          <w:szCs w:val="24"/>
          <w:lang w:eastAsia="sv-SE"/>
        </w:rPr>
        <w:t>utbildningen syftar till en legitimationsgrundande examen.</w:t>
      </w:r>
      <w:proofErr w:type="gramEnd"/>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Följande utbildningsprogram har tills vidare undantag från den fyrgradiga betygsskalan:</w:t>
      </w:r>
    </w:p>
    <w:p w:rsidR="00DF5782" w:rsidRPr="00DF5782" w:rsidRDefault="00DF5782" w:rsidP="00DF5782">
      <w:pPr>
        <w:numPr>
          <w:ilvl w:val="0"/>
          <w:numId w:val="7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djursjukskötarprogrammet, 180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(UN-beslut § 77/17)</w:t>
      </w:r>
    </w:p>
    <w:p w:rsidR="00DF5782" w:rsidRPr="00DF5782" w:rsidRDefault="00DF5782" w:rsidP="00DF5782">
      <w:pPr>
        <w:numPr>
          <w:ilvl w:val="0"/>
          <w:numId w:val="7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veterinärprogrammet, 330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(UN-beslut § 59/15)</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numPr>
          <w:ilvl w:val="0"/>
          <w:numId w:val="7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Utbildningsnämnden beslutar om undantag från den fyrgradiga betygsskalan för ett helt program.</w:t>
      </w:r>
    </w:p>
    <w:p w:rsidR="00DF5782" w:rsidRPr="00DF5782" w:rsidRDefault="00DF5782" w:rsidP="00DF5782">
      <w:pPr>
        <w:numPr>
          <w:ilvl w:val="0"/>
          <w:numId w:val="7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Programnämnden beslutar om undantag från den fyrgradiga betygsskalan för enskilda kurser.</w:t>
      </w:r>
    </w:p>
    <w:p w:rsidR="00DF5782" w:rsidRPr="00DF5782" w:rsidRDefault="00DF5782" w:rsidP="00DF5782">
      <w:pPr>
        <w:numPr>
          <w:ilvl w:val="0"/>
          <w:numId w:val="7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 beslutar om betygsskala för kursmodul (tidigare delkurs eller prov) i enskilda kurser.</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223" w:anchor="kursplan6"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7A4133">
      <w:pPr>
        <w:pStyle w:val="Heading3"/>
      </w:pPr>
      <w:r w:rsidRPr="00DF5782">
        <w:t>6.4 Kurstillfälle</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w:t>
      </w:r>
      <w:r w:rsidRPr="00DF5782">
        <w:rPr>
          <w:rFonts w:ascii="Times New Roman" w:eastAsia="Times New Roman" w:hAnsi="Times New Roman" w:cs="Times New Roman"/>
          <w:i/>
          <w:iCs/>
          <w:sz w:val="24"/>
          <w:szCs w:val="24"/>
          <w:lang w:eastAsia="sv-SE"/>
        </w:rPr>
        <w:t>kurstillfälle</w:t>
      </w:r>
      <w:r w:rsidRPr="00DF5782">
        <w:rPr>
          <w:rFonts w:ascii="Times New Roman" w:eastAsia="Times New Roman" w:hAnsi="Times New Roman" w:cs="Times New Roman"/>
          <w:sz w:val="24"/>
          <w:szCs w:val="24"/>
          <w:lang w:eastAsia="sv-SE"/>
        </w:rPr>
        <w:t> är ett utbildningstillfälle med ett start- och ett slutdatum för en kurs.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Flera kurstillfällens placering under ett läsår eller för ett helt utbildningsprogram beskrivs i ett så kallat </w:t>
      </w:r>
      <w:r w:rsidRPr="00DF5782">
        <w:rPr>
          <w:rFonts w:ascii="Times New Roman" w:eastAsia="Times New Roman" w:hAnsi="Times New Roman" w:cs="Times New Roman"/>
          <w:i/>
          <w:iCs/>
          <w:sz w:val="24"/>
          <w:szCs w:val="24"/>
          <w:lang w:eastAsia="sv-SE"/>
        </w:rPr>
        <w:t>ramschema</w:t>
      </w:r>
      <w:r w:rsidRPr="00DF5782">
        <w:rPr>
          <w:rFonts w:ascii="Times New Roman" w:eastAsia="Times New Roman" w:hAnsi="Times New Roman" w:cs="Times New Roman"/>
          <w:sz w:val="24"/>
          <w:szCs w:val="24"/>
          <w:lang w:eastAsia="sv-SE"/>
        </w:rPr>
        <w:t>, exempel:</w:t>
      </w:r>
    </w:p>
    <w:tbl>
      <w:tblPr>
        <w:tblW w:w="112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8"/>
        <w:gridCol w:w="2015"/>
        <w:gridCol w:w="2247"/>
        <w:gridCol w:w="1668"/>
        <w:gridCol w:w="1737"/>
        <w:gridCol w:w="2270"/>
      </w:tblGrid>
      <w:tr w:rsidR="00DF5782" w:rsidRPr="00DF5782" w:rsidTr="00DF5782">
        <w:tc>
          <w:tcPr>
            <w:tcW w:w="84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Åk</w:t>
            </w:r>
          </w:p>
        </w:tc>
        <w:tc>
          <w:tcPr>
            <w:tcW w:w="130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b/>
                <w:bCs/>
                <w:i/>
                <w:iCs/>
                <w:sz w:val="24"/>
                <w:szCs w:val="24"/>
                <w:lang w:eastAsia="sv-SE"/>
              </w:rPr>
              <w:t>Period   I</w:t>
            </w:r>
            <w:proofErr w:type="gramEnd"/>
          </w:p>
        </w:tc>
        <w:tc>
          <w:tcPr>
            <w:tcW w:w="145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b/>
                <w:bCs/>
                <w:i/>
                <w:iCs/>
                <w:sz w:val="24"/>
                <w:szCs w:val="24"/>
                <w:lang w:eastAsia="sv-SE"/>
              </w:rPr>
              <w:t>Period   II</w:t>
            </w:r>
            <w:proofErr w:type="gramEnd"/>
          </w:p>
        </w:tc>
        <w:tc>
          <w:tcPr>
            <w:tcW w:w="2205" w:type="dxa"/>
            <w:gridSpan w:val="2"/>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b/>
                <w:bCs/>
                <w:i/>
                <w:iCs/>
                <w:sz w:val="24"/>
                <w:szCs w:val="24"/>
                <w:lang w:eastAsia="sv-SE"/>
              </w:rPr>
              <w:t>Period   III</w:t>
            </w:r>
            <w:proofErr w:type="gramEnd"/>
          </w:p>
        </w:tc>
        <w:tc>
          <w:tcPr>
            <w:tcW w:w="145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b/>
                <w:bCs/>
                <w:i/>
                <w:iCs/>
                <w:sz w:val="24"/>
                <w:szCs w:val="24"/>
                <w:lang w:eastAsia="sv-SE"/>
              </w:rPr>
              <w:t>Period   IV</w:t>
            </w:r>
            <w:proofErr w:type="gramEnd"/>
          </w:p>
        </w:tc>
      </w:tr>
      <w:tr w:rsidR="00DF5782" w:rsidRPr="00DF5782" w:rsidTr="00DF5782">
        <w:tc>
          <w:tcPr>
            <w:tcW w:w="84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1</w:t>
            </w:r>
          </w:p>
        </w:tc>
        <w:tc>
          <w:tcPr>
            <w:tcW w:w="130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 xml:space="preserve">Kurs α, 15 </w:t>
            </w:r>
            <w:proofErr w:type="spellStart"/>
            <w:r w:rsidRPr="00DF5782">
              <w:rPr>
                <w:rFonts w:ascii="Times New Roman" w:eastAsia="Times New Roman" w:hAnsi="Times New Roman" w:cs="Times New Roman"/>
                <w:i/>
                <w:iCs/>
                <w:sz w:val="24"/>
                <w:szCs w:val="24"/>
                <w:lang w:eastAsia="sv-SE"/>
              </w:rPr>
              <w:t>hp</w:t>
            </w:r>
            <w:proofErr w:type="spellEnd"/>
          </w:p>
        </w:tc>
        <w:tc>
          <w:tcPr>
            <w:tcW w:w="145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Kurs β, 15 </w:t>
            </w:r>
            <w:proofErr w:type="spellStart"/>
            <w:r w:rsidRPr="00DF5782">
              <w:rPr>
                <w:rFonts w:ascii="Times New Roman" w:eastAsia="Times New Roman" w:hAnsi="Times New Roman" w:cs="Times New Roman"/>
                <w:i/>
                <w:iCs/>
                <w:sz w:val="24"/>
                <w:szCs w:val="24"/>
                <w:lang w:eastAsia="sv-SE"/>
              </w:rPr>
              <w:t>hp</w:t>
            </w:r>
            <w:proofErr w:type="spellEnd"/>
          </w:p>
        </w:tc>
        <w:tc>
          <w:tcPr>
            <w:tcW w:w="108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Kurs η, 7,5 </w:t>
            </w:r>
            <w:proofErr w:type="spellStart"/>
            <w:r w:rsidRPr="00DF5782">
              <w:rPr>
                <w:rFonts w:ascii="Times New Roman" w:eastAsia="Times New Roman" w:hAnsi="Times New Roman" w:cs="Times New Roman"/>
                <w:i/>
                <w:iCs/>
                <w:sz w:val="24"/>
                <w:szCs w:val="24"/>
                <w:lang w:eastAsia="sv-SE"/>
              </w:rPr>
              <w:t>hp</w:t>
            </w:r>
            <w:proofErr w:type="spellEnd"/>
          </w:p>
        </w:tc>
        <w:tc>
          <w:tcPr>
            <w:tcW w:w="112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 xml:space="preserve">Kurs θ, 7,5 </w:t>
            </w:r>
            <w:proofErr w:type="spellStart"/>
            <w:r w:rsidRPr="00DF5782">
              <w:rPr>
                <w:rFonts w:ascii="Times New Roman" w:eastAsia="Times New Roman" w:hAnsi="Times New Roman" w:cs="Times New Roman"/>
                <w:i/>
                <w:iCs/>
                <w:sz w:val="24"/>
                <w:szCs w:val="24"/>
                <w:lang w:eastAsia="sv-SE"/>
              </w:rPr>
              <w:t>hp</w:t>
            </w:r>
            <w:proofErr w:type="spellEnd"/>
          </w:p>
        </w:tc>
        <w:tc>
          <w:tcPr>
            <w:tcW w:w="145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 xml:space="preserve">Kurs δ, 15 </w:t>
            </w:r>
            <w:proofErr w:type="spellStart"/>
            <w:r w:rsidRPr="00DF5782">
              <w:rPr>
                <w:rFonts w:ascii="Times New Roman" w:eastAsia="Times New Roman" w:hAnsi="Times New Roman" w:cs="Times New Roman"/>
                <w:i/>
                <w:iCs/>
                <w:sz w:val="24"/>
                <w:szCs w:val="24"/>
                <w:lang w:eastAsia="sv-SE"/>
              </w:rPr>
              <w:t>hp</w:t>
            </w:r>
            <w:proofErr w:type="spellEnd"/>
          </w:p>
        </w:tc>
      </w:tr>
      <w:tr w:rsidR="00DF5782" w:rsidRPr="00DF5782" w:rsidTr="00DF5782">
        <w:tc>
          <w:tcPr>
            <w:tcW w:w="84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2</w:t>
            </w:r>
          </w:p>
        </w:tc>
        <w:tc>
          <w:tcPr>
            <w:tcW w:w="130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 xml:space="preserve">Kurs γ, 15 </w:t>
            </w:r>
            <w:proofErr w:type="spellStart"/>
            <w:r w:rsidRPr="00DF5782">
              <w:rPr>
                <w:rFonts w:ascii="Times New Roman" w:eastAsia="Times New Roman" w:hAnsi="Times New Roman" w:cs="Times New Roman"/>
                <w:i/>
                <w:iCs/>
                <w:sz w:val="24"/>
                <w:szCs w:val="24"/>
                <w:lang w:eastAsia="sv-SE"/>
              </w:rPr>
              <w:t>hp</w:t>
            </w:r>
            <w:proofErr w:type="spellEnd"/>
          </w:p>
        </w:tc>
        <w:tc>
          <w:tcPr>
            <w:tcW w:w="145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 xml:space="preserve">Kurs ζ, 15 </w:t>
            </w:r>
            <w:proofErr w:type="spellStart"/>
            <w:r w:rsidRPr="00DF5782">
              <w:rPr>
                <w:rFonts w:ascii="Times New Roman" w:eastAsia="Times New Roman" w:hAnsi="Times New Roman" w:cs="Times New Roman"/>
                <w:i/>
                <w:iCs/>
                <w:sz w:val="24"/>
                <w:szCs w:val="24"/>
                <w:lang w:eastAsia="sv-SE"/>
              </w:rPr>
              <w:t>hp</w:t>
            </w:r>
            <w:proofErr w:type="spellEnd"/>
          </w:p>
        </w:tc>
        <w:tc>
          <w:tcPr>
            <w:tcW w:w="3675" w:type="dxa"/>
            <w:gridSpan w:val="3"/>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 xml:space="preserve">Självständigt arbete, 30 </w:t>
            </w:r>
            <w:proofErr w:type="spellStart"/>
            <w:r w:rsidRPr="00DF5782">
              <w:rPr>
                <w:rFonts w:ascii="Times New Roman" w:eastAsia="Times New Roman" w:hAnsi="Times New Roman" w:cs="Times New Roman"/>
                <w:i/>
                <w:iCs/>
                <w:sz w:val="24"/>
                <w:szCs w:val="24"/>
                <w:lang w:eastAsia="sv-SE"/>
              </w:rPr>
              <w:t>hp</w:t>
            </w:r>
            <w:proofErr w:type="spellEnd"/>
          </w:p>
        </w:tc>
      </w:tr>
    </w:tbl>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Kurspaket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Med ett kurspaket avses två eller flera kurser som sammanlagt omfattar 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och ges under en termin. Självständigt arbete ingår inte i kurspaket.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Grundinställningen är att kurser ska vara öppna för fristående studenter. Det är angeläget att SLU har en långsiktighet i sitt kursutbud för dessa studenter.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Programkurser kan undantas om det på grund av kapacitetsbegränsningar, innehåll och/eller </w:t>
      </w:r>
      <w:proofErr w:type="spellStart"/>
      <w:r w:rsidRPr="00DF5782">
        <w:rPr>
          <w:rFonts w:ascii="Times New Roman" w:eastAsia="Times New Roman" w:hAnsi="Times New Roman" w:cs="Times New Roman"/>
          <w:sz w:val="24"/>
          <w:szCs w:val="24"/>
          <w:lang w:eastAsia="sv-SE"/>
        </w:rPr>
        <w:t>behörigskrav</w:t>
      </w:r>
      <w:proofErr w:type="spellEnd"/>
      <w:r w:rsidRPr="00DF5782">
        <w:rPr>
          <w:rFonts w:ascii="Times New Roman" w:eastAsia="Times New Roman" w:hAnsi="Times New Roman" w:cs="Times New Roman"/>
          <w:sz w:val="24"/>
          <w:szCs w:val="24"/>
          <w:lang w:eastAsia="sv-SE"/>
        </w:rPr>
        <w:t xml:space="preserve"> är svårt eller olämpligt att erbjuda kursen för fristående studenter.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Kurser som ges på engelska kan undantas från den engelskspråkiga webbplats som UHR tillhandahåller, om det är svårt eller olämpligt att erbjuda kursen för fristående, internationella studenter. Det är viktigt att det görs ett medvetet val av vilka kurser som ska annonseras på den engelskspråkiga webbplatsen.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Information om vilka kurser som startar kommande läsår ska finnas tillgänglig via SLU:s webb och </w:t>
      </w:r>
      <w:hyperlink r:id="rId224" w:history="1">
        <w:r w:rsidRPr="00DF5782">
          <w:rPr>
            <w:rFonts w:ascii="Times New Roman" w:eastAsia="Times New Roman" w:hAnsi="Times New Roman" w:cs="Times New Roman"/>
            <w:color w:val="3F41DC"/>
            <w:sz w:val="24"/>
            <w:szCs w:val="24"/>
            <w:u w:val="single"/>
            <w:lang w:eastAsia="sv-SE"/>
          </w:rPr>
          <w:t>antagning.se</w:t>
        </w:r>
      </w:hyperlink>
      <w:r w:rsidRPr="00DF5782">
        <w:rPr>
          <w:rFonts w:ascii="Times New Roman" w:eastAsia="Times New Roman" w:hAnsi="Times New Roman" w:cs="Times New Roman"/>
          <w:sz w:val="24"/>
          <w:szCs w:val="24"/>
          <w:lang w:eastAsia="sv-SE"/>
        </w:rPr>
        <w:t> senast när ansökningsperioden för höstterminen börjar. Kurser under sommarperioden kan dock tillkomma senare.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Annonsering av en kurs ska göras så tidigt att information finns tillgänglig inför respektive ansökningsperiod. Då ska både kursplan och kurstillfälle vara beslutade, se </w:t>
      </w:r>
      <w:hyperlink r:id="rId225" w:history="1">
        <w:r w:rsidRPr="00DF5782">
          <w:rPr>
            <w:rFonts w:ascii="Times New Roman" w:eastAsia="Times New Roman" w:hAnsi="Times New Roman" w:cs="Times New Roman"/>
            <w:color w:val="3F41DC"/>
            <w:sz w:val="24"/>
            <w:szCs w:val="24"/>
            <w:u w:val="single"/>
            <w:lang w:eastAsia="sv-SE"/>
          </w:rPr>
          <w:t>Bilaga 2: Årscykel för utbildningsplanering</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Programnämnden beslutar om vilka</w:t>
      </w:r>
    </w:p>
    <w:p w:rsidR="00DF5782" w:rsidRPr="00DF5782" w:rsidRDefault="00DF5782" w:rsidP="00DF5782">
      <w:pPr>
        <w:numPr>
          <w:ilvl w:val="0"/>
          <w:numId w:val="8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kurstillfällen som ska erbjudas kommande läsår,</w:t>
      </w:r>
    </w:p>
    <w:p w:rsidR="00DF5782" w:rsidRPr="00DF5782" w:rsidRDefault="00DF5782" w:rsidP="00DF5782">
      <w:pPr>
        <w:numPr>
          <w:ilvl w:val="0"/>
          <w:numId w:val="8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kurser som ska vara öppna för fristående studenter samt</w:t>
      </w:r>
    </w:p>
    <w:p w:rsidR="00DF5782" w:rsidRPr="00DF5782" w:rsidRDefault="00DF5782" w:rsidP="00DF5782">
      <w:pPr>
        <w:numPr>
          <w:ilvl w:val="0"/>
          <w:numId w:val="8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kurser som ges på engelska och ska undantas från </w:t>
      </w:r>
      <w:proofErr w:type="spellStart"/>
      <w:r w:rsidRPr="00DF5782">
        <w:rPr>
          <w:rFonts w:ascii="Times New Roman" w:eastAsia="Times New Roman" w:hAnsi="Times New Roman" w:cs="Times New Roman"/>
          <w:sz w:val="24"/>
          <w:szCs w:val="24"/>
          <w:lang w:eastAsia="sv-SE"/>
        </w:rPr>
        <w:t>UHR:s</w:t>
      </w:r>
      <w:proofErr w:type="spellEnd"/>
      <w:r w:rsidRPr="00DF5782">
        <w:rPr>
          <w:rFonts w:ascii="Times New Roman" w:eastAsia="Times New Roman" w:hAnsi="Times New Roman" w:cs="Times New Roman"/>
          <w:sz w:val="24"/>
          <w:szCs w:val="24"/>
          <w:lang w:eastAsia="sv-SE"/>
        </w:rPr>
        <w:t xml:space="preserve"> engelskspråkiga webbplats.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kurs kan ingå i flera utbildningsprogram, även under olika programnämnder. Det ska dock alltid finnas en ansvarig programnämnd för varje kurs, vilket ska dokumenteras i utbildningsdatabasen.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fakultetsövergripande samarbeten ska samråd ske med de medverkande parterna på det sätt som överenskommits mellan berörda programnämnder.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tillämpar gemensamma tidsramar för planering och beslut om utbildningsutbudet, se </w:t>
      </w:r>
      <w:hyperlink r:id="rId226" w:history="1">
        <w:r w:rsidRPr="00DF5782">
          <w:rPr>
            <w:rFonts w:ascii="Times New Roman" w:eastAsia="Times New Roman" w:hAnsi="Times New Roman" w:cs="Times New Roman"/>
            <w:color w:val="3F41DC"/>
            <w:sz w:val="24"/>
            <w:szCs w:val="24"/>
            <w:u w:val="single"/>
            <w:lang w:eastAsia="sv-SE"/>
          </w:rPr>
          <w:t>Bilaga 2: Årscykel för utbildningsplanering</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227" w:history="1">
        <w:r w:rsidR="00DF5782" w:rsidRPr="00DF5782">
          <w:rPr>
            <w:rFonts w:ascii="Times New Roman" w:eastAsia="Times New Roman" w:hAnsi="Times New Roman" w:cs="Times New Roman"/>
            <w:color w:val="3F41DC"/>
            <w:sz w:val="24"/>
            <w:szCs w:val="24"/>
            <w:u w:val="single"/>
            <w:lang w:eastAsia="sv-SE"/>
          </w:rPr>
          <w:t>Kurser på grundnivå och avancerad nivå</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228" w:anchor="kursplan6"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152FEA">
      <w:pPr>
        <w:pStyle w:val="Heading3"/>
      </w:pPr>
      <w:r w:rsidRPr="00DF5782">
        <w:t>6.5 Inställande av kurstillfälle</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w:t>
      </w:r>
      <w:r w:rsidRPr="00DF5782">
        <w:rPr>
          <w:rFonts w:ascii="Times New Roman" w:eastAsia="Times New Roman" w:hAnsi="Times New Roman" w:cs="Times New Roman"/>
          <w:i/>
          <w:iCs/>
          <w:sz w:val="24"/>
          <w:szCs w:val="24"/>
          <w:lang w:eastAsia="sv-SE"/>
        </w:rPr>
        <w:t>kurstillfälle</w:t>
      </w:r>
      <w:r w:rsidRPr="00DF5782">
        <w:rPr>
          <w:rFonts w:ascii="Times New Roman" w:eastAsia="Times New Roman" w:hAnsi="Times New Roman" w:cs="Times New Roman"/>
          <w:sz w:val="24"/>
          <w:szCs w:val="24"/>
          <w:lang w:eastAsia="sv-SE"/>
        </w:rPr>
        <w:t> är ett utbildningstillfälle med ett start- och ett slutdatum för en kurs.</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viktigt för studenterna att kursutbudet är förutsägbart. Därför ska programnämnderna sträva efter att inte ställa in kurstillfällen.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Generellt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kurstillfälle som ingår i ett fastställt kursutbud får bara i undantagsfall ställas in, och bara om det tydligt kan motiveras.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Samma organ som fastställt kursutbudet ska fatta beslutet om att ställa in ett kurstillfälle, se avsnitt </w:t>
      </w:r>
      <w:hyperlink r:id="rId229" w:anchor="kursplan64" w:history="1">
        <w:r w:rsidRPr="00DF5782">
          <w:rPr>
            <w:rFonts w:ascii="Times New Roman" w:eastAsia="Times New Roman" w:hAnsi="Times New Roman" w:cs="Times New Roman"/>
            <w:color w:val="3F41DC"/>
            <w:sz w:val="24"/>
            <w:szCs w:val="24"/>
            <w:u w:val="single"/>
            <w:lang w:eastAsia="sv-SE"/>
          </w:rPr>
          <w:t>6.4 Kurstillfälle</w:t>
        </w:r>
      </w:hyperlink>
      <w:r w:rsidRPr="00DF5782">
        <w:rPr>
          <w:rFonts w:ascii="Times New Roman" w:eastAsia="Times New Roman" w:hAnsi="Times New Roman" w:cs="Times New Roman"/>
          <w:sz w:val="24"/>
          <w:szCs w:val="24"/>
          <w:lang w:eastAsia="sv-SE"/>
        </w:rPr>
        <w:t>. Kurstillfälle. Beslut om inställande ska ske senast den 1 juni inför en hösttermin och senast den 15 november inför en vårtermin.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Programkurser – obligatoriska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Obligatoriska programkurser får inte ställas in om det finns programstudenter som ska läsa kursen i ordinarie studietakt, inklusive studenter som återkommer efter beviljat anstånd/studieuppehåll.</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Programkurser – valbara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valbar programkurs kan ställas in om det bland annat kan förväntas att högst 10 studenter kommer att delta – och en alternativ kurs kan erbjudas. Den alternativa kursen måste i huvudsak motsvara den sökta kursen vad gäller behörighetskrav samt bidra till uppfyllandet av examenskraven på motsvarande sätt.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Fristående kurser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Kurser utan programkoppling kan ställas in om det bland annat kan förväntas att högst 15 studenter kommer att delta – även om ingen alternativ kurs kan erbjudas.</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Inställande av kurs efter antagningsbesked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kan ställa in ett kurstillfälle även efter att antagningsbesked har meddelats studenterna – men endast om något av följande krav är uppfyllt:</w:t>
      </w:r>
    </w:p>
    <w:p w:rsidR="00DF5782" w:rsidRPr="00DF5782" w:rsidRDefault="00DF5782" w:rsidP="00DF5782">
      <w:pPr>
        <w:numPr>
          <w:ilvl w:val="0"/>
          <w:numId w:val="8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Ingen av de antagna studenterna tar sin kursplats i anspråk.</w:t>
      </w:r>
    </w:p>
    <w:p w:rsidR="00DF5782" w:rsidRPr="00DF5782" w:rsidRDefault="00DF5782" w:rsidP="00DF5782">
      <w:pPr>
        <w:numPr>
          <w:ilvl w:val="0"/>
          <w:numId w:val="8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framgår av antagningsbeskedet i urval 1 att kursen kan komma att ställas in. I så fall måste detta förbehåll ha beslutats av samma organ som fastställt kursutbudet.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kursansvariga institutionen ska genomföra en obligatorisk programkurs även om examinator eller annan lärare säger upp sig, blir sjukskriven eller motsvarande.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Programnämnden ska se till att det finns ett alternativt kurstillfälle som motsvarar ett inställt, valbart programkurstillfälle.</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kursansvarig institutions begäran om att ställa in ett kurstillfälle ska lämnas till berörd programnämnd för beslut. Om kurstillfället ställs in ska programnämnden skyndsamt meddela både de studenter som sökt kursen och utbildningsavdelningen.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fakultetskansli som ger stöd till berörd programnämnd ska lämna beslut om inställt kurstillfälle till arkivering.</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230" w:anchor="kursplan6"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657E94">
      <w:pPr>
        <w:pStyle w:val="Heading3"/>
      </w:pPr>
      <w:r w:rsidRPr="00DF5782">
        <w:t>6.6 Kursmoduler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w:t>
      </w:r>
      <w:r w:rsidRPr="00DF5782">
        <w:rPr>
          <w:rFonts w:ascii="Times New Roman" w:eastAsia="Times New Roman" w:hAnsi="Times New Roman" w:cs="Times New Roman"/>
          <w:i/>
          <w:iCs/>
          <w:sz w:val="24"/>
          <w:szCs w:val="24"/>
          <w:lang w:eastAsia="sv-SE"/>
        </w:rPr>
        <w:t>kursmodul</w:t>
      </w:r>
      <w:r w:rsidRPr="00DF5782">
        <w:rPr>
          <w:rFonts w:ascii="Times New Roman" w:eastAsia="Times New Roman" w:hAnsi="Times New Roman" w:cs="Times New Roman"/>
          <w:sz w:val="24"/>
          <w:szCs w:val="24"/>
          <w:lang w:eastAsia="sv-SE"/>
        </w:rPr>
        <w:t> är en del av en kurs med viss omfattning i högskolepoäng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Inom en kursmodul kan en eller flera resultatnoteringar göras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När alla resultatnoteringar är uppfyllda inom en kursmodul, rapporteras den kursmodulen som godkänd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Följande exempel avser illustrera förhållandet mellan kursmodul och resultatnotering för kursen: KE0000 Kemi, 15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8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Kursmodul: 0001 Allmän kemi, 7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som omfattar följande resultatnoteringar:</w:t>
      </w:r>
    </w:p>
    <w:p w:rsidR="00DF5782" w:rsidRPr="00DF5782" w:rsidRDefault="00DF5782" w:rsidP="00DF5782">
      <w:pPr>
        <w:numPr>
          <w:ilvl w:val="1"/>
          <w:numId w:val="82"/>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 allmän kemi</w:t>
      </w:r>
    </w:p>
    <w:p w:rsidR="00DF5782" w:rsidRPr="00DF5782" w:rsidRDefault="00DF5782" w:rsidP="00DF5782">
      <w:pPr>
        <w:numPr>
          <w:ilvl w:val="1"/>
          <w:numId w:val="82"/>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Laboration 1</w:t>
      </w:r>
    </w:p>
    <w:p w:rsidR="00DF5782" w:rsidRPr="00DF5782" w:rsidRDefault="00DF5782" w:rsidP="00DF5782">
      <w:pPr>
        <w:numPr>
          <w:ilvl w:val="1"/>
          <w:numId w:val="82"/>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Laboration 2</w:t>
      </w:r>
    </w:p>
    <w:p w:rsidR="00DF5782" w:rsidRPr="00DF5782" w:rsidRDefault="00DF5782" w:rsidP="00DF5782">
      <w:pPr>
        <w:numPr>
          <w:ilvl w:val="0"/>
          <w:numId w:val="8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Kursmodul: 0002 Organisk kemi, 8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som omfattar följande resultatnoteringar:</w:t>
      </w:r>
    </w:p>
    <w:p w:rsidR="00DF5782" w:rsidRPr="00DF5782" w:rsidRDefault="00DF5782" w:rsidP="00DF5782">
      <w:pPr>
        <w:numPr>
          <w:ilvl w:val="1"/>
          <w:numId w:val="82"/>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 organisk kemi</w:t>
      </w:r>
    </w:p>
    <w:p w:rsidR="00DF5782" w:rsidRPr="00DF5782" w:rsidRDefault="00DF5782" w:rsidP="00DF5782">
      <w:pPr>
        <w:numPr>
          <w:ilvl w:val="1"/>
          <w:numId w:val="82"/>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Laboration 3</w:t>
      </w:r>
    </w:p>
    <w:p w:rsidR="00DF5782" w:rsidRPr="00DF5782" w:rsidRDefault="00DF5782" w:rsidP="00DF5782">
      <w:pPr>
        <w:numPr>
          <w:ilvl w:val="1"/>
          <w:numId w:val="82"/>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Inlämningsuppgift.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I normalfallet ska det finnas kursmoduler för kurser som omfattar 15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eller mer.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Fördelar med kursmoduler:</w:t>
      </w:r>
    </w:p>
    <w:p w:rsidR="00DF5782" w:rsidRPr="00DF5782" w:rsidRDefault="00DF5782" w:rsidP="00DF5782">
      <w:pPr>
        <w:numPr>
          <w:ilvl w:val="0"/>
          <w:numId w:val="8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får poäng för avklarade delar och får sin utbetalning av studiemedel från CSN.</w:t>
      </w:r>
    </w:p>
    <w:p w:rsidR="00DF5782" w:rsidRPr="00DF5782" w:rsidRDefault="00DF5782" w:rsidP="00DF5782">
      <w:pPr>
        <w:numPr>
          <w:ilvl w:val="0"/>
          <w:numId w:val="8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CSN godkänner inte manuella intyg utan går på de uppgifter som finns rapporterade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8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Registrerade resultat underlättar vid kontroll av behörighetskrav, till exempel att studenten har tillräckligt med poäng för att få gå nästa kurs.</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Kursens indelning i moduler ska anges för varje kurstillfälle:</w:t>
      </w:r>
    </w:p>
    <w:p w:rsidR="00DF5782" w:rsidRPr="00DF5782" w:rsidRDefault="00DF5782" w:rsidP="00DF5782">
      <w:pPr>
        <w:numPr>
          <w:ilvl w:val="0"/>
          <w:numId w:val="8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Inför en hösttermin ska moduler finnas inlagt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senast den 31 maj.</w:t>
      </w:r>
    </w:p>
    <w:p w:rsidR="00DF5782" w:rsidRPr="00DF5782" w:rsidRDefault="00DF5782" w:rsidP="00DF5782">
      <w:pPr>
        <w:numPr>
          <w:ilvl w:val="0"/>
          <w:numId w:val="8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Inför en vårtermin ska moduler finnas inlagt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senast den 30 november.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Examinatorn bestämmer kursens indelning i kursmoduler. För programkurser ska förankring ske med berörd programstudierektor. Kursansvarig institution ansvarar för att modulerna är inlagda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inom angiven tid.</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Kursmoduler från föregående kurstillfälle kvarstår om inga nya moduler läggs in.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tillämpar gemensamma tidsramar för planering av och beslut om utbildningsutbudet, se </w:t>
      </w:r>
      <w:hyperlink r:id="rId231" w:history="1">
        <w:r w:rsidRPr="00DF5782">
          <w:rPr>
            <w:rFonts w:ascii="Times New Roman" w:eastAsia="Times New Roman" w:hAnsi="Times New Roman" w:cs="Times New Roman"/>
            <w:color w:val="3F41DC"/>
            <w:sz w:val="24"/>
            <w:szCs w:val="24"/>
            <w:u w:val="single"/>
            <w:lang w:eastAsia="sv-SE"/>
          </w:rPr>
          <w:t>Bilaga 2: Årscykel för utbildningsplanering</w:t>
        </w:r>
      </w:hyperlink>
      <w:r w:rsidRPr="00DF5782">
        <w:rPr>
          <w:rFonts w:ascii="Times New Roman" w:eastAsia="Times New Roman" w:hAnsi="Times New Roman" w:cs="Times New Roman"/>
          <w:sz w:val="24"/>
          <w:szCs w:val="24"/>
          <w:lang w:eastAsia="sv-SE"/>
        </w:rPr>
        <w:t>.</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232" w:anchor="kursplan6"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F2442D">
      <w:pPr>
        <w:pStyle w:val="Heading3"/>
      </w:pPr>
      <w:r w:rsidRPr="00DF5782">
        <w:t>6.7 Nedläggning av kurs</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viktigt för studenterna att kursutbudet är förutsägbart. Därför ska programnämnderna sträva efter att inte lägga ned kurser utan giltiga skäl och tillräcklig framförhållning.</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Fastställda kursplaner är juridiskt bindande och lärosätet är skyldig att följa det som föreskrivs i dem. En student som antagits till och därefter registrerats på en kurs har långtgående rättigheter när det gäller möjligheten att fullfölja den påbörjade utbildningen.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Övergångsbestämmelser ska fastställas i anslutning till beslut om nedläggning av en kurs. Övergångsbestämmelserna ska dokumenteras i den kursplan som upphävs, se avsnitt </w:t>
      </w:r>
      <w:hyperlink r:id="rId233" w:anchor="kursplan62" w:history="1">
        <w:r w:rsidRPr="00DF5782">
          <w:rPr>
            <w:rFonts w:ascii="Times New Roman" w:eastAsia="Times New Roman" w:hAnsi="Times New Roman" w:cs="Times New Roman"/>
            <w:color w:val="3F41DC"/>
            <w:sz w:val="24"/>
            <w:szCs w:val="24"/>
            <w:u w:val="single"/>
            <w:lang w:eastAsia="sv-SE"/>
          </w:rPr>
          <w:t>6.2 Kursplan</w:t>
        </w:r>
      </w:hyperlink>
      <w:r w:rsidRPr="00DF5782">
        <w:rPr>
          <w:rFonts w:ascii="Times New Roman" w:eastAsia="Times New Roman" w:hAnsi="Times New Roman" w:cs="Times New Roman"/>
          <w:sz w:val="24"/>
          <w:szCs w:val="24"/>
          <w:lang w:eastAsia="sv-SE"/>
        </w:rPr>
        <w:t>. (Studenternas rättssäkerhet vid nedläggning av utbildningsprogram, UKÄ, 2018)</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Giltiga skäl för att lägga ned en kurs är att</w:t>
      </w:r>
    </w:p>
    <w:p w:rsidR="00DF5782" w:rsidRPr="00DF5782" w:rsidRDefault="00DF5782" w:rsidP="00DF5782">
      <w:pPr>
        <w:numPr>
          <w:ilvl w:val="0"/>
          <w:numId w:val="8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behöver ersättas av en ny kurs med uppdaterat innehåll och/eller förändrat genomförande,</w:t>
      </w:r>
    </w:p>
    <w:p w:rsidR="00DF5782" w:rsidRPr="00DF5782" w:rsidRDefault="00DF5782" w:rsidP="00DF5782">
      <w:pPr>
        <w:numPr>
          <w:ilvl w:val="0"/>
          <w:numId w:val="8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sz w:val="24"/>
          <w:szCs w:val="24"/>
          <w:lang w:eastAsia="sv-SE"/>
        </w:rPr>
        <w:t>den har haft för få studenter för att kunna fortsätta berättiga sitt resursbehov.</w:t>
      </w:r>
      <w:proofErr w:type="gramEnd"/>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Behovet av framförhållning beror på omständigheterna:</w:t>
      </w:r>
    </w:p>
    <w:p w:rsidR="00DF5782" w:rsidRPr="00DF5782" w:rsidRDefault="00DF5782" w:rsidP="00DF5782">
      <w:pPr>
        <w:numPr>
          <w:ilvl w:val="0"/>
          <w:numId w:val="8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kurs som ingår som obligatorisk kurs i något utbildningsprogram, kan bara läggas ned om den ersätts av en ny kurs med motsvarande funktion – såvida inte utbildningsprogrammet i fråga revideras eller läggs ned.</w:t>
      </w:r>
    </w:p>
    <w:p w:rsidR="00DF5782" w:rsidRPr="00DF5782" w:rsidRDefault="00DF5782" w:rsidP="00DF5782">
      <w:pPr>
        <w:numPr>
          <w:ilvl w:val="0"/>
          <w:numId w:val="8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kurs som ingår i ett utbildningsprogram utan att vara obligatorisk kurs kan läggas ned utan att ersättas av en ny kurs i programmet under förut</w:t>
      </w:r>
      <w:r w:rsidRPr="00DF5782">
        <w:rPr>
          <w:rFonts w:ascii="Times New Roman" w:eastAsia="Times New Roman" w:hAnsi="Times New Roman" w:cs="Times New Roman"/>
          <w:sz w:val="24"/>
          <w:szCs w:val="24"/>
          <w:lang w:eastAsia="sv-SE"/>
        </w:rPr>
        <w:softHyphen/>
        <w:t>sättning att det finns tillräckligt med kurser kvar inom programmet som möjliggör för antagna studenter att uppfylla kraven för den examen som programmet syftar till eller möjliggör utan att det medför till exempel förlängd utbildningstid. Här måste även de inriktningar (motsvarande) som utlovas i berörd utbildningsplan beaktas.</w:t>
      </w:r>
    </w:p>
    <w:p w:rsidR="00DF5782" w:rsidRPr="00DF5782" w:rsidRDefault="00DF5782" w:rsidP="00DF5782">
      <w:pPr>
        <w:numPr>
          <w:ilvl w:val="0"/>
          <w:numId w:val="8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kurs som ges endast för fristående studenter (utan programkoppling) kan läggas ned utan att ersättas av en ny kurs.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Observera att nedläggning av ett utbildningsprogram inte automatiskt medför att de ingående kurserna upphör att gälla. Om kurserna inte ska fortsätta att ges måste de läggas ned i särskild ordning med beslut enligt gällande delegationsordning.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Nedläggning av en kurs innebär att kursplanen upphör att gälla efter den tidsperiod som anges i övergångsbestämmelserna. Förnyad examination ska vanligtvis erbjudas under två år efter det sista kurstillfället. Så länge kursen inte är nedlagd ska minst en möjlighet till förnyad examination per år erbjudas om efterfrågan finns. I avsnitt </w:t>
      </w:r>
      <w:hyperlink r:id="rId234" w:anchor="examination85" w:history="1">
        <w:r w:rsidRPr="00DF5782">
          <w:rPr>
            <w:rFonts w:ascii="Times New Roman" w:eastAsia="Times New Roman" w:hAnsi="Times New Roman" w:cs="Times New Roman"/>
            <w:color w:val="3F41DC"/>
            <w:sz w:val="24"/>
            <w:szCs w:val="24"/>
            <w:u w:val="single"/>
            <w:lang w:eastAsia="sv-SE"/>
          </w:rPr>
          <w:t>8.5 Obligatoriska moment</w:t>
        </w:r>
      </w:hyperlink>
      <w:r w:rsidRPr="00DF5782">
        <w:rPr>
          <w:rFonts w:ascii="Times New Roman" w:eastAsia="Times New Roman" w:hAnsi="Times New Roman" w:cs="Times New Roman"/>
          <w:sz w:val="24"/>
          <w:szCs w:val="24"/>
          <w:lang w:eastAsia="sv-SE"/>
        </w:rPr>
        <w:t> och </w:t>
      </w:r>
      <w:hyperlink r:id="rId235" w:anchor="examination812" w:history="1">
        <w:r w:rsidRPr="00DF5782">
          <w:rPr>
            <w:rFonts w:ascii="Times New Roman" w:eastAsia="Times New Roman" w:hAnsi="Times New Roman" w:cs="Times New Roman"/>
            <w:color w:val="3F41DC"/>
            <w:sz w:val="24"/>
            <w:szCs w:val="24"/>
            <w:u w:val="single"/>
            <w:lang w:eastAsia="sv-SE"/>
          </w:rPr>
          <w:t>8.12 Begränsningar i förnyad examination (omprov)</w:t>
        </w:r>
      </w:hyperlink>
      <w:r w:rsidRPr="00DF5782">
        <w:rPr>
          <w:rFonts w:ascii="Times New Roman" w:eastAsia="Times New Roman" w:hAnsi="Times New Roman" w:cs="Times New Roman"/>
          <w:sz w:val="24"/>
          <w:szCs w:val="24"/>
          <w:lang w:eastAsia="sv-SE"/>
        </w:rPr>
        <w:t> anges vad som minst ska gälla avseende möjligheterna att fullfölja en kurs som lagts ned.</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Programnämnden ska besluta om nedläggning av kurs. (Styrelsens delegationsordning)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fakultetskansli som ger stöd till ansvarig programnämnd, ansvarar för att nedanstående information införs i kursplanen för den kurs som läggs ned.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Kursansvarig institution ansvarar för att nedanstående information delges berörda studenter.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Beslut om upphävande av kursplan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Förslag om upphävande av en kursplan (med angiven </w:t>
      </w:r>
      <w:proofErr w:type="spellStart"/>
      <w:r w:rsidRPr="00DF5782">
        <w:rPr>
          <w:rFonts w:ascii="Times New Roman" w:eastAsia="Times New Roman" w:hAnsi="Times New Roman" w:cs="Times New Roman"/>
          <w:sz w:val="24"/>
          <w:szCs w:val="24"/>
          <w:lang w:eastAsia="sv-SE"/>
        </w:rPr>
        <w:t>kurskod</w:t>
      </w:r>
      <w:proofErr w:type="spellEnd"/>
      <w:r w:rsidRPr="00DF5782">
        <w:rPr>
          <w:rFonts w:ascii="Times New Roman" w:eastAsia="Times New Roman" w:hAnsi="Times New Roman" w:cs="Times New Roman"/>
          <w:sz w:val="24"/>
          <w:szCs w:val="24"/>
          <w:lang w:eastAsia="sv-SE"/>
        </w:rPr>
        <w:t>) ska innehålla:</w:t>
      </w:r>
    </w:p>
    <w:p w:rsidR="00DF5782" w:rsidRPr="00DF5782" w:rsidRDefault="00DF5782" w:rsidP="00DF5782">
      <w:pPr>
        <w:numPr>
          <w:ilvl w:val="0"/>
          <w:numId w:val="8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kort motivering till nedläggningen.</w:t>
      </w:r>
    </w:p>
    <w:p w:rsidR="00DF5782" w:rsidRPr="00DF5782" w:rsidRDefault="00DF5782" w:rsidP="00DF5782">
      <w:pPr>
        <w:numPr>
          <w:ilvl w:val="0"/>
          <w:numId w:val="8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Information om samråd med berörd/a institution/er.</w:t>
      </w:r>
    </w:p>
    <w:p w:rsidR="00DF5782" w:rsidRPr="00DF5782" w:rsidRDefault="00DF5782" w:rsidP="00DF5782">
      <w:pPr>
        <w:numPr>
          <w:ilvl w:val="0"/>
          <w:numId w:val="8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Förslag till övergångsbestämmelser.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Skälet/skälen för lägga ned kursen ska anges i beslutet. I kursplanen för den nedlagda kursen införs:</w:t>
      </w:r>
    </w:p>
    <w:p w:rsidR="00DF5782" w:rsidRPr="00DF5782" w:rsidRDefault="00DF5782" w:rsidP="00DF5782">
      <w:pPr>
        <w:numPr>
          <w:ilvl w:val="0"/>
          <w:numId w:val="8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Datum för beslutet om upphävande av kursplanen.</w:t>
      </w:r>
    </w:p>
    <w:p w:rsidR="00DF5782" w:rsidRPr="00DF5782" w:rsidRDefault="00DF5782" w:rsidP="00DF5782">
      <w:pPr>
        <w:numPr>
          <w:ilvl w:val="0"/>
          <w:numId w:val="8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Övergångsbestämmelser för hur redan registrerade, men ännu </w:t>
      </w:r>
      <w:proofErr w:type="gramStart"/>
      <w:r w:rsidRPr="00DF5782">
        <w:rPr>
          <w:rFonts w:ascii="Times New Roman" w:eastAsia="Times New Roman" w:hAnsi="Times New Roman" w:cs="Times New Roman"/>
          <w:sz w:val="24"/>
          <w:szCs w:val="24"/>
          <w:lang w:eastAsia="sv-SE"/>
        </w:rPr>
        <w:t>ej</w:t>
      </w:r>
      <w:proofErr w:type="gramEnd"/>
      <w:r w:rsidRPr="00DF5782">
        <w:rPr>
          <w:rFonts w:ascii="Times New Roman" w:eastAsia="Times New Roman" w:hAnsi="Times New Roman" w:cs="Times New Roman"/>
          <w:sz w:val="24"/>
          <w:szCs w:val="24"/>
          <w:lang w:eastAsia="sv-SE"/>
        </w:rPr>
        <w:t xml:space="preserve"> god</w:t>
      </w:r>
      <w:r w:rsidRPr="00DF5782">
        <w:rPr>
          <w:rFonts w:ascii="Times New Roman" w:eastAsia="Times New Roman" w:hAnsi="Times New Roman" w:cs="Times New Roman"/>
          <w:sz w:val="24"/>
          <w:szCs w:val="24"/>
          <w:lang w:eastAsia="sv-SE"/>
        </w:rPr>
        <w:softHyphen/>
        <w:t>kända studenter kan fullfölja kursen. Som en generell övergångsbestämmelse gäller att minst tre tillfällen till förnyad examination ska erbjudas under två år efter det sista kurstillfället eller besluts</w:t>
      </w:r>
      <w:r w:rsidRPr="00DF5782">
        <w:rPr>
          <w:rFonts w:ascii="Times New Roman" w:eastAsia="Times New Roman" w:hAnsi="Times New Roman" w:cs="Times New Roman"/>
          <w:sz w:val="24"/>
          <w:szCs w:val="24"/>
          <w:lang w:eastAsia="sv-SE"/>
        </w:rPr>
        <w:softHyphen/>
        <w:t>datum om upphävande av kursplanen, beroende på vad som är mest fördelaktigt för studenten. Sammantaget ska studenterna på det sista kurs</w:t>
      </w:r>
      <w:r w:rsidRPr="00DF5782">
        <w:rPr>
          <w:rFonts w:ascii="Times New Roman" w:eastAsia="Times New Roman" w:hAnsi="Times New Roman" w:cs="Times New Roman"/>
          <w:sz w:val="24"/>
          <w:szCs w:val="24"/>
          <w:lang w:eastAsia="sv-SE"/>
        </w:rPr>
        <w:softHyphen/>
        <w:t xml:space="preserve">tillfället erbjudas totalt minst fem tillfällen för varje examination (till exempel ordinarie examination, första ordinarie </w:t>
      </w:r>
      <w:proofErr w:type="spellStart"/>
      <w:r w:rsidRPr="00DF5782">
        <w:rPr>
          <w:rFonts w:ascii="Times New Roman" w:eastAsia="Times New Roman" w:hAnsi="Times New Roman" w:cs="Times New Roman"/>
          <w:sz w:val="24"/>
          <w:szCs w:val="24"/>
          <w:lang w:eastAsia="sv-SE"/>
        </w:rPr>
        <w:t>omexamination</w:t>
      </w:r>
      <w:proofErr w:type="spellEnd"/>
      <w:r w:rsidRPr="00DF5782">
        <w:rPr>
          <w:rFonts w:ascii="Times New Roman" w:eastAsia="Times New Roman" w:hAnsi="Times New Roman" w:cs="Times New Roman"/>
          <w:sz w:val="24"/>
          <w:szCs w:val="24"/>
          <w:lang w:eastAsia="sv-SE"/>
        </w:rPr>
        <w:t xml:space="preserve"> samt minst tre examinationstillfällen till under två år enligt övergångsbestämmelserna) som ingår i kursen de antagits till. Dessutom ska minst en förnyad möjlighet erbjudas att uppfylla obligatoriekraven inom två år efter det sista kurstillfället eller beslutsdatum om upphävande av kursplanen, beroende på vad som är mest fördelaktigt för studenten.</w:t>
      </w:r>
    </w:p>
    <w:p w:rsidR="00DF5782" w:rsidRPr="00DF5782" w:rsidRDefault="00DF5782" w:rsidP="00DF5782">
      <w:pPr>
        <w:numPr>
          <w:ilvl w:val="0"/>
          <w:numId w:val="8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Datum från vilket kursplanen inte längre är giltig.</w:t>
      </w:r>
    </w:p>
    <w:p w:rsidR="00DF5782" w:rsidRPr="00DF5782" w:rsidRDefault="00DF5782" w:rsidP="00DF5782">
      <w:pPr>
        <w:numPr>
          <w:ilvl w:val="0"/>
          <w:numId w:val="8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Eventuell kurs som ersätter/överlappar.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Information till berörda studenter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Informationen till berörda studenter ska meddelas skriftligen. Kontakten kan ske via e-post eller brev och ska diarieföras. Följande behöver framgå:</w:t>
      </w:r>
    </w:p>
    <w:p w:rsidR="00DF5782" w:rsidRPr="00DF5782" w:rsidRDefault="00DF5782" w:rsidP="00DF5782">
      <w:pPr>
        <w:numPr>
          <w:ilvl w:val="0"/>
          <w:numId w:val="8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Beslutsdatum för upphävande och datum från vilket kursplanen inte längre är giltig.</w:t>
      </w:r>
    </w:p>
    <w:p w:rsidR="00DF5782" w:rsidRPr="00DF5782" w:rsidRDefault="00DF5782" w:rsidP="00DF5782">
      <w:pPr>
        <w:numPr>
          <w:ilvl w:val="0"/>
          <w:numId w:val="8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Att universitetet kommer att erbjuda registrerade, men ännu </w:t>
      </w:r>
      <w:proofErr w:type="gramStart"/>
      <w:r w:rsidRPr="00DF5782">
        <w:rPr>
          <w:rFonts w:ascii="Times New Roman" w:eastAsia="Times New Roman" w:hAnsi="Times New Roman" w:cs="Times New Roman"/>
          <w:sz w:val="24"/>
          <w:szCs w:val="24"/>
          <w:lang w:eastAsia="sv-SE"/>
        </w:rPr>
        <w:t>ej</w:t>
      </w:r>
      <w:proofErr w:type="gramEnd"/>
      <w:r w:rsidRPr="00DF5782">
        <w:rPr>
          <w:rFonts w:ascii="Times New Roman" w:eastAsia="Times New Roman" w:hAnsi="Times New Roman" w:cs="Times New Roman"/>
          <w:sz w:val="24"/>
          <w:szCs w:val="24"/>
          <w:lang w:eastAsia="sv-SE"/>
        </w:rPr>
        <w:t xml:space="preserve"> godkända studenter möjlighet till examination och obligatoriska moment för att kunna fullfölja kursen.</w:t>
      </w:r>
    </w:p>
    <w:p w:rsidR="00DF5782" w:rsidRPr="00DF5782" w:rsidRDefault="00DF5782" w:rsidP="00DF5782">
      <w:pPr>
        <w:numPr>
          <w:ilvl w:val="0"/>
          <w:numId w:val="8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Hur studenten ska kontakta universitetet för att anmäla att hen önskar genomgå examination och/eller delta i obligatoriska moment.</w:t>
      </w:r>
    </w:p>
    <w:p w:rsidR="00DF5782" w:rsidRPr="00DF5782" w:rsidRDefault="00DF5782" w:rsidP="00DF5782">
      <w:pPr>
        <w:numPr>
          <w:ilvl w:val="0"/>
          <w:numId w:val="8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Information om att studenten riskerar att missa möjligheten att fullfölja kursen om hen hör av sig för sent.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Med berörda studenter avses här:</w:t>
      </w:r>
    </w:p>
    <w:p w:rsidR="00DF5782" w:rsidRPr="00DF5782" w:rsidRDefault="00DF5782" w:rsidP="00DF5782">
      <w:pPr>
        <w:numPr>
          <w:ilvl w:val="0"/>
          <w:numId w:val="9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 studenter som varit registrerade på kursen under något av de fem senaste läsåren före beslutsdatum.</w:t>
      </w:r>
    </w:p>
    <w:p w:rsidR="00DF5782" w:rsidRPr="00DF5782" w:rsidRDefault="00DF5782" w:rsidP="00DF5782">
      <w:pPr>
        <w:numPr>
          <w:ilvl w:val="0"/>
          <w:numId w:val="9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Undantagna är de studenter som är godkända eller som anmält ett avbrott på kursen.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Kursplanen i utbildningssystemen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När beslut om upphävande av en kursplan (med angiven </w:t>
      </w:r>
      <w:proofErr w:type="spellStart"/>
      <w:r w:rsidRPr="00DF5782">
        <w:rPr>
          <w:rFonts w:ascii="Times New Roman" w:eastAsia="Times New Roman" w:hAnsi="Times New Roman" w:cs="Times New Roman"/>
          <w:sz w:val="24"/>
          <w:szCs w:val="24"/>
          <w:lang w:eastAsia="sv-SE"/>
        </w:rPr>
        <w:t>kurskod</w:t>
      </w:r>
      <w:proofErr w:type="spellEnd"/>
      <w:r w:rsidRPr="00DF5782">
        <w:rPr>
          <w:rFonts w:ascii="Times New Roman" w:eastAsia="Times New Roman" w:hAnsi="Times New Roman" w:cs="Times New Roman"/>
          <w:sz w:val="24"/>
          <w:szCs w:val="24"/>
          <w:lang w:eastAsia="sv-SE"/>
        </w:rPr>
        <w:t>) har fattats gäller följande:</w:t>
      </w:r>
    </w:p>
    <w:p w:rsidR="00DF5782" w:rsidRPr="00DF5782" w:rsidRDefault="00DF5782" w:rsidP="00DF5782">
      <w:pPr>
        <w:numPr>
          <w:ilvl w:val="0"/>
          <w:numId w:val="9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Beslutsdatum för upphävandet och övergångsbestämmelser enligt ovan läggs in i kursplanen i utbildningsdatabasen.</w:t>
      </w:r>
    </w:p>
    <w:p w:rsidR="00DF5782" w:rsidRPr="00DF5782" w:rsidRDefault="00DF5782" w:rsidP="00DF5782">
      <w:pPr>
        <w:numPr>
          <w:ilvl w:val="0"/>
          <w:numId w:val="9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Inga fler kurstillfällen får utlysas för kursen.</w:t>
      </w:r>
    </w:p>
    <w:p w:rsidR="00DF5782" w:rsidRPr="00DF5782" w:rsidRDefault="00DF5782" w:rsidP="00DF5782">
      <w:pPr>
        <w:numPr>
          <w:ilvl w:val="0"/>
          <w:numId w:val="9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Inga fler studenter får </w:t>
      </w:r>
      <w:proofErr w:type="spellStart"/>
      <w:r w:rsidRPr="00DF5782">
        <w:rPr>
          <w:rFonts w:ascii="Times New Roman" w:eastAsia="Times New Roman" w:hAnsi="Times New Roman" w:cs="Times New Roman"/>
          <w:sz w:val="24"/>
          <w:szCs w:val="24"/>
          <w:lang w:eastAsia="sv-SE"/>
        </w:rPr>
        <w:t>förstagångsregistreras</w:t>
      </w:r>
      <w:proofErr w:type="spellEnd"/>
      <w:r w:rsidRPr="00DF5782">
        <w:rPr>
          <w:rFonts w:ascii="Times New Roman" w:eastAsia="Times New Roman" w:hAnsi="Times New Roman" w:cs="Times New Roman"/>
          <w:sz w:val="24"/>
          <w:szCs w:val="24"/>
          <w:lang w:eastAsia="sv-SE"/>
        </w:rPr>
        <w:t xml:space="preserve"> på kursen efter det sista beslutade kurstillfället.</w:t>
      </w:r>
    </w:p>
    <w:p w:rsidR="00DF5782" w:rsidRPr="00DF5782" w:rsidRDefault="00DF5782" w:rsidP="00DF5782">
      <w:pPr>
        <w:numPr>
          <w:ilvl w:val="0"/>
          <w:numId w:val="9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Omregistrering kan ske på kursen så länge kursplanen fortfarande är giltig.</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236" w:anchor="kursplan6" w:history="1">
        <w:r w:rsidR="00DF5782" w:rsidRPr="00DF5782">
          <w:rPr>
            <w:rFonts w:ascii="Times New Roman" w:eastAsia="Times New Roman" w:hAnsi="Times New Roman" w:cs="Times New Roman"/>
            <w:i/>
            <w:iCs/>
            <w:color w:val="3F41DC"/>
            <w:sz w:val="24"/>
            <w:szCs w:val="24"/>
            <w:lang w:eastAsia="sv-SE"/>
          </w:rPr>
          <w:t>Tillbaka till kapitlets början</w:t>
        </w:r>
      </w:hyperlink>
      <w:r w:rsidR="00DF5782" w:rsidRPr="00DF5782">
        <w:rPr>
          <w:rFonts w:ascii="Times New Roman" w:eastAsia="Times New Roman" w:hAnsi="Times New Roman" w:cs="Times New Roman"/>
          <w:sz w:val="24"/>
          <w:szCs w:val="24"/>
          <w:lang w:eastAsia="sv-SE"/>
        </w:rPr>
        <w:br/>
      </w:r>
      <w:hyperlink r:id="rId237" w:anchor="sidanstopp" w:history="1">
        <w:r w:rsidR="00DF5782" w:rsidRPr="00DF5782">
          <w:rPr>
            <w:rFonts w:ascii="Times New Roman" w:eastAsia="Times New Roman" w:hAnsi="Times New Roman" w:cs="Times New Roman"/>
            <w:i/>
            <w:iCs/>
            <w:color w:val="3F41DC"/>
            <w:sz w:val="24"/>
            <w:szCs w:val="24"/>
            <w:lang w:eastAsia="sv-SE"/>
          </w:rPr>
          <w:t>Tillbaka till dokumentets början</w:t>
        </w:r>
      </w:hyperlink>
    </w:p>
    <w:p w:rsidR="00DF5782" w:rsidRPr="00DF5782" w:rsidRDefault="00DF5782" w:rsidP="00176DC6">
      <w:pPr>
        <w:pStyle w:val="Heading2"/>
      </w:pPr>
      <w:r w:rsidRPr="00DF5782">
        <w:t>7. Inför och vid kursstart</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238" w:anchor="kursstart71" w:history="1">
        <w:r w:rsidR="00DF5782" w:rsidRPr="00DF5782">
          <w:rPr>
            <w:rFonts w:ascii="Times New Roman" w:eastAsia="Times New Roman" w:hAnsi="Times New Roman" w:cs="Times New Roman"/>
            <w:color w:val="3F41DC"/>
            <w:sz w:val="24"/>
            <w:szCs w:val="24"/>
            <w:u w:val="single"/>
            <w:lang w:eastAsia="sv-SE"/>
          </w:rPr>
          <w:t>7.1 Tidig kursinformation</w:t>
        </w:r>
      </w:hyperlink>
      <w:r w:rsidR="00DF5782" w:rsidRPr="00DF5782">
        <w:rPr>
          <w:rFonts w:ascii="Times New Roman" w:eastAsia="Times New Roman" w:hAnsi="Times New Roman" w:cs="Times New Roman"/>
          <w:sz w:val="24"/>
          <w:szCs w:val="24"/>
          <w:lang w:eastAsia="sv-SE"/>
        </w:rPr>
        <w:br/>
      </w:r>
      <w:hyperlink r:id="rId239" w:anchor="kursstart72" w:history="1">
        <w:r w:rsidR="00DF5782" w:rsidRPr="00DF5782">
          <w:rPr>
            <w:rFonts w:ascii="Times New Roman" w:eastAsia="Times New Roman" w:hAnsi="Times New Roman" w:cs="Times New Roman"/>
            <w:color w:val="3F41DC"/>
            <w:sz w:val="24"/>
            <w:szCs w:val="24"/>
            <w:u w:val="single"/>
            <w:lang w:eastAsia="sv-SE"/>
          </w:rPr>
          <w:t>7.2 Anmälan till kurstillfälle</w:t>
        </w:r>
      </w:hyperlink>
      <w:r w:rsidR="00DF5782" w:rsidRPr="00DF5782">
        <w:rPr>
          <w:rFonts w:ascii="Times New Roman" w:eastAsia="Times New Roman" w:hAnsi="Times New Roman" w:cs="Times New Roman"/>
          <w:sz w:val="24"/>
          <w:szCs w:val="24"/>
          <w:lang w:eastAsia="sv-SE"/>
        </w:rPr>
        <w:br/>
      </w:r>
      <w:hyperlink r:id="rId240" w:anchor="kursstart73" w:history="1">
        <w:r w:rsidR="00DF5782" w:rsidRPr="00DF5782">
          <w:rPr>
            <w:rFonts w:ascii="Times New Roman" w:eastAsia="Times New Roman" w:hAnsi="Times New Roman" w:cs="Times New Roman"/>
            <w:color w:val="3F41DC"/>
            <w:sz w:val="24"/>
            <w:szCs w:val="24"/>
            <w:u w:val="single"/>
            <w:lang w:eastAsia="sv-SE"/>
          </w:rPr>
          <w:t>7.3 Antagning till kurstillfälle</w:t>
        </w:r>
      </w:hyperlink>
      <w:r w:rsidR="00DF5782" w:rsidRPr="00DF5782">
        <w:rPr>
          <w:rFonts w:ascii="Times New Roman" w:eastAsia="Times New Roman" w:hAnsi="Times New Roman" w:cs="Times New Roman"/>
          <w:sz w:val="24"/>
          <w:szCs w:val="24"/>
          <w:lang w:eastAsia="sv-SE"/>
        </w:rPr>
        <w:br/>
      </w:r>
      <w:hyperlink r:id="rId241" w:anchor="kursstart74" w:history="1">
        <w:r w:rsidR="00DF5782" w:rsidRPr="00DF5782">
          <w:rPr>
            <w:rFonts w:ascii="Times New Roman" w:eastAsia="Times New Roman" w:hAnsi="Times New Roman" w:cs="Times New Roman"/>
            <w:color w:val="3F41DC"/>
            <w:sz w:val="24"/>
            <w:szCs w:val="24"/>
            <w:u w:val="single"/>
            <w:lang w:eastAsia="sv-SE"/>
          </w:rPr>
          <w:t>7.4 Kursstart</w:t>
        </w:r>
      </w:hyperlink>
      <w:r w:rsidR="00DF5782" w:rsidRPr="00DF5782">
        <w:rPr>
          <w:rFonts w:ascii="Times New Roman" w:eastAsia="Times New Roman" w:hAnsi="Times New Roman" w:cs="Times New Roman"/>
          <w:sz w:val="24"/>
          <w:szCs w:val="24"/>
          <w:lang w:eastAsia="sv-SE"/>
        </w:rPr>
        <w:br/>
      </w:r>
      <w:hyperlink r:id="rId242" w:anchor="kursstart75" w:history="1">
        <w:r w:rsidR="00DF5782" w:rsidRPr="00DF5782">
          <w:rPr>
            <w:rFonts w:ascii="Times New Roman" w:eastAsia="Times New Roman" w:hAnsi="Times New Roman" w:cs="Times New Roman"/>
            <w:color w:val="3F41DC"/>
            <w:sz w:val="24"/>
            <w:szCs w:val="24"/>
            <w:u w:val="single"/>
            <w:lang w:eastAsia="sv-SE"/>
          </w:rPr>
          <w:t>7.5 Registrering på kurstillfälle</w:t>
        </w:r>
      </w:hyperlink>
      <w:r w:rsidR="00DF5782" w:rsidRPr="00DF5782">
        <w:rPr>
          <w:rFonts w:ascii="Times New Roman" w:eastAsia="Times New Roman" w:hAnsi="Times New Roman" w:cs="Times New Roman"/>
          <w:sz w:val="24"/>
          <w:szCs w:val="24"/>
          <w:lang w:eastAsia="sv-SE"/>
        </w:rPr>
        <w:br/>
      </w:r>
      <w:hyperlink r:id="rId243" w:anchor="kursstart76" w:history="1">
        <w:r w:rsidR="00DF5782" w:rsidRPr="00DF5782">
          <w:rPr>
            <w:rFonts w:ascii="Times New Roman" w:eastAsia="Times New Roman" w:hAnsi="Times New Roman" w:cs="Times New Roman"/>
            <w:color w:val="3F41DC"/>
            <w:sz w:val="24"/>
            <w:szCs w:val="24"/>
            <w:u w:val="single"/>
            <w:lang w:eastAsia="sv-SE"/>
          </w:rPr>
          <w:t>7.6 Avbrott på kurstillfälle</w:t>
        </w:r>
      </w:hyperlink>
    </w:p>
    <w:p w:rsidR="00DF5782" w:rsidRPr="00DF5782" w:rsidRDefault="00DF5782" w:rsidP="00176DC6">
      <w:pPr>
        <w:pStyle w:val="Heading3"/>
      </w:pPr>
      <w:r w:rsidRPr="00DF5782">
        <w:t>7.1 Tidig kursinformation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Tidig och tydlig information är viktig för att ge studenterna goda förutsättningar att genomföra utbildningen med ett bra resultat. Det är särskilt viktigt för studenter med funktionsnedsättning.</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Kurslitteratur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Kurslitteraturlista ska finnas tillgänglig via kurssidan senast åtta (8) veckor före kursstart.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Schema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Schema ska finnas tillgängligt via kurssidan senast fyra (4) veckor före kursstart. Schemat ska ange</w:t>
      </w:r>
    </w:p>
    <w:p w:rsidR="00DF5782" w:rsidRPr="00DF5782" w:rsidRDefault="00DF5782" w:rsidP="00DF5782">
      <w:pPr>
        <w:numPr>
          <w:ilvl w:val="0"/>
          <w:numId w:val="9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tidsramarna för schemalagda aktiviteter, där särskilt obligatoriska moment, fältövningar, studieresor och liknande ska framgå, men innehållet i övrigt behöver inte vara specificerat,</w:t>
      </w:r>
    </w:p>
    <w:p w:rsidR="00DF5782" w:rsidRPr="00DF5782" w:rsidRDefault="00DF5782" w:rsidP="00DF5782">
      <w:pPr>
        <w:numPr>
          <w:ilvl w:val="0"/>
          <w:numId w:val="9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datum, tid och plats för ordinarie examination samt</w:t>
      </w:r>
    </w:p>
    <w:p w:rsidR="00DF5782" w:rsidRPr="00DF5782" w:rsidRDefault="00DF5782" w:rsidP="00DF5782">
      <w:pPr>
        <w:numPr>
          <w:ilvl w:val="0"/>
          <w:numId w:val="9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sz w:val="24"/>
          <w:szCs w:val="24"/>
          <w:lang w:eastAsia="sv-SE"/>
        </w:rPr>
        <w:t>datum för första tillfälle till förnyad examination.</w:t>
      </w:r>
      <w:proofErr w:type="gramEnd"/>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kursen medför kostnader för studieresa (eller motsvarande) ska det också framgå senast fyra veckor före kursstart, se avsnitt </w:t>
      </w:r>
      <w:hyperlink r:id="rId244" w:anchor="studenter38" w:history="1">
        <w:r w:rsidRPr="00DF5782">
          <w:rPr>
            <w:rFonts w:ascii="Times New Roman" w:eastAsia="Times New Roman" w:hAnsi="Times New Roman" w:cs="Times New Roman"/>
            <w:color w:val="3F41DC"/>
            <w:sz w:val="24"/>
            <w:szCs w:val="24"/>
            <w:u w:val="single"/>
            <w:lang w:eastAsia="sv-SE"/>
          </w:rPr>
          <w:t>3.8 Studenters kostnader och ersättningar</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Betygskriterier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Betygskriterier ska finnas tillgängliga via Canvas senast vid kursstart. Där ska samtliga krav för godkänd kurs göras tydliga för det aktuella kurstillfället.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ska även framgå vilka tidsgränser som gäller för kursens prov, samt om en student måste ha genomfört kursen inom utsatt tid för att få högre betyg än godkänt.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 vidare kapitel </w:t>
      </w:r>
      <w:hyperlink r:id="rId245" w:anchor="examination8" w:history="1">
        <w:r w:rsidRPr="00DF5782">
          <w:rPr>
            <w:rFonts w:ascii="Times New Roman" w:eastAsia="Times New Roman" w:hAnsi="Times New Roman" w:cs="Times New Roman"/>
            <w:color w:val="3F41DC"/>
            <w:sz w:val="24"/>
            <w:szCs w:val="24"/>
            <w:u w:val="single"/>
            <w:lang w:eastAsia="sv-SE"/>
          </w:rPr>
          <w:t>8. Examination (prov) och obligatoriska moment</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kursansvariga institutionen ska</w:t>
      </w:r>
    </w:p>
    <w:p w:rsidR="00DF5782" w:rsidRPr="00DF5782" w:rsidRDefault="00DF5782" w:rsidP="00DF5782">
      <w:pPr>
        <w:numPr>
          <w:ilvl w:val="0"/>
          <w:numId w:val="9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 till att kurslitteraturlista, schema och betygskriterier finns tillgängliga i Canvas inom angiven tid,</w:t>
      </w:r>
    </w:p>
    <w:p w:rsidR="00DF5782" w:rsidRPr="00DF5782" w:rsidRDefault="00DF5782" w:rsidP="00DF5782">
      <w:pPr>
        <w:numPr>
          <w:ilvl w:val="0"/>
          <w:numId w:val="9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arkivera information om varje kurstillfälle enligt Bilaga 4: Arkivering av kursinformation.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Kursledaren ska besluta om kurslitteraturlista och schema, om inte den kursansvariga institutionen bestämt en annan hantering.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Examinatorn ska besluta om betygskriterier, se avsnitt </w:t>
      </w:r>
      <w:hyperlink r:id="rId246" w:anchor="larare45" w:history="1">
        <w:r w:rsidRPr="00DF5782">
          <w:rPr>
            <w:rFonts w:ascii="Times New Roman" w:eastAsia="Times New Roman" w:hAnsi="Times New Roman" w:cs="Times New Roman"/>
            <w:color w:val="3F41DC"/>
            <w:sz w:val="24"/>
            <w:szCs w:val="24"/>
            <w:u w:val="single"/>
            <w:lang w:eastAsia="sv-SE"/>
          </w:rPr>
          <w:t>4.5 Examinator</w:t>
        </w:r>
      </w:hyperlink>
      <w:r w:rsidRPr="00DF5782">
        <w:rPr>
          <w:rFonts w:ascii="Times New Roman" w:eastAsia="Times New Roman" w:hAnsi="Times New Roman" w:cs="Times New Roman"/>
          <w:sz w:val="24"/>
          <w:szCs w:val="24"/>
          <w:lang w:eastAsia="sv-SE"/>
        </w:rPr>
        <w:t>. Betygskriterier för självständiga arbeten hanteras i kapitel </w:t>
      </w:r>
      <w:hyperlink r:id="rId247" w:anchor="exarbete9" w:history="1">
        <w:r w:rsidRPr="00DF5782">
          <w:rPr>
            <w:rFonts w:ascii="Times New Roman" w:eastAsia="Times New Roman" w:hAnsi="Times New Roman" w:cs="Times New Roman"/>
            <w:color w:val="3F41DC"/>
            <w:sz w:val="24"/>
            <w:szCs w:val="24"/>
            <w:u w:val="single"/>
            <w:lang w:eastAsia="sv-SE"/>
          </w:rPr>
          <w:t>9. Självständigt arbete (examensarbete)</w:t>
        </w:r>
      </w:hyperlink>
      <w:r w:rsidRPr="00DF5782">
        <w:rPr>
          <w:rFonts w:ascii="Times New Roman" w:eastAsia="Times New Roman" w:hAnsi="Times New Roman" w:cs="Times New Roman"/>
          <w:sz w:val="24"/>
          <w:szCs w:val="24"/>
          <w:lang w:eastAsia="sv-SE"/>
        </w:rPr>
        <w:t>.</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248" w:anchor="kursstart7"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6D0B8E">
      <w:pPr>
        <w:pStyle w:val="Heading3"/>
      </w:pPr>
      <w:r w:rsidRPr="00DF5782">
        <w:t>7.2 Anmälan till kurstillfälle</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som vill antas till utbildning på grundnivå eller avancerad nivå ska anmäla det inom den tid och i den ordning som högskolan bestämmer.” (Högskoleförordningen (1993:100) 7 kap.)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UHR samordnar hanteringen av anmälningar till högskoleutbildning i Sverige. Sista anmälningsdag för respektive termin framgår av </w:t>
      </w:r>
      <w:hyperlink r:id="rId249" w:history="1">
        <w:r w:rsidRPr="00DF5782">
          <w:rPr>
            <w:rFonts w:ascii="Times New Roman" w:eastAsia="Times New Roman" w:hAnsi="Times New Roman" w:cs="Times New Roman"/>
            <w:color w:val="3F41DC"/>
            <w:sz w:val="24"/>
            <w:szCs w:val="24"/>
            <w:u w:val="single"/>
            <w:lang w:eastAsia="sv-SE"/>
          </w:rPr>
          <w:t>www.antagning.se</w:t>
        </w:r>
      </w:hyperlink>
      <w:r w:rsidRPr="00DF5782">
        <w:rPr>
          <w:rFonts w:ascii="Times New Roman" w:eastAsia="Times New Roman" w:hAnsi="Times New Roman" w:cs="Times New Roman"/>
          <w:sz w:val="24"/>
          <w:szCs w:val="24"/>
          <w:lang w:eastAsia="sv-SE"/>
        </w:rPr>
        <w:t> och </w:t>
      </w:r>
      <w:hyperlink r:id="rId250" w:history="1">
        <w:r w:rsidRPr="00DF5782">
          <w:rPr>
            <w:rFonts w:ascii="Times New Roman" w:eastAsia="Times New Roman" w:hAnsi="Times New Roman" w:cs="Times New Roman"/>
            <w:color w:val="3F41DC"/>
            <w:sz w:val="24"/>
            <w:szCs w:val="24"/>
            <w:u w:val="single"/>
            <w:lang w:eastAsia="sv-SE"/>
          </w:rPr>
          <w:t>www.universityadmissions.se</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Anmälan görs på</w:t>
      </w:r>
    </w:p>
    <w:p w:rsidR="00DF5782" w:rsidRPr="00DF5782" w:rsidRDefault="00D05D10" w:rsidP="00DF5782">
      <w:pPr>
        <w:numPr>
          <w:ilvl w:val="0"/>
          <w:numId w:val="9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hyperlink r:id="rId251" w:history="1">
        <w:r w:rsidR="00DF5782" w:rsidRPr="00DF5782">
          <w:rPr>
            <w:rFonts w:ascii="Times New Roman" w:eastAsia="Times New Roman" w:hAnsi="Times New Roman" w:cs="Times New Roman"/>
            <w:color w:val="3F41DC"/>
            <w:sz w:val="24"/>
            <w:szCs w:val="24"/>
            <w:u w:val="single"/>
            <w:lang w:eastAsia="sv-SE"/>
          </w:rPr>
          <w:t>www.antagning.se</w:t>
        </w:r>
      </w:hyperlink>
      <w:r w:rsidR="00DF5782" w:rsidRPr="00DF5782">
        <w:rPr>
          <w:rFonts w:ascii="Times New Roman" w:eastAsia="Times New Roman" w:hAnsi="Times New Roman" w:cs="Times New Roman"/>
          <w:sz w:val="24"/>
          <w:szCs w:val="24"/>
          <w:lang w:eastAsia="sv-SE"/>
        </w:rPr>
        <w:t> eller</w:t>
      </w:r>
    </w:p>
    <w:p w:rsidR="00DF5782" w:rsidRPr="00DF5782" w:rsidRDefault="00D05D10" w:rsidP="00DF5782">
      <w:pPr>
        <w:numPr>
          <w:ilvl w:val="0"/>
          <w:numId w:val="9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hyperlink r:id="rId252" w:history="1">
        <w:r w:rsidR="00DF5782" w:rsidRPr="00DF5782">
          <w:rPr>
            <w:rFonts w:ascii="Times New Roman" w:eastAsia="Times New Roman" w:hAnsi="Times New Roman" w:cs="Times New Roman"/>
            <w:color w:val="3F41DC"/>
            <w:sz w:val="24"/>
            <w:szCs w:val="24"/>
            <w:u w:val="single"/>
            <w:lang w:eastAsia="sv-SE"/>
          </w:rPr>
          <w:t>www.universityadmissions.se</w:t>
        </w:r>
      </w:hyperlink>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normalfallet ska programstudenter anmäla sig till kommande programkurser. I de fall ingen anmälan behövs till kurser inom ett program ska det framgå av programinformationen på SLU:s webb.</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Kurspaket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Anmälan till ett kurspaket avser anmälan till alla de kurser som ingår i kurspaketet.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Sen anmälan</w:t>
      </w:r>
      <w:r w:rsidRPr="00DF5782">
        <w:rPr>
          <w:rFonts w:ascii="Times New Roman" w:eastAsia="Times New Roman" w:hAnsi="Times New Roman" w:cs="Times New Roman"/>
          <w:b/>
          <w:bCs/>
          <w:sz w:val="24"/>
          <w:szCs w:val="24"/>
          <w:lang w:eastAsia="sv-SE"/>
        </w:rPr>
        <w:br/>
      </w:r>
      <w:r w:rsidRPr="00DF5782">
        <w:rPr>
          <w:rFonts w:ascii="Times New Roman" w:eastAsia="Times New Roman" w:hAnsi="Times New Roman" w:cs="Times New Roman"/>
          <w:sz w:val="24"/>
          <w:szCs w:val="24"/>
          <w:lang w:eastAsia="sv-SE"/>
        </w:rPr>
        <w:t>Stängning av anmälan till kurser sker två veckor efter kursstart. För kurser som önskar längre (till exempel praktikkurser) eller kortare anmälningstid, anmäls detta av institutionsstudierektorn (motsvarande) på kursansvarig institution till </w:t>
      </w:r>
      <w:hyperlink r:id="rId253" w:history="1">
        <w:r w:rsidRPr="00DF5782">
          <w:rPr>
            <w:rFonts w:ascii="Times New Roman" w:eastAsia="Times New Roman" w:hAnsi="Times New Roman" w:cs="Times New Roman"/>
            <w:color w:val="3F41DC"/>
            <w:sz w:val="24"/>
            <w:szCs w:val="24"/>
            <w:u w:val="single"/>
            <w:lang w:eastAsia="sv-SE"/>
          </w:rPr>
          <w:t>antagning@slu.se</w:t>
        </w:r>
      </w:hyperlink>
      <w:r w:rsidRPr="00DF5782">
        <w:rPr>
          <w:rFonts w:ascii="Times New Roman" w:eastAsia="Times New Roman" w:hAnsi="Times New Roman" w:cs="Times New Roman"/>
          <w:sz w:val="24"/>
          <w:szCs w:val="24"/>
          <w:lang w:eastAsia="sv-SE"/>
        </w:rPr>
        <w:t>. Kurstillfällen för självständiga arbeten (examensarbeten) är det möjligt att göra sen anmälan till under hela kursperioden.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ska anmäla sig i tid. I vissa fall kan dock sen anmälan göras till kurser med lediga platser.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Kursansvarig institution måste göra en kontroll av vilka studenter som faktisk följer kursen under kursens andra vecka, se avsnitt </w:t>
      </w:r>
      <w:hyperlink r:id="rId254" w:anchor="kursstart75" w:history="1">
        <w:r w:rsidRPr="00DF5782">
          <w:rPr>
            <w:rFonts w:ascii="Times New Roman" w:eastAsia="Times New Roman" w:hAnsi="Times New Roman" w:cs="Times New Roman"/>
            <w:color w:val="3F41DC"/>
            <w:sz w:val="24"/>
            <w:szCs w:val="24"/>
            <w:u w:val="single"/>
            <w:lang w:eastAsia="sv-SE"/>
          </w:rPr>
          <w:t>7.5 Registrering på kurstillfälle</w:t>
        </w:r>
      </w:hyperlink>
      <w:r w:rsidRPr="00DF5782">
        <w:rPr>
          <w:rFonts w:ascii="Times New Roman" w:eastAsia="Times New Roman" w:hAnsi="Times New Roman" w:cs="Times New Roman"/>
          <w:sz w:val="24"/>
          <w:szCs w:val="24"/>
          <w:lang w:eastAsia="sv-SE"/>
        </w:rPr>
        <w:t>. Studenter som ska gå kursen, men glömt anmäla sig, måste omedelbart göra en sen anmälan för att kunna bli antagna och registrerade.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Utbildningsavdelningen ansvarar i samarbete med berörda fakultetskanslier för programinformationen i de fall ingen anmälan behövs till kurser inom ett program.</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Anmälan görs på antingen </w:t>
      </w:r>
      <w:hyperlink r:id="rId255" w:history="1">
        <w:r w:rsidRPr="00DF5782">
          <w:rPr>
            <w:rFonts w:ascii="Times New Roman" w:eastAsia="Times New Roman" w:hAnsi="Times New Roman" w:cs="Times New Roman"/>
            <w:color w:val="3F41DC"/>
            <w:sz w:val="24"/>
            <w:szCs w:val="24"/>
            <w:u w:val="single"/>
            <w:lang w:eastAsia="sv-SE"/>
          </w:rPr>
          <w:t>www.antagning.se</w:t>
        </w:r>
      </w:hyperlink>
      <w:r w:rsidRPr="00DF5782">
        <w:rPr>
          <w:rFonts w:ascii="Times New Roman" w:eastAsia="Times New Roman" w:hAnsi="Times New Roman" w:cs="Times New Roman"/>
          <w:sz w:val="24"/>
          <w:szCs w:val="24"/>
          <w:lang w:eastAsia="sv-SE"/>
        </w:rPr>
        <w:t> eller </w:t>
      </w:r>
      <w:hyperlink r:id="rId256" w:history="1">
        <w:r w:rsidRPr="00DF5782">
          <w:rPr>
            <w:rFonts w:ascii="Times New Roman" w:eastAsia="Times New Roman" w:hAnsi="Times New Roman" w:cs="Times New Roman"/>
            <w:color w:val="3F41DC"/>
            <w:sz w:val="24"/>
            <w:szCs w:val="24"/>
            <w:u w:val="single"/>
            <w:lang w:eastAsia="sv-SE"/>
          </w:rPr>
          <w:t>www.universityadmissions.se</w:t>
        </w:r>
      </w:hyperlink>
      <w:r w:rsidRPr="00DF5782">
        <w:rPr>
          <w:rFonts w:ascii="Times New Roman" w:eastAsia="Times New Roman" w:hAnsi="Times New Roman" w:cs="Times New Roman"/>
          <w:sz w:val="24"/>
          <w:szCs w:val="24"/>
          <w:lang w:eastAsia="sv-SE"/>
        </w:rPr>
        <w:t>, beroende på om undervisningsspråket är svenska eller engelska. För inresande </w:t>
      </w:r>
      <w:r w:rsidRPr="00DF5782">
        <w:rPr>
          <w:rFonts w:ascii="Times New Roman" w:eastAsia="Times New Roman" w:hAnsi="Times New Roman" w:cs="Times New Roman"/>
          <w:i/>
          <w:iCs/>
          <w:sz w:val="24"/>
          <w:szCs w:val="24"/>
          <w:lang w:eastAsia="sv-SE"/>
        </w:rPr>
        <w:t>utbytesstudenter </w:t>
      </w:r>
      <w:r w:rsidRPr="00DF5782">
        <w:rPr>
          <w:rFonts w:ascii="Times New Roman" w:eastAsia="Times New Roman" w:hAnsi="Times New Roman" w:cs="Times New Roman"/>
          <w:sz w:val="24"/>
          <w:szCs w:val="24"/>
          <w:lang w:eastAsia="sv-SE"/>
        </w:rPr>
        <w:t>finns särskilda kanaler för anmälan till kurser.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257" w:history="1">
        <w:r w:rsidR="00DF5782" w:rsidRPr="00DF5782">
          <w:rPr>
            <w:rFonts w:ascii="Times New Roman" w:eastAsia="Times New Roman" w:hAnsi="Times New Roman" w:cs="Times New Roman"/>
            <w:color w:val="3F41DC"/>
            <w:sz w:val="24"/>
            <w:szCs w:val="24"/>
            <w:u w:val="single"/>
            <w:lang w:eastAsia="sv-SE"/>
          </w:rPr>
          <w:t>Anmälan och antagning</w:t>
        </w:r>
        <w:r w:rsidR="00DF5782" w:rsidRPr="00DF5782">
          <w:rPr>
            <w:rFonts w:ascii="Times New Roman" w:eastAsia="Times New Roman" w:hAnsi="Times New Roman" w:cs="Times New Roman"/>
            <w:color w:val="3F41DC"/>
            <w:sz w:val="24"/>
            <w:szCs w:val="24"/>
            <w:lang w:eastAsia="sv-SE"/>
          </w:rPr>
          <w:br/>
        </w:r>
      </w:hyperlink>
      <w:hyperlink r:id="rId258" w:history="1">
        <w:r w:rsidR="00DF5782" w:rsidRPr="00DF5782">
          <w:rPr>
            <w:rFonts w:ascii="Times New Roman" w:eastAsia="Times New Roman" w:hAnsi="Times New Roman" w:cs="Times New Roman"/>
            <w:color w:val="3F41DC"/>
            <w:sz w:val="24"/>
            <w:szCs w:val="24"/>
            <w:u w:val="single"/>
            <w:lang w:eastAsia="sv-SE"/>
          </w:rPr>
          <w:t>www.antagning.se</w:t>
        </w:r>
        <w:r w:rsidR="00DF5782" w:rsidRPr="00DF5782">
          <w:rPr>
            <w:rFonts w:ascii="Times New Roman" w:eastAsia="Times New Roman" w:hAnsi="Times New Roman" w:cs="Times New Roman"/>
            <w:color w:val="3F41DC"/>
            <w:sz w:val="24"/>
            <w:szCs w:val="24"/>
            <w:lang w:eastAsia="sv-SE"/>
          </w:rPr>
          <w:br/>
        </w:r>
      </w:hyperlink>
      <w:hyperlink r:id="rId259" w:history="1">
        <w:r w:rsidR="00DF5782" w:rsidRPr="00DF5782">
          <w:rPr>
            <w:rFonts w:ascii="Times New Roman" w:eastAsia="Times New Roman" w:hAnsi="Times New Roman" w:cs="Times New Roman"/>
            <w:color w:val="3F41DC"/>
            <w:sz w:val="24"/>
            <w:szCs w:val="24"/>
            <w:u w:val="single"/>
            <w:lang w:eastAsia="sv-SE"/>
          </w:rPr>
          <w:t>www.universityadmissions.se</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260" w:anchor="kursstart7"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2C7581">
      <w:pPr>
        <w:pStyle w:val="Heading3"/>
      </w:pPr>
      <w:r w:rsidRPr="00DF5782">
        <w:t>7.3 Antagning till kurstillfälle</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centrala antagningen handläggs av UHR enligt uppdrag.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 krav på särskild behörighet som ställs ska vara helt nödvändiga för att studenten ska kunna tillgodogöra sig utbildningen.” (Högskoleförordningen (1993:100) 7 kap.)</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proofErr w:type="gramStart"/>
      <w:r w:rsidRPr="00DF5782">
        <w:rPr>
          <w:rFonts w:ascii="Helvetica" w:eastAsia="Times New Roman" w:hAnsi="Helvetica" w:cs="Helvetica"/>
          <w:b/>
          <w:bCs/>
          <w:color w:val="302F2F"/>
          <w:sz w:val="20"/>
          <w:szCs w:val="20"/>
          <w:lang w:eastAsia="sv-SE"/>
        </w:rPr>
        <w:t>Undantag</w:t>
      </w:r>
      <w:proofErr w:type="gramEnd"/>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högskola skall göra undantag från något eller några behörighetsvillkor, om sökanden har förutsättningar att tillgodogöra sig utbildningen utan att uppfylla behörighetsvillkoren.” (Högskoleförordningen (1993:100) 7 kap.)</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Villkorad antagning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Antagning kan göras även om inte förkunskapskraven är uppfyllda vid beslutet om antagning, men det kan då krävas att vissa villkor är uppfyllda vid kursstart.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Svara på antagningsbesked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antagning får den antagna ett antagningsbesked. Om den antagna måste svara ska antagningsbeskedet ange</w:t>
      </w:r>
    </w:p>
    <w:p w:rsidR="00DF5782" w:rsidRPr="00DF5782" w:rsidRDefault="00DF5782" w:rsidP="00DF5782">
      <w:pPr>
        <w:numPr>
          <w:ilvl w:val="0"/>
          <w:numId w:val="9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när svaret senast ska inkomma och</w:t>
      </w:r>
    </w:p>
    <w:p w:rsidR="00DF5782" w:rsidRPr="00DF5782" w:rsidRDefault="00DF5782" w:rsidP="00DF5782">
      <w:pPr>
        <w:numPr>
          <w:ilvl w:val="0"/>
          <w:numId w:val="9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den sökande ska svara via </w:t>
      </w:r>
      <w:hyperlink r:id="rId261" w:history="1">
        <w:r w:rsidRPr="00DF5782">
          <w:rPr>
            <w:rFonts w:ascii="Times New Roman" w:eastAsia="Times New Roman" w:hAnsi="Times New Roman" w:cs="Times New Roman"/>
            <w:color w:val="3F41DC"/>
            <w:sz w:val="24"/>
            <w:szCs w:val="24"/>
            <w:u w:val="single"/>
            <w:lang w:eastAsia="sv-SE"/>
          </w:rPr>
          <w:t>www.antagning.se</w:t>
        </w:r>
      </w:hyperlink>
      <w:r w:rsidRPr="00DF5782">
        <w:rPr>
          <w:rFonts w:ascii="Times New Roman" w:eastAsia="Times New Roman" w:hAnsi="Times New Roman" w:cs="Times New Roman"/>
          <w:sz w:val="24"/>
          <w:szCs w:val="24"/>
          <w:u w:val="single"/>
          <w:lang w:eastAsia="sv-SE"/>
        </w:rPr>
        <w:t>,</w:t>
      </w:r>
      <w:r w:rsidRPr="00DF5782">
        <w:rPr>
          <w:rFonts w:ascii="Times New Roman" w:eastAsia="Times New Roman" w:hAnsi="Times New Roman" w:cs="Times New Roman"/>
          <w:sz w:val="24"/>
          <w:szCs w:val="24"/>
          <w:lang w:eastAsia="sv-SE"/>
        </w:rPr>
        <w:t> </w:t>
      </w:r>
      <w:hyperlink r:id="rId262" w:history="1">
        <w:r w:rsidRPr="00DF5782">
          <w:rPr>
            <w:rFonts w:ascii="Times New Roman" w:eastAsia="Times New Roman" w:hAnsi="Times New Roman" w:cs="Times New Roman"/>
            <w:color w:val="3F41DC"/>
            <w:sz w:val="24"/>
            <w:szCs w:val="24"/>
            <w:u w:val="single"/>
            <w:lang w:eastAsia="sv-SE"/>
          </w:rPr>
          <w:t>www.universityadmissions.se</w:t>
        </w:r>
      </w:hyperlink>
      <w:r w:rsidRPr="00DF5782">
        <w:rPr>
          <w:rFonts w:ascii="Times New Roman" w:eastAsia="Times New Roman" w:hAnsi="Times New Roman" w:cs="Times New Roman"/>
          <w:sz w:val="24"/>
          <w:szCs w:val="24"/>
          <w:lang w:eastAsia="sv-SE"/>
        </w:rPr>
        <w:t> eller på annat sätt.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sökande som antagits till en kurs och tackat ja, men som inte tänker läsa kursen, ska så snart som möjligt tacka nej via </w:t>
      </w:r>
      <w:hyperlink r:id="rId263" w:history="1">
        <w:r w:rsidRPr="00DF5782">
          <w:rPr>
            <w:rFonts w:ascii="Times New Roman" w:eastAsia="Times New Roman" w:hAnsi="Times New Roman" w:cs="Times New Roman"/>
            <w:color w:val="3F41DC"/>
            <w:sz w:val="24"/>
            <w:szCs w:val="24"/>
            <w:u w:val="single"/>
            <w:lang w:eastAsia="sv-SE"/>
          </w:rPr>
          <w:t>www.antagning.se</w:t>
        </w:r>
      </w:hyperlink>
      <w:r w:rsidRPr="00DF5782">
        <w:rPr>
          <w:rFonts w:ascii="Times New Roman" w:eastAsia="Times New Roman" w:hAnsi="Times New Roman" w:cs="Times New Roman"/>
          <w:sz w:val="24"/>
          <w:szCs w:val="24"/>
          <w:lang w:eastAsia="sv-SE"/>
        </w:rPr>
        <w:t> eller </w:t>
      </w:r>
      <w:hyperlink r:id="rId264" w:history="1">
        <w:r w:rsidRPr="00DF5782">
          <w:rPr>
            <w:rFonts w:ascii="Times New Roman" w:eastAsia="Times New Roman" w:hAnsi="Times New Roman" w:cs="Times New Roman"/>
            <w:color w:val="3F41DC"/>
            <w:sz w:val="24"/>
            <w:szCs w:val="24"/>
            <w:u w:val="single"/>
            <w:lang w:eastAsia="sv-SE"/>
          </w:rPr>
          <w:t>www.universityadmissions.se</w:t>
        </w:r>
      </w:hyperlink>
      <w:r w:rsidRPr="00DF5782">
        <w:rPr>
          <w:rFonts w:ascii="Times New Roman" w:eastAsia="Times New Roman" w:hAnsi="Times New Roman" w:cs="Times New Roman"/>
          <w:sz w:val="24"/>
          <w:szCs w:val="24"/>
          <w:lang w:eastAsia="sv-SE"/>
        </w:rPr>
        <w:t>. Ett sådant återbud tolkas som ett besked från studenten att hen inte vill gå utbildningen.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Styrelsen för SLU har beslutat om en antagningsordning för tillträde till utbildning på grundnivå och avancerad nivå vid SLU, se länkar.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SLU följer </w:t>
      </w:r>
      <w:proofErr w:type="spellStart"/>
      <w:r w:rsidRPr="00DF5782">
        <w:rPr>
          <w:rFonts w:ascii="Times New Roman" w:eastAsia="Times New Roman" w:hAnsi="Times New Roman" w:cs="Times New Roman"/>
          <w:sz w:val="24"/>
          <w:szCs w:val="24"/>
          <w:lang w:eastAsia="sv-SE"/>
        </w:rPr>
        <w:t>UHR:s</w:t>
      </w:r>
      <w:proofErr w:type="spellEnd"/>
      <w:r w:rsidRPr="00DF5782">
        <w:rPr>
          <w:rFonts w:ascii="Times New Roman" w:eastAsia="Times New Roman" w:hAnsi="Times New Roman" w:cs="Times New Roman"/>
          <w:sz w:val="24"/>
          <w:szCs w:val="24"/>
          <w:lang w:eastAsia="sv-SE"/>
        </w:rPr>
        <w:t xml:space="preserve"> riktlinjer och </w:t>
      </w:r>
      <w:proofErr w:type="spellStart"/>
      <w:r w:rsidRPr="00DF5782">
        <w:rPr>
          <w:rFonts w:ascii="Times New Roman" w:eastAsia="Times New Roman" w:hAnsi="Times New Roman" w:cs="Times New Roman"/>
          <w:sz w:val="24"/>
          <w:szCs w:val="24"/>
          <w:lang w:eastAsia="sv-SE"/>
        </w:rPr>
        <w:t>SUHF:s</w:t>
      </w:r>
      <w:proofErr w:type="spellEnd"/>
      <w:r w:rsidRPr="00DF5782">
        <w:rPr>
          <w:rFonts w:ascii="Times New Roman" w:eastAsia="Times New Roman" w:hAnsi="Times New Roman" w:cs="Times New Roman"/>
          <w:sz w:val="24"/>
          <w:szCs w:val="24"/>
          <w:lang w:eastAsia="sv-SE"/>
        </w:rPr>
        <w:t xml:space="preserve"> rekommendationer på området.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Kurspaket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Antagning till ett kurspaket avser antagning till alla de kurser som ingår i kurspaketet. Vanligtvis är antagningen villkorad med att studenten fullföljer kurserna i avsedd ordning.</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Antagen med villkor och Canvas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Tidig åtkomst i kursrummet i Canvas omfattar även studenter som antagits med villkor. Det innebär </w:t>
      </w:r>
      <w:r w:rsidRPr="00DF5782">
        <w:rPr>
          <w:rFonts w:ascii="Times New Roman" w:eastAsia="Times New Roman" w:hAnsi="Times New Roman" w:cs="Times New Roman"/>
          <w:b/>
          <w:bCs/>
          <w:sz w:val="24"/>
          <w:szCs w:val="24"/>
          <w:lang w:eastAsia="sv-SE"/>
        </w:rPr>
        <w:t>inte</w:t>
      </w:r>
      <w:r w:rsidRPr="00DF5782">
        <w:rPr>
          <w:rFonts w:ascii="Times New Roman" w:eastAsia="Times New Roman" w:hAnsi="Times New Roman" w:cs="Times New Roman"/>
          <w:sz w:val="24"/>
          <w:szCs w:val="24"/>
          <w:lang w:eastAsia="sv-SE"/>
        </w:rPr>
        <w:t xml:space="preserve"> automatisk rätt att bli registrerad på kursen. Den som är antagen med villkor måste fortfarande visa att hen uppfyller villkoren för att sedan bli registrerad på kursen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Reservantagning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Via </w:t>
      </w:r>
      <w:hyperlink r:id="rId265" w:history="1">
        <w:r w:rsidRPr="00DF5782">
          <w:rPr>
            <w:rFonts w:ascii="Times New Roman" w:eastAsia="Times New Roman" w:hAnsi="Times New Roman" w:cs="Times New Roman"/>
            <w:color w:val="3F41DC"/>
            <w:sz w:val="24"/>
            <w:szCs w:val="24"/>
            <w:u w:val="single"/>
            <w:lang w:eastAsia="sv-SE"/>
          </w:rPr>
          <w:t>www.antagning.se</w:t>
        </w:r>
      </w:hyperlink>
      <w:r w:rsidRPr="00DF5782">
        <w:rPr>
          <w:rFonts w:ascii="Times New Roman" w:eastAsia="Times New Roman" w:hAnsi="Times New Roman" w:cs="Times New Roman"/>
          <w:sz w:val="24"/>
          <w:szCs w:val="24"/>
          <w:lang w:eastAsia="sv-SE"/>
        </w:rPr>
        <w:t> eller </w:t>
      </w:r>
      <w:hyperlink r:id="rId266" w:history="1">
        <w:r w:rsidRPr="00DF5782">
          <w:rPr>
            <w:rFonts w:ascii="Times New Roman" w:eastAsia="Times New Roman" w:hAnsi="Times New Roman" w:cs="Times New Roman"/>
            <w:color w:val="3F41DC"/>
            <w:sz w:val="24"/>
            <w:szCs w:val="24"/>
            <w:u w:val="single"/>
            <w:lang w:eastAsia="sv-SE"/>
          </w:rPr>
          <w:t>www.universityadmissions.se</w:t>
        </w:r>
      </w:hyperlink>
      <w:r w:rsidRPr="00DF5782">
        <w:rPr>
          <w:rFonts w:ascii="Times New Roman" w:eastAsia="Times New Roman" w:hAnsi="Times New Roman" w:cs="Times New Roman"/>
          <w:sz w:val="24"/>
          <w:szCs w:val="24"/>
          <w:lang w:eastAsia="sv-SE"/>
        </w:rPr>
        <w:t> ser studenten sin eventuella reservplats. Kursansvarig institution kallar studenten via e-post, om studenten får plats på kursen. Studenten måste svara inom 24 timmar efter erbjudande om plats i reservantagningen.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Sen antagning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normalfallet är alla kurstillfällen öppna för sen antagning i två veckor efter kursstart – om det finns lediga kursplatser. Därefter stängs möjligheten till sen antagning om inte institutionsstudierektorn (motsvarande) på kursansvarig institution begär undantag. Kurser för självständigt arbete (examensarbete) är generellt undantagna från den regeln. För dessa EX-klassade kurser antas en student som reserv om antagningen görs två veckor efter kursstart. Berörd kursledare avgör om sedan om studenter kan påbörja kursen.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ska</w:t>
      </w:r>
    </w:p>
    <w:p w:rsidR="00DF5782" w:rsidRPr="00DF5782" w:rsidRDefault="00DF5782" w:rsidP="00DF5782">
      <w:pPr>
        <w:numPr>
          <w:ilvl w:val="0"/>
          <w:numId w:val="9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tacka ja eller nej till erbjuden plats (inom 24 timmar vid reservantagning),</w:t>
      </w:r>
    </w:p>
    <w:p w:rsidR="00DF5782" w:rsidRPr="00DF5782" w:rsidRDefault="00DF5782" w:rsidP="00DF5782">
      <w:pPr>
        <w:numPr>
          <w:ilvl w:val="0"/>
          <w:numId w:val="9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senast vid kursstart uppfylla eventuella villkor i beslutet om antagning,</w:t>
      </w:r>
    </w:p>
    <w:p w:rsidR="00DF5782" w:rsidRPr="00DF5782" w:rsidRDefault="00DF5782" w:rsidP="00DF5782">
      <w:pPr>
        <w:numPr>
          <w:ilvl w:val="0"/>
          <w:numId w:val="9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sz w:val="24"/>
          <w:szCs w:val="24"/>
          <w:lang w:eastAsia="sv-SE"/>
        </w:rPr>
        <w:t>visa den kursansvariga institutionen att villkoren är uppfyllda.</w:t>
      </w:r>
      <w:proofErr w:type="gramEnd"/>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Antagningschefen beslutar om (Verksamhetsstödets delegationsordning)</w:t>
      </w:r>
    </w:p>
    <w:p w:rsidR="00DF5782" w:rsidRPr="00DF5782" w:rsidRDefault="00DF5782" w:rsidP="00DF5782">
      <w:pPr>
        <w:numPr>
          <w:ilvl w:val="0"/>
          <w:numId w:val="9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sz w:val="24"/>
          <w:szCs w:val="24"/>
          <w:lang w:eastAsia="sv-SE"/>
        </w:rPr>
        <w:t>antagning till utbildning på grundnivå och avancerad nivå inkl. antagning med villkor,</w:t>
      </w:r>
      <w:proofErr w:type="gramEnd"/>
    </w:p>
    <w:p w:rsidR="00DF5782" w:rsidRPr="00DF5782" w:rsidRDefault="00DF5782" w:rsidP="00DF5782">
      <w:pPr>
        <w:numPr>
          <w:ilvl w:val="0"/>
          <w:numId w:val="9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sz w:val="24"/>
          <w:szCs w:val="24"/>
          <w:lang w:eastAsia="sv-SE"/>
        </w:rPr>
        <w:t>undantag från behörighetsvillkor.</w:t>
      </w:r>
      <w:proofErr w:type="gramEnd"/>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Kursledaren eller den kursledaren utser ska vid behov</w:t>
      </w:r>
    </w:p>
    <w:p w:rsidR="00DF5782" w:rsidRPr="00DF5782" w:rsidRDefault="00DF5782" w:rsidP="00DF5782">
      <w:pPr>
        <w:numPr>
          <w:ilvl w:val="0"/>
          <w:numId w:val="9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kontrollera vid kursstart att studenten uppfyller villkoren i beslutet om antagning, (om en behörighetsgivande kurs ges i direkt anslutning till en annan kurs, ska bedömningen av studentens förutsättningar att genomföra den senare kursen inte försämras av att hens resultat från föregående kurs inte hunnit betygsättas och rapporteras)</w:t>
      </w:r>
    </w:p>
    <w:p w:rsidR="00DF5782" w:rsidRPr="00DF5782" w:rsidRDefault="00DF5782" w:rsidP="00DF5782">
      <w:pPr>
        <w:numPr>
          <w:ilvl w:val="0"/>
          <w:numId w:val="9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informera studenten om att registrering på kursen inte är möjlig i det fall villkoren inte är uppfyllda,</w:t>
      </w:r>
    </w:p>
    <w:p w:rsidR="00DF5782" w:rsidRPr="00DF5782" w:rsidRDefault="00DF5782" w:rsidP="00DF5782">
      <w:pPr>
        <w:numPr>
          <w:ilvl w:val="0"/>
          <w:numId w:val="9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kalla reserver via e-post enligt </w:t>
      </w:r>
      <w:proofErr w:type="spellStart"/>
      <w:r w:rsidRPr="00DF5782">
        <w:rPr>
          <w:rFonts w:ascii="Times New Roman" w:eastAsia="Times New Roman" w:hAnsi="Times New Roman" w:cs="Times New Roman"/>
          <w:sz w:val="24"/>
          <w:szCs w:val="24"/>
          <w:lang w:eastAsia="sv-SE"/>
        </w:rPr>
        <w:t>NyA</w:t>
      </w:r>
      <w:proofErr w:type="spellEnd"/>
      <w:r w:rsidRPr="00DF5782">
        <w:rPr>
          <w:rFonts w:ascii="Times New Roman" w:eastAsia="Times New Roman" w:hAnsi="Times New Roman" w:cs="Times New Roman"/>
          <w:sz w:val="24"/>
          <w:szCs w:val="24"/>
          <w:lang w:eastAsia="sv-SE"/>
        </w:rPr>
        <w:t>-webben.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 </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sökande får e-post om att antagningsbesked finns tillgängligt via ”Mina sidor” i </w:t>
      </w:r>
      <w:hyperlink r:id="rId267" w:history="1">
        <w:r w:rsidRPr="00DF5782">
          <w:rPr>
            <w:rFonts w:ascii="Times New Roman" w:eastAsia="Times New Roman" w:hAnsi="Times New Roman" w:cs="Times New Roman"/>
            <w:color w:val="3F41DC"/>
            <w:sz w:val="24"/>
            <w:szCs w:val="24"/>
            <w:u w:val="single"/>
            <w:lang w:eastAsia="sv-SE"/>
          </w:rPr>
          <w:t>www.antagning.se</w:t>
        </w:r>
      </w:hyperlink>
      <w:r w:rsidRPr="00DF5782">
        <w:rPr>
          <w:rFonts w:ascii="Times New Roman" w:eastAsia="Times New Roman" w:hAnsi="Times New Roman" w:cs="Times New Roman"/>
          <w:sz w:val="24"/>
          <w:szCs w:val="24"/>
          <w:lang w:eastAsia="sv-SE"/>
        </w:rPr>
        <w:t> eller </w:t>
      </w:r>
      <w:hyperlink r:id="rId268" w:history="1">
        <w:r w:rsidRPr="00DF5782">
          <w:rPr>
            <w:rFonts w:ascii="Times New Roman" w:eastAsia="Times New Roman" w:hAnsi="Times New Roman" w:cs="Times New Roman"/>
            <w:color w:val="3F41DC"/>
            <w:sz w:val="24"/>
            <w:szCs w:val="24"/>
            <w:u w:val="single"/>
            <w:lang w:eastAsia="sv-SE"/>
          </w:rPr>
          <w:t>www.universityadmissions.se</w:t>
        </w:r>
      </w:hyperlink>
      <w:r w:rsidRPr="00DF5782">
        <w:rPr>
          <w:rFonts w:ascii="Times New Roman" w:eastAsia="Times New Roman" w:hAnsi="Times New Roman" w:cs="Times New Roman"/>
          <w:sz w:val="24"/>
          <w:szCs w:val="24"/>
          <w:lang w:eastAsia="sv-SE"/>
        </w:rPr>
        <w:t>. Kursansvarig institution kallar studenten via e-post, om studenten får plats på kursen genom reservantagning.</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269" w:history="1">
        <w:r w:rsidR="00DF5782" w:rsidRPr="00DF5782">
          <w:rPr>
            <w:rFonts w:ascii="Times New Roman" w:eastAsia="Times New Roman" w:hAnsi="Times New Roman" w:cs="Times New Roman"/>
            <w:color w:val="3F41DC"/>
            <w:sz w:val="24"/>
            <w:szCs w:val="24"/>
            <w:u w:val="single"/>
            <w:lang w:eastAsia="sv-SE"/>
          </w:rPr>
          <w:t>Anmälan och antagning</w:t>
        </w:r>
        <w:r w:rsidR="00DF5782" w:rsidRPr="00DF5782">
          <w:rPr>
            <w:rFonts w:ascii="Times New Roman" w:eastAsia="Times New Roman" w:hAnsi="Times New Roman" w:cs="Times New Roman"/>
            <w:color w:val="3F41DC"/>
            <w:sz w:val="24"/>
            <w:szCs w:val="24"/>
            <w:lang w:eastAsia="sv-SE"/>
          </w:rPr>
          <w:br/>
        </w:r>
      </w:hyperlink>
      <w:hyperlink r:id="rId270" w:tgtFrame="_blank" w:history="1">
        <w:r w:rsidR="00DF5782" w:rsidRPr="00DF5782">
          <w:rPr>
            <w:rFonts w:ascii="Times New Roman" w:eastAsia="Times New Roman" w:hAnsi="Times New Roman" w:cs="Times New Roman"/>
            <w:color w:val="3F41DC"/>
            <w:sz w:val="24"/>
            <w:szCs w:val="24"/>
            <w:u w:val="single"/>
            <w:lang w:eastAsia="sv-SE"/>
          </w:rPr>
          <w:t>Antagningsordning för tillträde till utbildning på grundnivå och avancerad nivå</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271" w:anchor="kursstart7"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154302">
      <w:pPr>
        <w:pStyle w:val="Heading3"/>
      </w:pPr>
      <w:r w:rsidRPr="00DF5782">
        <w:t>7.4 Kursstart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Varje kurstillfälle har någon form av </w:t>
      </w:r>
      <w:r w:rsidRPr="00DF5782">
        <w:rPr>
          <w:rFonts w:ascii="Times New Roman" w:eastAsia="Times New Roman" w:hAnsi="Times New Roman" w:cs="Times New Roman"/>
          <w:i/>
          <w:iCs/>
          <w:sz w:val="24"/>
          <w:szCs w:val="24"/>
          <w:lang w:eastAsia="sv-SE"/>
        </w:rPr>
        <w:t>kursstart</w:t>
      </w:r>
      <w:r w:rsidRPr="00DF5782">
        <w:rPr>
          <w:rFonts w:ascii="Times New Roman" w:eastAsia="Times New Roman" w:hAnsi="Times New Roman" w:cs="Times New Roman"/>
          <w:sz w:val="24"/>
          <w:szCs w:val="24"/>
          <w:lang w:eastAsia="sv-SE"/>
        </w:rPr>
        <w:t> som inleder kursen. Kursstarten kan arrangeras på olika sätt.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Tidig och tydlig information är viktigt för att ge studenterna goda förutsättningar att genomföra utbildningen med ett bra resultat.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Vid kursstart</w:t>
      </w:r>
    </w:p>
    <w:p w:rsidR="00DF5782" w:rsidRPr="00DF5782" w:rsidRDefault="00DF5782" w:rsidP="00DF5782">
      <w:pPr>
        <w:numPr>
          <w:ilvl w:val="0"/>
          <w:numId w:val="9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Studenterna får en genomgång av kursens mål och betygskriterier, som finns tillgängliga i skriftlig form, se avsnitt </w:t>
      </w:r>
      <w:hyperlink r:id="rId272" w:anchor="larare45" w:history="1">
        <w:r w:rsidRPr="00DF5782">
          <w:rPr>
            <w:rFonts w:ascii="Times New Roman" w:eastAsia="Times New Roman" w:hAnsi="Times New Roman" w:cs="Times New Roman"/>
            <w:color w:val="3F41DC"/>
            <w:sz w:val="24"/>
            <w:szCs w:val="24"/>
            <w:u w:val="single"/>
            <w:lang w:eastAsia="sv-SE"/>
          </w:rPr>
          <w:t>4.5 Examinator</w:t>
        </w:r>
      </w:hyperlink>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9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Samtliga krav för godkänd kurs görs tydliga för det aktuella kurstillfället, se avsnitt </w:t>
      </w:r>
      <w:hyperlink r:id="rId273" w:anchor="examination81" w:history="1">
        <w:r w:rsidRPr="00DF5782">
          <w:rPr>
            <w:rFonts w:ascii="Times New Roman" w:eastAsia="Times New Roman" w:hAnsi="Times New Roman" w:cs="Times New Roman"/>
            <w:color w:val="3F41DC"/>
            <w:sz w:val="24"/>
            <w:szCs w:val="24"/>
            <w:u w:val="single"/>
            <w:lang w:eastAsia="sv-SE"/>
          </w:rPr>
          <w:t>8.1 Examination (prov) och betygssättning</w:t>
        </w:r>
      </w:hyperlink>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9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Fullständigt schema finns tillgängligt i skriftlig form. Schemat ger information om</w:t>
      </w:r>
    </w:p>
    <w:p w:rsidR="00DF5782" w:rsidRPr="00DF5782" w:rsidRDefault="00DF5782" w:rsidP="00DF5782">
      <w:pPr>
        <w:numPr>
          <w:ilvl w:val="1"/>
          <w:numId w:val="99"/>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datum, tid och plats för ordinarie examination (prov inklusive inlämningar och motsvarande),</w:t>
      </w:r>
    </w:p>
    <w:p w:rsidR="00DF5782" w:rsidRPr="00DF5782" w:rsidRDefault="00DF5782" w:rsidP="00DF5782">
      <w:pPr>
        <w:numPr>
          <w:ilvl w:val="1"/>
          <w:numId w:val="99"/>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eventuella tidsgränser för högre betyg än godkänt, se avsnitt </w:t>
      </w:r>
      <w:hyperlink r:id="rId274" w:anchor="examination81" w:history="1">
        <w:r w:rsidRPr="00DF5782">
          <w:rPr>
            <w:rFonts w:ascii="Times New Roman" w:eastAsia="Times New Roman" w:hAnsi="Times New Roman" w:cs="Times New Roman"/>
            <w:color w:val="3F41DC"/>
            <w:sz w:val="24"/>
            <w:szCs w:val="24"/>
            <w:u w:val="single"/>
            <w:lang w:eastAsia="sv-SE"/>
          </w:rPr>
          <w:t>8.1 Examination (prov) och betygssättning</w:t>
        </w:r>
      </w:hyperlink>
    </w:p>
    <w:p w:rsidR="00DF5782" w:rsidRPr="00DF5782" w:rsidRDefault="00DF5782" w:rsidP="00DF5782">
      <w:pPr>
        <w:numPr>
          <w:ilvl w:val="1"/>
          <w:numId w:val="99"/>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datum för förnyad examination (första omprov) i anslutning till kurstillfället.</w:t>
      </w:r>
    </w:p>
    <w:p w:rsidR="00DF5782" w:rsidRPr="00DF5782" w:rsidRDefault="00DF5782" w:rsidP="00DF5782">
      <w:pPr>
        <w:numPr>
          <w:ilvl w:val="0"/>
          <w:numId w:val="9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Information ges om eventuell bonusgrundande uppgift och hur den genomförs, se avsnitt </w:t>
      </w:r>
      <w:hyperlink r:id="rId275" w:anchor="examination81" w:history="1">
        <w:r w:rsidRPr="00DF5782">
          <w:rPr>
            <w:rFonts w:ascii="Times New Roman" w:eastAsia="Times New Roman" w:hAnsi="Times New Roman" w:cs="Times New Roman"/>
            <w:color w:val="3F41DC"/>
            <w:sz w:val="24"/>
            <w:szCs w:val="24"/>
            <w:u w:val="single"/>
            <w:lang w:eastAsia="sv-SE"/>
          </w:rPr>
          <w:t>8.1 Examination (prov) och betygssättning</w:t>
        </w:r>
      </w:hyperlink>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9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kursen innebär särskilda kostnader för studenterna ska det framgå, se avsnitt </w:t>
      </w:r>
      <w:hyperlink r:id="rId276" w:anchor="studenter38" w:history="1">
        <w:r w:rsidRPr="00DF5782">
          <w:rPr>
            <w:rFonts w:ascii="Times New Roman" w:eastAsia="Times New Roman" w:hAnsi="Times New Roman" w:cs="Times New Roman"/>
            <w:color w:val="3F41DC"/>
            <w:sz w:val="24"/>
            <w:szCs w:val="24"/>
            <w:u w:val="single"/>
            <w:lang w:eastAsia="sv-SE"/>
          </w:rPr>
          <w:t>3.8 Studenters kostnader och ersättningar</w:t>
        </w:r>
      </w:hyperlink>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9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Tidigare kursvärderingar (utfall och eventuella åtgärder) redovisas.</w:t>
      </w:r>
    </w:p>
    <w:p w:rsidR="00DF5782" w:rsidRPr="00DF5782" w:rsidRDefault="00DF5782" w:rsidP="00DF5782">
      <w:pPr>
        <w:numPr>
          <w:ilvl w:val="0"/>
          <w:numId w:val="9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Information ges om hur kursvärdering ska ske, där bland annat en studentrepresentant ska utses, se avsnitt </w:t>
      </w:r>
      <w:hyperlink r:id="rId277" w:anchor="kvalitetssakring52" w:history="1">
        <w:r w:rsidRPr="00DF5782">
          <w:rPr>
            <w:rFonts w:ascii="Times New Roman" w:eastAsia="Times New Roman" w:hAnsi="Times New Roman" w:cs="Times New Roman"/>
            <w:color w:val="3F41DC"/>
            <w:sz w:val="24"/>
            <w:szCs w:val="24"/>
            <w:u w:val="single"/>
            <w:lang w:eastAsia="sv-SE"/>
          </w:rPr>
          <w:t>5.2 Kursvärdering</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självregistrering tillämpas – se avsnitt </w:t>
      </w:r>
      <w:hyperlink r:id="rId278" w:anchor="kursstart75" w:history="1">
        <w:r w:rsidRPr="00DF5782">
          <w:rPr>
            <w:rFonts w:ascii="Times New Roman" w:eastAsia="Times New Roman" w:hAnsi="Times New Roman" w:cs="Times New Roman"/>
            <w:color w:val="3F41DC"/>
            <w:sz w:val="24"/>
            <w:szCs w:val="24"/>
            <w:u w:val="single"/>
            <w:lang w:eastAsia="sv-SE"/>
          </w:rPr>
          <w:t>7.5 Registrering på kurstillfälle</w:t>
        </w:r>
      </w:hyperlink>
      <w:r w:rsidRPr="00DF5782">
        <w:rPr>
          <w:rFonts w:ascii="Times New Roman" w:eastAsia="Times New Roman" w:hAnsi="Times New Roman" w:cs="Times New Roman"/>
          <w:sz w:val="24"/>
          <w:szCs w:val="24"/>
          <w:lang w:eastAsia="sv-SE"/>
        </w:rPr>
        <w:t> – bör studenterna dessutom påminnas om att registrera sig på kursen.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Examinatorn ansvarar för att information om examination och betygssättning ges. Kursledaren ansvarar för övrig information och att kursinformationen enligt ovan finns tillgänglig på kurssidan inom angiven tid, om inte kursansvarig institution beslutet om annan hantering.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Den </w:t>
      </w:r>
      <w:proofErr w:type="gramStart"/>
      <w:r w:rsidRPr="00DF5782">
        <w:rPr>
          <w:rFonts w:ascii="Times New Roman" w:eastAsia="Times New Roman" w:hAnsi="Times New Roman" w:cs="Times New Roman"/>
          <w:sz w:val="24"/>
          <w:szCs w:val="24"/>
          <w:lang w:eastAsia="sv-SE"/>
        </w:rPr>
        <w:t>kursansvarig</w:t>
      </w:r>
      <w:proofErr w:type="gramEnd"/>
      <w:r w:rsidRPr="00DF5782">
        <w:rPr>
          <w:rFonts w:ascii="Times New Roman" w:eastAsia="Times New Roman" w:hAnsi="Times New Roman" w:cs="Times New Roman"/>
          <w:sz w:val="24"/>
          <w:szCs w:val="24"/>
          <w:lang w:eastAsia="sv-SE"/>
        </w:rPr>
        <w:t xml:space="preserve"> institutionen ska arkivera information om varje kurstillfälle enligt Bilaga 4: Arkivering av kursinformation.</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279" w:anchor="kursstart7"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154302">
      <w:pPr>
        <w:pStyle w:val="Heading3"/>
      </w:pPr>
      <w:r w:rsidRPr="00DF5782">
        <w:t>7.5 Registrering på kurstillfälle</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Registrering</w:t>
      </w:r>
      <w:r w:rsidRPr="00DF5782">
        <w:rPr>
          <w:rFonts w:ascii="Times New Roman" w:eastAsia="Times New Roman" w:hAnsi="Times New Roman" w:cs="Times New Roman"/>
          <w:sz w:val="24"/>
          <w:szCs w:val="24"/>
          <w:lang w:eastAsia="sv-SE"/>
        </w:rPr>
        <w:t xml:space="preserve"> bekräftar att studenten tar sin plats i </w:t>
      </w:r>
      <w:proofErr w:type="gramStart"/>
      <w:r w:rsidRPr="00DF5782">
        <w:rPr>
          <w:rFonts w:ascii="Times New Roman" w:eastAsia="Times New Roman" w:hAnsi="Times New Roman" w:cs="Times New Roman"/>
          <w:sz w:val="24"/>
          <w:szCs w:val="24"/>
          <w:lang w:eastAsia="sv-SE"/>
        </w:rPr>
        <w:t>besittning</w:t>
      </w:r>
      <w:proofErr w:type="gramEnd"/>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Självregistrering</w:t>
      </w:r>
      <w:r w:rsidRPr="00DF5782">
        <w:rPr>
          <w:rFonts w:ascii="Times New Roman" w:eastAsia="Times New Roman" w:hAnsi="Times New Roman" w:cs="Times New Roman"/>
          <w:sz w:val="24"/>
          <w:szCs w:val="24"/>
          <w:lang w:eastAsia="sv-SE"/>
        </w:rPr>
        <w:t> innebär att studenten själv registrerar sig på kursen.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Fortsättningsregistrering</w:t>
      </w:r>
      <w:r w:rsidRPr="00DF5782">
        <w:rPr>
          <w:rFonts w:ascii="Times New Roman" w:eastAsia="Times New Roman" w:hAnsi="Times New Roman" w:cs="Times New Roman"/>
          <w:sz w:val="24"/>
          <w:szCs w:val="24"/>
          <w:lang w:eastAsia="sv-SE"/>
        </w:rPr>
        <w:t> görs varje ny termin när en kurs löper över flera terminer.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Omregistrering</w:t>
      </w:r>
      <w:r w:rsidRPr="00DF5782">
        <w:rPr>
          <w:rFonts w:ascii="Times New Roman" w:eastAsia="Times New Roman" w:hAnsi="Times New Roman" w:cs="Times New Roman"/>
          <w:sz w:val="24"/>
          <w:szCs w:val="24"/>
          <w:lang w:eastAsia="sv-SE"/>
        </w:rPr>
        <w:t> kan göras när en student behöver följa (delar av) en kurs på nytt. Det behövs dock inte göras omregistrering för att studenten ska delta i förnyad tentamen, men studenten ska anmäla sig till tentamen på vanligt sätt.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Studenterna ska erbjudas självregistrering eller registreras av den kursansvariga institutionen snarast efter kursstart. Självregistrering är normen, men gäller inte för den första kursen på utbildningsprogram.</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Registrering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normalfallet är självregistreringen öppen fem (5) vardagar före kursstart och dagen för kursstart. Den kursansvariga institutionen kan bestämma andra tider för självregistreringen. För kurser med reservantagna studenter bör dock självregistreringen stänga vid kursstart, så att reserver kan kallas.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När den kursansvariga institutionen gör registreringen (det vill säga när självregistrering inte tillämpas) ska studenten registreras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snarast, dock senast tre vardagar efter kursstart eller tre vardagar efter att studenten påbörjade kursen.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Förlorad kursplats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student som uteblir från kursstart och inte har självregistrerat sig kan förlora sin plats på kursen, om hen inte i förväg har meddelat den kursansvariga institutionen skälen för att utebli från kursstarten. Vilka skäl som godtas anges i avsnitt </w:t>
      </w:r>
      <w:hyperlink r:id="rId280" w:anchor="examination86" w:history="1">
        <w:r w:rsidRPr="00DF5782">
          <w:rPr>
            <w:rFonts w:ascii="Times New Roman" w:eastAsia="Times New Roman" w:hAnsi="Times New Roman" w:cs="Times New Roman"/>
            <w:color w:val="3F41DC"/>
            <w:sz w:val="24"/>
            <w:szCs w:val="24"/>
            <w:u w:val="single"/>
            <w:lang w:eastAsia="sv-SE"/>
          </w:rPr>
          <w:t>8.6 Särskilda skäl</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Sen kursstart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en student inte har förlorat sin plats på en kurs som börjat, kan det vara möjligt att påbörja kursen efter kursstart.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Omregistrering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Omregistrering sker i mån av plats.</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Kursledaren ska besluta</w:t>
      </w:r>
    </w:p>
    <w:p w:rsidR="00DF5782" w:rsidRPr="00DF5782" w:rsidRDefault="00DF5782" w:rsidP="00DF5782">
      <w:pPr>
        <w:numPr>
          <w:ilvl w:val="0"/>
          <w:numId w:val="10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en antagen student förlorar sin kursplats; student ska meddelas per e-post,</w:t>
      </w:r>
    </w:p>
    <w:p w:rsidR="00DF5782" w:rsidRPr="00DF5782" w:rsidRDefault="00DF5782" w:rsidP="00DF5782">
      <w:pPr>
        <w:numPr>
          <w:ilvl w:val="0"/>
          <w:numId w:val="10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det är möjligt att påbörja en kurs efter kursstart; efter två (2) veckor krävs dock beslut av institutionsstudierektorn (motsvarande) på kursansvarig institution för att kunna göra sen antagning eller sen registrering, se avsnitt </w:t>
      </w:r>
      <w:hyperlink r:id="rId281" w:anchor="kursstart73" w:history="1">
        <w:r w:rsidRPr="00DF5782">
          <w:rPr>
            <w:rFonts w:ascii="Times New Roman" w:eastAsia="Times New Roman" w:hAnsi="Times New Roman" w:cs="Times New Roman"/>
            <w:color w:val="3F41DC"/>
            <w:sz w:val="24"/>
            <w:szCs w:val="24"/>
            <w:u w:val="single"/>
            <w:lang w:eastAsia="sv-SE"/>
          </w:rPr>
          <w:t>7.3 Antagning till kurstillfälle</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Utbildningsregistreringsroll med behörighet att arbeta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krävs för att kunna göra kursregistrering.</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Meddelande om förlorad kursplats kan formuleras enligt följande: ”Idag har </w:t>
      </w:r>
      <w:r w:rsidRPr="00DF5782">
        <w:rPr>
          <w:rFonts w:ascii="Times New Roman" w:eastAsia="Times New Roman" w:hAnsi="Times New Roman" w:cs="Times New Roman"/>
          <w:i/>
          <w:iCs/>
          <w:sz w:val="24"/>
          <w:szCs w:val="24"/>
          <w:lang w:eastAsia="sv-SE"/>
        </w:rPr>
        <w:t>kursen</w:t>
      </w:r>
      <w:r w:rsidRPr="00DF5782">
        <w:rPr>
          <w:rFonts w:ascii="Times New Roman" w:eastAsia="Times New Roman" w:hAnsi="Times New Roman" w:cs="Times New Roman"/>
          <w:sz w:val="24"/>
          <w:szCs w:val="24"/>
          <w:lang w:eastAsia="sv-SE"/>
        </w:rPr>
        <w:t> börjat. Du har inte registrerat dig och inte deltagit i kursstarten. Du har inte heller meddelat förhinder för att delta i kursstarten. Det medför att du har förlorat din plats på kursen och nu övergår platsen till en reserv.”</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282" w:anchor="kursstart7"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24562B">
      <w:pPr>
        <w:pStyle w:val="Heading3"/>
      </w:pPr>
      <w:r w:rsidRPr="00DF5782">
        <w:t>7.6 Avbrott på kurstillfälle</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Avbrott på kurs</w:t>
      </w:r>
      <w:r w:rsidRPr="00DF5782">
        <w:rPr>
          <w:rFonts w:ascii="Times New Roman" w:eastAsia="Times New Roman" w:hAnsi="Times New Roman" w:cs="Times New Roman"/>
          <w:sz w:val="24"/>
          <w:szCs w:val="24"/>
          <w:lang w:eastAsia="sv-SE"/>
        </w:rPr>
        <w:t> innebär att studenten avbryter definitivt sina studier på en kurs. Det kräver ett besked från studenten. Ett återbud som lämnats enligt via </w:t>
      </w:r>
      <w:hyperlink r:id="rId283" w:history="1">
        <w:r w:rsidRPr="00DF5782">
          <w:rPr>
            <w:rFonts w:ascii="Times New Roman" w:eastAsia="Times New Roman" w:hAnsi="Times New Roman" w:cs="Times New Roman"/>
            <w:color w:val="3F41DC"/>
            <w:sz w:val="24"/>
            <w:szCs w:val="24"/>
            <w:u w:val="single"/>
            <w:lang w:eastAsia="sv-SE"/>
          </w:rPr>
          <w:t>www.antagning.se</w:t>
        </w:r>
      </w:hyperlink>
      <w:r w:rsidRPr="00DF5782">
        <w:rPr>
          <w:rFonts w:ascii="Times New Roman" w:eastAsia="Times New Roman" w:hAnsi="Times New Roman" w:cs="Times New Roman"/>
          <w:sz w:val="24"/>
          <w:szCs w:val="24"/>
          <w:lang w:eastAsia="sv-SE"/>
        </w:rPr>
        <w:t> eller </w:t>
      </w:r>
      <w:hyperlink r:id="rId284" w:history="1">
        <w:r w:rsidRPr="00DF5782">
          <w:rPr>
            <w:rFonts w:ascii="Times New Roman" w:eastAsia="Times New Roman" w:hAnsi="Times New Roman" w:cs="Times New Roman"/>
            <w:color w:val="3F41DC"/>
            <w:sz w:val="24"/>
            <w:szCs w:val="24"/>
            <w:u w:val="single"/>
            <w:lang w:eastAsia="sv-SE"/>
          </w:rPr>
          <w:t>www.universityadmissions.se</w:t>
        </w:r>
      </w:hyperlink>
      <w:r w:rsidRPr="00DF5782">
        <w:rPr>
          <w:rFonts w:ascii="Times New Roman" w:eastAsia="Times New Roman" w:hAnsi="Times New Roman" w:cs="Times New Roman"/>
          <w:sz w:val="24"/>
          <w:szCs w:val="24"/>
          <w:lang w:eastAsia="sv-SE"/>
        </w:rPr>
        <w:t> tolkas som ett besked från studenten att hen inte vill gå utbildningen. Se </w:t>
      </w:r>
      <w:r w:rsidRPr="00DF5782">
        <w:rPr>
          <w:rFonts w:ascii="Times New Roman" w:eastAsia="Times New Roman" w:hAnsi="Times New Roman" w:cs="Times New Roman"/>
          <w:i/>
          <w:iCs/>
          <w:sz w:val="24"/>
          <w:szCs w:val="24"/>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en student vill avbryta en kurs </w:t>
      </w:r>
      <w:r w:rsidRPr="00DF5782">
        <w:rPr>
          <w:rFonts w:ascii="Times New Roman" w:eastAsia="Times New Roman" w:hAnsi="Times New Roman" w:cs="Times New Roman"/>
          <w:i/>
          <w:iCs/>
          <w:sz w:val="24"/>
          <w:szCs w:val="24"/>
          <w:lang w:eastAsia="sv-SE"/>
        </w:rPr>
        <w:t>inom tre veckor</w:t>
      </w:r>
      <w:r w:rsidRPr="00DF5782">
        <w:rPr>
          <w:rFonts w:ascii="Times New Roman" w:eastAsia="Times New Roman" w:hAnsi="Times New Roman" w:cs="Times New Roman"/>
          <w:sz w:val="24"/>
          <w:szCs w:val="24"/>
          <w:lang w:eastAsia="sv-SE"/>
        </w:rPr>
        <w:t> efter kursstart kallas det </w:t>
      </w:r>
      <w:r w:rsidRPr="00DF5782">
        <w:rPr>
          <w:rFonts w:ascii="Times New Roman" w:eastAsia="Times New Roman" w:hAnsi="Times New Roman" w:cs="Times New Roman"/>
          <w:i/>
          <w:iCs/>
          <w:sz w:val="24"/>
          <w:szCs w:val="24"/>
          <w:lang w:eastAsia="sv-SE"/>
        </w:rPr>
        <w:t>tidigt avbrott på kurs</w:t>
      </w:r>
      <w:r w:rsidRPr="00DF5782">
        <w:rPr>
          <w:rFonts w:ascii="Times New Roman" w:eastAsia="Times New Roman" w:hAnsi="Times New Roman" w:cs="Times New Roman"/>
          <w:sz w:val="24"/>
          <w:szCs w:val="24"/>
          <w:lang w:eastAsia="sv-SE"/>
        </w:rPr>
        <w:t>. Vid tidigt avbrott kan studenten söka till kursen igen vid ett senare tillfälle.</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en student vill avbryta en kurs </w:t>
      </w:r>
      <w:r w:rsidRPr="00DF5782">
        <w:rPr>
          <w:rFonts w:ascii="Times New Roman" w:eastAsia="Times New Roman" w:hAnsi="Times New Roman" w:cs="Times New Roman"/>
          <w:i/>
          <w:iCs/>
          <w:sz w:val="24"/>
          <w:szCs w:val="24"/>
          <w:lang w:eastAsia="sv-SE"/>
        </w:rPr>
        <w:t>senare än tre veckor</w:t>
      </w:r>
      <w:r w:rsidRPr="00DF5782">
        <w:rPr>
          <w:rFonts w:ascii="Times New Roman" w:eastAsia="Times New Roman" w:hAnsi="Times New Roman" w:cs="Times New Roman"/>
          <w:sz w:val="24"/>
          <w:szCs w:val="24"/>
          <w:lang w:eastAsia="sv-SE"/>
        </w:rPr>
        <w:t> efter kursstart kan studenten inte söka kursen igen. Om studenten ändå söker kursen kommer hen att uppmanas kontakta den kursansvariga institutionen för information om omregistrering och förnyad examination (omprov).</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ska</w:t>
      </w:r>
    </w:p>
    <w:p w:rsidR="00DF5782" w:rsidRPr="00DF5782" w:rsidRDefault="00DF5782" w:rsidP="00DF5782">
      <w:pPr>
        <w:numPr>
          <w:ilvl w:val="0"/>
          <w:numId w:val="10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själv anmäla tidigt avbrott (inom tre veckor efter kursstart) via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student” på studentwebben,</w:t>
      </w:r>
    </w:p>
    <w:p w:rsidR="00DF5782" w:rsidRPr="00DF5782" w:rsidRDefault="00DF5782" w:rsidP="00DF5782">
      <w:pPr>
        <w:numPr>
          <w:ilvl w:val="0"/>
          <w:numId w:val="10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meddela avbrott på kurs (senare än tre veckor efter kursstart) till den kursansvariga institutionen.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kursansvariga institutionen ska</w:t>
      </w:r>
    </w:p>
    <w:p w:rsidR="00DF5782" w:rsidRPr="00DF5782" w:rsidRDefault="00DF5782" w:rsidP="00DF5782">
      <w:pPr>
        <w:numPr>
          <w:ilvl w:val="0"/>
          <w:numId w:val="10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rapportera avbrott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för den student som avbryter studierna på kursen senare än tre veckor efter kursstart,</w:t>
      </w:r>
    </w:p>
    <w:p w:rsidR="00DF5782" w:rsidRPr="00DF5782" w:rsidRDefault="00DF5782" w:rsidP="00DF5782">
      <w:pPr>
        <w:numPr>
          <w:ilvl w:val="0"/>
          <w:numId w:val="10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ha en rutin för uppföljning av studenter som avbryter kursen inom tre veckor efter kursstart; det krävs dock ett besked från studenten för att ett avbrott ska kunna registreras.</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Treveckorskontrollen kan genomföras med en e-postförfrågan till de studenter som inte deltagit alls eller haft mycket låg närvaro/aktivitet under de tre första veckorna av kursperioden.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285" w:history="1">
        <w:r w:rsidR="00DF5782" w:rsidRPr="00DF5782">
          <w:rPr>
            <w:rFonts w:ascii="Times New Roman" w:eastAsia="Times New Roman" w:hAnsi="Times New Roman" w:cs="Times New Roman"/>
            <w:color w:val="3F41DC"/>
            <w:sz w:val="24"/>
            <w:szCs w:val="24"/>
            <w:u w:val="single"/>
            <w:lang w:eastAsia="sv-SE"/>
          </w:rPr>
          <w:t>Studieuppehåll och studieavbrott</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286" w:anchor="kursstart7" w:history="1">
        <w:r w:rsidR="00DF5782" w:rsidRPr="00DF5782">
          <w:rPr>
            <w:rFonts w:ascii="Times New Roman" w:eastAsia="Times New Roman" w:hAnsi="Times New Roman" w:cs="Times New Roman"/>
            <w:i/>
            <w:iCs/>
            <w:color w:val="3F41DC"/>
            <w:sz w:val="24"/>
            <w:szCs w:val="24"/>
            <w:lang w:eastAsia="sv-SE"/>
          </w:rPr>
          <w:t>Tillbaka till kapitlets början</w:t>
        </w:r>
      </w:hyperlink>
      <w:r w:rsidR="00DF5782" w:rsidRPr="00DF5782">
        <w:rPr>
          <w:rFonts w:ascii="Times New Roman" w:eastAsia="Times New Roman" w:hAnsi="Times New Roman" w:cs="Times New Roman"/>
          <w:sz w:val="24"/>
          <w:szCs w:val="24"/>
          <w:lang w:eastAsia="sv-SE"/>
        </w:rPr>
        <w:br/>
      </w:r>
      <w:hyperlink r:id="rId287" w:anchor="sidanstopp" w:history="1">
        <w:r w:rsidR="00DF5782" w:rsidRPr="00DF5782">
          <w:rPr>
            <w:rFonts w:ascii="Times New Roman" w:eastAsia="Times New Roman" w:hAnsi="Times New Roman" w:cs="Times New Roman"/>
            <w:i/>
            <w:iCs/>
            <w:color w:val="3F41DC"/>
            <w:sz w:val="24"/>
            <w:szCs w:val="24"/>
            <w:lang w:eastAsia="sv-SE"/>
          </w:rPr>
          <w:t>Tillbaka till dokumentets början</w:t>
        </w:r>
      </w:hyperlink>
    </w:p>
    <w:p w:rsidR="00DF5782" w:rsidRPr="00DF5782" w:rsidRDefault="00DF5782" w:rsidP="0057372F">
      <w:pPr>
        <w:pStyle w:val="Heading2"/>
      </w:pPr>
      <w:r w:rsidRPr="00DF5782">
        <w:t>8. Examination (prov) och obligatoriska moment</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288" w:anchor="examination81" w:history="1">
        <w:r w:rsidR="00DF5782" w:rsidRPr="00DF5782">
          <w:rPr>
            <w:rFonts w:ascii="Times New Roman" w:eastAsia="Times New Roman" w:hAnsi="Times New Roman" w:cs="Times New Roman"/>
            <w:color w:val="3F41DC"/>
            <w:sz w:val="24"/>
            <w:szCs w:val="24"/>
            <w:u w:val="single"/>
            <w:lang w:eastAsia="sv-SE"/>
          </w:rPr>
          <w:t>8.1 Examination (prov) och betygssättning</w:t>
        </w:r>
      </w:hyperlink>
      <w:r w:rsidR="00DF5782" w:rsidRPr="00DF5782">
        <w:rPr>
          <w:rFonts w:ascii="Times New Roman" w:eastAsia="Times New Roman" w:hAnsi="Times New Roman" w:cs="Times New Roman"/>
          <w:sz w:val="24"/>
          <w:szCs w:val="24"/>
          <w:lang w:eastAsia="sv-SE"/>
        </w:rPr>
        <w:br/>
      </w:r>
      <w:hyperlink r:id="rId289" w:anchor="examination82" w:history="1">
        <w:r w:rsidR="00DF5782" w:rsidRPr="00DF5782">
          <w:rPr>
            <w:rFonts w:ascii="Times New Roman" w:eastAsia="Times New Roman" w:hAnsi="Times New Roman" w:cs="Times New Roman"/>
            <w:color w:val="3F41DC"/>
            <w:sz w:val="24"/>
            <w:szCs w:val="24"/>
            <w:u w:val="single"/>
            <w:lang w:eastAsia="sv-SE"/>
          </w:rPr>
          <w:t>8.2 Tid, plats och anmälan för tentamen</w:t>
        </w:r>
      </w:hyperlink>
      <w:r w:rsidR="00DF5782" w:rsidRPr="00DF5782">
        <w:rPr>
          <w:rFonts w:ascii="Times New Roman" w:eastAsia="Times New Roman" w:hAnsi="Times New Roman" w:cs="Times New Roman"/>
          <w:sz w:val="24"/>
          <w:szCs w:val="24"/>
          <w:lang w:eastAsia="sv-SE"/>
        </w:rPr>
        <w:br/>
      </w:r>
      <w:hyperlink r:id="rId290" w:anchor="examination83" w:history="1">
        <w:r w:rsidR="00DF5782" w:rsidRPr="00DF5782">
          <w:rPr>
            <w:rFonts w:ascii="Times New Roman" w:eastAsia="Times New Roman" w:hAnsi="Times New Roman" w:cs="Times New Roman"/>
            <w:color w:val="3F41DC"/>
            <w:sz w:val="24"/>
            <w:szCs w:val="24"/>
            <w:u w:val="single"/>
            <w:lang w:eastAsia="sv-SE"/>
          </w:rPr>
          <w:t>8.3 Regler för skriftliga tentamina</w:t>
        </w:r>
      </w:hyperlink>
      <w:r w:rsidR="00DF5782" w:rsidRPr="00DF5782">
        <w:rPr>
          <w:rFonts w:ascii="Times New Roman" w:eastAsia="Times New Roman" w:hAnsi="Times New Roman" w:cs="Times New Roman"/>
          <w:sz w:val="24"/>
          <w:szCs w:val="24"/>
          <w:lang w:eastAsia="sv-SE"/>
        </w:rPr>
        <w:br/>
      </w:r>
      <w:hyperlink r:id="rId291" w:anchor="examination84" w:history="1">
        <w:r w:rsidR="00DF5782" w:rsidRPr="00DF5782">
          <w:rPr>
            <w:rFonts w:ascii="Times New Roman" w:eastAsia="Times New Roman" w:hAnsi="Times New Roman" w:cs="Times New Roman"/>
            <w:color w:val="3F41DC"/>
            <w:sz w:val="24"/>
            <w:szCs w:val="24"/>
            <w:u w:val="single"/>
            <w:lang w:eastAsia="sv-SE"/>
          </w:rPr>
          <w:t>8.4 Andra typer av examination (prov)</w:t>
        </w:r>
      </w:hyperlink>
      <w:r w:rsidR="00DF5782" w:rsidRPr="00DF5782">
        <w:rPr>
          <w:rFonts w:ascii="Times New Roman" w:eastAsia="Times New Roman" w:hAnsi="Times New Roman" w:cs="Times New Roman"/>
          <w:sz w:val="24"/>
          <w:szCs w:val="24"/>
          <w:lang w:eastAsia="sv-SE"/>
        </w:rPr>
        <w:br/>
      </w:r>
      <w:hyperlink r:id="rId292" w:anchor="examination85" w:history="1">
        <w:r w:rsidR="00DF5782" w:rsidRPr="00DF5782">
          <w:rPr>
            <w:rFonts w:ascii="Times New Roman" w:eastAsia="Times New Roman" w:hAnsi="Times New Roman" w:cs="Times New Roman"/>
            <w:color w:val="3F41DC"/>
            <w:sz w:val="24"/>
            <w:szCs w:val="24"/>
            <w:u w:val="single"/>
            <w:lang w:eastAsia="sv-SE"/>
          </w:rPr>
          <w:t>8.5 Obligatoriska moment</w:t>
        </w:r>
      </w:hyperlink>
      <w:r w:rsidR="00DF5782" w:rsidRPr="00DF5782">
        <w:rPr>
          <w:rFonts w:ascii="Times New Roman" w:eastAsia="Times New Roman" w:hAnsi="Times New Roman" w:cs="Times New Roman"/>
          <w:sz w:val="24"/>
          <w:szCs w:val="24"/>
          <w:lang w:eastAsia="sv-SE"/>
        </w:rPr>
        <w:br/>
      </w:r>
      <w:hyperlink r:id="rId293" w:anchor="examination86" w:history="1">
        <w:r w:rsidR="00DF5782" w:rsidRPr="00DF5782">
          <w:rPr>
            <w:rFonts w:ascii="Times New Roman" w:eastAsia="Times New Roman" w:hAnsi="Times New Roman" w:cs="Times New Roman"/>
            <w:color w:val="3F41DC"/>
            <w:sz w:val="24"/>
            <w:szCs w:val="24"/>
            <w:u w:val="single"/>
            <w:lang w:eastAsia="sv-SE"/>
          </w:rPr>
          <w:t>8.6 Särskilda skäl</w:t>
        </w:r>
      </w:hyperlink>
      <w:r w:rsidR="00DF5782" w:rsidRPr="00DF5782">
        <w:rPr>
          <w:rFonts w:ascii="Times New Roman" w:eastAsia="Times New Roman" w:hAnsi="Times New Roman" w:cs="Times New Roman"/>
          <w:sz w:val="24"/>
          <w:szCs w:val="24"/>
          <w:lang w:eastAsia="sv-SE"/>
        </w:rPr>
        <w:br/>
      </w:r>
      <w:hyperlink r:id="rId294" w:anchor="examination87" w:history="1">
        <w:r w:rsidR="00DF5782" w:rsidRPr="00DF5782">
          <w:rPr>
            <w:rFonts w:ascii="Times New Roman" w:eastAsia="Times New Roman" w:hAnsi="Times New Roman" w:cs="Times New Roman"/>
            <w:color w:val="3F41DC"/>
            <w:sz w:val="24"/>
            <w:szCs w:val="24"/>
            <w:u w:val="single"/>
            <w:lang w:eastAsia="sv-SE"/>
          </w:rPr>
          <w:t>8.7 Betygsbeslut</w:t>
        </w:r>
      </w:hyperlink>
      <w:r w:rsidR="00DF5782" w:rsidRPr="00DF5782">
        <w:rPr>
          <w:rFonts w:ascii="Times New Roman" w:eastAsia="Times New Roman" w:hAnsi="Times New Roman" w:cs="Times New Roman"/>
          <w:sz w:val="24"/>
          <w:szCs w:val="24"/>
          <w:lang w:eastAsia="sv-SE"/>
        </w:rPr>
        <w:br/>
      </w:r>
      <w:hyperlink r:id="rId295" w:anchor="examination88" w:history="1">
        <w:r w:rsidR="00DF5782" w:rsidRPr="00DF5782">
          <w:rPr>
            <w:rFonts w:ascii="Times New Roman" w:eastAsia="Times New Roman" w:hAnsi="Times New Roman" w:cs="Times New Roman"/>
            <w:color w:val="3F41DC"/>
            <w:sz w:val="24"/>
            <w:szCs w:val="24"/>
            <w:u w:val="single"/>
            <w:lang w:eastAsia="sv-SE"/>
          </w:rPr>
          <w:t>8.8 Resultatrapportering och dokumentation</w:t>
        </w:r>
      </w:hyperlink>
      <w:r w:rsidR="00DF5782" w:rsidRPr="00DF5782">
        <w:rPr>
          <w:rFonts w:ascii="Times New Roman" w:eastAsia="Times New Roman" w:hAnsi="Times New Roman" w:cs="Times New Roman"/>
          <w:sz w:val="24"/>
          <w:szCs w:val="24"/>
          <w:lang w:eastAsia="sv-SE"/>
        </w:rPr>
        <w:br/>
      </w:r>
      <w:hyperlink r:id="rId296" w:anchor="examination89" w:history="1">
        <w:r w:rsidR="00DF5782" w:rsidRPr="00DF5782">
          <w:rPr>
            <w:rFonts w:ascii="Times New Roman" w:eastAsia="Times New Roman" w:hAnsi="Times New Roman" w:cs="Times New Roman"/>
            <w:color w:val="3F41DC"/>
            <w:sz w:val="24"/>
            <w:szCs w:val="24"/>
            <w:u w:val="single"/>
            <w:lang w:eastAsia="sv-SE"/>
          </w:rPr>
          <w:t>8.9 Återkoppling och tentamensutlämning</w:t>
        </w:r>
      </w:hyperlink>
      <w:r w:rsidR="00DF5782" w:rsidRPr="00DF5782">
        <w:rPr>
          <w:rFonts w:ascii="Times New Roman" w:eastAsia="Times New Roman" w:hAnsi="Times New Roman" w:cs="Times New Roman"/>
          <w:sz w:val="24"/>
          <w:szCs w:val="24"/>
          <w:lang w:eastAsia="sv-SE"/>
        </w:rPr>
        <w:br/>
      </w:r>
      <w:hyperlink r:id="rId297" w:anchor="examination810" w:history="1">
        <w:r w:rsidR="00DF5782" w:rsidRPr="00DF5782">
          <w:rPr>
            <w:rFonts w:ascii="Times New Roman" w:eastAsia="Times New Roman" w:hAnsi="Times New Roman" w:cs="Times New Roman"/>
            <w:color w:val="3F41DC"/>
            <w:sz w:val="24"/>
            <w:szCs w:val="24"/>
            <w:u w:val="single"/>
            <w:lang w:eastAsia="sv-SE"/>
          </w:rPr>
          <w:t>8.10 Alternativt examinationstillfälle</w:t>
        </w:r>
      </w:hyperlink>
      <w:r w:rsidR="00DF5782" w:rsidRPr="00DF5782">
        <w:rPr>
          <w:rFonts w:ascii="Times New Roman" w:eastAsia="Times New Roman" w:hAnsi="Times New Roman" w:cs="Times New Roman"/>
          <w:sz w:val="24"/>
          <w:szCs w:val="24"/>
          <w:lang w:eastAsia="sv-SE"/>
        </w:rPr>
        <w:br/>
      </w:r>
      <w:hyperlink r:id="rId298" w:anchor="examination811" w:history="1">
        <w:r w:rsidR="00DF5782" w:rsidRPr="00DF5782">
          <w:rPr>
            <w:rFonts w:ascii="Times New Roman" w:eastAsia="Times New Roman" w:hAnsi="Times New Roman" w:cs="Times New Roman"/>
            <w:color w:val="3F41DC"/>
            <w:sz w:val="24"/>
            <w:szCs w:val="24"/>
            <w:u w:val="single"/>
            <w:lang w:eastAsia="sv-SE"/>
          </w:rPr>
          <w:t>8.11 Förnyad examination (omprov)</w:t>
        </w:r>
      </w:hyperlink>
      <w:r w:rsidR="00DF5782" w:rsidRPr="00DF5782">
        <w:rPr>
          <w:rFonts w:ascii="Times New Roman" w:eastAsia="Times New Roman" w:hAnsi="Times New Roman" w:cs="Times New Roman"/>
          <w:sz w:val="24"/>
          <w:szCs w:val="24"/>
          <w:lang w:eastAsia="sv-SE"/>
        </w:rPr>
        <w:br/>
      </w:r>
      <w:hyperlink r:id="rId299" w:anchor="examination812" w:history="1">
        <w:r w:rsidR="00DF5782" w:rsidRPr="00DF5782">
          <w:rPr>
            <w:rFonts w:ascii="Times New Roman" w:eastAsia="Times New Roman" w:hAnsi="Times New Roman" w:cs="Times New Roman"/>
            <w:color w:val="3F41DC"/>
            <w:sz w:val="24"/>
            <w:szCs w:val="24"/>
            <w:u w:val="single"/>
            <w:lang w:eastAsia="sv-SE"/>
          </w:rPr>
          <w:t>8.12 Begränsningar i förnyad examination (omprov)</w:t>
        </w:r>
      </w:hyperlink>
    </w:p>
    <w:p w:rsidR="00DF5782" w:rsidRPr="00DF5782" w:rsidRDefault="00DF5782" w:rsidP="001638FE">
      <w:pPr>
        <w:pStyle w:val="Heading3"/>
      </w:pPr>
      <w:r w:rsidRPr="00DF5782">
        <w:t>8.1 Examination (prov) och betygssättning</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finns olika former av </w:t>
      </w:r>
      <w:r w:rsidRPr="00DF5782">
        <w:rPr>
          <w:rFonts w:ascii="Times New Roman" w:eastAsia="Times New Roman" w:hAnsi="Times New Roman" w:cs="Times New Roman"/>
          <w:i/>
          <w:iCs/>
          <w:sz w:val="24"/>
          <w:szCs w:val="24"/>
          <w:lang w:eastAsia="sv-SE"/>
        </w:rPr>
        <w:t>examination</w:t>
      </w:r>
      <w:r w:rsidRPr="00DF5782">
        <w:rPr>
          <w:rFonts w:ascii="Times New Roman" w:eastAsia="Times New Roman" w:hAnsi="Times New Roman" w:cs="Times New Roman"/>
          <w:sz w:val="24"/>
          <w:szCs w:val="24"/>
          <w:lang w:eastAsia="sv-SE"/>
        </w:rPr>
        <w:t> (prov). En examination kan bestå av flera delar, till exempel ett antal laborationer, seminarier, exkursioner eller gästföreläsningar. I normalfallet meddelas inget resultat på en sådan examination förrän alla delar är genomförda.</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”Betyg ska sättas på en genomgången kurs om inte högskolan föreskriver något annat.” (Högskoleförordningen (1993:100) 6 kap.) Förvaltningslagen ställer också krav på den myndighetsutövning som examination innebär.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Examinatorn ska bestämma ett betyg på en students prestation i en kurs utifrån målen i kursplanen, se avsnitt </w:t>
      </w:r>
      <w:hyperlink r:id="rId300" w:anchor="larare45" w:history="1">
        <w:r w:rsidRPr="00DF5782">
          <w:rPr>
            <w:rFonts w:ascii="Times New Roman" w:eastAsia="Times New Roman" w:hAnsi="Times New Roman" w:cs="Times New Roman"/>
            <w:color w:val="3F41DC"/>
            <w:sz w:val="24"/>
            <w:szCs w:val="24"/>
            <w:u w:val="single"/>
            <w:lang w:eastAsia="sv-SE"/>
          </w:rPr>
          <w:t>4.5 Examinator</w:t>
        </w:r>
      </w:hyperlink>
      <w:r w:rsidRPr="00DF5782">
        <w:rPr>
          <w:rFonts w:ascii="Times New Roman" w:eastAsia="Times New Roman" w:hAnsi="Times New Roman" w:cs="Times New Roman"/>
          <w:sz w:val="24"/>
          <w:szCs w:val="24"/>
          <w:lang w:eastAsia="sv-SE"/>
        </w:rPr>
        <w:t>. Det innebär en kvalitativ bedömning av studentens kunskaper, färdigheter och förmågor, baserat på en eller flera examinationer. I fordringarna för godkänd kurs kan även en kvantitativ bedömning ingå, till exempel närvaro på obligatoriska moment.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Generellt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inget annat framgår av kursplanen, genomförs examinationen på det språk som är kursspråk. För en kurs med kursspråk engelska har en student dock rätt att lämna in svar på svenska som är myndighetsspråket. (UKÄ:s vägledning </w:t>
      </w:r>
      <w:proofErr w:type="spellStart"/>
      <w:r w:rsidRPr="00DF5782">
        <w:rPr>
          <w:rFonts w:ascii="Times New Roman" w:eastAsia="Times New Roman" w:hAnsi="Times New Roman" w:cs="Times New Roman"/>
          <w:i/>
          <w:iCs/>
          <w:sz w:val="24"/>
          <w:szCs w:val="24"/>
          <w:lang w:eastAsia="sv-SE"/>
        </w:rPr>
        <w:t>Rättsäker</w:t>
      </w:r>
      <w:proofErr w:type="spellEnd"/>
      <w:r w:rsidRPr="00DF5782">
        <w:rPr>
          <w:rFonts w:ascii="Times New Roman" w:eastAsia="Times New Roman" w:hAnsi="Times New Roman" w:cs="Times New Roman"/>
          <w:i/>
          <w:iCs/>
          <w:sz w:val="24"/>
          <w:szCs w:val="24"/>
          <w:lang w:eastAsia="sv-SE"/>
        </w:rPr>
        <w:t xml:space="preserve"> examination</w:t>
      </w:r>
      <w:r w:rsidRPr="00DF5782">
        <w:rPr>
          <w:rFonts w:ascii="Times New Roman" w:eastAsia="Times New Roman" w:hAnsi="Times New Roman" w:cs="Times New Roman"/>
          <w:sz w:val="24"/>
          <w:szCs w:val="24"/>
          <w:lang w:eastAsia="sv-SE"/>
        </w:rPr>
        <w:t>, 2017) Det kan dock medföra att vissa internationaliseringsmål i kursplanen blir svårare att uppfylla.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godkänd examination går inte att göra om för ett högre betyg.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 angivna betygskriterierna kan skilja sig mellan olika kurstillfällen av samma kurs. Den student som avslutar en kurs efter ett uppehåll blir bedömd enligt de kriterier som gäller det kurstillfälle när kursen avslutas, oavsett vilka kriterier som gällde när hen påbörjade kursen.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utbildning som ges i samarbete med ett annat lärosäte kan andra villkor gälla för examinationen. I normalfallet tillämpas de regler som gäller på den kursansvariga institutionens lärosäte.</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Individuell bedömning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Examinationen kan genomföras enskilt eller i grupp, men ska utformas så att en individuell bedömning kan göras. Därför ska exempelvis grupparbeten redovisas så att examinatorn kan urskilja den enskilda studentens bidrag.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Examinatorn kan begära kompletterande redogörelse av studenten, om det behövs för att bedöma den individuella prestationen.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Kursplanen styr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varje kursplan anges de examinationsformer och fordringar för godkänd kurs som ligger till grund bedömningen av studentens prestation, se avsnitt </w:t>
      </w:r>
      <w:hyperlink r:id="rId301" w:anchor="kursplan62" w:history="1">
        <w:r w:rsidRPr="00DF5782">
          <w:rPr>
            <w:rFonts w:ascii="Times New Roman" w:eastAsia="Times New Roman" w:hAnsi="Times New Roman" w:cs="Times New Roman"/>
            <w:color w:val="3F41DC"/>
            <w:sz w:val="24"/>
            <w:szCs w:val="24"/>
            <w:u w:val="single"/>
            <w:lang w:eastAsia="sv-SE"/>
          </w:rPr>
          <w:t>6.2 Kursplan</w:t>
        </w:r>
      </w:hyperlink>
      <w:r w:rsidRPr="00DF5782">
        <w:rPr>
          <w:rFonts w:ascii="Times New Roman" w:eastAsia="Times New Roman" w:hAnsi="Times New Roman" w:cs="Times New Roman"/>
          <w:sz w:val="24"/>
          <w:szCs w:val="24"/>
          <w:lang w:eastAsia="sv-SE"/>
        </w:rPr>
        <w:t>. Avvikelser från kursplanen kan dock ske i följande fall:</w:t>
      </w:r>
    </w:p>
    <w:p w:rsidR="00DF5782" w:rsidRPr="00DF5782" w:rsidRDefault="00DF5782" w:rsidP="00DF5782">
      <w:pPr>
        <w:numPr>
          <w:ilvl w:val="0"/>
          <w:numId w:val="10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det finns skäl har examinatorn rätt att ge kompletteringsuppgift (ersättningsuppgift, ”rest”) till en student som inte uppnått godkänt resultat på ett prov. Se avsnitt </w:t>
      </w:r>
      <w:hyperlink r:id="rId302" w:anchor="examination86" w:history="1">
        <w:r w:rsidRPr="00DF5782">
          <w:rPr>
            <w:rFonts w:ascii="Times New Roman" w:eastAsia="Times New Roman" w:hAnsi="Times New Roman" w:cs="Times New Roman"/>
            <w:color w:val="3F41DC"/>
            <w:sz w:val="24"/>
            <w:szCs w:val="24"/>
            <w:u w:val="single"/>
            <w:lang w:eastAsia="sv-SE"/>
          </w:rPr>
          <w:t>8.6 Särskilda skäl</w:t>
        </w:r>
      </w:hyperlink>
      <w:r w:rsidRPr="00DF5782">
        <w:rPr>
          <w:rFonts w:ascii="Times New Roman" w:eastAsia="Times New Roman" w:hAnsi="Times New Roman" w:cs="Times New Roman"/>
          <w:sz w:val="24"/>
          <w:szCs w:val="24"/>
          <w:lang w:eastAsia="sv-SE"/>
        </w:rPr>
        <w:t>. En sådan komplettering ska följa de tider som anges för förnyat prov i tillämpliga delar.</w:t>
      </w:r>
    </w:p>
    <w:p w:rsidR="00DF5782" w:rsidRPr="00DF5782" w:rsidRDefault="00DF5782" w:rsidP="00DF5782">
      <w:pPr>
        <w:numPr>
          <w:ilvl w:val="0"/>
          <w:numId w:val="10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en student har ett beslut från SLU om riktat pedagogisk stöd på grund av funktionsnedsättning, har examinatorn rätt att ge ett anpassat prov eller låta studenten genomföra provet på ett alternativt sätt.</w:t>
      </w:r>
    </w:p>
    <w:p w:rsidR="00DF5782" w:rsidRPr="00DF5782" w:rsidRDefault="00DF5782" w:rsidP="00DF5782">
      <w:pPr>
        <w:numPr>
          <w:ilvl w:val="0"/>
          <w:numId w:val="10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en kursplan ändras eller en kurs läggs ned kan anpassningar i examinationen tillåtas för den student som är antagen enligt en tidigare kursplan. Se avsnitt </w:t>
      </w:r>
      <w:hyperlink r:id="rId303" w:anchor="examination811" w:history="1">
        <w:r w:rsidRPr="00DF5782">
          <w:rPr>
            <w:rFonts w:ascii="Times New Roman" w:eastAsia="Times New Roman" w:hAnsi="Times New Roman" w:cs="Times New Roman"/>
            <w:color w:val="3F41DC"/>
            <w:sz w:val="24"/>
            <w:szCs w:val="24"/>
            <w:u w:val="single"/>
            <w:lang w:eastAsia="sv-SE"/>
          </w:rPr>
          <w:t>8.11 Förnyad examination (omprov)</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Bonusgrundande uppgifter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kan förekomma bonusgrundande uppgifter utan att det anges i kursplanen. Det får dock inte finnas något krav att studenten måste genomföra sådana uppgifter för att bli godkänd. Examinatorn ansvarar för att information om eventuella bonusgrundande uppgifter ska ges vid kursstart.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Tidsgränser för överbetyg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en student ska få högre betyg än godkänt (4 eller 5) kan det krävas att hen godkänts inom den tid som examinatorn bestämt, vilket ska framgå tydligt av betygskriterierna för de högre betygsgraderna.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Generellt gäller följande:</w:t>
      </w:r>
    </w:p>
    <w:p w:rsidR="00DF5782" w:rsidRPr="00DF5782" w:rsidRDefault="00DF5782" w:rsidP="00DF5782">
      <w:pPr>
        <w:numPr>
          <w:ilvl w:val="0"/>
          <w:numId w:val="10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w:t>
      </w:r>
      <w:r w:rsidRPr="00DF5782">
        <w:rPr>
          <w:rFonts w:ascii="Times New Roman" w:eastAsia="Times New Roman" w:hAnsi="Times New Roman" w:cs="Times New Roman"/>
          <w:i/>
          <w:iCs/>
          <w:sz w:val="24"/>
          <w:szCs w:val="24"/>
          <w:lang w:eastAsia="sv-SE"/>
        </w:rPr>
        <w:t>tentamen</w:t>
      </w:r>
      <w:r w:rsidRPr="00DF5782">
        <w:rPr>
          <w:rFonts w:ascii="Times New Roman" w:eastAsia="Times New Roman" w:hAnsi="Times New Roman" w:cs="Times New Roman"/>
          <w:sz w:val="24"/>
          <w:szCs w:val="24"/>
          <w:lang w:eastAsia="sv-SE"/>
        </w:rPr>
        <w:t>: Vid kurstillfällets första omtentamenstillfälle ska det alltid vara möjligt att få högre betyg än godkänt (4 och 5 i förekommande fall). För ytterligare omtentamen finns normalt inte möjlighet till högre betyg än godkänt om det finns en tidsgräns för överbetyg. Om det finns särskilda skäl (se avsnitt </w:t>
      </w:r>
      <w:hyperlink r:id="rId304" w:anchor="examination86" w:history="1">
        <w:r w:rsidRPr="00DF5782">
          <w:rPr>
            <w:rFonts w:ascii="Times New Roman" w:eastAsia="Times New Roman" w:hAnsi="Times New Roman" w:cs="Times New Roman"/>
            <w:color w:val="3F41DC"/>
            <w:sz w:val="24"/>
            <w:szCs w:val="24"/>
            <w:u w:val="single"/>
            <w:lang w:eastAsia="sv-SE"/>
          </w:rPr>
          <w:t>8.6 Särskilda skäl</w:t>
        </w:r>
      </w:hyperlink>
      <w:r w:rsidRPr="00DF5782">
        <w:rPr>
          <w:rFonts w:ascii="Times New Roman" w:eastAsia="Times New Roman" w:hAnsi="Times New Roman" w:cs="Times New Roman"/>
          <w:sz w:val="24"/>
          <w:szCs w:val="24"/>
          <w:lang w:eastAsia="sv-SE"/>
        </w:rPr>
        <w:t>) kan dock de högre betygsgraderna vara möjliga även då.</w:t>
      </w:r>
    </w:p>
    <w:p w:rsidR="00DF5782" w:rsidRPr="00DF5782" w:rsidRDefault="00DF5782" w:rsidP="00DF5782">
      <w:pPr>
        <w:numPr>
          <w:ilvl w:val="0"/>
          <w:numId w:val="10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w:t>
      </w:r>
      <w:r w:rsidRPr="00DF5782">
        <w:rPr>
          <w:rFonts w:ascii="Times New Roman" w:eastAsia="Times New Roman" w:hAnsi="Times New Roman" w:cs="Times New Roman"/>
          <w:i/>
          <w:iCs/>
          <w:sz w:val="24"/>
          <w:szCs w:val="24"/>
          <w:lang w:eastAsia="sv-SE"/>
        </w:rPr>
        <w:t>inlämningsuppgift</w:t>
      </w:r>
      <w:r w:rsidRPr="00DF5782">
        <w:rPr>
          <w:rFonts w:ascii="Times New Roman" w:eastAsia="Times New Roman" w:hAnsi="Times New Roman" w:cs="Times New Roman"/>
          <w:sz w:val="24"/>
          <w:szCs w:val="24"/>
          <w:lang w:eastAsia="sv-SE"/>
        </w:rPr>
        <w:t> (eller motsvarande): De tidsgränser som anges vid kursstart gäller för inlämning. Om det finns särskilda skäl (se avsnitt </w:t>
      </w:r>
      <w:hyperlink r:id="rId305" w:anchor="examination86" w:history="1">
        <w:r w:rsidRPr="00DF5782">
          <w:rPr>
            <w:rFonts w:ascii="Times New Roman" w:eastAsia="Times New Roman" w:hAnsi="Times New Roman" w:cs="Times New Roman"/>
            <w:color w:val="3F41DC"/>
            <w:sz w:val="24"/>
            <w:szCs w:val="24"/>
            <w:u w:val="single"/>
            <w:lang w:eastAsia="sv-SE"/>
          </w:rPr>
          <w:t>8.6 Särskilda skäl</w:t>
        </w:r>
      </w:hyperlink>
      <w:r w:rsidRPr="00DF5782">
        <w:rPr>
          <w:rFonts w:ascii="Times New Roman" w:eastAsia="Times New Roman" w:hAnsi="Times New Roman" w:cs="Times New Roman"/>
          <w:sz w:val="24"/>
          <w:szCs w:val="24"/>
          <w:lang w:eastAsia="sv-SE"/>
        </w:rPr>
        <w:t>) ska förlängd tidsgräns medges och det ska fortfarande vara möjligt att få högre betyg än godkänt (4 och 5 i förekommande fall).</w:t>
      </w:r>
    </w:p>
    <w:p w:rsidR="00DF5782" w:rsidRPr="00DF5782" w:rsidRDefault="00DF5782" w:rsidP="00DF5782">
      <w:pPr>
        <w:numPr>
          <w:ilvl w:val="0"/>
          <w:numId w:val="10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w:t>
      </w:r>
      <w:r w:rsidRPr="00DF5782">
        <w:rPr>
          <w:rFonts w:ascii="Times New Roman" w:eastAsia="Times New Roman" w:hAnsi="Times New Roman" w:cs="Times New Roman"/>
          <w:i/>
          <w:iCs/>
          <w:sz w:val="24"/>
          <w:szCs w:val="24"/>
          <w:lang w:eastAsia="sv-SE"/>
        </w:rPr>
        <w:t>självständigt arbete (examensarbete)</w:t>
      </w:r>
      <w:r w:rsidRPr="00DF5782">
        <w:rPr>
          <w:rFonts w:ascii="Times New Roman" w:eastAsia="Times New Roman" w:hAnsi="Times New Roman" w:cs="Times New Roman"/>
          <w:sz w:val="24"/>
          <w:szCs w:val="24"/>
          <w:lang w:eastAsia="sv-SE"/>
        </w:rPr>
        <w:t>: Se kapitel </w:t>
      </w:r>
      <w:hyperlink r:id="rId306" w:anchor="exarbete9" w:history="1">
        <w:r w:rsidRPr="00DF5782">
          <w:rPr>
            <w:rFonts w:ascii="Times New Roman" w:eastAsia="Times New Roman" w:hAnsi="Times New Roman" w:cs="Times New Roman"/>
            <w:color w:val="3F41DC"/>
            <w:sz w:val="24"/>
            <w:szCs w:val="24"/>
            <w:u w:val="single"/>
            <w:lang w:eastAsia="sv-SE"/>
          </w:rPr>
          <w:t>9. Självständigt arbete (examensarbete)</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Moduler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kan en kurs delas in i moduler, se avsnitt </w:t>
      </w:r>
      <w:hyperlink r:id="rId307" w:anchor="kursplan66" w:history="1">
        <w:r w:rsidRPr="00DF5782">
          <w:rPr>
            <w:rFonts w:ascii="Times New Roman" w:eastAsia="Times New Roman" w:hAnsi="Times New Roman" w:cs="Times New Roman"/>
            <w:color w:val="3F41DC"/>
            <w:sz w:val="24"/>
            <w:szCs w:val="24"/>
            <w:u w:val="single"/>
            <w:lang w:eastAsia="sv-SE"/>
          </w:rPr>
          <w:t>6.6 Kursmodul</w:t>
        </w:r>
      </w:hyperlink>
      <w:r w:rsidRPr="00DF5782">
        <w:rPr>
          <w:rFonts w:ascii="Times New Roman" w:eastAsia="Times New Roman" w:hAnsi="Times New Roman" w:cs="Times New Roman"/>
          <w:sz w:val="24"/>
          <w:szCs w:val="24"/>
          <w:lang w:eastAsia="sv-SE"/>
        </w:rPr>
        <w:t xml:space="preserve">. Inom en kursmodul kan en eller flera resultatnoteringar göras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När alla resultatnoteringar är uppfyllda inom en kursmodul, rapporteras den kursmodulen som godkänd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Examinatorn ska besluta om betygskriterier, se avsnitt </w:t>
      </w:r>
      <w:hyperlink r:id="rId308" w:anchor="larare45" w:history="1">
        <w:r w:rsidRPr="00DF5782">
          <w:rPr>
            <w:rFonts w:ascii="Times New Roman" w:eastAsia="Times New Roman" w:hAnsi="Times New Roman" w:cs="Times New Roman"/>
            <w:color w:val="3F41DC"/>
            <w:sz w:val="24"/>
            <w:szCs w:val="24"/>
            <w:u w:val="single"/>
            <w:lang w:eastAsia="sv-SE"/>
          </w:rPr>
          <w:t>4.5 Examinator</w:t>
        </w:r>
      </w:hyperlink>
      <w:r w:rsidRPr="00DF5782">
        <w:rPr>
          <w:rFonts w:ascii="Times New Roman" w:eastAsia="Times New Roman" w:hAnsi="Times New Roman" w:cs="Times New Roman"/>
          <w:sz w:val="24"/>
          <w:szCs w:val="24"/>
          <w:lang w:eastAsia="sv-SE"/>
        </w:rPr>
        <w:t>. Betygskriterier för självständiga arbeten hanteras i kapitel </w:t>
      </w:r>
      <w:hyperlink r:id="rId309" w:anchor="exarbete9" w:history="1">
        <w:r w:rsidRPr="00DF5782">
          <w:rPr>
            <w:rFonts w:ascii="Times New Roman" w:eastAsia="Times New Roman" w:hAnsi="Times New Roman" w:cs="Times New Roman"/>
            <w:color w:val="3F41DC"/>
            <w:sz w:val="24"/>
            <w:szCs w:val="24"/>
            <w:u w:val="single"/>
            <w:lang w:eastAsia="sv-SE"/>
          </w:rPr>
          <w:t>9. Självständigt arbete (examensarbete)</w:t>
        </w:r>
      </w:hyperlink>
      <w:r w:rsidRPr="00DF5782">
        <w:rPr>
          <w:rFonts w:ascii="Times New Roman" w:eastAsia="Times New Roman" w:hAnsi="Times New Roman" w:cs="Times New Roman"/>
          <w:sz w:val="24"/>
          <w:szCs w:val="24"/>
          <w:lang w:eastAsia="sv-SE"/>
        </w:rPr>
        <w:t>.</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10" w:anchor="examination8"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C476C5">
      <w:pPr>
        <w:pStyle w:val="Heading3"/>
      </w:pPr>
      <w:r w:rsidRPr="00DF5782">
        <w:t>8.2 Tid, plats och anmälan för tentamen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w:t>
      </w:r>
      <w:r w:rsidRPr="00DF5782">
        <w:rPr>
          <w:rFonts w:ascii="Times New Roman" w:eastAsia="Times New Roman" w:hAnsi="Times New Roman" w:cs="Times New Roman"/>
          <w:i/>
          <w:iCs/>
          <w:sz w:val="24"/>
          <w:szCs w:val="24"/>
          <w:lang w:eastAsia="sv-SE"/>
        </w:rPr>
        <w:t>tentamen</w:t>
      </w:r>
      <w:r w:rsidRPr="00DF5782">
        <w:rPr>
          <w:rFonts w:ascii="Times New Roman" w:eastAsia="Times New Roman" w:hAnsi="Times New Roman" w:cs="Times New Roman"/>
          <w:sz w:val="24"/>
          <w:szCs w:val="24"/>
          <w:lang w:eastAsia="sv-SE"/>
        </w:rPr>
        <w:t> (</w:t>
      </w:r>
      <w:proofErr w:type="gramStart"/>
      <w:r w:rsidRPr="00DF5782">
        <w:rPr>
          <w:rFonts w:ascii="Times New Roman" w:eastAsia="Times New Roman" w:hAnsi="Times New Roman" w:cs="Times New Roman"/>
          <w:sz w:val="24"/>
          <w:szCs w:val="24"/>
          <w:lang w:eastAsia="sv-SE"/>
        </w:rPr>
        <w:t>tenta</w:t>
      </w:r>
      <w:proofErr w:type="gramEnd"/>
      <w:r w:rsidRPr="00DF5782">
        <w:rPr>
          <w:rFonts w:ascii="Times New Roman" w:eastAsia="Times New Roman" w:hAnsi="Times New Roman" w:cs="Times New Roman"/>
          <w:sz w:val="24"/>
          <w:szCs w:val="24"/>
          <w:lang w:eastAsia="sv-SE"/>
        </w:rPr>
        <w:t>) kan vara antingen skriftlig (på papper eller digitalt) eller muntlig. I tillämpliga delar gäller reglerna även för andra examinationsformer.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Obligatorisk tentamensanmälan</w:t>
      </w:r>
    </w:p>
    <w:p w:rsidR="00DF5782" w:rsidRPr="00DF5782" w:rsidRDefault="00DF5782" w:rsidP="00DF5782">
      <w:pPr>
        <w:numPr>
          <w:ilvl w:val="0"/>
          <w:numId w:val="10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obligatoriskt med anmälan till alla tentamina. En student får inte delta vid tentamenstillfället om hen inte har anmält sig inom anmälningstiden.</w:t>
      </w:r>
    </w:p>
    <w:p w:rsidR="00DF5782" w:rsidRPr="00DF5782" w:rsidRDefault="00DF5782" w:rsidP="00DF5782">
      <w:pPr>
        <w:numPr>
          <w:ilvl w:val="0"/>
          <w:numId w:val="10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Anmälan till tentamen ska ske senast tio (10) vardagar före tentamenstillfället.</w:t>
      </w:r>
    </w:p>
    <w:p w:rsidR="00DF5782" w:rsidRPr="00DF5782" w:rsidRDefault="00DF5782" w:rsidP="00DF5782">
      <w:pPr>
        <w:numPr>
          <w:ilvl w:val="0"/>
          <w:numId w:val="10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Den student som har beslut och rekommendation från SLU om riktat pedagogiskt stöd och önskar anpassad examination ska vid anmälan till tentamenstillfället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även ansöka om anpassad tentamen. Ansökan ska vara inskickad i god tid, senast när anmälan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stänger.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Beställning av SLU:s gemensamma tentamensservice</w:t>
      </w:r>
    </w:p>
    <w:p w:rsidR="00DF5782" w:rsidRPr="00DF5782" w:rsidRDefault="00DF5782" w:rsidP="00DF5782">
      <w:pPr>
        <w:numPr>
          <w:ilvl w:val="0"/>
          <w:numId w:val="10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Skriftlig tentamen organiseras genom att kursledaren (motsvarande) gör en beställning till Tentamensservice.</w:t>
      </w:r>
    </w:p>
    <w:p w:rsidR="00DF5782" w:rsidRPr="00DF5782" w:rsidRDefault="00DF5782" w:rsidP="00DF5782">
      <w:pPr>
        <w:numPr>
          <w:ilvl w:val="0"/>
          <w:numId w:val="10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tentamina som ska genomföras inom ett kurstillfälle görs beställningen i samband med övrig förfrågan till lokalbokningen om gemensamma undervisningslokaler.</w:t>
      </w:r>
    </w:p>
    <w:p w:rsidR="00DF5782" w:rsidRPr="00DF5782" w:rsidRDefault="00DF5782" w:rsidP="00DF5782">
      <w:pPr>
        <w:numPr>
          <w:ilvl w:val="0"/>
          <w:numId w:val="10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omtentamen (efter avslutat kurstillfälle) kan beställning göras löpande under terminen, dock senast 20 vardagar före skrivtillfället.</w:t>
      </w:r>
    </w:p>
    <w:p w:rsidR="00DF5782" w:rsidRPr="00DF5782" w:rsidRDefault="00DF5782" w:rsidP="00DF5782">
      <w:pPr>
        <w:numPr>
          <w:ilvl w:val="0"/>
          <w:numId w:val="10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Överlämning av tentamensfrågor och annat tentamensmaterial från institutionen till Tentamensservice ska ske i god tid </w:t>
      </w:r>
      <w:proofErr w:type="gramStart"/>
      <w:r w:rsidRPr="00DF5782">
        <w:rPr>
          <w:rFonts w:ascii="Times New Roman" w:eastAsia="Times New Roman" w:hAnsi="Times New Roman" w:cs="Times New Roman"/>
          <w:sz w:val="24"/>
          <w:szCs w:val="24"/>
          <w:lang w:eastAsia="sv-SE"/>
        </w:rPr>
        <w:t xml:space="preserve">(2 vardagar ) </w:t>
      </w:r>
      <w:proofErr w:type="gramEnd"/>
      <w:r w:rsidRPr="00DF5782">
        <w:rPr>
          <w:rFonts w:ascii="Times New Roman" w:eastAsia="Times New Roman" w:hAnsi="Times New Roman" w:cs="Times New Roman"/>
          <w:sz w:val="24"/>
          <w:szCs w:val="24"/>
          <w:lang w:eastAsia="sv-SE"/>
        </w:rPr>
        <w:t>före tentamens genomförande.</w:t>
      </w:r>
    </w:p>
    <w:p w:rsidR="00DF5782" w:rsidRPr="00DF5782" w:rsidRDefault="00DF5782" w:rsidP="00DF5782">
      <w:pPr>
        <w:numPr>
          <w:ilvl w:val="0"/>
          <w:numId w:val="10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 kursledare eller kursadministratör (motsvarande) behöver vara anträffbar via till exempel telefon ca 30 minuter före utsatt starttid för tentamen samt 45 minuter efter densamma.</w:t>
      </w:r>
    </w:p>
    <w:p w:rsidR="00DF5782" w:rsidRPr="00DF5782" w:rsidRDefault="00DF5782" w:rsidP="00DF5782">
      <w:pPr>
        <w:numPr>
          <w:ilvl w:val="0"/>
          <w:numId w:val="10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Överlämning av tentamenssvar och annat tentamensmaterial från Tentamensservice till institutionen ska ske skyndsamt (samma eller nästa vardag) efter tentamens genomförande.</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Tid för genomförande</w:t>
      </w:r>
    </w:p>
    <w:p w:rsidR="00DF5782" w:rsidRPr="00DF5782" w:rsidRDefault="00DF5782" w:rsidP="00DF5782">
      <w:pPr>
        <w:numPr>
          <w:ilvl w:val="0"/>
          <w:numId w:val="10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Ordinarie tentamina och andra former av examination vid campusbaserad undervisning genomförs normalt under vardagar kl. 8–17 inom aktuellt kurstillfälle.</w:t>
      </w:r>
    </w:p>
    <w:p w:rsidR="00DF5782" w:rsidRPr="00DF5782" w:rsidRDefault="00DF5782" w:rsidP="00DF5782">
      <w:pPr>
        <w:numPr>
          <w:ilvl w:val="0"/>
          <w:numId w:val="10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Hemtentamen och inlämningsuppgifter ska gå att genomföra under normal arbetstid (vardagar kl. 8-17), även om dessa sträcker sig över flera dagar inom aktuellt kurstillfälle.</w:t>
      </w:r>
    </w:p>
    <w:p w:rsidR="00DF5782" w:rsidRPr="00DF5782" w:rsidRDefault="00DF5782" w:rsidP="00DF5782">
      <w:pPr>
        <w:numPr>
          <w:ilvl w:val="0"/>
          <w:numId w:val="10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Omtentamina och alternativa examinationstillfällen får genomföras under andra tider än vardagar kl. 8–17 inom aktuellt kurstillfälle.</w:t>
      </w:r>
    </w:p>
    <w:p w:rsidR="00DF5782" w:rsidRPr="00DF5782" w:rsidRDefault="00DF5782" w:rsidP="00DF5782">
      <w:pPr>
        <w:numPr>
          <w:ilvl w:val="0"/>
          <w:numId w:val="10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Tentamina och andra former av examination genomförs inte mellan jul- och nyårshelgerna eller under juli månad. Sommarkurser får dock ha tentamina eller andra former av examination under juli månad.</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Plats för genomförande</w:t>
      </w:r>
    </w:p>
    <w:p w:rsidR="00DF5782" w:rsidRPr="00DF5782" w:rsidRDefault="00DF5782" w:rsidP="00DF5782">
      <w:pPr>
        <w:numPr>
          <w:ilvl w:val="0"/>
          <w:numId w:val="10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 och andra former av examination ska i normalfallet genomföras på angiven plats och tid, vilket ska framgå av kursens schema.</w:t>
      </w:r>
    </w:p>
    <w:p w:rsidR="00DF5782" w:rsidRPr="00DF5782" w:rsidRDefault="00DF5782" w:rsidP="00DF5782">
      <w:pPr>
        <w:numPr>
          <w:ilvl w:val="0"/>
          <w:numId w:val="10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Sena ändringar av plats och tid kan innebära att SLU måste erbjuda ett alternativt examinationstillfälle om någon student blir förhindrad att inställa sig på rätt plats i rätt tid.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 ska i första hand genomföras vid SLU:s utbildningsorter. Endast i undantagsfall beviljas tentamen vid annat lärosäte om tentamen kan genomföras på ett rättssäkert sätt och utan betydande extra kostnader. En förutsättning är att samma tentamen och samma tid ska gälla för alla studenter vid tentamenstillfället.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Skäl för att få genomföra tentamen på annan ort kan vara att studenten</w:t>
      </w:r>
    </w:p>
    <w:p w:rsidR="00DF5782" w:rsidRPr="00DF5782" w:rsidRDefault="00DF5782" w:rsidP="00DF5782">
      <w:pPr>
        <w:numPr>
          <w:ilvl w:val="0"/>
          <w:numId w:val="10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har särskilda skäl, se avsnitt </w:t>
      </w:r>
      <w:hyperlink r:id="rId311" w:anchor="examination86" w:history="1">
        <w:r w:rsidRPr="00DF5782">
          <w:rPr>
            <w:rFonts w:ascii="Times New Roman" w:eastAsia="Times New Roman" w:hAnsi="Times New Roman" w:cs="Times New Roman"/>
            <w:color w:val="3F41DC"/>
            <w:sz w:val="24"/>
            <w:szCs w:val="24"/>
            <w:u w:val="single"/>
            <w:lang w:eastAsia="sv-SE"/>
          </w:rPr>
          <w:t>8.6 Särskilda skäl</w:t>
        </w:r>
      </w:hyperlink>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10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bedriver utbytesstudier i annat land,</w:t>
      </w:r>
    </w:p>
    <w:p w:rsidR="00DF5782" w:rsidRPr="00DF5782" w:rsidRDefault="00DF5782" w:rsidP="00DF5782">
      <w:pPr>
        <w:numPr>
          <w:ilvl w:val="0"/>
          <w:numId w:val="10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har bedrivit utbytesstudier vid SLU, men finns nu i annat land,</w:t>
      </w:r>
    </w:p>
    <w:p w:rsidR="00DF5782" w:rsidRPr="00DF5782" w:rsidRDefault="00DF5782" w:rsidP="00DF5782">
      <w:pPr>
        <w:numPr>
          <w:ilvl w:val="0"/>
          <w:numId w:val="10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bedriver studier på annan SLU-ort än den där tentamen ges.</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Tentamen på annan ort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ska kontakta examinatorn eller kursledaren med sin begäran (blankett finns, se </w:t>
      </w:r>
      <w:r w:rsidRPr="00DF5782">
        <w:rPr>
          <w:rFonts w:ascii="Times New Roman" w:eastAsia="Times New Roman" w:hAnsi="Times New Roman" w:cs="Times New Roman"/>
          <w:sz w:val="24"/>
          <w:szCs w:val="24"/>
          <w:u w:val="single"/>
          <w:lang w:eastAsia="sv-SE"/>
        </w:rPr>
        <w:t>Länkar</w:t>
      </w:r>
      <w:r w:rsidRPr="00DF5782">
        <w:rPr>
          <w:rFonts w:ascii="Times New Roman" w:eastAsia="Times New Roman" w:hAnsi="Times New Roman" w:cs="Times New Roman"/>
          <w:sz w:val="24"/>
          <w:szCs w:val="24"/>
          <w:lang w:eastAsia="sv-SE"/>
        </w:rPr>
        <w:t>). Vid tentamensanmälan ska studenten ha undersökt om det finns tentamenslokal och tentamensvärd (motsvarande) på den ort där hen önskar genomföra tentamen.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Examinatorn ska för varje examination besluta om SLU kan tillåta en student att genomföra tentamen på annan ort. Det räcker inte att studenten har skäl, rättssäkerhet och resurser måste också beaktas.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Kursledaren bestämmer om eventuell ändring av plats och tid för tentamen och ansvarar för att studenterna informeras.</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Studenten ska anmäla sig till tentamen via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312" w:tgtFrame="_blank" w:history="1">
        <w:r w:rsidR="00DF5782" w:rsidRPr="00DF5782">
          <w:rPr>
            <w:rFonts w:ascii="Times New Roman" w:eastAsia="Times New Roman" w:hAnsi="Times New Roman" w:cs="Times New Roman"/>
            <w:color w:val="3F41DC"/>
            <w:sz w:val="24"/>
            <w:szCs w:val="24"/>
            <w:u w:val="single"/>
            <w:lang w:eastAsia="sv-SE"/>
          </w:rPr>
          <w:t>Blankett för ansökan om tentamen på annan ort</w:t>
        </w:r>
      </w:hyperlink>
      <w:r w:rsidR="00DF5782" w:rsidRPr="00DF5782">
        <w:rPr>
          <w:rFonts w:ascii="Times New Roman" w:eastAsia="Times New Roman" w:hAnsi="Times New Roman" w:cs="Times New Roman"/>
          <w:sz w:val="24"/>
          <w:szCs w:val="24"/>
          <w:lang w:eastAsia="sv-SE"/>
        </w:rPr>
        <w:br/>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13" w:anchor="examination8"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D16B8D">
      <w:pPr>
        <w:pStyle w:val="Heading3"/>
      </w:pPr>
      <w:r w:rsidRPr="00DF5782">
        <w:t>8.3 Regler för skriftliga tentamina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Detta avsnitt gäller genomförandet av skriftlig (på papper eller digitalt) tentamen (salstentamen, ”</w:t>
      </w:r>
      <w:proofErr w:type="gramStart"/>
      <w:r w:rsidRPr="00DF5782">
        <w:rPr>
          <w:rFonts w:ascii="Times New Roman" w:eastAsia="Times New Roman" w:hAnsi="Times New Roman" w:cs="Times New Roman"/>
          <w:sz w:val="24"/>
          <w:szCs w:val="24"/>
          <w:lang w:eastAsia="sv-SE"/>
        </w:rPr>
        <w:t>tenta</w:t>
      </w:r>
      <w:proofErr w:type="gramEnd"/>
      <w:r w:rsidRPr="00DF5782">
        <w:rPr>
          <w:rFonts w:ascii="Times New Roman" w:eastAsia="Times New Roman" w:hAnsi="Times New Roman" w:cs="Times New Roman"/>
          <w:sz w:val="24"/>
          <w:szCs w:val="24"/>
          <w:lang w:eastAsia="sv-SE"/>
        </w:rPr>
        <w:t>”) vid den kursansvariga institutionen vid SLU. Andra regler kan tillämpas vid beställd utbildning, utbildningssamarbeten med andra lärosäten eller när tentamen genomförs vid ett annat lärosäte.</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Skriftliga tentamina ska genomföras så att studenternas identitet inte är känd av examinatorn under bedömningen av svaren, men tentamensvärdarna måste kontrollera och dokumentera vilka studenter det är som genomför tentamen.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Obligatorisk tentamensanmälan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 avsnitt </w:t>
      </w:r>
      <w:hyperlink r:id="rId314" w:anchor="examination82" w:history="1">
        <w:r w:rsidRPr="00DF5782">
          <w:rPr>
            <w:rFonts w:ascii="Times New Roman" w:eastAsia="Times New Roman" w:hAnsi="Times New Roman" w:cs="Times New Roman"/>
            <w:color w:val="3F41DC"/>
            <w:sz w:val="24"/>
            <w:szCs w:val="24"/>
            <w:u w:val="single"/>
            <w:lang w:eastAsia="sv-SE"/>
          </w:rPr>
          <w:t>8.2 Tid, plats och anmälan för tentamen</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Utbildning och intyg för tentamensvärdar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Samtliga tentamensvärdar ska ha fullgjort och blivit godkända på en speciell utbildning för tentamensvärdar. En tentamensvärd ska ha lämnat in ett skriftligt intyg att hen har tagit del av och förbinder sig att följa gällande tentamensregler vid SLU.</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 eller medrättande lärare får inte vara tentamensvärd.</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Antal tentamensvärdar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Antalet tentamensvärdar anpassas efter antalet studenter vid tentamenstillfället:</w:t>
      </w:r>
    </w:p>
    <w:p w:rsidR="00DF5782" w:rsidRPr="00DF5782" w:rsidRDefault="00DF5782" w:rsidP="00DF5782">
      <w:pPr>
        <w:numPr>
          <w:ilvl w:val="0"/>
          <w:numId w:val="11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ska i normalfallet finnas minst två (2) tentamensvärdar vid genomförandet av ett skriftligt prov.</w:t>
      </w:r>
    </w:p>
    <w:p w:rsidR="00DF5782" w:rsidRPr="00DF5782" w:rsidRDefault="00DF5782" w:rsidP="00DF5782">
      <w:pPr>
        <w:numPr>
          <w:ilvl w:val="0"/>
          <w:numId w:val="11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ska finnas minst tre (3) tentamensvärdar i de fall det är fler än sextio (60) studenter anmälda till tentamen och tentamenssalen saknar toalett.</w:t>
      </w:r>
    </w:p>
    <w:p w:rsidR="00DF5782" w:rsidRPr="00DF5782" w:rsidRDefault="00DF5782" w:rsidP="00DF5782">
      <w:pPr>
        <w:numPr>
          <w:ilvl w:val="0"/>
          <w:numId w:val="11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kan räcka med en (1) tentamensvärd i de fall det är färre än sex (6) studenter anmälda till tentamen.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Tidsregler vid tentamensstart</w:t>
      </w:r>
    </w:p>
    <w:p w:rsidR="00DF5782" w:rsidRPr="00DF5782" w:rsidRDefault="00DF5782" w:rsidP="00DF5782">
      <w:pPr>
        <w:numPr>
          <w:ilvl w:val="0"/>
          <w:numId w:val="11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Tentamensvärdara ska infinna sig i tentamenslokalen i så god tid före tentamensstarten att tentamen kan börja på utsatt tid.</w:t>
      </w:r>
    </w:p>
    <w:p w:rsidR="00DF5782" w:rsidRPr="00DF5782" w:rsidRDefault="00DF5782" w:rsidP="00DF5782">
      <w:pPr>
        <w:numPr>
          <w:ilvl w:val="0"/>
          <w:numId w:val="11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Studenterna ska infinna sig i tentamenslokalen i god tid före tentamensstarten.</w:t>
      </w:r>
    </w:p>
    <w:p w:rsidR="00DF5782" w:rsidRPr="00DF5782" w:rsidRDefault="00DF5782" w:rsidP="00DF5782">
      <w:pPr>
        <w:numPr>
          <w:ilvl w:val="0"/>
          <w:numId w:val="11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 som kommer efter utsatt starttid får vänta upp till 30 minuter efter tentamensstarten på att bli insläppta.</w:t>
      </w:r>
    </w:p>
    <w:p w:rsidR="00DF5782" w:rsidRPr="00DF5782" w:rsidRDefault="00DF5782" w:rsidP="00DF5782">
      <w:pPr>
        <w:numPr>
          <w:ilvl w:val="0"/>
          <w:numId w:val="11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 som kommer senare än 30 minuter efter utsatt starttid får inte delta vid tentamenstillfället.</w:t>
      </w:r>
    </w:p>
    <w:p w:rsidR="00DF5782" w:rsidRPr="00DF5782" w:rsidRDefault="00DF5782" w:rsidP="00DF5782">
      <w:pPr>
        <w:numPr>
          <w:ilvl w:val="0"/>
          <w:numId w:val="11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Ingen student får lämna tentamenslokalen under de första 45 minuterna av tentamenstiden.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Åtgärder innan tentamen börjar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ska</w:t>
      </w:r>
    </w:p>
    <w:p w:rsidR="00DF5782" w:rsidRPr="00DF5782" w:rsidRDefault="00DF5782" w:rsidP="00DF5782">
      <w:pPr>
        <w:numPr>
          <w:ilvl w:val="0"/>
          <w:numId w:val="11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ta med eget skrivmateriel (såsom penna och linjal) till tentamen. För övrigt får inga hjälpmedel användas, om inte kursledaren eller examinatorn uttryckligen meddelat undantag. Uppgift om vilka hjälpmedel som är tillåtna ska framgå av tentamensuppgiften/provformuläret i förekommande fall.</w:t>
      </w:r>
    </w:p>
    <w:p w:rsidR="00DF5782" w:rsidRPr="00DF5782" w:rsidRDefault="00DF5782" w:rsidP="00DF5782">
      <w:pPr>
        <w:numPr>
          <w:ilvl w:val="0"/>
          <w:numId w:val="11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sz w:val="24"/>
          <w:szCs w:val="24"/>
          <w:lang w:eastAsia="sv-SE"/>
        </w:rPr>
        <w:t>uppvisa giltig legitimation vid ankomst till tentamenslokalen.</w:t>
      </w:r>
      <w:proofErr w:type="gramEnd"/>
      <w:r w:rsidRPr="00DF5782">
        <w:rPr>
          <w:rFonts w:ascii="Times New Roman" w:eastAsia="Times New Roman" w:hAnsi="Times New Roman" w:cs="Times New Roman"/>
          <w:sz w:val="24"/>
          <w:szCs w:val="24"/>
          <w:lang w:eastAsia="sv-SE"/>
        </w:rPr>
        <w:t xml:space="preserve"> (Som godkänd legitimation räknas körkort, pass och id-kort med aktuell giltighetstid. Som godkänd legitimation räknas även högst tre månader gammal polisanmälan som anger att studentens id-handling är stulen eller förlorad. Även utländska identitetshandlingar godkänns, företrädesvis pass och id-kort.)</w:t>
      </w:r>
    </w:p>
    <w:p w:rsidR="00DF5782" w:rsidRPr="00DF5782" w:rsidRDefault="00DF5782" w:rsidP="00DF5782">
      <w:pPr>
        <w:numPr>
          <w:ilvl w:val="0"/>
          <w:numId w:val="11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anteckna sitt namn och personnummer (eller vid anonym tentamen annan identifikationskod) enligt anvisningar från tentamensvärd.</w:t>
      </w:r>
    </w:p>
    <w:p w:rsidR="00DF5782" w:rsidRPr="00DF5782" w:rsidRDefault="00DF5782" w:rsidP="00DF5782">
      <w:pPr>
        <w:numPr>
          <w:ilvl w:val="0"/>
          <w:numId w:val="11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notera tilldelad anonymitetskod, som sedan ska skrivas på varje löst blad som studenten avser lämna in. Se avsnittet </w:t>
      </w:r>
      <w:r w:rsidRPr="00DF5782">
        <w:rPr>
          <w:rFonts w:ascii="Times New Roman" w:eastAsia="Times New Roman" w:hAnsi="Times New Roman" w:cs="Times New Roman"/>
          <w:i/>
          <w:iCs/>
          <w:sz w:val="24"/>
          <w:szCs w:val="24"/>
          <w:lang w:eastAsia="sv-SE"/>
        </w:rPr>
        <w:t>Anonymitetskoder</w:t>
      </w:r>
      <w:r w:rsidRPr="00DF5782">
        <w:rPr>
          <w:rFonts w:ascii="Times New Roman" w:eastAsia="Times New Roman" w:hAnsi="Times New Roman" w:cs="Times New Roman"/>
          <w:sz w:val="24"/>
          <w:szCs w:val="24"/>
          <w:lang w:eastAsia="sv-SE"/>
        </w:rPr>
        <w:t> nedan.</w:t>
      </w:r>
    </w:p>
    <w:p w:rsidR="00DF5782" w:rsidRPr="00DF5782" w:rsidRDefault="00DF5782" w:rsidP="00DF5782">
      <w:pPr>
        <w:numPr>
          <w:ilvl w:val="0"/>
          <w:numId w:val="11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sz w:val="24"/>
          <w:szCs w:val="24"/>
          <w:lang w:eastAsia="sv-SE"/>
        </w:rPr>
        <w:t>följa tentamensvärdens anvisningar om placering i tentamenslokalen.</w:t>
      </w:r>
      <w:proofErr w:type="gramEnd"/>
    </w:p>
    <w:p w:rsidR="00DF5782" w:rsidRPr="00DF5782" w:rsidRDefault="00DF5782" w:rsidP="00DF5782">
      <w:pPr>
        <w:numPr>
          <w:ilvl w:val="0"/>
          <w:numId w:val="11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sz w:val="24"/>
          <w:szCs w:val="24"/>
          <w:lang w:eastAsia="sv-SE"/>
        </w:rPr>
        <w:t>ta fram allt hen behöver och får ha med under tentamenstiden ur sina väskor eller motsvarande och sedan placera väskor och ytterkläder på angiven plats.</w:t>
      </w:r>
      <w:proofErr w:type="gramEnd"/>
      <w:r w:rsidRPr="00DF5782">
        <w:rPr>
          <w:rFonts w:ascii="Times New Roman" w:eastAsia="Times New Roman" w:hAnsi="Times New Roman" w:cs="Times New Roman"/>
          <w:sz w:val="24"/>
          <w:szCs w:val="24"/>
          <w:lang w:eastAsia="sv-SE"/>
        </w:rPr>
        <w:t xml:space="preserve"> Under pågående tentamen får en väska öppnas endast i närvaro av en tentamensvärd.</w:t>
      </w:r>
    </w:p>
    <w:p w:rsidR="00DF5782" w:rsidRPr="00DF5782" w:rsidRDefault="00DF5782" w:rsidP="00DF5782">
      <w:pPr>
        <w:numPr>
          <w:ilvl w:val="0"/>
          <w:numId w:val="11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sz w:val="24"/>
          <w:szCs w:val="24"/>
          <w:lang w:eastAsia="sv-SE"/>
        </w:rPr>
        <w:t>lägga mobiltelefoner och annan elektronisk utrustning avstängda i medhavd väska där de ska vara under hela tentamenstiden.</w:t>
      </w:r>
      <w:proofErr w:type="gramEnd"/>
      <w:r w:rsidRPr="00DF5782">
        <w:rPr>
          <w:rFonts w:ascii="Times New Roman" w:eastAsia="Times New Roman" w:hAnsi="Times New Roman" w:cs="Times New Roman"/>
          <w:sz w:val="24"/>
          <w:szCs w:val="24"/>
          <w:lang w:eastAsia="sv-SE"/>
        </w:rPr>
        <w:t xml:space="preserve"> Endast elektronisk utrustning som utgör godkända hjälpmedel får finnas på tentamensplatsen.</w:t>
      </w:r>
    </w:p>
    <w:p w:rsidR="00DF5782" w:rsidRPr="00DF5782" w:rsidRDefault="00DF5782" w:rsidP="00DF5782">
      <w:pPr>
        <w:numPr>
          <w:ilvl w:val="0"/>
          <w:numId w:val="11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sz w:val="24"/>
          <w:szCs w:val="24"/>
          <w:lang w:eastAsia="sv-SE"/>
        </w:rPr>
        <w:t>låta giltig legitimation ligga väl synlig på tentamensplatsen under hela tentamenstiden.</w:t>
      </w:r>
      <w:proofErr w:type="gramEnd"/>
      <w:r w:rsidRPr="00DF5782">
        <w:rPr>
          <w:rFonts w:ascii="Times New Roman" w:eastAsia="Times New Roman" w:hAnsi="Times New Roman" w:cs="Times New Roman"/>
          <w:sz w:val="24"/>
          <w:szCs w:val="24"/>
          <w:lang w:eastAsia="sv-SE"/>
        </w:rPr>
        <w:t xml:space="preserve"> Skrymmande och oöverskådliga personliga tillhörigheter som plastpåsar, matlådor, pennskrin, glasögonfodral, plånbok och liknande får inte finnas på tentamensplatsen under tentamenstiden.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Tentamensvärden ska</w:t>
      </w:r>
    </w:p>
    <w:p w:rsidR="00DF5782" w:rsidRPr="00DF5782" w:rsidRDefault="00DF5782" w:rsidP="00DF5782">
      <w:pPr>
        <w:numPr>
          <w:ilvl w:val="0"/>
          <w:numId w:val="11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sz w:val="24"/>
          <w:szCs w:val="24"/>
          <w:lang w:eastAsia="sv-SE"/>
        </w:rPr>
        <w:t>kontrollera studenternas legitimation vid ankomst till tentamenslokalen.; Endast anmälda studenter får delta i tentamen,</w:t>
      </w:r>
      <w:proofErr w:type="gramEnd"/>
    </w:p>
    <w:p w:rsidR="00DF5782" w:rsidRPr="00DF5782" w:rsidRDefault="00DF5782" w:rsidP="00DF5782">
      <w:pPr>
        <w:numPr>
          <w:ilvl w:val="0"/>
          <w:numId w:val="11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förse studenterna med en anonymitetskod om inte det skett vid tentamensanmälan; se avsnittet </w:t>
      </w:r>
      <w:r w:rsidRPr="00DF5782">
        <w:rPr>
          <w:rFonts w:ascii="Times New Roman" w:eastAsia="Times New Roman" w:hAnsi="Times New Roman" w:cs="Times New Roman"/>
          <w:i/>
          <w:iCs/>
          <w:sz w:val="24"/>
          <w:szCs w:val="24"/>
          <w:lang w:eastAsia="sv-SE"/>
        </w:rPr>
        <w:t>Anonymitetskoder</w:t>
      </w:r>
      <w:r w:rsidRPr="00DF5782">
        <w:rPr>
          <w:rFonts w:ascii="Times New Roman" w:eastAsia="Times New Roman" w:hAnsi="Times New Roman" w:cs="Times New Roman"/>
          <w:sz w:val="24"/>
          <w:szCs w:val="24"/>
          <w:lang w:eastAsia="sv-SE"/>
        </w:rPr>
        <w:t> nedan,</w:t>
      </w:r>
    </w:p>
    <w:p w:rsidR="00DF5782" w:rsidRPr="00DF5782" w:rsidRDefault="00DF5782" w:rsidP="00DF5782">
      <w:pPr>
        <w:numPr>
          <w:ilvl w:val="0"/>
          <w:numId w:val="11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placera studenterna i tentamenslokalen; fri placering är inte tillåten,</w:t>
      </w:r>
    </w:p>
    <w:p w:rsidR="00DF5782" w:rsidRPr="00DF5782" w:rsidRDefault="00DF5782" w:rsidP="00DF5782">
      <w:pPr>
        <w:numPr>
          <w:ilvl w:val="0"/>
          <w:numId w:val="11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informera om</w:t>
      </w:r>
    </w:p>
    <w:p w:rsidR="00DF5782" w:rsidRPr="00DF5782" w:rsidRDefault="00DF5782" w:rsidP="00DF5782">
      <w:pPr>
        <w:numPr>
          <w:ilvl w:val="1"/>
          <w:numId w:val="113"/>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vad som får finnas på tentamensplatsen samt var studenterna ska placera övriga personliga tillhörigheter under tentamenstiden,</w:t>
      </w:r>
    </w:p>
    <w:p w:rsidR="00DF5782" w:rsidRPr="00DF5782" w:rsidRDefault="00DF5782" w:rsidP="00DF5782">
      <w:pPr>
        <w:numPr>
          <w:ilvl w:val="1"/>
          <w:numId w:val="113"/>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hur studenterna kan få kontakt med kursledaren eller examinatorn under tentamenstiden i förekommande fall</w:t>
      </w:r>
    </w:p>
    <w:p w:rsidR="00DF5782" w:rsidRPr="00DF5782" w:rsidRDefault="00DF5782" w:rsidP="00DF5782">
      <w:pPr>
        <w:numPr>
          <w:ilvl w:val="1"/>
          <w:numId w:val="113"/>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säkerhet och vad som gäller vid en eventuell utrymning,</w:t>
      </w:r>
    </w:p>
    <w:p w:rsidR="00DF5782" w:rsidRPr="00DF5782" w:rsidRDefault="00DF5782" w:rsidP="00DF5782">
      <w:pPr>
        <w:numPr>
          <w:ilvl w:val="0"/>
          <w:numId w:val="11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dela ut skrivpapper; bara sådant papper får användas av studenterna,</w:t>
      </w:r>
    </w:p>
    <w:p w:rsidR="00DF5782" w:rsidRPr="00DF5782" w:rsidRDefault="00DF5782" w:rsidP="00DF5782">
      <w:pPr>
        <w:numPr>
          <w:ilvl w:val="0"/>
          <w:numId w:val="11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dela ut tentamensuppgiften/provformuläret till de studenter som anmält sig till respektive tentamen alternativt informera om vad som gäller vid digital salstentamen.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Under tentamenstiden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tentamenslokalen ska ordning och tystnad råda under hela tentamenstiden. Samtal mellan studenterna får inte förekomma.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tentamensvärd kan vid behov kräva omflyttning av studenterna under pågående tentamenstid.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När två eller flera tentamensvärdar tjänstgör ska en vara placerad framför och en bakom studenterna. Om det är en ensam tentamensvärd ska hen vara placerad framför studenterna.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Tentamensvärdarna ska ha uppmärksamheten koncentrerad på studenterna och med lämpliga intervaller vandra runt i tentamenslokalen.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Tentamensvärdarna måste själva uppträda så att studenterna inte blir störda. Det gäller även när en tentamensvärd kommunicerar med en annan anställd eller med enskilda studenter under tentamenstiden.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tentamensvärd, kursledare och/eller examinator får kontrollera eventuella hjälpmedel och studenternas personliga tillhörigheter på tentamensplatsen.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toaletten inte finns i direkt anslutning till tentamenslokalen ska en tentamensvärd följa med studenten till toaletten och vakta utanför.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Studenterna kan beviljas kortare paus under tillsyn av en tentamensvärd. Inga samtal får förekomma med någon i anslutning till en sådan paus.</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Tentamensinlämning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Ingen student får lämna tentamenslokalen permanent utan att lämna in tentamen till tentamensvärden/</w:t>
      </w:r>
      <w:proofErr w:type="spellStart"/>
      <w:r w:rsidRPr="00DF5782">
        <w:rPr>
          <w:rFonts w:ascii="Times New Roman" w:eastAsia="Times New Roman" w:hAnsi="Times New Roman" w:cs="Times New Roman"/>
          <w:sz w:val="24"/>
          <w:szCs w:val="24"/>
          <w:lang w:eastAsia="sv-SE"/>
        </w:rPr>
        <w:t>Inspera</w:t>
      </w:r>
      <w:proofErr w:type="spellEnd"/>
      <w:r w:rsidRPr="00DF5782">
        <w:rPr>
          <w:rFonts w:ascii="Times New Roman" w:eastAsia="Times New Roman" w:hAnsi="Times New Roman" w:cs="Times New Roman"/>
          <w:sz w:val="24"/>
          <w:szCs w:val="24"/>
          <w:lang w:eastAsia="sv-SE"/>
        </w:rPr>
        <w:t>. Även en ”blank” tentamen ska lämnas till tentamensvärden/</w:t>
      </w:r>
      <w:proofErr w:type="spellStart"/>
      <w:r w:rsidRPr="00DF5782">
        <w:rPr>
          <w:rFonts w:ascii="Times New Roman" w:eastAsia="Times New Roman" w:hAnsi="Times New Roman" w:cs="Times New Roman"/>
          <w:sz w:val="24"/>
          <w:szCs w:val="24"/>
          <w:lang w:eastAsia="sv-SE"/>
        </w:rPr>
        <w:t>Inspera</w:t>
      </w:r>
      <w:proofErr w:type="spellEnd"/>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Varje student ska legitimera sig även vid inlämning av papperstentamen.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papperstentamen gäller att samtliga lösa blad som lämnas in ska vara försedda med studentens kod. Tentamensvärden ska räkna och notera antalet inlämnade lösa blad. Se avsnittet </w:t>
      </w:r>
      <w:r w:rsidRPr="00DF5782">
        <w:rPr>
          <w:rFonts w:ascii="Times New Roman" w:eastAsia="Times New Roman" w:hAnsi="Times New Roman" w:cs="Times New Roman"/>
          <w:i/>
          <w:iCs/>
          <w:sz w:val="24"/>
          <w:szCs w:val="24"/>
          <w:lang w:eastAsia="sv-SE"/>
        </w:rPr>
        <w:t>Anonymitetskoder </w:t>
      </w:r>
      <w:r w:rsidRPr="00DF5782">
        <w:rPr>
          <w:rFonts w:ascii="Times New Roman" w:eastAsia="Times New Roman" w:hAnsi="Times New Roman" w:cs="Times New Roman"/>
          <w:sz w:val="24"/>
          <w:szCs w:val="24"/>
          <w:lang w:eastAsia="sv-SE"/>
        </w:rPr>
        <w:t>nedan.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sekretess föreligger ska det framgå av tentamensuppgiften/provformuläret och då ska allt utdelat tentamensmaterial inklusive provformuläret lämnas in vid tentamens slut. Se även avsnitt </w:t>
      </w:r>
      <w:hyperlink r:id="rId315" w:anchor="examination89" w:history="1">
        <w:r w:rsidRPr="00DF5782">
          <w:rPr>
            <w:rFonts w:ascii="Times New Roman" w:eastAsia="Times New Roman" w:hAnsi="Times New Roman" w:cs="Times New Roman"/>
            <w:color w:val="3F41DC"/>
            <w:sz w:val="24"/>
            <w:szCs w:val="24"/>
            <w:u w:val="single"/>
            <w:lang w:eastAsia="sv-SE"/>
          </w:rPr>
          <w:t>8.9 Återkoppling och tentamensutlämning</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Efter avslutad papperstentamen ska en tentamensvärd lämna studenternas alla inlämnade blad samt inlämnings- respektive kodlista vidare enligt den anvisning som getts för respektive tentamenstillfälle. Se avsnittet </w:t>
      </w:r>
      <w:r w:rsidRPr="00DF5782">
        <w:rPr>
          <w:rFonts w:ascii="Times New Roman" w:eastAsia="Times New Roman" w:hAnsi="Times New Roman" w:cs="Times New Roman"/>
          <w:i/>
          <w:iCs/>
          <w:sz w:val="24"/>
          <w:szCs w:val="24"/>
          <w:lang w:eastAsia="sv-SE"/>
        </w:rPr>
        <w:t>Anonymitetskoder</w:t>
      </w:r>
      <w:r w:rsidRPr="00DF5782">
        <w:rPr>
          <w:rFonts w:ascii="Times New Roman" w:eastAsia="Times New Roman" w:hAnsi="Times New Roman" w:cs="Times New Roman"/>
          <w:sz w:val="24"/>
          <w:szCs w:val="24"/>
          <w:lang w:eastAsia="sv-SE"/>
        </w:rPr>
        <w:t> nedan.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Anpassad tentamen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student kan ha möjlighet till anpassad tentamen. Det kräver rekommendation av SLU:s samordnare av riktat pedagogiskt stöd.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Anpassad tentamen kan till exempel innebära att studenten får förlängd skrivtid, använder dator med talsyntes och rättstavningsprogram, skriver i mindre grupp eller gör en tentamen uppdelad på två tillfällen. Se avsnitt </w:t>
      </w:r>
      <w:hyperlink r:id="rId316" w:anchor="studenter35" w:history="1">
        <w:r w:rsidRPr="00DF5782">
          <w:rPr>
            <w:rFonts w:ascii="Times New Roman" w:eastAsia="Times New Roman" w:hAnsi="Times New Roman" w:cs="Times New Roman"/>
            <w:color w:val="3F41DC"/>
            <w:sz w:val="24"/>
            <w:szCs w:val="24"/>
            <w:u w:val="single"/>
            <w:lang w:eastAsia="sv-SE"/>
          </w:rPr>
          <w:t>3.5 Studera med funktionsnedsättning</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Den student som har beslut och rekommendation från SLU om riktat pedagogiskt stöd och önskar anpassad examination ska kontakta kursledaren eller kursadministratören i god tid, helst vid kursstart, men senast femton (15) vardagar före </w:t>
      </w:r>
      <w:proofErr w:type="spellStart"/>
      <w:r w:rsidRPr="00DF5782">
        <w:rPr>
          <w:rFonts w:ascii="Times New Roman" w:eastAsia="Times New Roman" w:hAnsi="Times New Roman" w:cs="Times New Roman"/>
          <w:sz w:val="24"/>
          <w:szCs w:val="24"/>
          <w:lang w:eastAsia="sv-SE"/>
        </w:rPr>
        <w:t>examinationenExaminatorn</w:t>
      </w:r>
      <w:proofErr w:type="spellEnd"/>
      <w:r w:rsidRPr="00DF5782">
        <w:rPr>
          <w:rFonts w:ascii="Times New Roman" w:eastAsia="Times New Roman" w:hAnsi="Times New Roman" w:cs="Times New Roman"/>
          <w:sz w:val="24"/>
          <w:szCs w:val="24"/>
          <w:lang w:eastAsia="sv-SE"/>
        </w:rPr>
        <w:t xml:space="preserve"> beslutar hur en eventuell anpassad tentamen ska genomföras.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Följande gäller vid skriftlig tentamen som genomförs av SLU:s gemensamma tentamensservice: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När en student har någon av följande vanliga anpassningar, rekommenderade av samordnarna av riktat pedagogiskt stöd, kan Tentamensservice verkställa anpassningarna utan att kontakta examinator:</w:t>
      </w:r>
    </w:p>
    <w:p w:rsidR="00DF5782" w:rsidRPr="00DF5782" w:rsidRDefault="00DF5782" w:rsidP="00DF5782">
      <w:pPr>
        <w:numPr>
          <w:ilvl w:val="0"/>
          <w:numId w:val="11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förlängd tentamenstid</w:t>
      </w:r>
    </w:p>
    <w:p w:rsidR="00DF5782" w:rsidRPr="00DF5782" w:rsidRDefault="00DF5782" w:rsidP="00DF5782">
      <w:pPr>
        <w:numPr>
          <w:ilvl w:val="0"/>
          <w:numId w:val="11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använda dator med talsyntes och rättstavningsprogram</w:t>
      </w:r>
    </w:p>
    <w:p w:rsidR="00DF5782" w:rsidRPr="00DF5782" w:rsidRDefault="00DF5782" w:rsidP="00DF5782">
      <w:pPr>
        <w:numPr>
          <w:ilvl w:val="0"/>
          <w:numId w:val="11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sitta i mindre grupp eller enskilt rum</w:t>
      </w:r>
    </w:p>
    <w:p w:rsidR="00DF5782" w:rsidRPr="00DF5782" w:rsidRDefault="00DF5782" w:rsidP="00DF5782">
      <w:pPr>
        <w:numPr>
          <w:ilvl w:val="0"/>
          <w:numId w:val="11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sz w:val="24"/>
          <w:szCs w:val="24"/>
          <w:lang w:eastAsia="sv-SE"/>
        </w:rPr>
        <w:t xml:space="preserve">använda fysiska hjälpmedel som t.ex. </w:t>
      </w:r>
      <w:proofErr w:type="spellStart"/>
      <w:r w:rsidRPr="00DF5782">
        <w:rPr>
          <w:rFonts w:ascii="Times New Roman" w:eastAsia="Times New Roman" w:hAnsi="Times New Roman" w:cs="Times New Roman"/>
          <w:sz w:val="24"/>
          <w:szCs w:val="24"/>
          <w:lang w:eastAsia="sv-SE"/>
        </w:rPr>
        <w:t>specialstol</w:t>
      </w:r>
      <w:proofErr w:type="spellEnd"/>
      <w:r w:rsidRPr="00DF5782">
        <w:rPr>
          <w:rFonts w:ascii="Times New Roman" w:eastAsia="Times New Roman" w:hAnsi="Times New Roman" w:cs="Times New Roman"/>
          <w:sz w:val="24"/>
          <w:szCs w:val="24"/>
          <w:lang w:eastAsia="sv-SE"/>
        </w:rPr>
        <w:t>.</w:t>
      </w:r>
      <w:proofErr w:type="gramEnd"/>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de fall där examinator anser att någon av de vanliga anpassningarna inte ska/får användas vid en viss examination ska examinator meddela det till Tentamensservice vid bokning av tentamen.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Utrymning vid nödsituation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en eventuell nödsituation (till exempel brandlarm) ska alla studenter lämna tentamenslokalen enligt tentamensvärdens och/eller utrymningsledarens instruktioner. Vid utrymning avslutas tentamen med omedelbar verkan.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åligger tentamensvärden att se till att examinatorn eller kursledaren blir underrättad om avbrottet, och examinatorn avgör om eventuella inlämnade tentamina ska rättas.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Studenterna ska erbjudas ett nytt tentamenstillfälle, vilket räknas som ersättning för det tentamenstillfälle som fick avbrytas på grund av utrymning, se avsnitt </w:t>
      </w:r>
      <w:hyperlink r:id="rId317" w:anchor="examination810" w:history="1">
        <w:r w:rsidRPr="00DF5782">
          <w:rPr>
            <w:rFonts w:ascii="Times New Roman" w:eastAsia="Times New Roman" w:hAnsi="Times New Roman" w:cs="Times New Roman"/>
            <w:color w:val="3F41DC"/>
            <w:sz w:val="24"/>
            <w:szCs w:val="24"/>
            <w:u w:val="single"/>
            <w:lang w:eastAsia="sv-SE"/>
          </w:rPr>
          <w:t>8.10 Alternativt examinationstillfälle</w:t>
        </w:r>
      </w:hyperlink>
      <w:r w:rsidRPr="00DF5782">
        <w:rPr>
          <w:rFonts w:ascii="Times New Roman" w:eastAsia="Times New Roman" w:hAnsi="Times New Roman" w:cs="Times New Roman"/>
          <w:sz w:val="24"/>
          <w:szCs w:val="24"/>
          <w:lang w:eastAsia="sv-SE"/>
        </w:rPr>
        <w:t>. Kursledaren ansvarar för att meddela studenterna när detta äger rum.</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Misstänkt fusk</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en tentamensvärd upptäcker eller misstänker fusk, det vill säga att någon student genom otillåtna hjälpmedel eller på annat sätt försöker vilseleda vid provet, ska tentamensvärden</w:t>
      </w:r>
    </w:p>
    <w:p w:rsidR="00DF5782" w:rsidRPr="00DF5782" w:rsidRDefault="00DF5782" w:rsidP="00DF5782">
      <w:pPr>
        <w:numPr>
          <w:ilvl w:val="0"/>
          <w:numId w:val="11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anteckna studentens namn och personnummer,</w:t>
      </w:r>
    </w:p>
    <w:p w:rsidR="00DF5782" w:rsidRPr="00DF5782" w:rsidRDefault="00DF5782" w:rsidP="00DF5782">
      <w:pPr>
        <w:numPr>
          <w:ilvl w:val="0"/>
          <w:numId w:val="11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uppmana studenten att lämna ifrån sig eventuellt bevismaterial,</w:t>
      </w:r>
    </w:p>
    <w:p w:rsidR="00DF5782" w:rsidRPr="00DF5782" w:rsidRDefault="00DF5782" w:rsidP="00DF5782">
      <w:pPr>
        <w:numPr>
          <w:ilvl w:val="0"/>
          <w:numId w:val="11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anteckna sina iakttagelser kring händelsen ifråga samt</w:t>
      </w:r>
    </w:p>
    <w:p w:rsidR="00DF5782" w:rsidRPr="00DF5782" w:rsidRDefault="00DF5782" w:rsidP="00DF5782">
      <w:pPr>
        <w:numPr>
          <w:ilvl w:val="0"/>
          <w:numId w:val="11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skriftligen anmäla händelsen till prefekten vid den kursansvariga institutionen (se manual för tentamensvärdar).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Tentamensvärden får inte tvinga en student att lämna ifrån sig eventuellt bevismaterial. Kroppsvisitation eller andra tvångsmedel är inte tillåtna.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får inte avvisas eller tvingas avbryta provet vid misstanke om fusk.</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särskild utredning av det inträffade äger rum efter tentamen. Disciplinära åtgärder och hanteringen av disciplinfall beskrivs i avsnitt </w:t>
      </w:r>
      <w:hyperlink r:id="rId318" w:anchor="fusk104" w:history="1">
        <w:r w:rsidRPr="00DF5782">
          <w:rPr>
            <w:rFonts w:ascii="Times New Roman" w:eastAsia="Times New Roman" w:hAnsi="Times New Roman" w:cs="Times New Roman"/>
            <w:color w:val="3F41DC"/>
            <w:sz w:val="24"/>
            <w:szCs w:val="24"/>
            <w:u w:val="single"/>
            <w:lang w:eastAsia="sv-SE"/>
          </w:rPr>
          <w:t>10.4 Disciplinära åtgärder</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Störande beteende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en student uppträder störande eller hindrande under en tentamen, kan hen beordras att omedelbart lämna tentamenslokalen. Tentamensvärden ska anteckna vad som inträffat och skriftligen anmäla händelsen till prefekten vid den kursansvariga institutionen.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särskild utredning av det inträffade äger rum efter tentamen. Disciplinära åtgärder och hanteringen av disciplinfall beskrivs i avsnitt </w:t>
      </w:r>
      <w:hyperlink r:id="rId319" w:anchor="fusk104" w:history="1">
        <w:r w:rsidRPr="00DF5782">
          <w:rPr>
            <w:rFonts w:ascii="Times New Roman" w:eastAsia="Times New Roman" w:hAnsi="Times New Roman" w:cs="Times New Roman"/>
            <w:color w:val="3F41DC"/>
            <w:sz w:val="24"/>
            <w:szCs w:val="24"/>
            <w:u w:val="single"/>
            <w:lang w:eastAsia="sv-SE"/>
          </w:rPr>
          <w:t>10.4 Disciplinära åtgärder</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Anonymitetskoder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salstentamen görs på papper ska varje student förses med en anonymitetskod som studenten ska skriva på varje löst blad som hen avser lämna in.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Uppgifter om varje students </w:t>
      </w:r>
      <w:proofErr w:type="spellStart"/>
      <w:r w:rsidRPr="00DF5782">
        <w:rPr>
          <w:rFonts w:ascii="Times New Roman" w:eastAsia="Times New Roman" w:hAnsi="Times New Roman" w:cs="Times New Roman"/>
          <w:sz w:val="24"/>
          <w:szCs w:val="24"/>
          <w:lang w:eastAsia="sv-SE"/>
        </w:rPr>
        <w:t>inlämningstid</w:t>
      </w:r>
      <w:proofErr w:type="spellEnd"/>
      <w:r w:rsidRPr="00DF5782">
        <w:rPr>
          <w:rFonts w:ascii="Times New Roman" w:eastAsia="Times New Roman" w:hAnsi="Times New Roman" w:cs="Times New Roman"/>
          <w:sz w:val="24"/>
          <w:szCs w:val="24"/>
          <w:lang w:eastAsia="sv-SE"/>
        </w:rPr>
        <w:t>, antal inlämnade blad, anonymitetskod samt att studenten uppvisat giltig ID-handling redovisas i listform. Studenten kvitterar vid inlämning av tentamen på listan att samtliga uppgifter stämmer.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Listorna hanteras av Tentamensservice som sedan överlåter dessa till berörd </w:t>
      </w:r>
      <w:proofErr w:type="gramStart"/>
      <w:r w:rsidRPr="00DF5782">
        <w:rPr>
          <w:rFonts w:ascii="Times New Roman" w:eastAsia="Times New Roman" w:hAnsi="Times New Roman" w:cs="Times New Roman"/>
          <w:sz w:val="24"/>
          <w:szCs w:val="24"/>
          <w:lang w:eastAsia="sv-SE"/>
        </w:rPr>
        <w:t>kursadministratör / kursledare</w:t>
      </w:r>
      <w:proofErr w:type="gramEnd"/>
      <w:r w:rsidRPr="00DF5782">
        <w:rPr>
          <w:rFonts w:ascii="Times New Roman" w:eastAsia="Times New Roman" w:hAnsi="Times New Roman" w:cs="Times New Roman"/>
          <w:sz w:val="24"/>
          <w:szCs w:val="24"/>
          <w:lang w:eastAsia="sv-SE"/>
        </w:rPr>
        <w:t xml:space="preserve"> enligt den anvisning som getts för respektive tentamenstillfälle. Kodlistan ska förvaras på ett betryggande sätt till dess att tentamensresultaten är fastställda. Samma sak gäller för listor med tillfälliga användaruppgifter i </w:t>
      </w:r>
      <w:proofErr w:type="spellStart"/>
      <w:r w:rsidRPr="00DF5782">
        <w:rPr>
          <w:rFonts w:ascii="Times New Roman" w:eastAsia="Times New Roman" w:hAnsi="Times New Roman" w:cs="Times New Roman"/>
          <w:sz w:val="24"/>
          <w:szCs w:val="24"/>
          <w:lang w:eastAsia="sv-SE"/>
        </w:rPr>
        <w:t>Inspera</w:t>
      </w:r>
      <w:proofErr w:type="spellEnd"/>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När tentamensresultaten offentliggörs genom anslag eller på </w:t>
      </w:r>
      <w:r w:rsidRPr="00DF5782">
        <w:rPr>
          <w:rFonts w:ascii="Times New Roman" w:eastAsia="Times New Roman" w:hAnsi="Times New Roman" w:cs="Times New Roman"/>
          <w:i/>
          <w:iCs/>
          <w:sz w:val="24"/>
          <w:szCs w:val="24"/>
          <w:lang w:eastAsia="sv-SE"/>
        </w:rPr>
        <w:t>kurssida</w:t>
      </w:r>
      <w:r w:rsidRPr="00DF5782">
        <w:rPr>
          <w:rFonts w:ascii="Times New Roman" w:eastAsia="Times New Roman" w:hAnsi="Times New Roman" w:cs="Times New Roman"/>
          <w:sz w:val="24"/>
          <w:szCs w:val="24"/>
          <w:lang w:eastAsia="sv-SE"/>
        </w:rPr>
        <w:t> ska studenternas koder (</w:t>
      </w:r>
      <w:proofErr w:type="gramStart"/>
      <w:r w:rsidRPr="00DF5782">
        <w:rPr>
          <w:rFonts w:ascii="Times New Roman" w:eastAsia="Times New Roman" w:hAnsi="Times New Roman" w:cs="Times New Roman"/>
          <w:sz w:val="24"/>
          <w:szCs w:val="24"/>
          <w:lang w:eastAsia="sv-SE"/>
        </w:rPr>
        <w:t>ej</w:t>
      </w:r>
      <w:proofErr w:type="gramEnd"/>
      <w:r w:rsidRPr="00DF5782">
        <w:rPr>
          <w:rFonts w:ascii="Times New Roman" w:eastAsia="Times New Roman" w:hAnsi="Times New Roman" w:cs="Times New Roman"/>
          <w:sz w:val="24"/>
          <w:szCs w:val="24"/>
          <w:lang w:eastAsia="sv-SE"/>
        </w:rPr>
        <w:t xml:space="preserve"> namn och/eller personnummer) anges tillsammans med tentamensresultaten.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kursansvariga institutionen ska arkivera information om kurser och tentamina enligt avsnitt </w:t>
      </w:r>
      <w:hyperlink r:id="rId320" w:anchor="examination88" w:history="1">
        <w:r w:rsidRPr="00DF5782">
          <w:rPr>
            <w:rFonts w:ascii="Times New Roman" w:eastAsia="Times New Roman" w:hAnsi="Times New Roman" w:cs="Times New Roman"/>
            <w:color w:val="3F41DC"/>
            <w:sz w:val="24"/>
            <w:szCs w:val="24"/>
            <w:u w:val="single"/>
            <w:lang w:eastAsia="sv-SE"/>
          </w:rPr>
          <w:t>8.8 Resultatrapportering och dokumentation</w:t>
        </w:r>
      </w:hyperlink>
      <w:r w:rsidRPr="00DF5782">
        <w:rPr>
          <w:rFonts w:ascii="Times New Roman" w:eastAsia="Times New Roman" w:hAnsi="Times New Roman" w:cs="Times New Roman"/>
          <w:sz w:val="24"/>
          <w:szCs w:val="24"/>
          <w:lang w:eastAsia="sv-SE"/>
        </w:rPr>
        <w:t>.</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21" w:anchor="examination8"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B36CF7">
      <w:pPr>
        <w:pStyle w:val="Heading3"/>
      </w:pPr>
      <w:r w:rsidRPr="00DF5782">
        <w:t>8.4 Andra typer av examination (prov)</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en </w:t>
      </w:r>
      <w:r w:rsidRPr="00DF5782">
        <w:rPr>
          <w:rFonts w:ascii="Times New Roman" w:eastAsia="Times New Roman" w:hAnsi="Times New Roman" w:cs="Times New Roman"/>
          <w:i/>
          <w:iCs/>
          <w:sz w:val="24"/>
          <w:szCs w:val="24"/>
          <w:lang w:eastAsia="sv-SE"/>
        </w:rPr>
        <w:t>hemtentamen</w:t>
      </w:r>
      <w:r w:rsidRPr="00DF5782">
        <w:rPr>
          <w:rFonts w:ascii="Times New Roman" w:eastAsia="Times New Roman" w:hAnsi="Times New Roman" w:cs="Times New Roman"/>
          <w:sz w:val="24"/>
          <w:szCs w:val="24"/>
          <w:lang w:eastAsia="sv-SE"/>
        </w:rPr>
        <w:t> utför studenten provet utan vaktning och på annan plats än i SLU:s lokaler.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Inlämningsuppgifter</w:t>
      </w:r>
      <w:r w:rsidRPr="00DF5782">
        <w:rPr>
          <w:rFonts w:ascii="Times New Roman" w:eastAsia="Times New Roman" w:hAnsi="Times New Roman" w:cs="Times New Roman"/>
          <w:sz w:val="24"/>
          <w:szCs w:val="24"/>
          <w:lang w:eastAsia="sv-SE"/>
        </w:rPr>
        <w:t> är uppgifter (av enskilda studenter eller i grupp) projektarbeten med mera, där någon form av redovisning ska lämnas som underlag för examination.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Praktiska examinationer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praktiska examinationer ska i görligaste mån samma regler gälla som vid skriftliga tentamina. Anonymitetskoder ska tillämpas.</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Muntlig tentamen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muntlig tentamen får spelas in för att underlätta dokumentationen. I så fall ska studenterna i förväg informeras om det. Det är också möjligt att flera personer medverkar vid en muntlig tentamen, till exempel en för examination och en för observation.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Inlämningsuppgift och hemtentamen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ansvarar själv för att redovisningen av en inlämningsuppgift eller svar på en hemtentamen kommer examinatorn tillhanda inom angiven tid. En redovisning eller ett tentamenssvar som lämnas in efter angiven tidpunkt behöver inte bedömas förrän vid nästa provtillfälle, men räknas då som två förbrukade provtillfällen. Om det finns särskilda skäl (se avsnitt </w:t>
      </w:r>
      <w:hyperlink r:id="rId322" w:anchor="examination86" w:history="1">
        <w:r w:rsidRPr="00DF5782">
          <w:rPr>
            <w:rFonts w:ascii="Times New Roman" w:eastAsia="Times New Roman" w:hAnsi="Times New Roman" w:cs="Times New Roman"/>
            <w:color w:val="3F41DC"/>
            <w:sz w:val="24"/>
            <w:szCs w:val="24"/>
            <w:u w:val="single"/>
            <w:lang w:eastAsia="sv-SE"/>
          </w:rPr>
          <w:t>8.6 Särskilda skäl</w:t>
        </w:r>
      </w:hyperlink>
      <w:r w:rsidRPr="00DF5782">
        <w:rPr>
          <w:rFonts w:ascii="Times New Roman" w:eastAsia="Times New Roman" w:hAnsi="Times New Roman" w:cs="Times New Roman"/>
          <w:sz w:val="24"/>
          <w:szCs w:val="24"/>
          <w:lang w:eastAsia="sv-SE"/>
        </w:rPr>
        <w:t>) eller systemtekniska problem som orsakat förseningen, bör examinatorn bedöma även den redovisning eller det tentamenssvar som lämnats in för sent.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studenten förväntas genomföra sin inlämningsuppgift eller hemtentamen individuellt, ska det tydligt framgå av uppgiften Examinatorn kan begära att studenten redogör muntligt för sin individuella prestation i efterhand.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Studentens svar på en hemtentamen ska granskas via plagiatspårningssystem. Examinatorn ansvarar för att granskning görs efter inlämning.</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Självständigt arbete (examensarbete)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 kapitel </w:t>
      </w:r>
      <w:hyperlink r:id="rId323" w:anchor="exarbete9" w:history="1">
        <w:r w:rsidRPr="00DF5782">
          <w:rPr>
            <w:rFonts w:ascii="Times New Roman" w:eastAsia="Times New Roman" w:hAnsi="Times New Roman" w:cs="Times New Roman"/>
            <w:color w:val="3F41DC"/>
            <w:sz w:val="24"/>
            <w:szCs w:val="24"/>
            <w:u w:val="single"/>
            <w:lang w:eastAsia="sv-SE"/>
          </w:rPr>
          <w:t>9. Självständigt arbete (examensarbete)</w:t>
        </w:r>
      </w:hyperlink>
      <w:r w:rsidRPr="00DF5782">
        <w:rPr>
          <w:rFonts w:ascii="Times New Roman" w:eastAsia="Times New Roman" w:hAnsi="Times New Roman" w:cs="Times New Roman"/>
          <w:sz w:val="24"/>
          <w:szCs w:val="24"/>
          <w:lang w:eastAsia="sv-SE"/>
        </w:rPr>
        <w:t>.</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24" w:anchor="examination8"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1A5DEC">
      <w:pPr>
        <w:pStyle w:val="Heading3"/>
      </w:pPr>
      <w:r w:rsidRPr="00DF5782">
        <w:t>8.5 Obligatoriska moment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Obligatoriska moment</w:t>
      </w:r>
      <w:r w:rsidRPr="00DF5782">
        <w:rPr>
          <w:rFonts w:ascii="Times New Roman" w:eastAsia="Times New Roman" w:hAnsi="Times New Roman" w:cs="Times New Roman"/>
          <w:sz w:val="24"/>
          <w:szCs w:val="24"/>
          <w:lang w:eastAsia="sv-SE"/>
        </w:rPr>
        <w:t> (såsom obligatorier, obligatorisk närvaro, obligatorisk deltagande) kan gälla till exempel praktik, laborationer, seminarier, exkursioner eller klinikvistelser.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Obligatoriska moment ska kunna motiveras av kursmålen, kursinnehållet eller av utbildningsplanen och målen för avsedd examen.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Generellt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en kurs innehåller obligatoriska moment ska det anges i kursplanen, och samtliga krav för godkänd kurs ska senast vid kursstarten göras tydliga för aktuellt kurstillfälle, se avsnitt </w:t>
      </w:r>
      <w:hyperlink r:id="rId325" w:anchor="kursstart74" w:history="1">
        <w:r w:rsidRPr="00DF5782">
          <w:rPr>
            <w:rFonts w:ascii="Times New Roman" w:eastAsia="Times New Roman" w:hAnsi="Times New Roman" w:cs="Times New Roman"/>
            <w:color w:val="3F41DC"/>
            <w:sz w:val="24"/>
            <w:szCs w:val="24"/>
            <w:u w:val="single"/>
            <w:lang w:eastAsia="sv-SE"/>
          </w:rPr>
          <w:t>7.4 Kursstart</w:t>
        </w:r>
      </w:hyperlink>
      <w:r w:rsidRPr="00DF5782">
        <w:rPr>
          <w:rFonts w:ascii="Times New Roman" w:eastAsia="Times New Roman" w:hAnsi="Times New Roman" w:cs="Times New Roman"/>
          <w:sz w:val="24"/>
          <w:szCs w:val="24"/>
          <w:lang w:eastAsia="sv-SE"/>
        </w:rPr>
        <w:t>. Därefter får obligatoriska moment normalt inte flyttas eller läggas till i schemat.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undantagsfall får obligatoriska moment flyttas efter kursstart, men då måste de studenter som inte kan delta på grund av flytten få möjlighet att göra en ersättningsuppgift under kursperioden.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Rätt till undervisning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 som antagits till och registrerats på en kurs har rätt att få undervisning och/eller handledning under det kurstillfälle hen blivit antagen till.</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 som av särskilt skäl (se avsnitt </w:t>
      </w:r>
      <w:hyperlink r:id="rId326" w:anchor="examination86" w:history="1">
        <w:r w:rsidRPr="00DF5782">
          <w:rPr>
            <w:rFonts w:ascii="Times New Roman" w:eastAsia="Times New Roman" w:hAnsi="Times New Roman" w:cs="Times New Roman"/>
            <w:color w:val="3F41DC"/>
            <w:sz w:val="24"/>
            <w:szCs w:val="24"/>
            <w:u w:val="single"/>
            <w:lang w:eastAsia="sv-SE"/>
          </w:rPr>
          <w:t>8.6 Särskilda skäl</w:t>
        </w:r>
      </w:hyperlink>
      <w:r w:rsidRPr="00DF5782">
        <w:rPr>
          <w:rFonts w:ascii="Times New Roman" w:eastAsia="Times New Roman" w:hAnsi="Times New Roman" w:cs="Times New Roman"/>
          <w:sz w:val="24"/>
          <w:szCs w:val="24"/>
          <w:lang w:eastAsia="sv-SE"/>
        </w:rPr>
        <w:t>) inte kan delta i ett obligatoriskt moment ska beredas tillfälle att ta igen det på lämpligt sätt – hur bestäms av examinatorn. Om möjligt görs det i anslutning till aktuellt kurstillfälle, men vissa obligatoriska moment kan inte genomföras förrän vid nästa kurstillfälle.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 som är frånvarande vid obligatoriskt moment utan särskilt skäl kan inte räkna med någon särskild lösning på de problem som kan bli följden.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Möjligheten att ta igen obligatoriska moment kan begränsas när en kurs läggs ned, se nedan.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Ersättningsuppgift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Examinatorn får besluta om ersättningsuppgift i stället för ett obligatoriskt moment, om det finns skäl för det och om det är möjligt med avseende på kursens mål och resurser. Uppgiftens innehåll och omfattning ska då motsvara det moment som ska ersättas.</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Kommande kurstillfälle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Frånvaro från obligatoriskt moment kan medföra att studenten måste delta i det missade momentet vid ett kommande kurstillfälle med följande begränsningar:</w:t>
      </w:r>
    </w:p>
    <w:p w:rsidR="00DF5782" w:rsidRPr="00DF5782" w:rsidRDefault="00DF5782" w:rsidP="00DF5782">
      <w:pPr>
        <w:numPr>
          <w:ilvl w:val="0"/>
          <w:numId w:val="11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student som haft särskilt skäl (se avsnitt </w:t>
      </w:r>
      <w:hyperlink r:id="rId327" w:anchor="examination86" w:history="1">
        <w:r w:rsidRPr="00DF5782">
          <w:rPr>
            <w:rFonts w:ascii="Times New Roman" w:eastAsia="Times New Roman" w:hAnsi="Times New Roman" w:cs="Times New Roman"/>
            <w:color w:val="3F41DC"/>
            <w:sz w:val="24"/>
            <w:szCs w:val="24"/>
            <w:u w:val="single"/>
            <w:lang w:eastAsia="sv-SE"/>
          </w:rPr>
          <w:t>8.6 Särskilda skäl</w:t>
        </w:r>
      </w:hyperlink>
      <w:r w:rsidRPr="00DF5782">
        <w:rPr>
          <w:rFonts w:ascii="Times New Roman" w:eastAsia="Times New Roman" w:hAnsi="Times New Roman" w:cs="Times New Roman"/>
          <w:sz w:val="24"/>
          <w:szCs w:val="24"/>
          <w:lang w:eastAsia="sv-SE"/>
        </w:rPr>
        <w:t>) för sin frånvaro vid första kurstillfället har rätt att delta i missat moment vid nästa kurstillfälle.</w:t>
      </w:r>
    </w:p>
    <w:p w:rsidR="00DF5782" w:rsidRPr="00DF5782" w:rsidRDefault="00DF5782" w:rsidP="00DF5782">
      <w:pPr>
        <w:numPr>
          <w:ilvl w:val="0"/>
          <w:numId w:val="11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 som saknat särskilt skäl för sin frånvaro vid första kurstillfället har möjlighet att delta i missat moment vid ett kommande kurstillfälle – om det finns plats.</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Nedlagd kurs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samband med beslut om att lägga ned en kurs ska övergångsbestämmelser fastställas för hur kursens obligatoriska moment kan slutföras av studenter som inte uppnått godkänt resultat på kursen. Hur omfattande dessa åtgärder ska vara beror på hur många studenter som är berörda och vilka typer av obligatoriska moment som ingår.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 som berörs av en nedlagd kurs ska erbjudas minst en förnyad möjlighet att uppfylla obligatoriekraven inom två år efter det sista kurstillfället eller beslutsdatum om nedläggning, beroende på vad som är mest fördelaktigt för studenten.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det finns särskilda skäl kan en student ges ytterligare en möjlighet att genomföra obligatoriska moment. Vilka skäl som omfattas anges i avsnitt </w:t>
      </w:r>
      <w:hyperlink r:id="rId328" w:anchor="examination86" w:history="1">
        <w:r w:rsidRPr="00DF5782">
          <w:rPr>
            <w:rFonts w:ascii="Times New Roman" w:eastAsia="Times New Roman" w:hAnsi="Times New Roman" w:cs="Times New Roman"/>
            <w:color w:val="3F41DC"/>
            <w:sz w:val="24"/>
            <w:szCs w:val="24"/>
            <w:u w:val="single"/>
            <w:lang w:eastAsia="sv-SE"/>
          </w:rPr>
          <w:t>8.6 Särskilda skäl</w:t>
        </w:r>
      </w:hyperlink>
      <w:r w:rsidRPr="00DF5782">
        <w:rPr>
          <w:rFonts w:ascii="Times New Roman" w:eastAsia="Times New Roman" w:hAnsi="Times New Roman" w:cs="Times New Roman"/>
          <w:sz w:val="24"/>
          <w:szCs w:val="24"/>
          <w:lang w:eastAsia="sv-SE"/>
        </w:rPr>
        <w:t>, och det kan också röra sig om långa utlandsstudier.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När en kurs läggs ned ska beslut om övergångsbestämmelser fattas av samma instans som beslutar om kursplan eller revidering av kursplan, se avsnitt </w:t>
      </w:r>
      <w:hyperlink r:id="rId329" w:anchor="kursplan62" w:history="1">
        <w:r w:rsidRPr="00DF5782">
          <w:rPr>
            <w:rFonts w:ascii="Times New Roman" w:eastAsia="Times New Roman" w:hAnsi="Times New Roman" w:cs="Times New Roman"/>
            <w:color w:val="3F41DC"/>
            <w:sz w:val="24"/>
            <w:szCs w:val="24"/>
            <w:u w:val="single"/>
            <w:lang w:eastAsia="sv-SE"/>
          </w:rPr>
          <w:t>6.2 Kursplan</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kursansvariga institutionen ansvarar, i samråd med programstudierektor när det gäller programstudenter, för att berörda studenter informeras om vilka möjligheter som finns att slutföra obligatoriska moment när en kurs läggs ned.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 som vill få ytterligare möjlighet att genomföra obligatoriska moment ska lämna in en skriftlig ansökan som är väl motiverad. Det är ansvarig fakultet (som den kursansvariga institutionen hör till) som beslutar om ytterligare möjlighet ska erbjudas. Beslut fattas av den inom fakultetsledningen som har ansvar för utbildning på grundnivå och avancerad nivå, om inte fakulteten beslutat om en annan hantering.</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Omregistrering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ska göras för den student som ska delta i undervisning inklusive obligatoriska moment efter att första kurstillfället (där studenten varit förstagångsregistrerade) är slut. Omregistrering kan ske även för en kurs som inte längre ges. För att endast genomföra en förnyad tentamen behövs dock ingen omregistrering, men studenten ska anmäla sig till tentamen på vanligt sätt.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Övergångsbestämmelser ska införas i kursplanen, se avsnitt </w:t>
      </w:r>
      <w:hyperlink r:id="rId330" w:anchor="kursplan62" w:history="1">
        <w:r w:rsidRPr="00DF5782">
          <w:rPr>
            <w:rFonts w:ascii="Times New Roman" w:eastAsia="Times New Roman" w:hAnsi="Times New Roman" w:cs="Times New Roman"/>
            <w:color w:val="3F41DC"/>
            <w:sz w:val="24"/>
            <w:szCs w:val="24"/>
            <w:u w:val="single"/>
            <w:lang w:eastAsia="sv-SE"/>
          </w:rPr>
          <w:t>6.2 Kursplan</w:t>
        </w:r>
      </w:hyperlink>
      <w:r w:rsidRPr="00DF5782">
        <w:rPr>
          <w:rFonts w:ascii="Times New Roman" w:eastAsia="Times New Roman" w:hAnsi="Times New Roman" w:cs="Times New Roman"/>
          <w:sz w:val="24"/>
          <w:szCs w:val="24"/>
          <w:lang w:eastAsia="sv-SE"/>
        </w:rPr>
        <w:t>. Se även avsnitt </w:t>
      </w:r>
      <w:hyperlink r:id="rId331" w:anchor="examination812" w:history="1">
        <w:r w:rsidRPr="00DF5782">
          <w:rPr>
            <w:rFonts w:ascii="Times New Roman" w:eastAsia="Times New Roman" w:hAnsi="Times New Roman" w:cs="Times New Roman"/>
            <w:color w:val="3F41DC"/>
            <w:sz w:val="24"/>
            <w:szCs w:val="24"/>
            <w:u w:val="single"/>
            <w:lang w:eastAsia="sv-SE"/>
          </w:rPr>
          <w:t>8.12 Begränsningar i förnyad examination (omprov)</w:t>
        </w:r>
      </w:hyperlink>
      <w:r w:rsidRPr="00DF5782">
        <w:rPr>
          <w:rFonts w:ascii="Times New Roman" w:eastAsia="Times New Roman" w:hAnsi="Times New Roman" w:cs="Times New Roman"/>
          <w:sz w:val="24"/>
          <w:szCs w:val="24"/>
          <w:lang w:eastAsia="sv-SE"/>
        </w:rPr>
        <w:t>.</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32" w:anchor="examination8"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DF3255">
      <w:pPr>
        <w:pStyle w:val="Heading3"/>
      </w:pPr>
      <w:r w:rsidRPr="00DF5782">
        <w:t>8.6 Särskilda skäl</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Utbildningshandboken hänvisas på flera ställen till begreppet </w:t>
      </w:r>
      <w:r w:rsidRPr="00DF5782">
        <w:rPr>
          <w:rFonts w:ascii="Times New Roman" w:eastAsia="Times New Roman" w:hAnsi="Times New Roman" w:cs="Times New Roman"/>
          <w:i/>
          <w:iCs/>
          <w:sz w:val="24"/>
          <w:szCs w:val="24"/>
          <w:lang w:eastAsia="sv-SE"/>
        </w:rPr>
        <w:t>särskilda skäl</w:t>
      </w:r>
      <w:r w:rsidRPr="00DF5782">
        <w:rPr>
          <w:rFonts w:ascii="Times New Roman" w:eastAsia="Times New Roman" w:hAnsi="Times New Roman" w:cs="Times New Roman"/>
          <w:sz w:val="24"/>
          <w:szCs w:val="24"/>
          <w:lang w:eastAsia="sv-SE"/>
        </w:rPr>
        <w:t>. Om inget annat anges, omfattar särskilda skäl följande:</w:t>
      </w:r>
    </w:p>
    <w:p w:rsidR="00DF5782" w:rsidRPr="00DF5782" w:rsidRDefault="00DF5782" w:rsidP="00DF5782">
      <w:pPr>
        <w:numPr>
          <w:ilvl w:val="0"/>
          <w:numId w:val="11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egen sjukdom eller eget olycksfall</w:t>
      </w:r>
    </w:p>
    <w:p w:rsidR="00DF5782" w:rsidRPr="00DF5782" w:rsidRDefault="00DF5782" w:rsidP="00DF5782">
      <w:pPr>
        <w:numPr>
          <w:ilvl w:val="0"/>
          <w:numId w:val="11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medicinska skäl vid egen graviditet</w:t>
      </w:r>
    </w:p>
    <w:p w:rsidR="00DF5782" w:rsidRPr="00DF5782" w:rsidRDefault="00DF5782" w:rsidP="00DF5782">
      <w:pPr>
        <w:numPr>
          <w:ilvl w:val="0"/>
          <w:numId w:val="11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familjeangelägenhet</w:t>
      </w:r>
    </w:p>
    <w:p w:rsidR="00DF5782" w:rsidRPr="00DF5782" w:rsidRDefault="00DF5782" w:rsidP="00DF5782">
      <w:pPr>
        <w:numPr>
          <w:ilvl w:val="0"/>
          <w:numId w:val="11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släktangelägenhet</w:t>
      </w:r>
    </w:p>
    <w:p w:rsidR="00DF5782" w:rsidRPr="00DF5782" w:rsidRDefault="00DF5782" w:rsidP="00DF5782">
      <w:pPr>
        <w:numPr>
          <w:ilvl w:val="0"/>
          <w:numId w:val="11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anpassad studiegång på grund av dokumenterad funktionsnedsättning</w:t>
      </w:r>
    </w:p>
    <w:p w:rsidR="00DF5782" w:rsidRPr="00DF5782" w:rsidRDefault="00DF5782" w:rsidP="00DF5782">
      <w:pPr>
        <w:numPr>
          <w:ilvl w:val="0"/>
          <w:numId w:val="11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studentfackligt uppdrag</w:t>
      </w:r>
    </w:p>
    <w:p w:rsidR="00DF5782" w:rsidRPr="00DF5782" w:rsidRDefault="00DF5782" w:rsidP="00DF5782">
      <w:pPr>
        <w:numPr>
          <w:ilvl w:val="0"/>
          <w:numId w:val="11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offentligt uppdrag</w:t>
      </w:r>
    </w:p>
    <w:p w:rsidR="00DF5782" w:rsidRPr="00DF5782" w:rsidRDefault="00DF5782" w:rsidP="00DF5782">
      <w:pPr>
        <w:numPr>
          <w:ilvl w:val="0"/>
          <w:numId w:val="11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inkallelse till tjänstgöring i civil- eller totalförsvaret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Med </w:t>
      </w:r>
      <w:r w:rsidRPr="00DF5782">
        <w:rPr>
          <w:rFonts w:ascii="Times New Roman" w:eastAsia="Times New Roman" w:hAnsi="Times New Roman" w:cs="Times New Roman"/>
          <w:i/>
          <w:iCs/>
          <w:sz w:val="24"/>
          <w:szCs w:val="24"/>
          <w:lang w:eastAsia="sv-SE"/>
        </w:rPr>
        <w:t>familjeangelägenhet</w:t>
      </w:r>
      <w:r w:rsidRPr="00DF5782">
        <w:rPr>
          <w:rFonts w:ascii="Times New Roman" w:eastAsia="Times New Roman" w:hAnsi="Times New Roman" w:cs="Times New Roman"/>
          <w:sz w:val="24"/>
          <w:szCs w:val="24"/>
          <w:lang w:eastAsia="sv-SE"/>
        </w:rPr>
        <w:t> avses framför allt barns födelse, tillfällig vård av barn, sjukdomsfall, dödsfall och begravning inom egen familj. Med </w:t>
      </w:r>
      <w:r w:rsidRPr="00DF5782">
        <w:rPr>
          <w:rFonts w:ascii="Times New Roman" w:eastAsia="Times New Roman" w:hAnsi="Times New Roman" w:cs="Times New Roman"/>
          <w:i/>
          <w:iCs/>
          <w:sz w:val="24"/>
          <w:szCs w:val="24"/>
          <w:lang w:eastAsia="sv-SE"/>
        </w:rPr>
        <w:t>sjukdomsfall</w:t>
      </w:r>
      <w:r w:rsidRPr="00DF5782">
        <w:rPr>
          <w:rFonts w:ascii="Times New Roman" w:eastAsia="Times New Roman" w:hAnsi="Times New Roman" w:cs="Times New Roman"/>
          <w:sz w:val="24"/>
          <w:szCs w:val="24"/>
          <w:lang w:eastAsia="sv-SE"/>
        </w:rPr>
        <w:t> menas sjukdomstillstånd som kräver studentens närvaro. Som </w:t>
      </w:r>
      <w:r w:rsidRPr="00DF5782">
        <w:rPr>
          <w:rFonts w:ascii="Times New Roman" w:eastAsia="Times New Roman" w:hAnsi="Times New Roman" w:cs="Times New Roman"/>
          <w:i/>
          <w:iCs/>
          <w:sz w:val="24"/>
          <w:szCs w:val="24"/>
          <w:lang w:eastAsia="sv-SE"/>
        </w:rPr>
        <w:t>egen familj</w:t>
      </w:r>
      <w:r w:rsidRPr="00DF5782">
        <w:rPr>
          <w:rFonts w:ascii="Times New Roman" w:eastAsia="Times New Roman" w:hAnsi="Times New Roman" w:cs="Times New Roman"/>
          <w:sz w:val="24"/>
          <w:szCs w:val="24"/>
          <w:lang w:eastAsia="sv-SE"/>
        </w:rPr>
        <w:t> räknas studentens make/maka, sambo, barn och sambons barn.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Med </w:t>
      </w:r>
      <w:r w:rsidRPr="00DF5782">
        <w:rPr>
          <w:rFonts w:ascii="Times New Roman" w:eastAsia="Times New Roman" w:hAnsi="Times New Roman" w:cs="Times New Roman"/>
          <w:i/>
          <w:iCs/>
          <w:sz w:val="24"/>
          <w:szCs w:val="24"/>
          <w:lang w:eastAsia="sv-SE"/>
        </w:rPr>
        <w:t>släktangelägenhet</w:t>
      </w:r>
      <w:r w:rsidRPr="00DF5782">
        <w:rPr>
          <w:rFonts w:ascii="Times New Roman" w:eastAsia="Times New Roman" w:hAnsi="Times New Roman" w:cs="Times New Roman"/>
          <w:sz w:val="24"/>
          <w:szCs w:val="24"/>
          <w:lang w:eastAsia="sv-SE"/>
        </w:rPr>
        <w:t> avses framför allt allvarligare sjukdomsfall, förestående eller inträffat dödsfall och begravning inom egen släkt. Med </w:t>
      </w:r>
      <w:r w:rsidRPr="00DF5782">
        <w:rPr>
          <w:rFonts w:ascii="Times New Roman" w:eastAsia="Times New Roman" w:hAnsi="Times New Roman" w:cs="Times New Roman"/>
          <w:i/>
          <w:iCs/>
          <w:sz w:val="24"/>
          <w:szCs w:val="24"/>
          <w:lang w:eastAsia="sv-SE"/>
        </w:rPr>
        <w:t>allvarligare sjukdomsfall</w:t>
      </w:r>
      <w:r w:rsidRPr="00DF5782">
        <w:rPr>
          <w:rFonts w:ascii="Times New Roman" w:eastAsia="Times New Roman" w:hAnsi="Times New Roman" w:cs="Times New Roman"/>
          <w:sz w:val="24"/>
          <w:szCs w:val="24"/>
          <w:lang w:eastAsia="sv-SE"/>
        </w:rPr>
        <w:t> menas livshotande eller akut sjukdomstillstånd som kräver studentens närvaro. Som </w:t>
      </w:r>
      <w:r w:rsidRPr="00DF5782">
        <w:rPr>
          <w:rFonts w:ascii="Times New Roman" w:eastAsia="Times New Roman" w:hAnsi="Times New Roman" w:cs="Times New Roman"/>
          <w:i/>
          <w:iCs/>
          <w:sz w:val="24"/>
          <w:szCs w:val="24"/>
          <w:lang w:eastAsia="sv-SE"/>
        </w:rPr>
        <w:t>egen släkt</w:t>
      </w:r>
      <w:r w:rsidRPr="00DF5782">
        <w:rPr>
          <w:rFonts w:ascii="Times New Roman" w:eastAsia="Times New Roman" w:hAnsi="Times New Roman" w:cs="Times New Roman"/>
          <w:sz w:val="24"/>
          <w:szCs w:val="24"/>
          <w:lang w:eastAsia="sv-SE"/>
        </w:rPr>
        <w:t> räknas studentens föräldrar, svärföräldrar, far- och morföräldrar, fosterföräldrar och syskon. Sambons föräldrar räknas som svärföräldrar.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Med </w:t>
      </w:r>
      <w:r w:rsidRPr="00DF5782">
        <w:rPr>
          <w:rFonts w:ascii="Times New Roman" w:eastAsia="Times New Roman" w:hAnsi="Times New Roman" w:cs="Times New Roman"/>
          <w:i/>
          <w:iCs/>
          <w:sz w:val="24"/>
          <w:szCs w:val="24"/>
          <w:lang w:eastAsia="sv-SE"/>
        </w:rPr>
        <w:t>studentfackligt uppdrag</w:t>
      </w:r>
      <w:r w:rsidRPr="00DF5782">
        <w:rPr>
          <w:rFonts w:ascii="Times New Roman" w:eastAsia="Times New Roman" w:hAnsi="Times New Roman" w:cs="Times New Roman"/>
          <w:sz w:val="24"/>
          <w:szCs w:val="24"/>
          <w:lang w:eastAsia="sv-SE"/>
        </w:rPr>
        <w:t> avses uppdrag där studenten är student</w:t>
      </w:r>
      <w:r w:rsidRPr="00DF5782">
        <w:rPr>
          <w:rFonts w:ascii="Times New Roman" w:eastAsia="Times New Roman" w:hAnsi="Times New Roman" w:cs="Times New Roman"/>
          <w:sz w:val="24"/>
          <w:szCs w:val="24"/>
          <w:lang w:eastAsia="sv-SE"/>
        </w:rPr>
        <w:softHyphen/>
        <w:t>representant i något av SLU:s organ, SLUSS organ eller samarbetsorgan.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Med </w:t>
      </w:r>
      <w:r w:rsidRPr="00DF5782">
        <w:rPr>
          <w:rFonts w:ascii="Times New Roman" w:eastAsia="Times New Roman" w:hAnsi="Times New Roman" w:cs="Times New Roman"/>
          <w:i/>
          <w:iCs/>
          <w:sz w:val="24"/>
          <w:szCs w:val="24"/>
          <w:lang w:eastAsia="sv-SE"/>
        </w:rPr>
        <w:t>offentligt uppdrag</w:t>
      </w:r>
      <w:r w:rsidRPr="00DF5782">
        <w:rPr>
          <w:rFonts w:ascii="Times New Roman" w:eastAsia="Times New Roman" w:hAnsi="Times New Roman" w:cs="Times New Roman"/>
          <w:sz w:val="24"/>
          <w:szCs w:val="24"/>
          <w:lang w:eastAsia="sv-SE"/>
        </w:rPr>
        <w:t> avses uppdrag (</w:t>
      </w:r>
      <w:proofErr w:type="gramStart"/>
      <w:r w:rsidRPr="00DF5782">
        <w:rPr>
          <w:rFonts w:ascii="Times New Roman" w:eastAsia="Times New Roman" w:hAnsi="Times New Roman" w:cs="Times New Roman"/>
          <w:sz w:val="24"/>
          <w:szCs w:val="24"/>
          <w:lang w:eastAsia="sv-SE"/>
        </w:rPr>
        <w:t>ej</w:t>
      </w:r>
      <w:proofErr w:type="gramEnd"/>
      <w:r w:rsidRPr="00DF5782">
        <w:rPr>
          <w:rFonts w:ascii="Times New Roman" w:eastAsia="Times New Roman" w:hAnsi="Times New Roman" w:cs="Times New Roman"/>
          <w:sz w:val="24"/>
          <w:szCs w:val="24"/>
          <w:lang w:eastAsia="sv-SE"/>
        </w:rPr>
        <w:t xml:space="preserve"> anställning) som nämndeman, vid statlig eller kommunal myndighet eller i samband med allmänna val eller val inom den kommunala representationen.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bör – om det är möjligt – meddela den kursansvariga institutionen (kursledaren eller motsvarande) i förväg om hen blir förhindrad att genomföra en examination eller delta i ett obligatoriskt moment på grund av något särskilt skäl.</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Kursledaren eller examinatorn kan – om det behövs – begära underlag som styrker studentens hävdande av särskilt skäl.</w:t>
      </w:r>
      <w:r w:rsidRPr="00DF5782">
        <w:rPr>
          <w:rFonts w:ascii="Times New Roman" w:eastAsia="Times New Roman" w:hAnsi="Times New Roman" w:cs="Times New Roman"/>
          <w:sz w:val="24"/>
          <w:szCs w:val="24"/>
          <w:lang w:eastAsia="sv-SE"/>
        </w:rPr>
        <w:br/>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33" w:anchor="examination8"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DF3255">
      <w:pPr>
        <w:pStyle w:val="Heading3"/>
      </w:pPr>
      <w:r w:rsidRPr="00DF5782">
        <w:t>8.7 Betygsbeslut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alla examinationer ska studenternas prestationer bedömas så snart som möjligt.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Grundregeln är att gynnande beslut inte får ändras till det sämre för den enskilde. (Förvaltningslagen (2017:900) 37 §)</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Ändring av betyg</w:t>
      </w:r>
    </w:p>
    <w:p w:rsidR="00DF5782" w:rsidRPr="00DF5782" w:rsidRDefault="00DF5782" w:rsidP="00DF5782">
      <w:pPr>
        <w:numPr>
          <w:ilvl w:val="0"/>
          <w:numId w:val="11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ett betyg innehåller en uppenbar oriktighet på grund av ett ”skrivfel, räknefel eller liknande förbiseende” (Högskoleförordningen (1993:100) 6 kap.) ska beslutet rättas av examinatorn. Sådan ändring kan innebära höjning eller sänkning av betyget.</w:t>
      </w:r>
    </w:p>
    <w:p w:rsidR="00DF5782" w:rsidRPr="00DF5782" w:rsidRDefault="00DF5782" w:rsidP="00DF5782">
      <w:pPr>
        <w:numPr>
          <w:ilvl w:val="0"/>
          <w:numId w:val="11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Betyg (och andra beslut) kan ändras även negativt om det upptäcks att de blivit fel på grund av andra omständigheter än uppenbar oriktighet på grund av ett ”skrivfel, räknefel eller liknande förbiseende”. Det gäller till exempel fall där fusk har upptäckts efter att betyget har meddelats. Vid en anmäld misstanke om fusk sker ingen betygsättning av studentens presta</w:t>
      </w:r>
      <w:r w:rsidRPr="00DF5782">
        <w:rPr>
          <w:rFonts w:ascii="Times New Roman" w:eastAsia="Times New Roman" w:hAnsi="Times New Roman" w:cs="Times New Roman"/>
          <w:sz w:val="24"/>
          <w:szCs w:val="24"/>
          <w:lang w:eastAsia="sv-SE"/>
        </w:rPr>
        <w:softHyphen/>
        <w:t>tion förrän ärendet är avgjort av rektor eller disciplinnämnd, se kapitel 10 </w:t>
      </w:r>
      <w:r w:rsidRPr="00DF5782">
        <w:rPr>
          <w:rFonts w:ascii="Times New Roman" w:eastAsia="Times New Roman" w:hAnsi="Times New Roman" w:cs="Times New Roman"/>
          <w:i/>
          <w:iCs/>
          <w:sz w:val="24"/>
          <w:szCs w:val="24"/>
          <w:lang w:eastAsia="sv-SE"/>
        </w:rPr>
        <w:t>Fusk och disciplinära åtgärder</w:t>
      </w:r>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11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Rättelser som är till nackdel för en student måste ske med stor försiktighet och endast när det är fråga om klara fall. Innan en sådan rättelse görs ska studenten normalt ges möjlighet att yttra sig.</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Omprövning av betyg</w:t>
      </w:r>
    </w:p>
    <w:p w:rsidR="00DF5782" w:rsidRPr="00DF5782" w:rsidRDefault="00DF5782" w:rsidP="00DF5782">
      <w:pPr>
        <w:numPr>
          <w:ilvl w:val="0"/>
          <w:numId w:val="11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Betygbeslut ingår inte bland de beslut som kan överklagas (Högskoleförordningen (1993:100) 12 kap.) men en student har rätt att begära omprövning hos examinatorn.</w:t>
      </w:r>
    </w:p>
    <w:p w:rsidR="00DF5782" w:rsidRPr="00DF5782" w:rsidRDefault="00DF5782" w:rsidP="00DF5782">
      <w:pPr>
        <w:numPr>
          <w:ilvl w:val="0"/>
          <w:numId w:val="11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”Finner en examinator att ett beslut om betyg är uppenbart oriktigt på grund av nya omständigheter eller av någon annan anledning, skall han eller hon ändra beslutet, om det kan ske snabbt och enkelt och om det inte innebär att betyget sänks.” (Högskoleförordningen (1993:100) 6 kap.)</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Examinatorn beslutar om betyg, se avsnitt </w:t>
      </w:r>
      <w:hyperlink r:id="rId334" w:anchor="larare45" w:history="1">
        <w:r w:rsidRPr="00DF5782">
          <w:rPr>
            <w:rFonts w:ascii="Times New Roman" w:eastAsia="Times New Roman" w:hAnsi="Times New Roman" w:cs="Times New Roman"/>
            <w:color w:val="3F41DC"/>
            <w:sz w:val="24"/>
            <w:szCs w:val="24"/>
            <w:u w:val="single"/>
            <w:lang w:eastAsia="sv-SE"/>
          </w:rPr>
          <w:t>4.5 Examinator</w:t>
        </w:r>
      </w:hyperlink>
      <w:r w:rsidRPr="00DF5782">
        <w:rPr>
          <w:rFonts w:ascii="Times New Roman" w:eastAsia="Times New Roman" w:hAnsi="Times New Roman" w:cs="Times New Roman"/>
          <w:sz w:val="24"/>
          <w:szCs w:val="24"/>
          <w:lang w:eastAsia="sv-SE"/>
        </w:rPr>
        <w:t>, och meddelar resultat från en examination</w:t>
      </w:r>
    </w:p>
    <w:p w:rsidR="00DF5782" w:rsidRPr="00DF5782" w:rsidRDefault="00DF5782" w:rsidP="00DF5782">
      <w:pPr>
        <w:numPr>
          <w:ilvl w:val="0"/>
          <w:numId w:val="12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senast 15 vardagar efter det schemalagda genomförandet och</w:t>
      </w:r>
    </w:p>
    <w:p w:rsidR="00DF5782" w:rsidRPr="00DF5782" w:rsidRDefault="00DF5782" w:rsidP="00DF5782">
      <w:pPr>
        <w:numPr>
          <w:ilvl w:val="0"/>
          <w:numId w:val="12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minst 10 vardagar före den förnyade examinationen (omprov, omtentamen eller motsvarande).</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Omprövning av betyg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Begäran om omprövning bör inlämnas skriftligen så snart som möjligt och med skäl för den begärda omprövningen (blankett finns, se länkar).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Förnyad examination medan omprövning pågår, se avsnitt </w:t>
      </w:r>
      <w:hyperlink r:id="rId335" w:anchor="examination811" w:history="1">
        <w:r w:rsidRPr="00DF5782">
          <w:rPr>
            <w:rFonts w:ascii="Times New Roman" w:eastAsia="Times New Roman" w:hAnsi="Times New Roman" w:cs="Times New Roman"/>
            <w:color w:val="3F41DC"/>
            <w:sz w:val="24"/>
            <w:szCs w:val="24"/>
            <w:u w:val="single"/>
            <w:lang w:eastAsia="sv-SE"/>
          </w:rPr>
          <w:t>8.11 Förnyad examination (omprov)</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den examinator som beslutat om ett betyg som även ska besluta om eventuell ändring av det betyget. Endast undantagsvis kan en annan examinator utses för att besluta om en sådan ändring.</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Som förutsättningarna enligt högskoleförordningen är utformade är det bara klart oriktiga beslut att omfattas av omprövningsskyldigheten. Vanligtvis är det inte fråga om att göra en ny bedömning av en redan bedömd examinationsuppgift. Ett exempel på när omprövning kan göras är om en student vid en skriftlig tentamen skrivit en del av sitt svar på en fråga i utrymmet för en annan fråga och detta inte uppmärksammats tidigare.</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336" w:history="1">
        <w:r w:rsidR="00DF5782" w:rsidRPr="00DF5782">
          <w:rPr>
            <w:rFonts w:ascii="Times New Roman" w:eastAsia="Times New Roman" w:hAnsi="Times New Roman" w:cs="Times New Roman"/>
            <w:color w:val="3F41DC"/>
            <w:sz w:val="24"/>
            <w:szCs w:val="24"/>
            <w:u w:val="single"/>
            <w:lang w:eastAsia="sv-SE"/>
          </w:rPr>
          <w:t>Blankett för begäran om omprövning av betyg</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37" w:anchor="examination8"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A17FCD">
      <w:pPr>
        <w:pStyle w:val="Heading3"/>
      </w:pPr>
      <w:r w:rsidRPr="00DF5782">
        <w:t>8.8 Resultatrapportering och dokumentation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w:t>
      </w:r>
      <w:r w:rsidRPr="00DF5782">
        <w:rPr>
          <w:rFonts w:ascii="Times New Roman" w:eastAsia="Times New Roman" w:hAnsi="Times New Roman" w:cs="Times New Roman"/>
          <w:i/>
          <w:iCs/>
          <w:sz w:val="24"/>
          <w:szCs w:val="24"/>
          <w:lang w:eastAsia="sv-SE"/>
        </w:rPr>
        <w:t>kursmodul</w:t>
      </w:r>
      <w:r w:rsidRPr="00DF5782">
        <w:rPr>
          <w:rFonts w:ascii="Times New Roman" w:eastAsia="Times New Roman" w:hAnsi="Times New Roman" w:cs="Times New Roman"/>
          <w:sz w:val="24"/>
          <w:szCs w:val="24"/>
          <w:lang w:eastAsia="sv-SE"/>
        </w:rPr>
        <w:t> är en del av en kurs med viss omfattning i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Tidigare benämning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var delkurs eller prov. En kursmodul kan bestå av flera resultatnoteringar.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Resultat från examinationer ska rapporteras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så snart som möjligt.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Resultat av en examination ska rapporteras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senast tre vardagar efter att </w:t>
      </w:r>
      <w:proofErr w:type="spellStart"/>
      <w:r w:rsidRPr="00DF5782">
        <w:rPr>
          <w:rFonts w:ascii="Times New Roman" w:eastAsia="Times New Roman" w:hAnsi="Times New Roman" w:cs="Times New Roman"/>
          <w:sz w:val="24"/>
          <w:szCs w:val="24"/>
          <w:lang w:eastAsia="sv-SE"/>
        </w:rPr>
        <w:t>att</w:t>
      </w:r>
      <w:proofErr w:type="spellEnd"/>
      <w:r w:rsidRPr="00DF5782">
        <w:rPr>
          <w:rFonts w:ascii="Times New Roman" w:eastAsia="Times New Roman" w:hAnsi="Times New Roman" w:cs="Times New Roman"/>
          <w:sz w:val="24"/>
          <w:szCs w:val="24"/>
          <w:lang w:eastAsia="sv-SE"/>
        </w:rPr>
        <w:t xml:space="preserve"> examinatorn avslutat sin bedömning. Under perioden 1 juli till 15 augusti respektive 24 december till 6 januari får dock resultatrapportering ta upp till sju vardagar.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ska det anges vilket datum som studenten genomförde examinationen. Det är alltså inte det datum då examinatorn slutfört bedömningen av studentens prestation och fattat betygsbeslut som anges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Underkända resultat på examinationer ska också rapporteras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För kurser som saknar indelning i kursmoduler kan resultat rapporteras först när alla kursens examinationer är genomförda.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Inom en kursmodul kan en eller flera resultatnoteringar göras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se avsnitt </w:t>
      </w:r>
      <w:hyperlink r:id="rId338" w:anchor="kursplan66" w:history="1">
        <w:r w:rsidRPr="00DF5782">
          <w:rPr>
            <w:rFonts w:ascii="Times New Roman" w:eastAsia="Times New Roman" w:hAnsi="Times New Roman" w:cs="Times New Roman"/>
            <w:color w:val="3F41DC"/>
            <w:sz w:val="24"/>
            <w:szCs w:val="24"/>
            <w:u w:val="single"/>
            <w:lang w:eastAsia="sv-SE"/>
          </w:rPr>
          <w:t>6.6 Kursmoduler</w:t>
        </w:r>
      </w:hyperlink>
      <w:r w:rsidRPr="00DF5782">
        <w:rPr>
          <w:rFonts w:ascii="Times New Roman" w:eastAsia="Times New Roman" w:hAnsi="Times New Roman" w:cs="Times New Roman"/>
          <w:sz w:val="24"/>
          <w:szCs w:val="24"/>
          <w:lang w:eastAsia="sv-SE"/>
        </w:rPr>
        <w:t xml:space="preserve">. När alla resultatnoteringar är uppfyllda inom en kursmodul, rapporteras den kursmodulen som godkänd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självständiga arbeten (examensarbeten) gäller särskilda regler, se kapitel </w:t>
      </w:r>
      <w:hyperlink r:id="rId339" w:anchor="exarbete9" w:history="1">
        <w:r w:rsidRPr="00DF5782">
          <w:rPr>
            <w:rFonts w:ascii="Times New Roman" w:eastAsia="Times New Roman" w:hAnsi="Times New Roman" w:cs="Times New Roman"/>
            <w:color w:val="3F41DC"/>
            <w:sz w:val="24"/>
            <w:szCs w:val="24"/>
            <w:u w:val="single"/>
            <w:lang w:eastAsia="sv-SE"/>
          </w:rPr>
          <w:t>9. Självständigt arbete (examensarbete)</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en anmäld misstanke om fusk sker ingen betygsättning av studentens prestation förrän ärendet är avgjort av rektor eller disciplinnämnd, se kapitel 10 </w:t>
      </w:r>
      <w:r w:rsidRPr="00DF5782">
        <w:rPr>
          <w:rFonts w:ascii="Times New Roman" w:eastAsia="Times New Roman" w:hAnsi="Times New Roman" w:cs="Times New Roman"/>
          <w:i/>
          <w:iCs/>
          <w:sz w:val="24"/>
          <w:szCs w:val="24"/>
          <w:lang w:eastAsia="sv-SE"/>
        </w:rPr>
        <w:t>Fusk och disciplinära åtgärder</w:t>
      </w:r>
      <w:r w:rsidRPr="00DF5782">
        <w:rPr>
          <w:rFonts w:ascii="Times New Roman" w:eastAsia="Times New Roman" w:hAnsi="Times New Roman" w:cs="Times New Roman"/>
          <w:sz w:val="24"/>
          <w:szCs w:val="24"/>
          <w:lang w:eastAsia="sv-SE"/>
        </w:rPr>
        <w:t>. Detta ska inte hindra övriga studenter som deltagit i examinationen att få sina resultat rapporterade i tid.</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 ett betygsbeslut ska framgå vem som är examinator. Det ska även framgå av beslutet vilka eventuella andra lärare som medverkat i bedömningen (medrättande lärare).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kursansvariga institutionen ska arkivera underlag för examinationen enligt Bilaga 4: Arkivering av kursinformation. </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Exempel på hantering av underkända resultat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w:t>
      </w:r>
    </w:p>
    <w:tbl>
      <w:tblPr>
        <w:tblW w:w="125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29"/>
        <w:gridCol w:w="3738"/>
        <w:gridCol w:w="3009"/>
        <w:gridCol w:w="3009"/>
      </w:tblGrid>
      <w:tr w:rsidR="00DF5782" w:rsidRPr="00DF5782" w:rsidTr="00DF5782">
        <w:tc>
          <w:tcPr>
            <w:tcW w:w="1725" w:type="dxa"/>
            <w:vMerge w:val="restart"/>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Examinations</w:t>
            </w:r>
            <w:r w:rsidRPr="00DF5782">
              <w:rPr>
                <w:rFonts w:ascii="Times New Roman" w:eastAsia="Times New Roman" w:hAnsi="Times New Roman" w:cs="Times New Roman"/>
                <w:b/>
                <w:bCs/>
                <w:i/>
                <w:iCs/>
                <w:sz w:val="24"/>
                <w:szCs w:val="24"/>
                <w:lang w:eastAsia="sv-SE"/>
              </w:rPr>
              <w:softHyphen/>
              <w:t>moment</w:t>
            </w:r>
          </w:p>
        </w:tc>
        <w:tc>
          <w:tcPr>
            <w:tcW w:w="2385" w:type="dxa"/>
            <w:vMerge w:val="restart"/>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Studentens prestation</w:t>
            </w:r>
          </w:p>
        </w:tc>
        <w:tc>
          <w:tcPr>
            <w:tcW w:w="3840" w:type="dxa"/>
            <w:gridSpan w:val="2"/>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 xml:space="preserve">Rapportering i </w:t>
            </w:r>
            <w:proofErr w:type="spellStart"/>
            <w:r w:rsidRPr="00DF5782">
              <w:rPr>
                <w:rFonts w:ascii="Times New Roman" w:eastAsia="Times New Roman" w:hAnsi="Times New Roman" w:cs="Times New Roman"/>
                <w:b/>
                <w:bCs/>
                <w:i/>
                <w:iCs/>
                <w:sz w:val="24"/>
                <w:szCs w:val="24"/>
                <w:lang w:eastAsia="sv-SE"/>
              </w:rPr>
              <w:t>Ladok</w:t>
            </w:r>
            <w:proofErr w:type="spellEnd"/>
          </w:p>
        </w:tc>
      </w:tr>
      <w:tr w:rsidR="00DF5782" w:rsidRPr="00DF5782" w:rsidTr="00DF5782">
        <w:tc>
          <w:tcPr>
            <w:tcW w:w="0" w:type="auto"/>
            <w:vMerge/>
            <w:tcBorders>
              <w:top w:val="single" w:sz="2" w:space="0" w:color="auto"/>
              <w:left w:val="single" w:sz="2" w:space="0" w:color="auto"/>
              <w:bottom w:val="single" w:sz="2" w:space="0" w:color="auto"/>
              <w:right w:val="single" w:sz="2" w:space="0" w:color="auto"/>
            </w:tcBorders>
            <w:vAlign w:val="center"/>
            <w:hideMark/>
          </w:tcPr>
          <w:p w:rsidR="00DF5782" w:rsidRPr="00DF5782" w:rsidRDefault="00DF5782" w:rsidP="00DF5782">
            <w:pPr>
              <w:spacing w:after="0" w:line="240" w:lineRule="auto"/>
              <w:rPr>
                <w:rFonts w:ascii="Times New Roman" w:eastAsia="Times New Roman" w:hAnsi="Times New Roman" w:cs="Times New Roman"/>
                <w:sz w:val="24"/>
                <w:szCs w:val="24"/>
                <w:lang w:eastAsia="sv-SE"/>
              </w:rPr>
            </w:pPr>
          </w:p>
        </w:tc>
        <w:tc>
          <w:tcPr>
            <w:tcW w:w="0" w:type="auto"/>
            <w:vMerge/>
            <w:tcBorders>
              <w:top w:val="single" w:sz="2" w:space="0" w:color="auto"/>
              <w:left w:val="single" w:sz="2" w:space="0" w:color="auto"/>
              <w:bottom w:val="single" w:sz="2" w:space="0" w:color="auto"/>
              <w:right w:val="single" w:sz="2" w:space="0" w:color="auto"/>
            </w:tcBorders>
            <w:vAlign w:val="center"/>
            <w:hideMark/>
          </w:tcPr>
          <w:p w:rsidR="00DF5782" w:rsidRPr="00DF5782" w:rsidRDefault="00DF5782" w:rsidP="00DF5782">
            <w:pPr>
              <w:spacing w:after="0" w:line="240" w:lineRule="auto"/>
              <w:rPr>
                <w:rFonts w:ascii="Times New Roman" w:eastAsia="Times New Roman" w:hAnsi="Times New Roman" w:cs="Times New Roman"/>
                <w:sz w:val="24"/>
                <w:szCs w:val="24"/>
                <w:lang w:eastAsia="sv-SE"/>
              </w:rPr>
            </w:pPr>
          </w:p>
        </w:tc>
        <w:tc>
          <w:tcPr>
            <w:tcW w:w="192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Modul</w:t>
            </w:r>
          </w:p>
        </w:tc>
        <w:tc>
          <w:tcPr>
            <w:tcW w:w="192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Kurs</w:t>
            </w:r>
          </w:p>
        </w:tc>
      </w:tr>
      <w:tr w:rsidR="00DF5782" w:rsidRPr="00DF5782" w:rsidTr="00DF5782">
        <w:tc>
          <w:tcPr>
            <w:tcW w:w="172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w:t>
            </w:r>
          </w:p>
        </w:tc>
        <w:tc>
          <w:tcPr>
            <w:tcW w:w="238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w:t>
            </w:r>
          </w:p>
        </w:tc>
        <w:tc>
          <w:tcPr>
            <w:tcW w:w="192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w:t>
            </w:r>
          </w:p>
        </w:tc>
        <w:tc>
          <w:tcPr>
            <w:tcW w:w="192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Inget rapporteras</w:t>
            </w:r>
          </w:p>
        </w:tc>
      </w:tr>
      <w:tr w:rsidR="00DF5782" w:rsidRPr="00DF5782" w:rsidTr="00DF5782">
        <w:tc>
          <w:tcPr>
            <w:tcW w:w="172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w:t>
            </w:r>
          </w:p>
        </w:tc>
        <w:tc>
          <w:tcPr>
            <w:tcW w:w="238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Lämnade in blankt på tentamen</w:t>
            </w:r>
          </w:p>
        </w:tc>
        <w:tc>
          <w:tcPr>
            <w:tcW w:w="192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w:t>
            </w:r>
          </w:p>
        </w:tc>
        <w:tc>
          <w:tcPr>
            <w:tcW w:w="192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Inget rapporteras</w:t>
            </w:r>
          </w:p>
        </w:tc>
      </w:tr>
      <w:tr w:rsidR="00DF5782" w:rsidRPr="00DF5782" w:rsidTr="00DF5782">
        <w:tc>
          <w:tcPr>
            <w:tcW w:w="172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w:t>
            </w:r>
          </w:p>
        </w:tc>
        <w:tc>
          <w:tcPr>
            <w:tcW w:w="238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Gick inte upp på tentamen</w:t>
            </w:r>
          </w:p>
        </w:tc>
        <w:tc>
          <w:tcPr>
            <w:tcW w:w="192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Inget rapporteras</w:t>
            </w:r>
          </w:p>
        </w:tc>
        <w:tc>
          <w:tcPr>
            <w:tcW w:w="192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Inget rapporteras</w:t>
            </w:r>
          </w:p>
        </w:tc>
      </w:tr>
      <w:tr w:rsidR="00DF5782" w:rsidRPr="00DF5782" w:rsidTr="00DF5782">
        <w:tc>
          <w:tcPr>
            <w:tcW w:w="172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Examensarbete</w:t>
            </w:r>
          </w:p>
        </w:tc>
        <w:tc>
          <w:tcPr>
            <w:tcW w:w="238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Komplettering krävs</w:t>
            </w:r>
          </w:p>
        </w:tc>
        <w:tc>
          <w:tcPr>
            <w:tcW w:w="192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Inget rapporteras</w:t>
            </w:r>
          </w:p>
        </w:tc>
        <w:tc>
          <w:tcPr>
            <w:tcW w:w="192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Inget rapporteras</w:t>
            </w:r>
          </w:p>
        </w:tc>
      </w:tr>
      <w:tr w:rsidR="00DF5782" w:rsidRPr="00DF5782" w:rsidTr="00DF5782">
        <w:tc>
          <w:tcPr>
            <w:tcW w:w="172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Examensarbete</w:t>
            </w:r>
          </w:p>
        </w:tc>
        <w:tc>
          <w:tcPr>
            <w:tcW w:w="238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Godkänt, men möjlighet att </w:t>
            </w:r>
            <w:proofErr w:type="gramStart"/>
            <w:r w:rsidRPr="00DF5782">
              <w:rPr>
                <w:rFonts w:ascii="Times New Roman" w:eastAsia="Times New Roman" w:hAnsi="Times New Roman" w:cs="Times New Roman"/>
                <w:sz w:val="24"/>
                <w:szCs w:val="24"/>
                <w:lang w:eastAsia="sv-SE"/>
              </w:rPr>
              <w:t>höja   om</w:t>
            </w:r>
            <w:proofErr w:type="gramEnd"/>
            <w:r w:rsidRPr="00DF5782">
              <w:rPr>
                <w:rFonts w:ascii="Times New Roman" w:eastAsia="Times New Roman" w:hAnsi="Times New Roman" w:cs="Times New Roman"/>
                <w:sz w:val="24"/>
                <w:szCs w:val="24"/>
                <w:lang w:eastAsia="sv-SE"/>
              </w:rPr>
              <w:t xml:space="preserve"> studenten kompletterar</w:t>
            </w:r>
          </w:p>
        </w:tc>
        <w:tc>
          <w:tcPr>
            <w:tcW w:w="192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Inget rapporteras</w:t>
            </w:r>
          </w:p>
        </w:tc>
        <w:tc>
          <w:tcPr>
            <w:tcW w:w="192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Inget rapporteras</w:t>
            </w:r>
          </w:p>
        </w:tc>
      </w:tr>
      <w:tr w:rsidR="00DF5782" w:rsidRPr="00DF5782" w:rsidTr="00DF5782">
        <w:tc>
          <w:tcPr>
            <w:tcW w:w="172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Inlämningsuppgift</w:t>
            </w:r>
          </w:p>
        </w:tc>
        <w:tc>
          <w:tcPr>
            <w:tcW w:w="238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w:t>
            </w:r>
          </w:p>
        </w:tc>
        <w:tc>
          <w:tcPr>
            <w:tcW w:w="192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w:t>
            </w:r>
          </w:p>
        </w:tc>
        <w:tc>
          <w:tcPr>
            <w:tcW w:w="192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Inget rapporteras</w:t>
            </w:r>
          </w:p>
        </w:tc>
      </w:tr>
      <w:tr w:rsidR="00DF5782" w:rsidRPr="00DF5782" w:rsidTr="00DF5782">
        <w:tc>
          <w:tcPr>
            <w:tcW w:w="172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w:t>
            </w:r>
          </w:p>
        </w:tc>
        <w:tc>
          <w:tcPr>
            <w:tcW w:w="238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w:t>
            </w:r>
          </w:p>
        </w:tc>
        <w:tc>
          <w:tcPr>
            <w:tcW w:w="192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w:t>
            </w:r>
          </w:p>
        </w:tc>
        <w:tc>
          <w:tcPr>
            <w:tcW w:w="192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tc>
      </w:tr>
      <w:tr w:rsidR="00DF5782" w:rsidRPr="00DF5782" w:rsidTr="00DF5782">
        <w:tc>
          <w:tcPr>
            <w:tcW w:w="172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Inlämningsuppgift</w:t>
            </w:r>
          </w:p>
        </w:tc>
        <w:tc>
          <w:tcPr>
            <w:tcW w:w="238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Lämnade inte in</w:t>
            </w:r>
          </w:p>
        </w:tc>
        <w:tc>
          <w:tcPr>
            <w:tcW w:w="192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Inget rapporteras</w:t>
            </w:r>
          </w:p>
        </w:tc>
        <w:tc>
          <w:tcPr>
            <w:tcW w:w="192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Inget rapporteras</w:t>
            </w:r>
          </w:p>
        </w:tc>
      </w:tr>
      <w:tr w:rsidR="00DF5782" w:rsidRPr="00DF5782" w:rsidTr="00DF5782">
        <w:tc>
          <w:tcPr>
            <w:tcW w:w="172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w:t>
            </w:r>
          </w:p>
        </w:tc>
        <w:tc>
          <w:tcPr>
            <w:tcW w:w="238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w:t>
            </w:r>
          </w:p>
        </w:tc>
        <w:tc>
          <w:tcPr>
            <w:tcW w:w="192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w:t>
            </w:r>
          </w:p>
        </w:tc>
        <w:tc>
          <w:tcPr>
            <w:tcW w:w="192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tc>
      </w:tr>
      <w:tr w:rsidR="00DF5782" w:rsidRPr="00DF5782" w:rsidTr="00DF5782">
        <w:tc>
          <w:tcPr>
            <w:tcW w:w="172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Inlämningsuppgift</w:t>
            </w:r>
          </w:p>
        </w:tc>
        <w:tc>
          <w:tcPr>
            <w:tcW w:w="238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Lämnade in för sent</w:t>
            </w:r>
          </w:p>
        </w:tc>
        <w:tc>
          <w:tcPr>
            <w:tcW w:w="192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w:t>
            </w:r>
          </w:p>
        </w:tc>
        <w:tc>
          <w:tcPr>
            <w:tcW w:w="192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Inget rapporteras</w:t>
            </w:r>
          </w:p>
        </w:tc>
      </w:tr>
      <w:tr w:rsidR="00DF5782" w:rsidRPr="00DF5782" w:rsidTr="00DF5782">
        <w:tc>
          <w:tcPr>
            <w:tcW w:w="172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w:t>
            </w:r>
          </w:p>
        </w:tc>
        <w:tc>
          <w:tcPr>
            <w:tcW w:w="238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w:t>
            </w:r>
          </w:p>
        </w:tc>
        <w:tc>
          <w:tcPr>
            <w:tcW w:w="192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w:t>
            </w:r>
          </w:p>
        </w:tc>
        <w:tc>
          <w:tcPr>
            <w:tcW w:w="192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tc>
      </w:tr>
      <w:tr w:rsidR="00DF5782" w:rsidRPr="00DF5782" w:rsidTr="00DF5782">
        <w:tc>
          <w:tcPr>
            <w:tcW w:w="172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Obligatoriskt moment</w:t>
            </w:r>
          </w:p>
        </w:tc>
        <w:tc>
          <w:tcPr>
            <w:tcW w:w="238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Deltog inte</w:t>
            </w:r>
          </w:p>
        </w:tc>
        <w:tc>
          <w:tcPr>
            <w:tcW w:w="192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Inget rapporteras</w:t>
            </w:r>
          </w:p>
        </w:tc>
        <w:tc>
          <w:tcPr>
            <w:tcW w:w="192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Inget rapporteras</w:t>
            </w:r>
          </w:p>
        </w:tc>
      </w:tr>
      <w:tr w:rsidR="00DF5782" w:rsidRPr="00DF5782" w:rsidTr="00DF5782">
        <w:tc>
          <w:tcPr>
            <w:tcW w:w="172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w:t>
            </w:r>
          </w:p>
        </w:tc>
        <w:tc>
          <w:tcPr>
            <w:tcW w:w="238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w:t>
            </w:r>
          </w:p>
        </w:tc>
        <w:tc>
          <w:tcPr>
            <w:tcW w:w="192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w:t>
            </w:r>
          </w:p>
        </w:tc>
        <w:tc>
          <w:tcPr>
            <w:tcW w:w="192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tc>
      </w:tr>
      <w:tr w:rsidR="00DF5782" w:rsidRPr="00DF5782" w:rsidTr="00DF5782">
        <w:tc>
          <w:tcPr>
            <w:tcW w:w="7950" w:type="dxa"/>
            <w:gridSpan w:val="4"/>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*Om tidsgränser finns kan uppgift/hemtentamen som lämnats in efter angiven tidpunkt räknas som ett förbrukat examinationstillfälle. Då ska U rapporteras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w:t>
            </w:r>
          </w:p>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För kurser med endast en modul: betyg på modul = betyg på hela kursen. Betyg U rapporteras endast på modul, </w:t>
            </w:r>
            <w:proofErr w:type="gramStart"/>
            <w:r w:rsidRPr="00DF5782">
              <w:rPr>
                <w:rFonts w:ascii="Times New Roman" w:eastAsia="Times New Roman" w:hAnsi="Times New Roman" w:cs="Times New Roman"/>
                <w:sz w:val="24"/>
                <w:szCs w:val="24"/>
                <w:lang w:eastAsia="sv-SE"/>
              </w:rPr>
              <w:t>ej</w:t>
            </w:r>
            <w:proofErr w:type="gramEnd"/>
            <w:r w:rsidRPr="00DF5782">
              <w:rPr>
                <w:rFonts w:ascii="Times New Roman" w:eastAsia="Times New Roman" w:hAnsi="Times New Roman" w:cs="Times New Roman"/>
                <w:sz w:val="24"/>
                <w:szCs w:val="24"/>
                <w:lang w:eastAsia="sv-SE"/>
              </w:rPr>
              <w:t xml:space="preserve"> för hela kursen.</w:t>
            </w:r>
          </w:p>
        </w:tc>
      </w:tr>
    </w:tbl>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40" w:anchor="examination8"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736BB6">
      <w:pPr>
        <w:pStyle w:val="Heading3"/>
      </w:pPr>
      <w:r w:rsidRPr="00DF5782">
        <w:t>8.9 Återkoppling och tentamensutlämning</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anslutning till kurstillfället bör den kursansvariga institutionen (examinatorn eller kursledaren) erbjuda möjlighet till återkoppling på examinationen.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Återkoppling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har rätt att</w:t>
      </w:r>
    </w:p>
    <w:p w:rsidR="00DF5782" w:rsidRPr="00DF5782" w:rsidRDefault="00DF5782" w:rsidP="00DF5782">
      <w:pPr>
        <w:numPr>
          <w:ilvl w:val="0"/>
          <w:numId w:val="12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diskutera frågor som rör bedömningen med examinatorn,</w:t>
      </w:r>
    </w:p>
    <w:p w:rsidR="00DF5782" w:rsidRPr="00DF5782" w:rsidRDefault="00DF5782" w:rsidP="00DF5782">
      <w:pPr>
        <w:numPr>
          <w:ilvl w:val="0"/>
          <w:numId w:val="12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få upplysning om skälen för betyget och</w:t>
      </w:r>
    </w:p>
    <w:p w:rsidR="00DF5782" w:rsidRPr="00DF5782" w:rsidRDefault="00DF5782" w:rsidP="00DF5782">
      <w:pPr>
        <w:numPr>
          <w:ilvl w:val="0"/>
          <w:numId w:val="12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sz w:val="24"/>
          <w:szCs w:val="24"/>
          <w:lang w:eastAsia="sv-SE"/>
        </w:rPr>
        <w:t>få upplysning om vad som eventuellt kvarstår innan kursen är godkänd.</w:t>
      </w:r>
      <w:proofErr w:type="gramEnd"/>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Utlämning och bevarande av tentamensfrågor</w:t>
      </w:r>
    </w:p>
    <w:p w:rsidR="00DF5782" w:rsidRPr="00DF5782" w:rsidRDefault="00DF5782" w:rsidP="00DF5782">
      <w:pPr>
        <w:numPr>
          <w:ilvl w:val="0"/>
          <w:numId w:val="12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Tentamensuppgiften/provformuläret (tentamensfrågorna) blir en allmän offentlig handling när provet har genomförts.</w:t>
      </w:r>
    </w:p>
    <w:p w:rsidR="00DF5782" w:rsidRPr="00DF5782" w:rsidRDefault="00DF5782" w:rsidP="00DF5782">
      <w:pPr>
        <w:numPr>
          <w:ilvl w:val="0"/>
          <w:numId w:val="12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kopia av tentamensuppgiften/provformuläret ska lämnas ut – oavsett vem som begär det. Sekretess får endast tillämpas i de fall som offentlighets- och sekretesslagen föreskriver.</w:t>
      </w:r>
    </w:p>
    <w:p w:rsidR="00DF5782" w:rsidRPr="00DF5782" w:rsidRDefault="00DF5782" w:rsidP="00DF5782">
      <w:pPr>
        <w:numPr>
          <w:ilvl w:val="0"/>
          <w:numId w:val="12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exemplar av tentamensuppgiften/provformuläret ska alltid bevaras av kursansvarig institution.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Utlämning och gallring av tentamenssvar</w:t>
      </w:r>
    </w:p>
    <w:p w:rsidR="00DF5782" w:rsidRPr="00DF5782" w:rsidRDefault="00DF5782" w:rsidP="00DF5782">
      <w:pPr>
        <w:numPr>
          <w:ilvl w:val="0"/>
          <w:numId w:val="12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students tentamenssvar blir en allmän offentlig handling när betygs</w:t>
      </w:r>
      <w:r w:rsidRPr="00DF5782">
        <w:rPr>
          <w:rFonts w:ascii="Times New Roman" w:eastAsia="Times New Roman" w:hAnsi="Times New Roman" w:cs="Times New Roman"/>
          <w:sz w:val="24"/>
          <w:szCs w:val="24"/>
          <w:lang w:eastAsia="sv-SE"/>
        </w:rPr>
        <w:softHyphen/>
        <w:t>sättningen har meddelats (ärendet är slutbehandlat).</w:t>
      </w:r>
    </w:p>
    <w:p w:rsidR="00DF5782" w:rsidRPr="00DF5782" w:rsidRDefault="00DF5782" w:rsidP="00DF5782">
      <w:pPr>
        <w:numPr>
          <w:ilvl w:val="0"/>
          <w:numId w:val="12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Kopia av slutbehandlade tentamenssvar ska lämnas ut – oavsett vem som begär det – så länge originalet finns kvar på institutionen.</w:t>
      </w:r>
    </w:p>
    <w:p w:rsidR="00DF5782" w:rsidRPr="00DF5782" w:rsidRDefault="00DF5782" w:rsidP="00DF5782">
      <w:pPr>
        <w:numPr>
          <w:ilvl w:val="0"/>
          <w:numId w:val="12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Originalet av de slutbehandlade tentasvaren får bara lämnas tillbaka till den berörda studenten.</w:t>
      </w:r>
    </w:p>
    <w:p w:rsidR="00DF5782" w:rsidRPr="00DF5782" w:rsidRDefault="00DF5782" w:rsidP="00DF5782">
      <w:pPr>
        <w:numPr>
          <w:ilvl w:val="0"/>
          <w:numId w:val="12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Tentamenssvar som inte har efterfrågats av den berörda studenten får och bör gallras (slängas) två år efter betygssättningen.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Utlämning av tentamensfrågor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sekretess kan hävdas i fråga om utlämning av tentamensuppgift/provformulär, ska kursledaren meddela det i särskilt beslut efter samråd med SLU:s juristenhet.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Utlämning av tentamenssvar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Innan originalet av studentens tentamenssvar (gäller vid papperstentamen) har lämnats tillbaka, har studenten rätt till en kopia om hen begär det. Det kan vara lämpligt till exempel om studenten vill få examinatorns beslut omprövat. Studenten undviker på detta sätt misstankar om att ändringar eller tillägg gjorts i tentamenssvaren efter att de hämtats ut. Om studenten begär omprövning av betyg sker gallringen av tentamenssvaren två år efter det att prövningen slutbehandlats.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Institutionen har rätt att ta avgift för kopiering, se avsnitt </w:t>
      </w:r>
      <w:hyperlink r:id="rId341" w:anchor="studenter38" w:history="1">
        <w:r w:rsidRPr="00DF5782">
          <w:rPr>
            <w:rFonts w:ascii="Times New Roman" w:eastAsia="Times New Roman" w:hAnsi="Times New Roman" w:cs="Times New Roman"/>
            <w:color w:val="3F41DC"/>
            <w:sz w:val="24"/>
            <w:szCs w:val="24"/>
            <w:u w:val="single"/>
            <w:lang w:eastAsia="sv-SE"/>
          </w:rPr>
          <w:t>3.8 Studenters kostnader och ersättningar</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Den kursansvariga institutionen ska bestämma hur återkopplingen på examinationen utformas. Det får göras utanför ordinarie kurstid, men ska ske före första tillfälle till förnyad examination. Institutionen ansvarar även för att en slutbehandlad skriftlig tentamen i pappersform (studenternas tentamenssvar) i original lämnas ut till studenterna på ett kontrollerat sätt. Exempelvis ska institutionen se till att obehöriga inte får tillgång till studenternas tentamenssvar, det är bara studenten själv som har rätt att få originalet av tentamenssvaren återlämnade. </w:t>
      </w:r>
      <w:proofErr w:type="gramStart"/>
      <w:r w:rsidRPr="00DF5782">
        <w:rPr>
          <w:rFonts w:ascii="Times New Roman" w:eastAsia="Times New Roman" w:hAnsi="Times New Roman" w:cs="Times New Roman"/>
          <w:sz w:val="24"/>
          <w:szCs w:val="24"/>
          <w:lang w:eastAsia="sv-SE"/>
        </w:rPr>
        <w:t>Ej</w:t>
      </w:r>
      <w:proofErr w:type="gramEnd"/>
      <w:r w:rsidRPr="00DF5782">
        <w:rPr>
          <w:rFonts w:ascii="Times New Roman" w:eastAsia="Times New Roman" w:hAnsi="Times New Roman" w:cs="Times New Roman"/>
          <w:sz w:val="24"/>
          <w:szCs w:val="24"/>
          <w:lang w:eastAsia="sv-SE"/>
        </w:rPr>
        <w:t xml:space="preserve"> utlämnade pappersoriginal får gallras efter två år. Vid digital tentamen sparas studentens tentamenssvar i två år och raderas sedan automatiskt. Vill studenten spara tentamen längre än så behöver studenten själv ladda ner den innan två år har gått.</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42" w:anchor="examination8"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46502A">
      <w:pPr>
        <w:pStyle w:val="Heading3"/>
      </w:pPr>
      <w:r w:rsidRPr="00DF5782">
        <w:t>8.10 Alternativt examinationstillfälle</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Kursansvarig institution ska erbjuda ett alternativt examinationstillfälle för en student om något av följande inträffar:</w:t>
      </w:r>
    </w:p>
    <w:p w:rsidR="00DF5782" w:rsidRPr="00DF5782" w:rsidRDefault="00DF5782" w:rsidP="00DF5782">
      <w:pPr>
        <w:numPr>
          <w:ilvl w:val="0"/>
          <w:numId w:val="12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är studentrepresentant i något av SLU:s organ och studenten meddelar i förväg att ett schemalagt examinationstillfälle sammanfaller med ett utlyst sammanträde eller annan aktivitet i organet,</w:t>
      </w:r>
    </w:p>
    <w:p w:rsidR="00DF5782" w:rsidRPr="00DF5782" w:rsidRDefault="00DF5782" w:rsidP="00DF5782">
      <w:pPr>
        <w:numPr>
          <w:ilvl w:val="0"/>
          <w:numId w:val="12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schemalagt examinationstillfälle kan inte genomföras på grund av omständigheter som SLU ansvarar för.</w:t>
      </w:r>
    </w:p>
    <w:p w:rsidR="00DF5782" w:rsidRPr="00DF5782" w:rsidRDefault="00DF5782" w:rsidP="00DF5782">
      <w:pPr>
        <w:numPr>
          <w:ilvl w:val="0"/>
          <w:numId w:val="12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Studentens tentamenssvar eller motsvarande har förkommit på grund av SLU:s misstag.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Alternativt examinationstillfälle ska erbjudas senast en vecka efter det schemalagda examinationstillfället, eller senast en vecka efter upptäckten att tentamenssvar förkommit.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Tidpunkt för det alternativa examinationstillfället ska bestämmas efter samråd med den berörda studenten.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obligatoriska moment gäller särskilda regler, se avsnitt </w:t>
      </w:r>
      <w:hyperlink r:id="rId343" w:anchor="examination85" w:history="1">
        <w:r w:rsidRPr="00DF5782">
          <w:rPr>
            <w:rFonts w:ascii="Times New Roman" w:eastAsia="Times New Roman" w:hAnsi="Times New Roman" w:cs="Times New Roman"/>
            <w:color w:val="3F41DC"/>
            <w:sz w:val="24"/>
            <w:szCs w:val="24"/>
            <w:u w:val="single"/>
            <w:lang w:eastAsia="sv-SE"/>
          </w:rPr>
          <w:t>8.5 Obligatoriska moment</w:t>
        </w:r>
      </w:hyperlink>
      <w:r w:rsidRPr="00DF5782">
        <w:rPr>
          <w:rFonts w:ascii="Times New Roman" w:eastAsia="Times New Roman" w:hAnsi="Times New Roman" w:cs="Times New Roman"/>
          <w:sz w:val="24"/>
          <w:szCs w:val="24"/>
          <w:lang w:eastAsia="sv-SE"/>
        </w:rPr>
        <w:t>.</w:t>
      </w:r>
      <w:r w:rsidRPr="00DF5782">
        <w:rPr>
          <w:rFonts w:ascii="Times New Roman" w:eastAsia="Times New Roman" w:hAnsi="Times New Roman" w:cs="Times New Roman"/>
          <w:sz w:val="24"/>
          <w:szCs w:val="24"/>
          <w:lang w:eastAsia="sv-SE"/>
        </w:rPr>
        <w:br/>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44" w:anchor="examination8"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6F652F">
      <w:pPr>
        <w:pStyle w:val="Heading3"/>
      </w:pPr>
      <w:r w:rsidRPr="00DF5782">
        <w:t>8.11 Förnyad examination (omprov)</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erbjuder tre examinationstillfällen per år:</w:t>
      </w:r>
    </w:p>
    <w:p w:rsidR="00DF5782" w:rsidRPr="00DF5782" w:rsidRDefault="00DF5782" w:rsidP="00DF5782">
      <w:pPr>
        <w:numPr>
          <w:ilvl w:val="0"/>
          <w:numId w:val="12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ordinarie examination inom kurstillfället</w:t>
      </w:r>
    </w:p>
    <w:p w:rsidR="00DF5782" w:rsidRPr="00DF5782" w:rsidRDefault="00DF5782" w:rsidP="00DF5782">
      <w:pPr>
        <w:numPr>
          <w:ilvl w:val="0"/>
          <w:numId w:val="12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förnyad examination (första omprov) i anslutning till kurstillfället</w:t>
      </w:r>
    </w:p>
    <w:p w:rsidR="00DF5782" w:rsidRPr="00DF5782" w:rsidRDefault="00DF5782" w:rsidP="00DF5782">
      <w:pPr>
        <w:numPr>
          <w:ilvl w:val="0"/>
          <w:numId w:val="12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ytterligare en examination inom ett år efter kursstart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Generellt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Reglerna om förnyad examination gäller även praktiska prov, muntlig tentamen, hemtentamen inlämningsuppgifter eller motsvarande.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Förnyad examination ska </w:t>
      </w:r>
      <w:proofErr w:type="gramStart"/>
      <w:r w:rsidRPr="00DF5782">
        <w:rPr>
          <w:rFonts w:ascii="Times New Roman" w:eastAsia="Times New Roman" w:hAnsi="Times New Roman" w:cs="Times New Roman"/>
          <w:sz w:val="24"/>
          <w:szCs w:val="24"/>
          <w:lang w:eastAsia="sv-SE"/>
        </w:rPr>
        <w:t>erbjudas  tidigast</w:t>
      </w:r>
      <w:proofErr w:type="gramEnd"/>
      <w:r w:rsidRPr="00DF5782">
        <w:rPr>
          <w:rFonts w:ascii="Times New Roman" w:eastAsia="Times New Roman" w:hAnsi="Times New Roman" w:cs="Times New Roman"/>
          <w:sz w:val="24"/>
          <w:szCs w:val="24"/>
          <w:lang w:eastAsia="sv-SE"/>
        </w:rPr>
        <w:t xml:space="preserve"> 10 vardagar efter att resultatet från ordinarie examination har meddelats, och senast den 6:e onsdagen i påföljande läsperiod (enligt principen om fasta omprovsdagar). För kurser med kurstillfälle i senare delen av vårterminen (period 4) kan förnyad examination genomföras i augusti.</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Förnyad examination i anslutning till kurstillfället erbjuds endast om det finns behov från studenterna på det aktuella kurstillfället.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Ytterligare en möjlighet till förnyad examination ska erbjudas inom ett år efter kursstart även om det inte finns behov från studenter på det senaste kurstillfället.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När examination erbjuds kan även studenter från tidigare kurstillfällen delta.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obligatoriska moment och självständigt arbete (examensarbete) gäller särskilda regler, se avsnitt </w:t>
      </w:r>
      <w:hyperlink r:id="rId345" w:anchor="examination85" w:history="1">
        <w:r w:rsidRPr="00DF5782">
          <w:rPr>
            <w:rFonts w:ascii="Times New Roman" w:eastAsia="Times New Roman" w:hAnsi="Times New Roman" w:cs="Times New Roman"/>
            <w:color w:val="3F41DC"/>
            <w:sz w:val="24"/>
            <w:szCs w:val="24"/>
            <w:u w:val="single"/>
            <w:lang w:eastAsia="sv-SE"/>
          </w:rPr>
          <w:t>8.5 Obligatoriska moment</w:t>
        </w:r>
      </w:hyperlink>
      <w:r w:rsidRPr="00DF5782">
        <w:rPr>
          <w:rFonts w:ascii="Times New Roman" w:eastAsia="Times New Roman" w:hAnsi="Times New Roman" w:cs="Times New Roman"/>
          <w:sz w:val="24"/>
          <w:szCs w:val="24"/>
          <w:lang w:eastAsia="sv-SE"/>
        </w:rPr>
        <w:t> respektive kapitel </w:t>
      </w:r>
      <w:hyperlink r:id="rId346" w:anchor="exarbete9" w:history="1">
        <w:r w:rsidRPr="00DF5782">
          <w:rPr>
            <w:rFonts w:ascii="Times New Roman" w:eastAsia="Times New Roman" w:hAnsi="Times New Roman" w:cs="Times New Roman"/>
            <w:color w:val="3F41DC"/>
            <w:sz w:val="24"/>
            <w:szCs w:val="24"/>
            <w:u w:val="single"/>
            <w:lang w:eastAsia="sv-SE"/>
          </w:rPr>
          <w:t>9. Självständigt arbete (examensarbete)</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Fasta omprovsdagar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erbjuder fasta dagar för förnyad examination (omprov) den 6:e onsdagen i varje läsperiod. För att ge lärare och studenter goda planeringsförutsättningar rekommenderas att första omtentamen för en kurs infaller den 6:e onsdagen i läsperioden efter kurstillfället och den andra omtentamen infaller den 6:e onsdagen i den därpå följande läsperioden.</w:t>
      </w:r>
    </w:p>
    <w:tbl>
      <w:tblPr>
        <w:tblW w:w="99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20"/>
        <w:gridCol w:w="3320"/>
        <w:gridCol w:w="3320"/>
      </w:tblGrid>
      <w:tr w:rsidR="00DF5782" w:rsidRPr="00DF5782" w:rsidTr="00DF5782">
        <w:trPr>
          <w:trHeight w:val="270"/>
        </w:trPr>
        <w:tc>
          <w:tcPr>
            <w:tcW w:w="3317" w:type="dxa"/>
            <w:tcBorders>
              <w:top w:val="single" w:sz="2" w:space="0" w:color="auto"/>
              <w:left w:val="single" w:sz="2" w:space="0" w:color="auto"/>
              <w:bottom w:val="single" w:sz="2" w:space="0" w:color="auto"/>
              <w:right w:val="single" w:sz="2" w:space="0" w:color="auto"/>
            </w:tcBorders>
            <w:vAlign w:val="center"/>
            <w:hideMark/>
          </w:tcPr>
          <w:p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Kurstillfälle:</w:t>
            </w:r>
          </w:p>
        </w:tc>
        <w:tc>
          <w:tcPr>
            <w:tcW w:w="3317" w:type="dxa"/>
            <w:tcBorders>
              <w:top w:val="single" w:sz="2" w:space="0" w:color="auto"/>
              <w:left w:val="single" w:sz="2" w:space="0" w:color="auto"/>
              <w:bottom w:val="single" w:sz="2" w:space="0" w:color="auto"/>
              <w:right w:val="single" w:sz="2" w:space="0" w:color="auto"/>
            </w:tcBorders>
            <w:vAlign w:val="center"/>
            <w:hideMark/>
          </w:tcPr>
          <w:p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1:a omtentamen</w:t>
            </w:r>
          </w:p>
        </w:tc>
        <w:tc>
          <w:tcPr>
            <w:tcW w:w="3317" w:type="dxa"/>
            <w:tcBorders>
              <w:top w:val="single" w:sz="2" w:space="0" w:color="auto"/>
              <w:left w:val="single" w:sz="2" w:space="0" w:color="auto"/>
              <w:bottom w:val="single" w:sz="2" w:space="0" w:color="auto"/>
              <w:right w:val="single" w:sz="2" w:space="0" w:color="auto"/>
            </w:tcBorders>
            <w:vAlign w:val="center"/>
            <w:hideMark/>
          </w:tcPr>
          <w:p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2:a omtentamen</w:t>
            </w:r>
          </w:p>
        </w:tc>
      </w:tr>
      <w:tr w:rsidR="00DF5782" w:rsidRPr="00DF5782" w:rsidTr="00DF5782">
        <w:trPr>
          <w:trHeight w:val="270"/>
        </w:trPr>
        <w:tc>
          <w:tcPr>
            <w:tcW w:w="3317" w:type="dxa"/>
            <w:tcBorders>
              <w:top w:val="single" w:sz="2" w:space="0" w:color="auto"/>
              <w:left w:val="single" w:sz="2" w:space="0" w:color="auto"/>
              <w:bottom w:val="single" w:sz="2" w:space="0" w:color="auto"/>
              <w:right w:val="single" w:sz="2" w:space="0" w:color="auto"/>
            </w:tcBorders>
            <w:vAlign w:val="center"/>
            <w:hideMark/>
          </w:tcPr>
          <w:p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Period 1</w:t>
            </w:r>
          </w:p>
        </w:tc>
        <w:tc>
          <w:tcPr>
            <w:tcW w:w="3317" w:type="dxa"/>
            <w:tcBorders>
              <w:top w:val="single" w:sz="2" w:space="0" w:color="auto"/>
              <w:left w:val="single" w:sz="2" w:space="0" w:color="auto"/>
              <w:bottom w:val="single" w:sz="2" w:space="0" w:color="auto"/>
              <w:right w:val="single" w:sz="2" w:space="0" w:color="auto"/>
            </w:tcBorders>
            <w:vAlign w:val="center"/>
            <w:hideMark/>
          </w:tcPr>
          <w:p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Period 2</w:t>
            </w:r>
          </w:p>
        </w:tc>
        <w:tc>
          <w:tcPr>
            <w:tcW w:w="3317" w:type="dxa"/>
            <w:tcBorders>
              <w:top w:val="single" w:sz="2" w:space="0" w:color="auto"/>
              <w:left w:val="single" w:sz="2" w:space="0" w:color="auto"/>
              <w:bottom w:val="single" w:sz="2" w:space="0" w:color="auto"/>
              <w:right w:val="single" w:sz="2" w:space="0" w:color="auto"/>
            </w:tcBorders>
            <w:vAlign w:val="center"/>
            <w:hideMark/>
          </w:tcPr>
          <w:p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Period 3</w:t>
            </w:r>
          </w:p>
        </w:tc>
      </w:tr>
      <w:tr w:rsidR="00DF5782" w:rsidRPr="00DF5782" w:rsidTr="00DF5782">
        <w:trPr>
          <w:trHeight w:val="270"/>
        </w:trPr>
        <w:tc>
          <w:tcPr>
            <w:tcW w:w="3317" w:type="dxa"/>
            <w:tcBorders>
              <w:top w:val="single" w:sz="2" w:space="0" w:color="auto"/>
              <w:left w:val="single" w:sz="2" w:space="0" w:color="auto"/>
              <w:bottom w:val="single" w:sz="2" w:space="0" w:color="auto"/>
              <w:right w:val="single" w:sz="2" w:space="0" w:color="auto"/>
            </w:tcBorders>
            <w:vAlign w:val="center"/>
            <w:hideMark/>
          </w:tcPr>
          <w:p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Period 2</w:t>
            </w:r>
          </w:p>
        </w:tc>
        <w:tc>
          <w:tcPr>
            <w:tcW w:w="3317" w:type="dxa"/>
            <w:tcBorders>
              <w:top w:val="single" w:sz="2" w:space="0" w:color="auto"/>
              <w:left w:val="single" w:sz="2" w:space="0" w:color="auto"/>
              <w:bottom w:val="single" w:sz="2" w:space="0" w:color="auto"/>
              <w:right w:val="single" w:sz="2" w:space="0" w:color="auto"/>
            </w:tcBorders>
            <w:vAlign w:val="center"/>
            <w:hideMark/>
          </w:tcPr>
          <w:p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Period 3</w:t>
            </w:r>
          </w:p>
        </w:tc>
        <w:tc>
          <w:tcPr>
            <w:tcW w:w="3317" w:type="dxa"/>
            <w:tcBorders>
              <w:top w:val="single" w:sz="2" w:space="0" w:color="auto"/>
              <w:left w:val="single" w:sz="2" w:space="0" w:color="auto"/>
              <w:bottom w:val="single" w:sz="2" w:space="0" w:color="auto"/>
              <w:right w:val="single" w:sz="2" w:space="0" w:color="auto"/>
            </w:tcBorders>
            <w:vAlign w:val="center"/>
            <w:hideMark/>
          </w:tcPr>
          <w:p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Period 4</w:t>
            </w:r>
          </w:p>
        </w:tc>
      </w:tr>
      <w:tr w:rsidR="00DF5782" w:rsidRPr="00DF5782" w:rsidTr="00DF5782">
        <w:trPr>
          <w:trHeight w:val="270"/>
        </w:trPr>
        <w:tc>
          <w:tcPr>
            <w:tcW w:w="3317" w:type="dxa"/>
            <w:tcBorders>
              <w:top w:val="single" w:sz="2" w:space="0" w:color="auto"/>
              <w:left w:val="single" w:sz="2" w:space="0" w:color="auto"/>
              <w:bottom w:val="single" w:sz="2" w:space="0" w:color="auto"/>
              <w:right w:val="single" w:sz="2" w:space="0" w:color="auto"/>
            </w:tcBorders>
            <w:vAlign w:val="center"/>
            <w:hideMark/>
          </w:tcPr>
          <w:p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Period 3</w:t>
            </w:r>
          </w:p>
        </w:tc>
        <w:tc>
          <w:tcPr>
            <w:tcW w:w="3317" w:type="dxa"/>
            <w:tcBorders>
              <w:top w:val="single" w:sz="2" w:space="0" w:color="auto"/>
              <w:left w:val="single" w:sz="2" w:space="0" w:color="auto"/>
              <w:bottom w:val="single" w:sz="2" w:space="0" w:color="auto"/>
              <w:right w:val="single" w:sz="2" w:space="0" w:color="auto"/>
            </w:tcBorders>
            <w:vAlign w:val="center"/>
            <w:hideMark/>
          </w:tcPr>
          <w:p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Period 4</w:t>
            </w:r>
          </w:p>
        </w:tc>
        <w:tc>
          <w:tcPr>
            <w:tcW w:w="3317" w:type="dxa"/>
            <w:tcBorders>
              <w:top w:val="single" w:sz="2" w:space="0" w:color="auto"/>
              <w:left w:val="single" w:sz="2" w:space="0" w:color="auto"/>
              <w:bottom w:val="single" w:sz="2" w:space="0" w:color="auto"/>
              <w:right w:val="single" w:sz="2" w:space="0" w:color="auto"/>
            </w:tcBorders>
            <w:vAlign w:val="center"/>
            <w:hideMark/>
          </w:tcPr>
          <w:p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Period 1</w:t>
            </w:r>
          </w:p>
        </w:tc>
      </w:tr>
      <w:tr w:rsidR="00DF5782" w:rsidRPr="00DF5782" w:rsidTr="00DF5782">
        <w:trPr>
          <w:trHeight w:val="270"/>
        </w:trPr>
        <w:tc>
          <w:tcPr>
            <w:tcW w:w="3317" w:type="dxa"/>
            <w:tcBorders>
              <w:top w:val="single" w:sz="2" w:space="0" w:color="auto"/>
              <w:left w:val="single" w:sz="2" w:space="0" w:color="auto"/>
              <w:bottom w:val="single" w:sz="2" w:space="0" w:color="auto"/>
              <w:right w:val="single" w:sz="2" w:space="0" w:color="auto"/>
            </w:tcBorders>
            <w:vAlign w:val="center"/>
            <w:hideMark/>
          </w:tcPr>
          <w:p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Period 4</w:t>
            </w:r>
          </w:p>
        </w:tc>
        <w:tc>
          <w:tcPr>
            <w:tcW w:w="3317" w:type="dxa"/>
            <w:tcBorders>
              <w:top w:val="single" w:sz="2" w:space="0" w:color="auto"/>
              <w:left w:val="single" w:sz="2" w:space="0" w:color="auto"/>
              <w:bottom w:val="single" w:sz="2" w:space="0" w:color="auto"/>
              <w:right w:val="single" w:sz="2" w:space="0" w:color="auto"/>
            </w:tcBorders>
            <w:vAlign w:val="center"/>
            <w:hideMark/>
          </w:tcPr>
          <w:p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Period 1</w:t>
            </w:r>
          </w:p>
        </w:tc>
        <w:tc>
          <w:tcPr>
            <w:tcW w:w="3317" w:type="dxa"/>
            <w:tcBorders>
              <w:top w:val="single" w:sz="2" w:space="0" w:color="auto"/>
              <w:left w:val="single" w:sz="2" w:space="0" w:color="auto"/>
              <w:bottom w:val="single" w:sz="2" w:space="0" w:color="auto"/>
              <w:right w:val="single" w:sz="2" w:space="0" w:color="auto"/>
            </w:tcBorders>
            <w:vAlign w:val="center"/>
            <w:hideMark/>
          </w:tcPr>
          <w:p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Period 2</w:t>
            </w:r>
          </w:p>
        </w:tc>
      </w:tr>
    </w:tbl>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Dessa onsdagar reserveras för förnyad examination, ordinarie tentamen förläggs inte till dessa onsdagar. Genom att erbjuda fasta datum för omtentamen där inga ordinarie tentamina förläggs ökar stundernas möjligheter att tentera eftersläpande moment.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Datum för omprovsdagar fastställs per läsår och läggs ut på SLU-webben (</w:t>
      </w:r>
      <w:hyperlink r:id="rId347" w:history="1">
        <w:r w:rsidRPr="00DF5782">
          <w:rPr>
            <w:rFonts w:ascii="Times New Roman" w:eastAsia="Times New Roman" w:hAnsi="Times New Roman" w:cs="Times New Roman"/>
            <w:color w:val="3F41DC"/>
            <w:sz w:val="24"/>
            <w:szCs w:val="24"/>
            <w:u w:val="single"/>
            <w:lang w:eastAsia="sv-SE"/>
          </w:rPr>
          <w:t xml:space="preserve">Terminstider och </w:t>
        </w:r>
        <w:proofErr w:type="spellStart"/>
        <w:r w:rsidRPr="00DF5782">
          <w:rPr>
            <w:rFonts w:ascii="Times New Roman" w:eastAsia="Times New Roman" w:hAnsi="Times New Roman" w:cs="Times New Roman"/>
            <w:color w:val="3F41DC"/>
            <w:sz w:val="24"/>
            <w:szCs w:val="24"/>
            <w:u w:val="single"/>
            <w:lang w:eastAsia="sv-SE"/>
          </w:rPr>
          <w:t>orsspecifika</w:t>
        </w:r>
        <w:proofErr w:type="spellEnd"/>
        <w:r w:rsidRPr="00DF5782">
          <w:rPr>
            <w:rFonts w:ascii="Times New Roman" w:eastAsia="Times New Roman" w:hAnsi="Times New Roman" w:cs="Times New Roman"/>
            <w:color w:val="3F41DC"/>
            <w:sz w:val="24"/>
            <w:szCs w:val="24"/>
            <w:u w:val="single"/>
            <w:lang w:eastAsia="sv-SE"/>
          </w:rPr>
          <w:t xml:space="preserve"> uppgifter</w:t>
        </w:r>
      </w:hyperlink>
      <w:r w:rsidRPr="00DF5782">
        <w:rPr>
          <w:rFonts w:ascii="Times New Roman" w:eastAsia="Times New Roman" w:hAnsi="Times New Roman" w:cs="Times New Roman"/>
          <w:sz w:val="24"/>
          <w:szCs w:val="24"/>
          <w:lang w:eastAsia="sv-SE"/>
        </w:rPr>
        <w:t>) minst 6 månader före läsårstart.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(Många institutioner/fakulteter erbjuder även perioder för förnyad examination efter vårterminens slut och innan höstterminens början).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Förnyad examination medan omprövning pågår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pågående examination måste avslutas (i form av betyg/resultat) innan studenten har rätt att delta i en motsvarande förnyad examination.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student som har begärt omprövning av en underkänd examination har visserligen rätt att delta i en förnyad examination medan omprövningen av den första examinationen pågår, men den förnyade examinationen ska inte bedömas förrän omprövningen av den första examinationen är avslutad.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Blir studenten godkänd redan efter omprövningen ska den förnyade examinationen lämnas utan avseende. Är studenten fortfarande underkänd efter omprövningen så bedöms den förnyade examinationen.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kursansvariga institutionen ska</w:t>
      </w:r>
    </w:p>
    <w:p w:rsidR="00DF5782" w:rsidRPr="00DF5782" w:rsidRDefault="00DF5782" w:rsidP="00DF5782">
      <w:pPr>
        <w:numPr>
          <w:ilvl w:val="0"/>
          <w:numId w:val="12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senast vid kursstart meddela datum för eventuell förnyad examination (första omprov) i anslutning till kurstillfället,</w:t>
      </w:r>
    </w:p>
    <w:p w:rsidR="00DF5782" w:rsidRPr="00DF5782" w:rsidRDefault="00DF5782" w:rsidP="00DF5782">
      <w:pPr>
        <w:numPr>
          <w:ilvl w:val="0"/>
          <w:numId w:val="12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senast åtta (8) veckor i förväg meddela datum för den ytterligare examination som ska erbjudas inom ett år efter kursstart.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Tentamensservice fastställer och publicerar datum för förnyad examination minst 6 månader före läsårstart.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ska anmäla sig senast 10 vardagar före examinationen, se avsnitt </w:t>
      </w:r>
      <w:hyperlink r:id="rId348" w:anchor="examination82" w:history="1">
        <w:r w:rsidRPr="00DF5782">
          <w:rPr>
            <w:rFonts w:ascii="Times New Roman" w:eastAsia="Times New Roman" w:hAnsi="Times New Roman" w:cs="Times New Roman"/>
            <w:color w:val="3F41DC"/>
            <w:sz w:val="24"/>
            <w:szCs w:val="24"/>
            <w:u w:val="single"/>
            <w:lang w:eastAsia="sv-SE"/>
          </w:rPr>
          <w:t>8.2 Tid, plats och anmälan för tentamen</w:t>
        </w:r>
      </w:hyperlink>
      <w:r w:rsidRPr="00DF5782">
        <w:rPr>
          <w:rFonts w:ascii="Times New Roman" w:eastAsia="Times New Roman" w:hAnsi="Times New Roman" w:cs="Times New Roman"/>
          <w:sz w:val="24"/>
          <w:szCs w:val="24"/>
          <w:lang w:eastAsia="sv-SE"/>
        </w:rPr>
        <w:t>.</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49" w:anchor="examination8"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C77F32">
      <w:pPr>
        <w:pStyle w:val="Heading3"/>
      </w:pPr>
      <w:r w:rsidRPr="00DF5782">
        <w:t>8.12 Begränsningar i förnyad examination (omprov)</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Som </w:t>
      </w:r>
      <w:r w:rsidRPr="00DF5782">
        <w:rPr>
          <w:rFonts w:ascii="Times New Roman" w:eastAsia="Times New Roman" w:hAnsi="Times New Roman" w:cs="Times New Roman"/>
          <w:i/>
          <w:iCs/>
          <w:sz w:val="24"/>
          <w:szCs w:val="24"/>
          <w:lang w:eastAsia="sv-SE"/>
        </w:rPr>
        <w:t>examinationstillfälle</w:t>
      </w:r>
      <w:r w:rsidRPr="00DF5782">
        <w:rPr>
          <w:rFonts w:ascii="Times New Roman" w:eastAsia="Times New Roman" w:hAnsi="Times New Roman" w:cs="Times New Roman"/>
          <w:sz w:val="24"/>
          <w:szCs w:val="24"/>
          <w:lang w:eastAsia="sv-SE"/>
        </w:rPr>
        <w:t> räknas de gånger studenten deltagit i en examination för en viss kurs eller ett visst moment. En påbörjad examination räknas som ett förbrukat tillfälle.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w:t>
      </w:r>
      <w:r w:rsidRPr="00DF5782">
        <w:rPr>
          <w:rFonts w:ascii="Times New Roman" w:eastAsia="Times New Roman" w:hAnsi="Times New Roman" w:cs="Times New Roman"/>
          <w:i/>
          <w:iCs/>
          <w:sz w:val="24"/>
          <w:szCs w:val="24"/>
          <w:lang w:eastAsia="sv-SE"/>
        </w:rPr>
        <w:t>kursmodul</w:t>
      </w:r>
      <w:r w:rsidRPr="00DF5782">
        <w:rPr>
          <w:rFonts w:ascii="Times New Roman" w:eastAsia="Times New Roman" w:hAnsi="Times New Roman" w:cs="Times New Roman"/>
          <w:sz w:val="24"/>
          <w:szCs w:val="24"/>
          <w:lang w:eastAsia="sv-SE"/>
        </w:rPr>
        <w:t> är en del av en kurs med viss omfattning i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Tidigare benämning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var delkurs eller prov.</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student ska ges rätt till minst fem tillfällen för varje examination (prov) som ingår i en kurs. Om godkänt resultat på en kurs eller del av en kurs förutsätter att studenten genomgått praktik eller motsvarande utbildning, ska studenten ges rätt till minst två praktikperioder (eller motsvarande). (Högskoleförordningen (1993:100) 6 kap.)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Totala antalet examinationstillfällen och praktiktillfällen får bara begränsas om det skulle medföra orimligt resursslöseri att inte begränsa dem. Eventuella begränsningar av det totala antalet examinationstillfällen måste anges i kursplanen.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Förändring av kurslitteratur och betygskriterier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Examinationen görs mot kursens mål och sker i enlighet med aktuell kurslitteratur (eller motsvarande) samt aktuella betygskriterier inklusive specificerade krav för godkänd kurs.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Examinatorn kan besluta om undantag för en student som antagits till ett tidigare kurstillfälle, om det finns skäl för det.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Förändring av kursmoduler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kursens indelning i moduler förändras så att det påverkar examinationen, ska examinationen i första hand ske enligt den nya modulindelningen. Om det inte är möjligt, ska berörda studenter erbjudas totalt minst fem tillfällen för varje examination (prov) enligt den modulindelning som gällde det kurstillfälle de antagits till.</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Förändring av kursplaner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en ny eller reviderad kursplan beslutas, ska det även fastställas övergångsbestämmelser som anger hur examinationen kan slutföras av den student som antagits enligt tidigare kursplan och inte uppnått godkänt resultat, se avsnitt </w:t>
      </w:r>
      <w:hyperlink r:id="rId350" w:anchor="kursplan67" w:history="1">
        <w:r w:rsidRPr="00DF5782">
          <w:rPr>
            <w:rFonts w:ascii="Times New Roman" w:eastAsia="Times New Roman" w:hAnsi="Times New Roman" w:cs="Times New Roman"/>
            <w:color w:val="3F41DC"/>
            <w:sz w:val="24"/>
            <w:szCs w:val="24"/>
            <w:u w:val="single"/>
            <w:lang w:eastAsia="sv-SE"/>
          </w:rPr>
          <w:t>6.7 Nedläggning av kurs</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första hand ska examinationen ske enligt den nya kursplanen, men anpassningar kan behöva göras för att den tidigare kursplanens mål ska uppnås.</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Nedlagd kurs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en kurs läggs ned, ska det även fastställas övergångsbestämmelser i berörd kursplan som anger hur examinationen kan slutföras av den student som antagits och inte uppnått godkänt resultat, se avsnitt </w:t>
      </w:r>
      <w:hyperlink r:id="rId351" w:anchor="kursplan67" w:history="1">
        <w:r w:rsidRPr="00DF5782">
          <w:rPr>
            <w:rFonts w:ascii="Times New Roman" w:eastAsia="Times New Roman" w:hAnsi="Times New Roman" w:cs="Times New Roman"/>
            <w:color w:val="3F41DC"/>
            <w:sz w:val="24"/>
            <w:szCs w:val="24"/>
            <w:u w:val="single"/>
            <w:lang w:eastAsia="sv-SE"/>
          </w:rPr>
          <w:t>6.7 Nedläggning av kurs</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Som en generell övergångsregel gäller att minst tre tillfällen till förnyad examination ska erbjudas under två år efter det sista kurstillfället eller beslutsdatum om nedläggning, beroende på vad som är mest fördelaktigt för studenten. Sammantaget ska studenterna på det sista kurstillfället erbjudas totalt minst fem tillfällen för varje examination (prov) som ingår i kursen de antagits till.</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det finns särskilda skäl kan en student ges möjlighet till ytterligare ett omprov i en nedlagd kurs. Vilka skäl som omfattas anges i avsnitt </w:t>
      </w:r>
      <w:hyperlink r:id="rId352" w:anchor="examination86" w:history="1">
        <w:r w:rsidRPr="00DF5782">
          <w:rPr>
            <w:rFonts w:ascii="Times New Roman" w:eastAsia="Times New Roman" w:hAnsi="Times New Roman" w:cs="Times New Roman"/>
            <w:color w:val="3F41DC"/>
            <w:sz w:val="24"/>
            <w:szCs w:val="24"/>
            <w:u w:val="single"/>
            <w:lang w:eastAsia="sv-SE"/>
          </w:rPr>
          <w:t>8.6 Särskilda skäl</w:t>
        </w:r>
      </w:hyperlink>
      <w:r w:rsidRPr="00DF5782">
        <w:rPr>
          <w:rFonts w:ascii="Times New Roman" w:eastAsia="Times New Roman" w:hAnsi="Times New Roman" w:cs="Times New Roman"/>
          <w:sz w:val="24"/>
          <w:szCs w:val="24"/>
          <w:lang w:eastAsia="sv-SE"/>
        </w:rPr>
        <w:t>, men det kan också röra sig om långa utlandsstudier.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 som vill göra ytterligare ett omprov i nedlagd kurs – utöver vad övergångsbestämmelserna anger – ska lämna en skriftlig och väl motiverad ansökan till ansvarig fakultet. Det är den fakultet som den kursansvariga institutionen hör till som beslutar om ytterligare möjlighet ska erbjudas. Beslut fattas av den inom fakultetsledningen som har ansvar för utbildning på grundnivå och avancerad nivå, om inte fakulteten beslutat om en annan hantering.</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Obligatoriska moment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 avsnitt </w:t>
      </w:r>
      <w:hyperlink r:id="rId353" w:anchor="examination85" w:history="1">
        <w:r w:rsidRPr="00DF5782">
          <w:rPr>
            <w:rFonts w:ascii="Times New Roman" w:eastAsia="Times New Roman" w:hAnsi="Times New Roman" w:cs="Times New Roman"/>
            <w:color w:val="3F41DC"/>
            <w:sz w:val="24"/>
            <w:szCs w:val="24"/>
            <w:u w:val="single"/>
            <w:lang w:eastAsia="sv-SE"/>
          </w:rPr>
          <w:t>8.5 Obligatoriska moment</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kursansvariga institutionen ska via kurssidor informera om vilka möjligheter till förnyad examination som finns vid</w:t>
      </w:r>
    </w:p>
    <w:p w:rsidR="00DF5782" w:rsidRPr="00DF5782" w:rsidRDefault="00DF5782" w:rsidP="00DF5782">
      <w:pPr>
        <w:numPr>
          <w:ilvl w:val="0"/>
          <w:numId w:val="12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förändringar av kursmoduler,</w:t>
      </w:r>
    </w:p>
    <w:p w:rsidR="00DF5782" w:rsidRPr="00DF5782" w:rsidRDefault="00DF5782" w:rsidP="00DF5782">
      <w:pPr>
        <w:numPr>
          <w:ilvl w:val="0"/>
          <w:numId w:val="12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förändringar av kursplaner och</w:t>
      </w:r>
    </w:p>
    <w:p w:rsidR="00DF5782" w:rsidRPr="00DF5782" w:rsidRDefault="00DF5782" w:rsidP="00DF5782">
      <w:pPr>
        <w:numPr>
          <w:ilvl w:val="0"/>
          <w:numId w:val="12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sz w:val="24"/>
          <w:szCs w:val="24"/>
          <w:lang w:eastAsia="sv-SE"/>
        </w:rPr>
        <w:t>övergångsbestämmelser för nedlagda kurser.</w:t>
      </w:r>
      <w:proofErr w:type="gramEnd"/>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ska vid behov informera sig om</w:t>
      </w:r>
    </w:p>
    <w:p w:rsidR="00DF5782" w:rsidRPr="00DF5782" w:rsidRDefault="00DF5782" w:rsidP="00DF5782">
      <w:pPr>
        <w:numPr>
          <w:ilvl w:val="0"/>
          <w:numId w:val="12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förändringar i kurslitteratur, betygskriterier, kursmoduler och kursplaner som påverkar examinationen samt</w:t>
      </w:r>
    </w:p>
    <w:p w:rsidR="00DF5782" w:rsidRPr="00DF5782" w:rsidRDefault="00DF5782" w:rsidP="00DF5782">
      <w:pPr>
        <w:numPr>
          <w:ilvl w:val="0"/>
          <w:numId w:val="12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spellStart"/>
      <w:proofErr w:type="gramStart"/>
      <w:r w:rsidRPr="00DF5782">
        <w:rPr>
          <w:rFonts w:ascii="Times New Roman" w:eastAsia="Times New Roman" w:hAnsi="Times New Roman" w:cs="Times New Roman"/>
          <w:sz w:val="24"/>
          <w:szCs w:val="24"/>
          <w:lang w:eastAsia="sv-SE"/>
        </w:rPr>
        <w:t>övergångsbeswtämmelser</w:t>
      </w:r>
      <w:proofErr w:type="spellEnd"/>
      <w:r w:rsidRPr="00DF5782">
        <w:rPr>
          <w:rFonts w:ascii="Times New Roman" w:eastAsia="Times New Roman" w:hAnsi="Times New Roman" w:cs="Times New Roman"/>
          <w:sz w:val="24"/>
          <w:szCs w:val="24"/>
          <w:lang w:eastAsia="sv-SE"/>
        </w:rPr>
        <w:t xml:space="preserve"> för examinationen i nedlagda kurser.</w:t>
      </w:r>
      <w:proofErr w:type="gramEnd"/>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ansvariga fakulteten ska besluta om ytterligare examinationstillfälle – utöver vad övergångsbestämmelserna anger – ska erbjudas för en nedlagd kurs. Det är den fakultet som den kursansvariga institutionen hör till som beslutar om ytterligare möjlighet ska erbjudas. Beslut fattas av den inom fakultetsledningen som har ansvar för utbildning på grundnivå och avancerad nivå, om inte fakulteten beslutat om en annan hantering.</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54" w:anchor="examination8" w:history="1">
        <w:r w:rsidR="00DF5782" w:rsidRPr="00DF5782">
          <w:rPr>
            <w:rFonts w:ascii="Times New Roman" w:eastAsia="Times New Roman" w:hAnsi="Times New Roman" w:cs="Times New Roman"/>
            <w:i/>
            <w:iCs/>
            <w:color w:val="3F41DC"/>
            <w:sz w:val="24"/>
            <w:szCs w:val="24"/>
            <w:lang w:eastAsia="sv-SE"/>
          </w:rPr>
          <w:t>Tillbaka till kapitlets början</w:t>
        </w:r>
      </w:hyperlink>
      <w:r w:rsidR="00DF5782" w:rsidRPr="00DF5782">
        <w:rPr>
          <w:rFonts w:ascii="Times New Roman" w:eastAsia="Times New Roman" w:hAnsi="Times New Roman" w:cs="Times New Roman"/>
          <w:sz w:val="24"/>
          <w:szCs w:val="24"/>
          <w:lang w:eastAsia="sv-SE"/>
        </w:rPr>
        <w:br/>
      </w:r>
      <w:hyperlink r:id="rId355" w:anchor="sidanstopp" w:history="1">
        <w:r w:rsidR="00DF5782" w:rsidRPr="00DF5782">
          <w:rPr>
            <w:rFonts w:ascii="Times New Roman" w:eastAsia="Times New Roman" w:hAnsi="Times New Roman" w:cs="Times New Roman"/>
            <w:i/>
            <w:iCs/>
            <w:color w:val="3F41DC"/>
            <w:sz w:val="24"/>
            <w:szCs w:val="24"/>
            <w:lang w:eastAsia="sv-SE"/>
          </w:rPr>
          <w:t>Tillbaka till dokumentets början</w:t>
        </w:r>
      </w:hyperlink>
    </w:p>
    <w:p w:rsidR="00DF5782" w:rsidRPr="00DF5782" w:rsidRDefault="00DF5782" w:rsidP="00ED72AF">
      <w:pPr>
        <w:pStyle w:val="Heading2"/>
      </w:pPr>
      <w:r w:rsidRPr="00DF5782">
        <w:t>9. Självständigt arbete (examensarbete)</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356" w:anchor="exarbete91" w:history="1">
        <w:r w:rsidR="00DF5782" w:rsidRPr="00DF5782">
          <w:rPr>
            <w:rFonts w:ascii="Times New Roman" w:eastAsia="Times New Roman" w:hAnsi="Times New Roman" w:cs="Times New Roman"/>
            <w:color w:val="3F41DC"/>
            <w:sz w:val="24"/>
            <w:szCs w:val="24"/>
            <w:u w:val="single"/>
            <w:lang w:eastAsia="sv-SE"/>
          </w:rPr>
          <w:t>9.1 Utgångspunkter</w:t>
        </w:r>
      </w:hyperlink>
      <w:r w:rsidR="00DF5782" w:rsidRPr="00DF5782">
        <w:rPr>
          <w:rFonts w:ascii="Times New Roman" w:eastAsia="Times New Roman" w:hAnsi="Times New Roman" w:cs="Times New Roman"/>
          <w:sz w:val="24"/>
          <w:szCs w:val="24"/>
          <w:lang w:eastAsia="sv-SE"/>
        </w:rPr>
        <w:br/>
      </w:r>
      <w:hyperlink r:id="rId357" w:anchor="exarbete92" w:history="1">
        <w:r w:rsidR="00DF5782" w:rsidRPr="00DF5782">
          <w:rPr>
            <w:rFonts w:ascii="Times New Roman" w:eastAsia="Times New Roman" w:hAnsi="Times New Roman" w:cs="Times New Roman"/>
            <w:color w:val="3F41DC"/>
            <w:sz w:val="24"/>
            <w:szCs w:val="24"/>
            <w:u w:val="single"/>
            <w:lang w:eastAsia="sv-SE"/>
          </w:rPr>
          <w:t>9.2 Kursplan</w:t>
        </w:r>
      </w:hyperlink>
      <w:r w:rsidR="00DF5782" w:rsidRPr="00DF5782">
        <w:rPr>
          <w:rFonts w:ascii="Times New Roman" w:eastAsia="Times New Roman" w:hAnsi="Times New Roman" w:cs="Times New Roman"/>
          <w:sz w:val="24"/>
          <w:szCs w:val="24"/>
          <w:lang w:eastAsia="sv-SE"/>
        </w:rPr>
        <w:br/>
      </w:r>
      <w:hyperlink r:id="rId358" w:anchor="exarbete93" w:history="1">
        <w:r w:rsidR="00DF5782" w:rsidRPr="00DF5782">
          <w:rPr>
            <w:rFonts w:ascii="Times New Roman" w:eastAsia="Times New Roman" w:hAnsi="Times New Roman" w:cs="Times New Roman"/>
            <w:color w:val="3F41DC"/>
            <w:sz w:val="24"/>
            <w:szCs w:val="24"/>
            <w:u w:val="single"/>
            <w:lang w:eastAsia="sv-SE"/>
          </w:rPr>
          <w:t>9.3 Arbetsplan</w:t>
        </w:r>
      </w:hyperlink>
      <w:r w:rsidR="00DF5782" w:rsidRPr="00DF5782">
        <w:rPr>
          <w:rFonts w:ascii="Times New Roman" w:eastAsia="Times New Roman" w:hAnsi="Times New Roman" w:cs="Times New Roman"/>
          <w:sz w:val="24"/>
          <w:szCs w:val="24"/>
          <w:lang w:eastAsia="sv-SE"/>
        </w:rPr>
        <w:br/>
      </w:r>
      <w:hyperlink r:id="rId359" w:anchor="exarbete94" w:history="1">
        <w:r w:rsidR="00DF5782" w:rsidRPr="00DF5782">
          <w:rPr>
            <w:rFonts w:ascii="Times New Roman" w:eastAsia="Times New Roman" w:hAnsi="Times New Roman" w:cs="Times New Roman"/>
            <w:color w:val="3F41DC"/>
            <w:sz w:val="24"/>
            <w:szCs w:val="24"/>
            <w:u w:val="single"/>
            <w:lang w:eastAsia="sv-SE"/>
          </w:rPr>
          <w:t>9.4 Organisation av genomförandet</w:t>
        </w:r>
      </w:hyperlink>
    </w:p>
    <w:p w:rsidR="00DF5782" w:rsidRPr="00DF5782" w:rsidRDefault="00DF5782" w:rsidP="009B6CF4">
      <w:pPr>
        <w:pStyle w:val="Heading3"/>
      </w:pPr>
      <w:r w:rsidRPr="00DF5782">
        <w:t>9.1 Utgångspunkter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SLU används någon av benämningarna </w:t>
      </w:r>
      <w:r w:rsidRPr="00DF5782">
        <w:rPr>
          <w:rFonts w:ascii="Times New Roman" w:eastAsia="Times New Roman" w:hAnsi="Times New Roman" w:cs="Times New Roman"/>
          <w:i/>
          <w:iCs/>
          <w:sz w:val="24"/>
          <w:szCs w:val="24"/>
          <w:lang w:eastAsia="sv-SE"/>
        </w:rPr>
        <w:t>självständigt arbete</w:t>
      </w:r>
      <w:r w:rsidRPr="00DF5782">
        <w:rPr>
          <w:rFonts w:ascii="Times New Roman" w:eastAsia="Times New Roman" w:hAnsi="Times New Roman" w:cs="Times New Roman"/>
          <w:sz w:val="24"/>
          <w:szCs w:val="24"/>
          <w:lang w:eastAsia="sv-SE"/>
        </w:rPr>
        <w:t> eller </w:t>
      </w:r>
      <w:r w:rsidRPr="00DF5782">
        <w:rPr>
          <w:rFonts w:ascii="Times New Roman" w:eastAsia="Times New Roman" w:hAnsi="Times New Roman" w:cs="Times New Roman"/>
          <w:i/>
          <w:iCs/>
          <w:sz w:val="24"/>
          <w:szCs w:val="24"/>
          <w:lang w:eastAsia="sv-SE"/>
        </w:rPr>
        <w:t>examensarbete</w:t>
      </w:r>
      <w:r w:rsidRPr="00DF5782">
        <w:rPr>
          <w:rFonts w:ascii="Times New Roman" w:eastAsia="Times New Roman" w:hAnsi="Times New Roman" w:cs="Times New Roman"/>
          <w:sz w:val="24"/>
          <w:szCs w:val="24"/>
          <w:lang w:eastAsia="sv-SE"/>
        </w:rPr>
        <w:t> med översättningen </w:t>
      </w:r>
      <w:r w:rsidRPr="00DF5782">
        <w:rPr>
          <w:rFonts w:ascii="Times New Roman" w:eastAsia="Times New Roman" w:hAnsi="Times New Roman" w:cs="Times New Roman"/>
          <w:i/>
          <w:iCs/>
          <w:sz w:val="24"/>
          <w:szCs w:val="24"/>
          <w:lang w:eastAsia="sv-SE"/>
        </w:rPr>
        <w:t xml:space="preserve">independent </w:t>
      </w:r>
      <w:proofErr w:type="spellStart"/>
      <w:r w:rsidRPr="00DF5782">
        <w:rPr>
          <w:rFonts w:ascii="Times New Roman" w:eastAsia="Times New Roman" w:hAnsi="Times New Roman" w:cs="Times New Roman"/>
          <w:i/>
          <w:iCs/>
          <w:sz w:val="24"/>
          <w:szCs w:val="24"/>
          <w:lang w:eastAsia="sv-SE"/>
        </w:rPr>
        <w:t>project</w:t>
      </w:r>
      <w:proofErr w:type="spellEnd"/>
      <w:r w:rsidRPr="00DF5782">
        <w:rPr>
          <w:rFonts w:ascii="Times New Roman" w:eastAsia="Times New Roman" w:hAnsi="Times New Roman" w:cs="Times New Roman"/>
          <w:sz w:val="24"/>
          <w:szCs w:val="24"/>
          <w:lang w:eastAsia="sv-SE"/>
        </w:rPr>
        <w:t> eller </w:t>
      </w:r>
      <w:proofErr w:type="spellStart"/>
      <w:r w:rsidRPr="00DF5782">
        <w:rPr>
          <w:rFonts w:ascii="Times New Roman" w:eastAsia="Times New Roman" w:hAnsi="Times New Roman" w:cs="Times New Roman"/>
          <w:i/>
          <w:iCs/>
          <w:sz w:val="24"/>
          <w:szCs w:val="24"/>
          <w:lang w:eastAsia="sv-SE"/>
        </w:rPr>
        <w:t>degree</w:t>
      </w:r>
      <w:proofErr w:type="spellEnd"/>
      <w:r w:rsidRPr="00DF5782">
        <w:rPr>
          <w:rFonts w:ascii="Times New Roman" w:eastAsia="Times New Roman" w:hAnsi="Times New Roman" w:cs="Times New Roman"/>
          <w:i/>
          <w:iCs/>
          <w:sz w:val="24"/>
          <w:szCs w:val="24"/>
          <w:lang w:eastAsia="sv-SE"/>
        </w:rPr>
        <w:t xml:space="preserve"> </w:t>
      </w:r>
      <w:proofErr w:type="spellStart"/>
      <w:r w:rsidRPr="00DF5782">
        <w:rPr>
          <w:rFonts w:ascii="Times New Roman" w:eastAsia="Times New Roman" w:hAnsi="Times New Roman" w:cs="Times New Roman"/>
          <w:i/>
          <w:iCs/>
          <w:sz w:val="24"/>
          <w:szCs w:val="24"/>
          <w:lang w:eastAsia="sv-SE"/>
        </w:rPr>
        <w:t>project</w:t>
      </w:r>
      <w:proofErr w:type="spellEnd"/>
      <w:r w:rsidRPr="00DF5782">
        <w:rPr>
          <w:rFonts w:ascii="Times New Roman" w:eastAsia="Times New Roman" w:hAnsi="Times New Roman" w:cs="Times New Roman"/>
          <w:sz w:val="24"/>
          <w:szCs w:val="24"/>
          <w:lang w:eastAsia="sv-SE"/>
        </w:rPr>
        <w:t>. Begreppet </w:t>
      </w:r>
      <w:proofErr w:type="spellStart"/>
      <w:r w:rsidRPr="00DF5782">
        <w:rPr>
          <w:rFonts w:ascii="Times New Roman" w:eastAsia="Times New Roman" w:hAnsi="Times New Roman" w:cs="Times New Roman"/>
          <w:i/>
          <w:iCs/>
          <w:sz w:val="24"/>
          <w:szCs w:val="24"/>
          <w:lang w:eastAsia="sv-SE"/>
        </w:rPr>
        <w:t>Master’s</w:t>
      </w:r>
      <w:proofErr w:type="spellEnd"/>
      <w:r w:rsidRPr="00DF5782">
        <w:rPr>
          <w:rFonts w:ascii="Times New Roman" w:eastAsia="Times New Roman" w:hAnsi="Times New Roman" w:cs="Times New Roman"/>
          <w:i/>
          <w:iCs/>
          <w:sz w:val="24"/>
          <w:szCs w:val="24"/>
          <w:lang w:eastAsia="sv-SE"/>
        </w:rPr>
        <w:t xml:space="preserve"> </w:t>
      </w:r>
      <w:proofErr w:type="spellStart"/>
      <w:r w:rsidRPr="00DF5782">
        <w:rPr>
          <w:rFonts w:ascii="Times New Roman" w:eastAsia="Times New Roman" w:hAnsi="Times New Roman" w:cs="Times New Roman"/>
          <w:i/>
          <w:iCs/>
          <w:sz w:val="24"/>
          <w:szCs w:val="24"/>
          <w:lang w:eastAsia="sv-SE"/>
        </w:rPr>
        <w:t>thesis</w:t>
      </w:r>
      <w:proofErr w:type="spellEnd"/>
      <w:r w:rsidRPr="00DF5782">
        <w:rPr>
          <w:rFonts w:ascii="Times New Roman" w:eastAsia="Times New Roman" w:hAnsi="Times New Roman" w:cs="Times New Roman"/>
          <w:sz w:val="24"/>
          <w:szCs w:val="24"/>
          <w:lang w:eastAsia="sv-SE"/>
        </w:rPr>
        <w:t> kan användas för examensarbeten (självständiga arbeten) på avancerad nivå om minst 30 högskolepoäng. I detta kapitel används begreppet </w:t>
      </w:r>
      <w:r w:rsidRPr="00DF5782">
        <w:rPr>
          <w:rFonts w:ascii="Times New Roman" w:eastAsia="Times New Roman" w:hAnsi="Times New Roman" w:cs="Times New Roman"/>
          <w:i/>
          <w:iCs/>
          <w:sz w:val="24"/>
          <w:szCs w:val="24"/>
          <w:lang w:eastAsia="sv-SE"/>
        </w:rPr>
        <w:t>självständigt arbete</w:t>
      </w:r>
      <w:r w:rsidRPr="00DF5782">
        <w:rPr>
          <w:rFonts w:ascii="Times New Roman" w:eastAsia="Times New Roman" w:hAnsi="Times New Roman" w:cs="Times New Roman"/>
          <w:sz w:val="24"/>
          <w:szCs w:val="24"/>
          <w:lang w:eastAsia="sv-SE"/>
        </w:rPr>
        <w:t xml:space="preserve"> för att öka läsbarheten. Kandidatarbeten (G2E) ligger på grundnivå och </w:t>
      </w:r>
      <w:proofErr w:type="spellStart"/>
      <w:r w:rsidRPr="00DF5782">
        <w:rPr>
          <w:rFonts w:ascii="Times New Roman" w:eastAsia="Times New Roman" w:hAnsi="Times New Roman" w:cs="Times New Roman"/>
          <w:sz w:val="24"/>
          <w:szCs w:val="24"/>
          <w:lang w:eastAsia="sv-SE"/>
        </w:rPr>
        <w:t>masterarbeten</w:t>
      </w:r>
      <w:proofErr w:type="spellEnd"/>
      <w:r w:rsidRPr="00DF5782">
        <w:rPr>
          <w:rFonts w:ascii="Times New Roman" w:eastAsia="Times New Roman" w:hAnsi="Times New Roman" w:cs="Times New Roman"/>
          <w:sz w:val="24"/>
          <w:szCs w:val="24"/>
          <w:lang w:eastAsia="sv-SE"/>
        </w:rPr>
        <w:t xml:space="preserve"> (A2E) på avancerad nivå.</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Från och med ht 2018 gäller gemensamma skrivningar i kursplaner för självständiga arbeten. Kursmålen för självständiga arbeten har utformats i linje med kraven för examen. Självständiga arbeten hanteras enligt samma rutiner och ansvarsförhållanden som övrig högskoleutbildning.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Självständigt arbete på grundnivå och avancerad nivå kan genomföras antingen individuellt eller i par. Om uppgiften genomförs i par ska den individuella arbetsinsatsen gå att bedöma.</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fullständig förteckning över vilka examina som SLU får utfärda finns i bilagan till förordningen (1993:221) för SLU. Där framgår att det krävs självständigt arbete (examensarbete) för alla examina.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självständiga arbeten ska det finnas kursplaner som för andra kurser, se kapitel </w:t>
      </w:r>
      <w:hyperlink r:id="rId360" w:anchor="kursplan6" w:history="1">
        <w:r w:rsidRPr="00DF5782">
          <w:rPr>
            <w:rFonts w:ascii="Times New Roman" w:eastAsia="Times New Roman" w:hAnsi="Times New Roman" w:cs="Times New Roman"/>
            <w:color w:val="3F41DC"/>
            <w:sz w:val="24"/>
            <w:szCs w:val="24"/>
            <w:u w:val="single"/>
            <w:lang w:eastAsia="sv-SE"/>
          </w:rPr>
          <w:t>6. Kursplan och kurstillfälle</w:t>
        </w:r>
      </w:hyperlink>
      <w:r w:rsidRPr="00DF5782">
        <w:rPr>
          <w:rFonts w:ascii="Times New Roman" w:eastAsia="Times New Roman" w:hAnsi="Times New Roman" w:cs="Times New Roman"/>
          <w:sz w:val="24"/>
          <w:szCs w:val="24"/>
          <w:u w:val="single"/>
          <w:lang w:eastAsia="sv-SE"/>
        </w:rPr>
        <w: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Självständigt arbete kan bara klassificeras i ett huvudområde, en dubbelklassning är aldrig möjlig. Se SLU:s lokala examensordning för en fullständig överblick av examina och huvudområden. Preciserade krav anges i utbildningsplanen för program som leder till yrkesexamina.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har gemensamma skrivningar i kursplaner för självständiga arbeten. (UN-beslut 2017-05-17, SLU.ua.</w:t>
      </w:r>
      <w:proofErr w:type="gramStart"/>
      <w:r w:rsidRPr="00DF5782">
        <w:rPr>
          <w:rFonts w:ascii="Times New Roman" w:eastAsia="Times New Roman" w:hAnsi="Times New Roman" w:cs="Times New Roman"/>
          <w:sz w:val="24"/>
          <w:szCs w:val="24"/>
          <w:lang w:eastAsia="sv-SE"/>
        </w:rPr>
        <w:t>2017.3.1.1-2294</w:t>
      </w:r>
      <w:proofErr w:type="gramEnd"/>
      <w:r w:rsidRPr="00DF5782">
        <w:rPr>
          <w:rFonts w:ascii="Times New Roman" w:eastAsia="Times New Roman" w:hAnsi="Times New Roman" w:cs="Times New Roman"/>
          <w:sz w:val="24"/>
          <w:szCs w:val="24"/>
          <w:lang w:eastAsia="sv-SE"/>
        </w:rPr>
        <w:t>) Varje programnämnd kan lägga till programspecifika lärandemål, både för yrkesexamina och generella examina. Denna möjlighet ska tillämpas restriktivt och enbart om något väsentligt tillförs utöver vad som redan täcks av de gemensamma lärandemålen. Utbildningsnämnden beslutar om eventuella undantag.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Självständigt arbete som är genomfört och examinerat vid annat lärosäte kan tillgodoräknas i examen vid SLU om det uppfyller de mål och övriga krav som gäller för avsedd examen.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361" w:history="1">
        <w:r w:rsidR="00DF5782" w:rsidRPr="00DF5782">
          <w:rPr>
            <w:rFonts w:ascii="Times New Roman" w:eastAsia="Times New Roman" w:hAnsi="Times New Roman" w:cs="Times New Roman"/>
            <w:color w:val="3F41DC"/>
            <w:sz w:val="24"/>
            <w:szCs w:val="24"/>
            <w:u w:val="single"/>
            <w:lang w:eastAsia="sv-SE"/>
          </w:rPr>
          <w:t>Lokal examensordning – regler för examina på grundnivå och avancerad nivå vid SLU</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62" w:anchor="exarbete9"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5E2198">
      <w:pPr>
        <w:pStyle w:val="Heading3"/>
      </w:pPr>
      <w:r w:rsidRPr="00DF5782">
        <w:t>9.2 Kursplan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 SLU-gemensamma skrivningarna för självständiga arbeten finns inlagda i utbildningsdatabasen.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Alla självständiga arbeten ska plagiatgranskas och deponeras i SLU:s system för elektronisk publicering (Epsilon). Uppgift om handledningstid ska framgå under Övriga upplysningar i kursplanen.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Nivå och omfattning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Självständiga arbeten erbjuds på följande nivåer och omfattning:</w:t>
      </w:r>
    </w:p>
    <w:p w:rsidR="00DF5782" w:rsidRPr="00DF5782" w:rsidRDefault="00DF5782" w:rsidP="00DF5782">
      <w:pPr>
        <w:numPr>
          <w:ilvl w:val="0"/>
          <w:numId w:val="12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G2E, 15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(kandidatarbete)</w:t>
      </w:r>
    </w:p>
    <w:p w:rsidR="00DF5782" w:rsidRPr="00DF5782" w:rsidRDefault="00DF5782" w:rsidP="00DF5782">
      <w:pPr>
        <w:numPr>
          <w:ilvl w:val="0"/>
          <w:numId w:val="12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A2E, 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w:t>
      </w:r>
      <w:proofErr w:type="spellStart"/>
      <w:r w:rsidRPr="00DF5782">
        <w:rPr>
          <w:rFonts w:ascii="Times New Roman" w:eastAsia="Times New Roman" w:hAnsi="Times New Roman" w:cs="Times New Roman"/>
          <w:sz w:val="24"/>
          <w:szCs w:val="24"/>
          <w:lang w:eastAsia="sv-SE"/>
        </w:rPr>
        <w:t>masterarbete</w:t>
      </w:r>
      <w:proofErr w:type="spellEnd"/>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12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A2E, 60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w:t>
      </w:r>
      <w:proofErr w:type="spellStart"/>
      <w:r w:rsidRPr="00DF5782">
        <w:rPr>
          <w:rFonts w:ascii="Times New Roman" w:eastAsia="Times New Roman" w:hAnsi="Times New Roman" w:cs="Times New Roman"/>
          <w:sz w:val="24"/>
          <w:szCs w:val="24"/>
          <w:lang w:eastAsia="sv-SE"/>
        </w:rPr>
        <w:t>masterarbete</w:t>
      </w:r>
      <w:proofErr w:type="spellEnd"/>
      <w:r w:rsidRPr="00DF5782">
        <w:rPr>
          <w:rFonts w:ascii="Times New Roman" w:eastAsia="Times New Roman" w:hAnsi="Times New Roman" w:cs="Times New Roman"/>
          <w:sz w:val="24"/>
          <w:szCs w:val="24"/>
          <w:lang w:eastAsia="sv-SE"/>
        </w:rPr>
        <w:t>) i de fall programnämnd så beslutar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Förkunskapskrav</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Förkunskapskraven från de SLU-gemensamma skrivningarna finns inlagda i utbildningsdatabasen: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Grundnivå (G2E)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Kunskaper motsvarande 120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varav 60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inom huvudområdet. Minst en kurs med fördjupningsnivå G2F ska genomföras senast i samband med det självständiga arbetet. Minst en kurs av relevans för ämnet för arbetet ska ha genomförts före det självständiga arbetet. </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Avancerad nivå (A2E)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Kunskaper motsvarande 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på avancerad nivå inom huvudområdet. Godkänt självständigt arbete på grundnivå alternativt kandidatexamen. Minst en kurs av relevans för ämnet för arbetet ska ha genomförts före det självständiga arbetet. Kunskaper i engelska motsvarande Engelska 6.</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Beslutade undantag när det gäller förkunskapskrav:</w:t>
      </w:r>
    </w:p>
    <w:p w:rsidR="00DF5782" w:rsidRPr="00DF5782" w:rsidRDefault="00DF5782" w:rsidP="00DF5782">
      <w:pPr>
        <w:numPr>
          <w:ilvl w:val="0"/>
          <w:numId w:val="13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veterinärstudenter antagna till veterinärprogrammet VY009. (UN-beslut 2016-10-12, SLU.ua.</w:t>
      </w:r>
      <w:proofErr w:type="gramStart"/>
      <w:r w:rsidRPr="00DF5782">
        <w:rPr>
          <w:rFonts w:ascii="Times New Roman" w:eastAsia="Times New Roman" w:hAnsi="Times New Roman" w:cs="Times New Roman"/>
          <w:sz w:val="24"/>
          <w:szCs w:val="24"/>
          <w:lang w:eastAsia="sv-SE"/>
        </w:rPr>
        <w:t>2016.3.1.1-3818</w:t>
      </w:r>
      <w:proofErr w:type="gramEnd"/>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13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huvudområdena </w:t>
      </w:r>
      <w:r w:rsidRPr="00DF5782">
        <w:rPr>
          <w:rFonts w:ascii="Times New Roman" w:eastAsia="Times New Roman" w:hAnsi="Times New Roman" w:cs="Times New Roman"/>
          <w:b/>
          <w:bCs/>
          <w:sz w:val="24"/>
          <w:szCs w:val="24"/>
          <w:lang w:eastAsia="sv-SE"/>
        </w:rPr>
        <w:t>företagsekonomi</w:t>
      </w:r>
      <w:r w:rsidRPr="00DF5782">
        <w:rPr>
          <w:rFonts w:ascii="Times New Roman" w:eastAsia="Times New Roman" w:hAnsi="Times New Roman" w:cs="Times New Roman"/>
          <w:sz w:val="24"/>
          <w:szCs w:val="24"/>
          <w:lang w:eastAsia="sv-SE"/>
        </w:rPr>
        <w:t> (grundnivå och avancerad nivå) och </w:t>
      </w:r>
      <w:r w:rsidRPr="00DF5782">
        <w:rPr>
          <w:rFonts w:ascii="Times New Roman" w:eastAsia="Times New Roman" w:hAnsi="Times New Roman" w:cs="Times New Roman"/>
          <w:b/>
          <w:bCs/>
          <w:sz w:val="24"/>
          <w:szCs w:val="24"/>
          <w:lang w:eastAsia="sv-SE"/>
        </w:rPr>
        <w:t>miljövetenskap</w:t>
      </w:r>
      <w:r w:rsidRPr="00DF5782">
        <w:rPr>
          <w:rFonts w:ascii="Times New Roman" w:eastAsia="Times New Roman" w:hAnsi="Times New Roman" w:cs="Times New Roman"/>
          <w:sz w:val="24"/>
          <w:szCs w:val="24"/>
          <w:lang w:eastAsia="sv-SE"/>
        </w:rPr>
        <w:t xml:space="preserve"> (avancerad nivå) ska förkunskapskraven omfatta metodkunskap (minst 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i kursplaner för självständigt arbete. (UN-beslut 2017-12-13, SLU.ua.</w:t>
      </w:r>
      <w:proofErr w:type="gramStart"/>
      <w:r w:rsidRPr="00DF5782">
        <w:rPr>
          <w:rFonts w:ascii="Times New Roman" w:eastAsia="Times New Roman" w:hAnsi="Times New Roman" w:cs="Times New Roman"/>
          <w:sz w:val="24"/>
          <w:szCs w:val="24"/>
          <w:lang w:eastAsia="sv-SE"/>
        </w:rPr>
        <w:t>2017.1.1.1-4818</w:t>
      </w:r>
      <w:proofErr w:type="gramEnd"/>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Språk</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Generella examina</w:t>
      </w:r>
    </w:p>
    <w:p w:rsidR="00DF5782" w:rsidRPr="00DF5782" w:rsidRDefault="00DF5782" w:rsidP="00DF5782">
      <w:pPr>
        <w:numPr>
          <w:ilvl w:val="0"/>
          <w:numId w:val="13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Kandidatarbete – svenska som kursspråk (huvudregel)</w:t>
      </w:r>
    </w:p>
    <w:p w:rsidR="00DF5782" w:rsidRPr="00DF5782" w:rsidRDefault="00DF5782" w:rsidP="00DF5782">
      <w:pPr>
        <w:numPr>
          <w:ilvl w:val="0"/>
          <w:numId w:val="13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sz w:val="24"/>
          <w:szCs w:val="24"/>
          <w:lang w:eastAsia="sv-SE"/>
        </w:rPr>
        <w:t>Masterarbete</w:t>
      </w:r>
      <w:proofErr w:type="spellEnd"/>
      <w:r w:rsidRPr="00DF5782">
        <w:rPr>
          <w:rFonts w:ascii="Times New Roman" w:eastAsia="Times New Roman" w:hAnsi="Times New Roman" w:cs="Times New Roman"/>
          <w:sz w:val="24"/>
          <w:szCs w:val="24"/>
          <w:lang w:eastAsia="sv-SE"/>
        </w:rPr>
        <w:t xml:space="preserve"> – engelska som kursspråk (huvudregel)</w:t>
      </w:r>
    </w:p>
    <w:p w:rsidR="00DF5782" w:rsidRPr="00DF5782" w:rsidRDefault="00DF5782" w:rsidP="00DF5782">
      <w:pPr>
        <w:numPr>
          <w:ilvl w:val="0"/>
          <w:numId w:val="13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 kan besluta om att kandidatarbete kan erbjudas med engelska som kursspråk (ny kursplan fordras).</w:t>
      </w:r>
    </w:p>
    <w:p w:rsidR="00DF5782" w:rsidRPr="00DF5782" w:rsidRDefault="00DF5782" w:rsidP="00DF5782">
      <w:pPr>
        <w:numPr>
          <w:ilvl w:val="0"/>
          <w:numId w:val="13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Programnämnd kan besluta om att </w:t>
      </w:r>
      <w:proofErr w:type="spellStart"/>
      <w:r w:rsidRPr="00DF5782">
        <w:rPr>
          <w:rFonts w:ascii="Times New Roman" w:eastAsia="Times New Roman" w:hAnsi="Times New Roman" w:cs="Times New Roman"/>
          <w:sz w:val="24"/>
          <w:szCs w:val="24"/>
          <w:lang w:eastAsia="sv-SE"/>
        </w:rPr>
        <w:t>masterarbete</w:t>
      </w:r>
      <w:proofErr w:type="spellEnd"/>
      <w:r w:rsidRPr="00DF5782">
        <w:rPr>
          <w:rFonts w:ascii="Times New Roman" w:eastAsia="Times New Roman" w:hAnsi="Times New Roman" w:cs="Times New Roman"/>
          <w:sz w:val="24"/>
          <w:szCs w:val="24"/>
          <w:lang w:eastAsia="sv-SE"/>
        </w:rPr>
        <w:t xml:space="preserve"> kan erbjudas med svenska som kursspråk (ny kursplan fordras).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Yrkesexamina</w:t>
      </w:r>
    </w:p>
    <w:p w:rsidR="00DF5782" w:rsidRPr="00DF5782" w:rsidRDefault="00DF5782" w:rsidP="00DF5782">
      <w:pPr>
        <w:numPr>
          <w:ilvl w:val="0"/>
          <w:numId w:val="13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Yrkesprogram – svenska som kursspråk, men arbetet kan skrivas på engelska.</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Vem ansvarar för vad?</w:t>
      </w:r>
    </w:p>
    <w:p w:rsidR="00DF5782" w:rsidRPr="00DF5782" w:rsidRDefault="00DF5782" w:rsidP="00DF5782">
      <w:pPr>
        <w:numPr>
          <w:ilvl w:val="0"/>
          <w:numId w:val="13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Utbildningsnämnden beslutar om de gemensamma skrivningarna för kursplaner (gemensamma mål, förkunskapskrav etc.). (UN-beslut 2017-05-17, SLU.ua.</w:t>
      </w:r>
      <w:proofErr w:type="gramStart"/>
      <w:r w:rsidRPr="00DF5782">
        <w:rPr>
          <w:rFonts w:ascii="Times New Roman" w:eastAsia="Times New Roman" w:hAnsi="Times New Roman" w:cs="Times New Roman"/>
          <w:sz w:val="24"/>
          <w:szCs w:val="24"/>
          <w:lang w:eastAsia="sv-SE"/>
        </w:rPr>
        <w:t>2017.3.1.1-2294</w:t>
      </w:r>
      <w:proofErr w:type="gramEnd"/>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13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Utbildningsnämnden beslutar om eventuella undantag och dessa framgår sedan i aktuell kursplan.</w:t>
      </w:r>
    </w:p>
    <w:p w:rsidR="00DF5782" w:rsidRPr="00DF5782" w:rsidRDefault="00DF5782" w:rsidP="00DF5782">
      <w:pPr>
        <w:numPr>
          <w:ilvl w:val="0"/>
          <w:numId w:val="13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Respektive programnämnd fastställer i sin tur kursplaner. Programspecifika lärandemål kan läggas till, men med restriktivitet.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 kapitel </w:t>
      </w:r>
      <w:hyperlink r:id="rId363" w:anchor="kursplan6" w:history="1">
        <w:r w:rsidRPr="00DF5782">
          <w:rPr>
            <w:rFonts w:ascii="Times New Roman" w:eastAsia="Times New Roman" w:hAnsi="Times New Roman" w:cs="Times New Roman"/>
            <w:color w:val="3F41DC"/>
            <w:sz w:val="24"/>
            <w:szCs w:val="24"/>
            <w:u w:val="single"/>
            <w:lang w:eastAsia="sv-SE"/>
          </w:rPr>
          <w:t>6. Kursplan och kurstillfälle</w:t>
        </w:r>
      </w:hyperlink>
      <w:r w:rsidRPr="00DF5782">
        <w:rPr>
          <w:rFonts w:ascii="Times New Roman" w:eastAsia="Times New Roman" w:hAnsi="Times New Roman" w:cs="Times New Roman"/>
          <w:sz w:val="24"/>
          <w:szCs w:val="24"/>
          <w:u w:val="single"/>
          <w:lang w:eastAsia="sv-SE"/>
        </w:rPr>
        <w:t>.</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64" w:anchor="exarbete9"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C82A26">
      <w:pPr>
        <w:pStyle w:val="Heading3"/>
      </w:pPr>
      <w:r w:rsidRPr="00DF5782">
        <w:t>9.3 Arbetsplan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ska upprätta en arbetsplan så tidigt som möjligt, i samråd med handledaren. Detta görs för att underlätta planeringen och genomförandet av det självständiga arbetet inom den givna tidsperioden. Arbetsplanen kan innehålla följande information: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Projektbeskrivning:</w:t>
      </w:r>
    </w:p>
    <w:p w:rsidR="00DF5782" w:rsidRPr="00DF5782" w:rsidRDefault="00DF5782" w:rsidP="00DF5782">
      <w:pPr>
        <w:numPr>
          <w:ilvl w:val="0"/>
          <w:numId w:val="13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Preliminär titel</w:t>
      </w:r>
    </w:p>
    <w:p w:rsidR="00DF5782" w:rsidRPr="00DF5782" w:rsidRDefault="00DF5782" w:rsidP="00DF5782">
      <w:pPr>
        <w:numPr>
          <w:ilvl w:val="0"/>
          <w:numId w:val="13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Bakgrund/problembeskrivning</w:t>
      </w:r>
    </w:p>
    <w:p w:rsidR="00DF5782" w:rsidRPr="00DF5782" w:rsidRDefault="00DF5782" w:rsidP="00DF5782">
      <w:pPr>
        <w:numPr>
          <w:ilvl w:val="0"/>
          <w:numId w:val="13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Syfte och frågeställning/hypotes</w:t>
      </w:r>
    </w:p>
    <w:p w:rsidR="00DF5782" w:rsidRPr="00DF5782" w:rsidRDefault="00DF5782" w:rsidP="00DF5782">
      <w:pPr>
        <w:numPr>
          <w:ilvl w:val="0"/>
          <w:numId w:val="13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Material och metod</w:t>
      </w:r>
    </w:p>
    <w:p w:rsidR="00DF5782" w:rsidRPr="00DF5782" w:rsidRDefault="00DF5782" w:rsidP="00DF5782">
      <w:pPr>
        <w:numPr>
          <w:ilvl w:val="0"/>
          <w:numId w:val="13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Genomförande och avgränsning</w:t>
      </w:r>
    </w:p>
    <w:p w:rsidR="00DF5782" w:rsidRPr="00DF5782" w:rsidRDefault="00DF5782" w:rsidP="00DF5782">
      <w:pPr>
        <w:numPr>
          <w:ilvl w:val="0"/>
          <w:numId w:val="13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Presentationsform</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Tidsplan med datum för:</w:t>
      </w:r>
    </w:p>
    <w:p w:rsidR="00DF5782" w:rsidRPr="00DF5782" w:rsidRDefault="00DF5782" w:rsidP="00DF5782">
      <w:pPr>
        <w:numPr>
          <w:ilvl w:val="0"/>
          <w:numId w:val="13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Start av arbetet</w:t>
      </w:r>
    </w:p>
    <w:p w:rsidR="00DF5782" w:rsidRPr="00DF5782" w:rsidRDefault="00DF5782" w:rsidP="00DF5782">
      <w:pPr>
        <w:numPr>
          <w:ilvl w:val="0"/>
          <w:numId w:val="13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Insamlingsperiod, bearbetning och sammanställning av materialet, redigering av text/bild</w:t>
      </w:r>
    </w:p>
    <w:p w:rsidR="00DF5782" w:rsidRPr="00DF5782" w:rsidRDefault="00DF5782" w:rsidP="00DF5782">
      <w:pPr>
        <w:numPr>
          <w:ilvl w:val="0"/>
          <w:numId w:val="13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Inlämning av preliminär version till handledare</w:t>
      </w:r>
    </w:p>
    <w:p w:rsidR="00DF5782" w:rsidRPr="00DF5782" w:rsidRDefault="00DF5782" w:rsidP="00DF5782">
      <w:pPr>
        <w:numPr>
          <w:ilvl w:val="0"/>
          <w:numId w:val="13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Inlämning till examinator</w:t>
      </w:r>
    </w:p>
    <w:p w:rsidR="00DF5782" w:rsidRPr="00DF5782" w:rsidRDefault="00DF5782" w:rsidP="00DF5782">
      <w:pPr>
        <w:numPr>
          <w:ilvl w:val="0"/>
          <w:numId w:val="13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Förberedelse för redovisning (examination) och för opponentskap</w:t>
      </w:r>
    </w:p>
    <w:p w:rsidR="00DF5782" w:rsidRPr="00DF5782" w:rsidRDefault="00DF5782" w:rsidP="00DF5782">
      <w:pPr>
        <w:numPr>
          <w:ilvl w:val="0"/>
          <w:numId w:val="13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Slutredovisning</w:t>
      </w:r>
    </w:p>
    <w:p w:rsidR="00DF5782" w:rsidRPr="00DF5782" w:rsidRDefault="00DF5782" w:rsidP="00DF5782">
      <w:pPr>
        <w:numPr>
          <w:ilvl w:val="0"/>
          <w:numId w:val="13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Ev. komplettering och inlämnande av den slutliga versionen till examinator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Byte av ämne för det självständiga arbetet</w:t>
      </w:r>
    </w:p>
    <w:p w:rsidR="00DF5782" w:rsidRPr="00DF5782" w:rsidRDefault="00DF5782" w:rsidP="00DF5782">
      <w:pPr>
        <w:numPr>
          <w:ilvl w:val="0"/>
          <w:numId w:val="13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det finns speciella skäl kan en student få byta ämne (inom givet huvudområde) under pågående kurstillfälle. Detta hanteras som en revidering av arbetsplanen.</w:t>
      </w:r>
    </w:p>
    <w:p w:rsidR="00DF5782" w:rsidRPr="00DF5782" w:rsidRDefault="00DF5782" w:rsidP="00DF5782">
      <w:pPr>
        <w:numPr>
          <w:ilvl w:val="0"/>
          <w:numId w:val="13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Möjligheten att byta ämne begränsas av tillgängliga handledningsresurser.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Inlämningsdatum</w:t>
      </w:r>
    </w:p>
    <w:p w:rsidR="00DF5782" w:rsidRPr="00DF5782" w:rsidRDefault="00DF5782" w:rsidP="00DF5782">
      <w:pPr>
        <w:numPr>
          <w:ilvl w:val="0"/>
          <w:numId w:val="13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Angivet inlämningsdatum i arbetsplanen gäller som första examinationstillfälle (provtillfälle).</w:t>
      </w:r>
    </w:p>
    <w:p w:rsidR="00DF5782" w:rsidRPr="00DF5782" w:rsidRDefault="00DF5782" w:rsidP="00DF5782">
      <w:pPr>
        <w:numPr>
          <w:ilvl w:val="0"/>
          <w:numId w:val="13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examinationstillfälle är förbrukat om inlämning av det självständiga arbetet inte sker enligt arbetsplanen.</w:t>
      </w:r>
    </w:p>
    <w:p w:rsidR="00DF5782" w:rsidRPr="00DF5782" w:rsidRDefault="00DF5782" w:rsidP="00DF5782">
      <w:pPr>
        <w:numPr>
          <w:ilvl w:val="0"/>
          <w:numId w:val="13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Arbetsplanen får inte begränsa studentens rätt att lämna in det självständiga arbetet även om tidsplanen inte kunnat hållas.</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Efter kurstillfället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en student som inte uppnått godkänt resultat kan enstaka handledningstillfällen erbjudas, även efter kurstillfällets slut. Oavsett om studenten får ytterligare handledning eller inte, har studenten rätt att examineras på nytt.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Arbetsplanen godkänns av studenten och handledaren, efter tillstyrkan av examinator.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en arbetsplan inte kan hållas får man gemensamt revidera den gamla eller upprätta en ny plan. Handledaren och studenten ska föreslå en reviderad arbetsplan och informera kursledaren om detta. Reviderad arbetsplan godkänns av kursledaren.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365" w:history="1">
        <w:r w:rsidR="00DF5782" w:rsidRPr="00DF5782">
          <w:rPr>
            <w:rFonts w:ascii="Times New Roman" w:eastAsia="Times New Roman" w:hAnsi="Times New Roman" w:cs="Times New Roman"/>
            <w:color w:val="3F41DC"/>
            <w:sz w:val="24"/>
            <w:szCs w:val="24"/>
            <w:u w:val="single"/>
            <w:lang w:eastAsia="sv-SE"/>
          </w:rPr>
          <w:t>Arbetsplan för självständigt arbete</w:t>
        </w:r>
      </w:hyperlink>
      <w:r w:rsidR="00DF5782" w:rsidRPr="00DF5782">
        <w:rPr>
          <w:rFonts w:ascii="Times New Roman" w:eastAsia="Times New Roman" w:hAnsi="Times New Roman" w:cs="Times New Roman"/>
          <w:sz w:val="24"/>
          <w:szCs w:val="24"/>
          <w:lang w:eastAsia="sv-SE"/>
        </w:rPr>
        <w:t>.</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66" w:anchor="exarbete9"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E16E2A">
      <w:pPr>
        <w:pStyle w:val="Heading3"/>
      </w:pPr>
      <w:r w:rsidRPr="00DF5782">
        <w:t>9.4 Organisation av genomförandet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Självständigt arbete kan genomföras antingen </w:t>
      </w:r>
      <w:r w:rsidRPr="00DF5782">
        <w:rPr>
          <w:rFonts w:ascii="Times New Roman" w:eastAsia="Times New Roman" w:hAnsi="Times New Roman" w:cs="Times New Roman"/>
          <w:b/>
          <w:bCs/>
          <w:sz w:val="24"/>
          <w:szCs w:val="24"/>
          <w:lang w:eastAsia="sv-SE"/>
        </w:rPr>
        <w:t>med </w:t>
      </w:r>
      <w:r w:rsidRPr="00DF5782">
        <w:rPr>
          <w:rFonts w:ascii="Times New Roman" w:eastAsia="Times New Roman" w:hAnsi="Times New Roman" w:cs="Times New Roman"/>
          <w:sz w:val="24"/>
          <w:szCs w:val="24"/>
          <w:lang w:eastAsia="sv-SE"/>
        </w:rPr>
        <w:t>gemensam kursstart, undervisningsmoment och gemensamt avslut, eller </w:t>
      </w:r>
      <w:r w:rsidRPr="00DF5782">
        <w:rPr>
          <w:rFonts w:ascii="Times New Roman" w:eastAsia="Times New Roman" w:hAnsi="Times New Roman" w:cs="Times New Roman"/>
          <w:b/>
          <w:bCs/>
          <w:sz w:val="24"/>
          <w:szCs w:val="24"/>
          <w:lang w:eastAsia="sv-SE"/>
        </w:rPr>
        <w:t>utan</w:t>
      </w:r>
      <w:r w:rsidRPr="00DF5782">
        <w:rPr>
          <w:rFonts w:ascii="Times New Roman" w:eastAsia="Times New Roman" w:hAnsi="Times New Roman" w:cs="Times New Roman"/>
          <w:sz w:val="24"/>
          <w:szCs w:val="24"/>
          <w:lang w:eastAsia="sv-SE"/>
        </w:rPr>
        <w:t> gemensam kursstart och gemensamma undervisningsmoment. Båda alternativen ska uppfylla mål och krav i aktuell kursplan. Se även </w:t>
      </w:r>
      <w:r w:rsidRPr="00DF5782">
        <w:rPr>
          <w:rFonts w:ascii="Times New Roman" w:eastAsia="Times New Roman" w:hAnsi="Times New Roman" w:cs="Times New Roman"/>
          <w:i/>
          <w:iCs/>
          <w:sz w:val="24"/>
          <w:szCs w:val="24"/>
          <w:lang w:eastAsia="sv-SE"/>
        </w:rPr>
        <w:t>Instruktioner.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 har rätt att få tydliga besked om vad som förväntas av dem och vilket stöd som finns tillgängligt innan det självständiga arbetet påbörjas. Det gäller undervisning, mängd handledning, biblioteksstöd och eventuella övriga resurser såsom tillgång till laboratorium, dator, arbetsplats etc. Det kan inte förväntas att studenten ska utföra andra uppgifter är de som är anknutna till det självständiga arbetet och de lärandemål som är fastställda i kursplanen.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Antagning, registrering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Registrering på kurstillfället för självständigt arbete sker efter att en registreringsblankett (individuell eller för kurstillfället) signerats av kursledaren eller den som kursledaren delegerat till, efter att studentens behörighet kontrollerats.</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Betygskriterier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ska finnas tydliga betygskriterier efter vilka studenternas arbeten ska bedömas, på samma sätt som för andra kurser. Respektive programnämnd beslutar om de SLU-gemensamma betygskriterierna för självständiga arbeten ska användas. Berörd programnämnd kan besluta om betygskriterierna i de fall dessa behöver samordnas</w:t>
      </w:r>
      <w:r w:rsidRPr="00DF5782">
        <w:rPr>
          <w:rFonts w:ascii="Times New Roman" w:eastAsia="Times New Roman" w:hAnsi="Times New Roman" w:cs="Times New Roman"/>
          <w:sz w:val="24"/>
          <w:szCs w:val="24"/>
          <w:lang w:eastAsia="sv-SE"/>
        </w:rPr>
        <w:br/>
        <w:t>för flera examinatorer eller institutioner inom samma kurs.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Möjligheten att få högre betyg än godkänt (4 och 5), anges i betygskriterierna.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Angivet inlämningsdatum i arbetsplanen gäller som första provtillfälle, men arbetsplanen kan revideras. Om det finns särskilda skäl (se avsnitt </w:t>
      </w:r>
      <w:hyperlink r:id="rId367" w:anchor="examination86" w:history="1">
        <w:r w:rsidRPr="00DF5782">
          <w:rPr>
            <w:rFonts w:ascii="Times New Roman" w:eastAsia="Times New Roman" w:hAnsi="Times New Roman" w:cs="Times New Roman"/>
            <w:color w:val="3F41DC"/>
            <w:sz w:val="24"/>
            <w:szCs w:val="24"/>
            <w:u w:val="single"/>
            <w:lang w:eastAsia="sv-SE"/>
          </w:rPr>
          <w:t>8.6 Särskilda skäl</w:t>
        </w:r>
      </w:hyperlink>
      <w:r w:rsidRPr="00DF5782">
        <w:rPr>
          <w:rFonts w:ascii="Times New Roman" w:eastAsia="Times New Roman" w:hAnsi="Times New Roman" w:cs="Times New Roman"/>
          <w:sz w:val="24"/>
          <w:szCs w:val="24"/>
          <w:lang w:eastAsia="sv-SE"/>
        </w:rPr>
        <w:t>) eller andra skäl relaterade till arbetet som studenten inte kan styra över och revideringen sker före det ursprungliga inlämningsdatumet för arbetet, ska det fortfarande vara möjligt att få högre betyg än godkänt (4 och 5 i förekommande fall).</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Ersättning till studenten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studenten får ekonomisk ersättning av SLU eller extern samarbetspart regleras det i särskild ordning. Det är i förekommande fall en överenskommelse mellan studenten och samarbetsparten.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Handledningstid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En student har rätt till 10 timmars handledning för ett självständigt arbete på 15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och 20 timmars handledning för ett arbete på 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I handledningstiden ingår handledarens för- och efterarbete. Handledningen kan ske både individuellt och i grupp. För en student som inte uppnått godkänt resultat, kan enstaka handledningstillfällen erbjudas, även efter kurstillfällets slut.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Byte av handledare</w:t>
      </w:r>
    </w:p>
    <w:p w:rsidR="00DF5782" w:rsidRPr="00DF5782" w:rsidRDefault="00DF5782" w:rsidP="00DF5782">
      <w:pPr>
        <w:numPr>
          <w:ilvl w:val="0"/>
          <w:numId w:val="13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det finns speciella skäl kan en student få byta handledare. Studenten ska lämna en skriftlig begäran med redogörelse för skälen till kursledaren (motsvarande), som beslutar om eventuellt byte av handledare om inte prefekten meddelat annan ordning.</w:t>
      </w:r>
    </w:p>
    <w:p w:rsidR="00DF5782" w:rsidRPr="00DF5782" w:rsidRDefault="00DF5782" w:rsidP="00DF5782">
      <w:pPr>
        <w:numPr>
          <w:ilvl w:val="0"/>
          <w:numId w:val="13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Möjligheten att byta handledare begränsas av tillgängliga handledningsresurser.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Redovisning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Examinationsformer och fordringar för godkänd kurs finns angivet i kursplanen.</w:t>
      </w:r>
    </w:p>
    <w:p w:rsidR="00DF5782" w:rsidRPr="00DF5782" w:rsidRDefault="00DF5782" w:rsidP="00DF5782">
      <w:pPr>
        <w:numPr>
          <w:ilvl w:val="0"/>
          <w:numId w:val="13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w:t>
      </w:r>
      <w:r w:rsidRPr="00DF5782">
        <w:rPr>
          <w:rFonts w:ascii="Times New Roman" w:eastAsia="Times New Roman" w:hAnsi="Times New Roman" w:cs="Times New Roman"/>
          <w:b/>
          <w:bCs/>
          <w:sz w:val="24"/>
          <w:szCs w:val="24"/>
          <w:lang w:eastAsia="sv-SE"/>
        </w:rPr>
        <w:t>sammanfattning</w:t>
      </w:r>
      <w:r w:rsidRPr="00DF5782">
        <w:rPr>
          <w:rFonts w:ascii="Times New Roman" w:eastAsia="Times New Roman" w:hAnsi="Times New Roman" w:cs="Times New Roman"/>
          <w:sz w:val="24"/>
          <w:szCs w:val="24"/>
          <w:lang w:eastAsia="sv-SE"/>
        </w:rPr>
        <w:t> av arbetet ska finnas </w:t>
      </w:r>
      <w:r w:rsidRPr="00DF5782">
        <w:rPr>
          <w:rFonts w:ascii="Times New Roman" w:eastAsia="Times New Roman" w:hAnsi="Times New Roman" w:cs="Times New Roman"/>
          <w:b/>
          <w:bCs/>
          <w:sz w:val="24"/>
          <w:szCs w:val="24"/>
          <w:lang w:eastAsia="sv-SE"/>
        </w:rPr>
        <w:t>på engelska</w:t>
      </w:r>
      <w:r w:rsidRPr="00DF5782">
        <w:rPr>
          <w:rFonts w:ascii="Times New Roman" w:eastAsia="Times New Roman" w:hAnsi="Times New Roman" w:cs="Times New Roman"/>
          <w:sz w:val="24"/>
          <w:szCs w:val="24"/>
          <w:lang w:eastAsia="sv-SE"/>
        </w:rPr>
        <w:t> för samtliga självständiga arbeten.</w:t>
      </w:r>
    </w:p>
    <w:p w:rsidR="00DF5782" w:rsidRPr="00DF5782" w:rsidRDefault="00DF5782" w:rsidP="00DF5782">
      <w:pPr>
        <w:numPr>
          <w:ilvl w:val="0"/>
          <w:numId w:val="13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På avancerad nivå ska en </w:t>
      </w:r>
      <w:r w:rsidRPr="00DF5782">
        <w:rPr>
          <w:rFonts w:ascii="Times New Roman" w:eastAsia="Times New Roman" w:hAnsi="Times New Roman" w:cs="Times New Roman"/>
          <w:b/>
          <w:bCs/>
          <w:sz w:val="24"/>
          <w:szCs w:val="24"/>
          <w:lang w:eastAsia="sv-SE"/>
        </w:rPr>
        <w:t>populärvetenskaplig sammanfattning</w:t>
      </w:r>
      <w:r w:rsidRPr="00DF5782">
        <w:rPr>
          <w:rFonts w:ascii="Times New Roman" w:eastAsia="Times New Roman" w:hAnsi="Times New Roman" w:cs="Times New Roman"/>
          <w:sz w:val="24"/>
          <w:szCs w:val="24"/>
          <w:lang w:eastAsia="sv-SE"/>
        </w:rPr>
        <w:t> av arbetet finnas på svenska eller engelska.</w:t>
      </w:r>
    </w:p>
    <w:p w:rsidR="00DF5782" w:rsidRPr="00DF5782" w:rsidRDefault="00DF5782" w:rsidP="00DF5782">
      <w:pPr>
        <w:numPr>
          <w:ilvl w:val="0"/>
          <w:numId w:val="13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Alla självständiga arbeten ska </w:t>
      </w:r>
      <w:r w:rsidRPr="00DF5782">
        <w:rPr>
          <w:rFonts w:ascii="Times New Roman" w:eastAsia="Times New Roman" w:hAnsi="Times New Roman" w:cs="Times New Roman"/>
          <w:b/>
          <w:bCs/>
          <w:sz w:val="24"/>
          <w:szCs w:val="24"/>
          <w:lang w:eastAsia="sv-SE"/>
        </w:rPr>
        <w:t>presenteras muntligt</w:t>
      </w:r>
      <w:r w:rsidRPr="00DF5782">
        <w:rPr>
          <w:rFonts w:ascii="Times New Roman" w:eastAsia="Times New Roman" w:hAnsi="Times New Roman" w:cs="Times New Roman"/>
          <w:sz w:val="24"/>
          <w:szCs w:val="24"/>
          <w:lang w:eastAsia="sv-SE"/>
        </w:rPr>
        <w:t> och varje student ska genomföra minst en </w:t>
      </w:r>
      <w:r w:rsidRPr="00DF5782">
        <w:rPr>
          <w:rFonts w:ascii="Times New Roman" w:eastAsia="Times New Roman" w:hAnsi="Times New Roman" w:cs="Times New Roman"/>
          <w:b/>
          <w:bCs/>
          <w:sz w:val="24"/>
          <w:szCs w:val="24"/>
          <w:lang w:eastAsia="sv-SE"/>
        </w:rPr>
        <w:t>studentopposition</w:t>
      </w:r>
      <w:r w:rsidRPr="00DF5782">
        <w:rPr>
          <w:rFonts w:ascii="Times New Roman" w:eastAsia="Times New Roman" w:hAnsi="Times New Roman" w:cs="Times New Roman"/>
          <w:sz w:val="24"/>
          <w:szCs w:val="24"/>
          <w:lang w:eastAsia="sv-SE"/>
        </w:rPr>
        <w:t> i samband med självständigt arbete.</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Examination och resultatrapportering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självständiga arbeten gäller samma tidsregler för examination och resultatrapportering som för andra kurser, se kapitel </w:t>
      </w:r>
      <w:hyperlink r:id="rId368" w:anchor="examination8" w:history="1">
        <w:r w:rsidRPr="00DF5782">
          <w:rPr>
            <w:rFonts w:ascii="Times New Roman" w:eastAsia="Times New Roman" w:hAnsi="Times New Roman" w:cs="Times New Roman"/>
            <w:color w:val="3F41DC"/>
            <w:sz w:val="24"/>
            <w:szCs w:val="24"/>
            <w:u w:val="single"/>
            <w:lang w:eastAsia="sv-SE"/>
          </w:rPr>
          <w:t>8. Examination (prov) och obligatoriska moment</w:t>
        </w:r>
      </w:hyperlink>
      <w:r w:rsidRPr="00DF5782">
        <w:rPr>
          <w:rFonts w:ascii="Times New Roman" w:eastAsia="Times New Roman" w:hAnsi="Times New Roman" w:cs="Times New Roman"/>
          <w:sz w:val="24"/>
          <w:szCs w:val="24"/>
          <w:lang w:eastAsia="sv-SE"/>
        </w:rPr>
        <w:t>. Därutöver kan examinatorn medge att komplettering får göras efter inlämningsdatum och räknas som en del av det provtillfället. Sådan komplettering kan påverka betyget på det självständiga arbetet, förutsatt att kompletteringen genomförs innan betyg är beslutat.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Självständiga arbeten ska rapporteras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med originaltitel respektive titel i engelsk översättning. Det innebär för arbeten som skrivits på engelska att endast den engelska titeln anges. För arbeten som skrivits på svenska ska arbetets titel översättas till engelska.</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Publicering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Godkända självständiga arbeten deponeras och publiceras i SLU:s elektroniska publiceringsverktyg (Epsilon). Studenten har upphovsrätt till sitt självständiga arbete och enligt upphovsrättslagen måste SLU inhämta tillstånd från studenten för publicering. Studentens godkännande av publiceringen behöver dokumenteras och arkiveras av institutionen. I de fall studenten inte ger tillstånd för publicering, ska arbetena ändå deponeras för registrering av metadata och arkivering (se nedan under Arkivering).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SLU-biblioteket bistår med dokumentmallar och råd kring publiceringen. Se </w:t>
      </w:r>
      <w:hyperlink r:id="rId369" w:history="1">
        <w:r w:rsidRPr="00DF5782">
          <w:rPr>
            <w:rFonts w:ascii="Times New Roman" w:eastAsia="Times New Roman" w:hAnsi="Times New Roman" w:cs="Times New Roman"/>
            <w:color w:val="3F41DC"/>
            <w:sz w:val="24"/>
            <w:szCs w:val="24"/>
            <w:u w:val="single"/>
            <w:lang w:eastAsia="sv-SE"/>
          </w:rPr>
          <w:t>Bilaga 8: Uppgifter som ska ingå i framsida och titelsida för självständigt arbete (examensarbete) vid SLU</w:t>
        </w:r>
      </w:hyperlink>
      <w:r w:rsidRPr="00DF5782">
        <w:rPr>
          <w:rFonts w:ascii="Times New Roman" w:eastAsia="Times New Roman" w:hAnsi="Times New Roman" w:cs="Times New Roman"/>
          <w:sz w:val="24"/>
          <w:szCs w:val="24"/>
          <w:lang w:eastAsia="sv-SE"/>
        </w:rPr>
        <w:t> för vilka uppgifter som måste finnas med på fram- och titelsidorna av det självständiga arbetet.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Kursledaren ansvarar för att administratören får slutversionen av det godkända arbetet. Godkänt arbete deponeras av administratören och bibliografiska uppgifter granskas av biblioteket.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Handledare eller extern samarbetspart kan inte styra över offentliggörandet av det självständiga arbetet eftersom det strider mot tryckfrihetsförordning och sekretesslag. I undantagsfall kan publiceringen fördröjas (läsningsembargo):</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och med studentens upphovsrätt till sitt självständiga arbete (se ovan) ska studenten godkänna alla beslut som rör publicering. Utgångspunkten är att självständigt arbete (examensarbete) publiceras direkt, med studentens godkännande. Handledare som har önskemål om att skjuta upp publicering av ett självständigt arbete måste först inhämta studentens godkännande. Sådan tidsfördröjning bör enbart ske undantagsvis och i normalfallet inte överskrida 12 månader. Eventuell önskan från handledare om fördröjning av publiceringen kan framgå av arbetsplanen.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Förändringar</w:t>
      </w:r>
      <w:r w:rsidRPr="00DF5782">
        <w:rPr>
          <w:rFonts w:ascii="Times New Roman" w:eastAsia="Times New Roman" w:hAnsi="Times New Roman" w:cs="Times New Roman"/>
          <w:sz w:val="24"/>
          <w:szCs w:val="24"/>
          <w:lang w:eastAsia="sv-SE"/>
        </w:rPr>
        <w:t> i publicerade självständiga arbeten i Epsilon är endast tillåtet undantagsvis. Exempel på skäl som kan föranleda förändringar i publicerade filer är faktafel, formateringsfel som påverkar läsbarheten eller lagöverträdelser. Komplettering med rättelser eller en s.k. erratalista bör i möjligaste mån väljas som åtgärd före utbyte av fil. </w:t>
      </w:r>
      <w:hyperlink r:id="rId370" w:history="1">
        <w:r w:rsidRPr="00DF5782">
          <w:rPr>
            <w:rFonts w:ascii="Times New Roman" w:eastAsia="Times New Roman" w:hAnsi="Times New Roman" w:cs="Times New Roman"/>
            <w:color w:val="3F41DC"/>
            <w:sz w:val="24"/>
            <w:szCs w:val="24"/>
            <w:u w:val="single"/>
            <w:lang w:eastAsia="sv-SE"/>
          </w:rPr>
          <w:t xml:space="preserve">Bilaga 10: Process vid förändring av </w:t>
        </w:r>
        <w:proofErr w:type="spellStart"/>
        <w:r w:rsidRPr="00DF5782">
          <w:rPr>
            <w:rFonts w:ascii="Times New Roman" w:eastAsia="Times New Roman" w:hAnsi="Times New Roman" w:cs="Times New Roman"/>
            <w:color w:val="3F41DC"/>
            <w:sz w:val="24"/>
            <w:szCs w:val="24"/>
            <w:u w:val="single"/>
            <w:lang w:eastAsia="sv-SE"/>
          </w:rPr>
          <w:t>pdf-fil</w:t>
        </w:r>
        <w:proofErr w:type="spellEnd"/>
        <w:r w:rsidRPr="00DF5782">
          <w:rPr>
            <w:rFonts w:ascii="Times New Roman" w:eastAsia="Times New Roman" w:hAnsi="Times New Roman" w:cs="Times New Roman"/>
            <w:color w:val="3F41DC"/>
            <w:sz w:val="24"/>
            <w:szCs w:val="24"/>
            <w:u w:val="single"/>
            <w:lang w:eastAsia="sv-SE"/>
          </w:rPr>
          <w:t xml:space="preserve"> som redan är publicerad i Epsilon</w:t>
        </w:r>
      </w:hyperlink>
      <w:r w:rsidRPr="00DF5782">
        <w:rPr>
          <w:rFonts w:ascii="Times New Roman" w:eastAsia="Times New Roman" w:hAnsi="Times New Roman" w:cs="Times New Roman"/>
          <w:sz w:val="24"/>
          <w:szCs w:val="24"/>
          <w:lang w:eastAsia="sv-SE"/>
        </w:rPr>
        <w:t> beskriver hur eventuell förändring görs i redan publicerad fil.</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Borttagande </w:t>
      </w:r>
      <w:r w:rsidRPr="00DF5782">
        <w:rPr>
          <w:rFonts w:ascii="Times New Roman" w:eastAsia="Times New Roman" w:hAnsi="Times New Roman" w:cs="Times New Roman"/>
          <w:sz w:val="24"/>
          <w:szCs w:val="24"/>
          <w:lang w:eastAsia="sv-SE"/>
        </w:rPr>
        <w:t xml:space="preserve">av fulltext av publicerade självständiga arbeten, så kallad </w:t>
      </w:r>
      <w:proofErr w:type="spellStart"/>
      <w:r w:rsidRPr="00DF5782">
        <w:rPr>
          <w:rFonts w:ascii="Times New Roman" w:eastAsia="Times New Roman" w:hAnsi="Times New Roman" w:cs="Times New Roman"/>
          <w:sz w:val="24"/>
          <w:szCs w:val="24"/>
          <w:lang w:eastAsia="sv-SE"/>
        </w:rPr>
        <w:t>avpublicering</w:t>
      </w:r>
      <w:proofErr w:type="spellEnd"/>
      <w:r w:rsidRPr="00DF5782">
        <w:rPr>
          <w:rFonts w:ascii="Times New Roman" w:eastAsia="Times New Roman" w:hAnsi="Times New Roman" w:cs="Times New Roman"/>
          <w:sz w:val="24"/>
          <w:szCs w:val="24"/>
          <w:lang w:eastAsia="sv-SE"/>
        </w:rPr>
        <w:t xml:space="preserve">, kan göras på begäran av upphovsperson(er). </w:t>
      </w:r>
      <w:proofErr w:type="spellStart"/>
      <w:r w:rsidRPr="00DF5782">
        <w:rPr>
          <w:rFonts w:ascii="Times New Roman" w:eastAsia="Times New Roman" w:hAnsi="Times New Roman" w:cs="Times New Roman"/>
          <w:sz w:val="24"/>
          <w:szCs w:val="24"/>
          <w:lang w:eastAsia="sv-SE"/>
        </w:rPr>
        <w:t>Avpublicering</w:t>
      </w:r>
      <w:proofErr w:type="spellEnd"/>
      <w:r w:rsidRPr="00DF5782">
        <w:rPr>
          <w:rFonts w:ascii="Times New Roman" w:eastAsia="Times New Roman" w:hAnsi="Times New Roman" w:cs="Times New Roman"/>
          <w:sz w:val="24"/>
          <w:szCs w:val="24"/>
          <w:lang w:eastAsia="sv-SE"/>
        </w:rPr>
        <w:t xml:space="preserve"> kan också ske av andra skäl, till exempel plagiering eller lagöverträdelse. I </w:t>
      </w:r>
      <w:hyperlink r:id="rId371" w:history="1">
        <w:r w:rsidRPr="00DF5782">
          <w:rPr>
            <w:rFonts w:ascii="Times New Roman" w:eastAsia="Times New Roman" w:hAnsi="Times New Roman" w:cs="Times New Roman"/>
            <w:color w:val="3F41DC"/>
            <w:sz w:val="24"/>
            <w:szCs w:val="24"/>
            <w:u w:val="single"/>
            <w:lang w:eastAsia="sv-SE"/>
          </w:rPr>
          <w:t xml:space="preserve">Bilaga 9: </w:t>
        </w:r>
        <w:proofErr w:type="spellStart"/>
        <w:r w:rsidRPr="00DF5782">
          <w:rPr>
            <w:rFonts w:ascii="Times New Roman" w:eastAsia="Times New Roman" w:hAnsi="Times New Roman" w:cs="Times New Roman"/>
            <w:color w:val="3F41DC"/>
            <w:sz w:val="24"/>
            <w:szCs w:val="24"/>
            <w:u w:val="single"/>
            <w:lang w:eastAsia="sv-SE"/>
          </w:rPr>
          <w:t>Avpubliceringsprocess</w:t>
        </w:r>
        <w:proofErr w:type="spellEnd"/>
        <w:r w:rsidRPr="00DF5782">
          <w:rPr>
            <w:rFonts w:ascii="Times New Roman" w:eastAsia="Times New Roman" w:hAnsi="Times New Roman" w:cs="Times New Roman"/>
            <w:color w:val="3F41DC"/>
            <w:sz w:val="24"/>
            <w:szCs w:val="24"/>
            <w:u w:val="single"/>
            <w:lang w:eastAsia="sv-SE"/>
          </w:rPr>
          <w:t xml:space="preserve"> för </w:t>
        </w:r>
        <w:proofErr w:type="spellStart"/>
        <w:r w:rsidRPr="00DF5782">
          <w:rPr>
            <w:rFonts w:ascii="Times New Roman" w:eastAsia="Times New Roman" w:hAnsi="Times New Roman" w:cs="Times New Roman"/>
            <w:color w:val="3F41DC"/>
            <w:sz w:val="24"/>
            <w:szCs w:val="24"/>
            <w:u w:val="single"/>
            <w:lang w:eastAsia="sv-SE"/>
          </w:rPr>
          <w:t>pdf-fil</w:t>
        </w:r>
        <w:proofErr w:type="spellEnd"/>
        <w:r w:rsidRPr="00DF5782">
          <w:rPr>
            <w:rFonts w:ascii="Times New Roman" w:eastAsia="Times New Roman" w:hAnsi="Times New Roman" w:cs="Times New Roman"/>
            <w:color w:val="3F41DC"/>
            <w:sz w:val="24"/>
            <w:szCs w:val="24"/>
            <w:u w:val="single"/>
            <w:lang w:eastAsia="sv-SE"/>
          </w:rPr>
          <w:t xml:space="preserve"> som redan är publicerad i Epsilon</w:t>
        </w:r>
      </w:hyperlink>
      <w:r w:rsidRPr="00DF5782">
        <w:rPr>
          <w:rFonts w:ascii="Times New Roman" w:eastAsia="Times New Roman" w:hAnsi="Times New Roman" w:cs="Times New Roman"/>
          <w:sz w:val="24"/>
          <w:szCs w:val="24"/>
          <w:lang w:eastAsia="sv-SE"/>
        </w:rPr>
        <w:t> anges arbetsflöde och rollfördelning vid andra skäl än begäran av upphovsperson.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Studenten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ansvarar för att en arbetsplan med tillhörande tidsplan upprättas i samråd med handledaren. Studenten genomför det självständiga arbetet i syfte att uppnå målen för kursen. Studenten initierar handledarträffar inom tilldelad handledningstid. Studentens rätt till handledning är knuten till ett visst kurstillfälle.</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Handledaren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Handledarens funktion är att handleda studenten för att uppnå målen för kursen. Handledaren bör informera studenten om vilken handledningstid som finns och hjälpa till att planera det självständiga arbetet, samt samråda med studenten om arbetsplanen. En handledare kan handleda flera studenter vid samma kurstillfälle. En student kan i vissa fall ha flera handledare; en ska då vara huvudhandledare, de övriga är biträdande handledare.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Handledaren kan avråda studenten från att lämna in ett självständigt arbete för redovisning om det riskerar att inte bli godkänt, men det är ytterst studentens val att lämna in eller inte. Handledaren ska vid behov lämna de underlag för bedömning som examinatorn begär. För en student som inte uppnått godkänt resultat, kan enstaka handledningstillfällen erbjudas, även efter kurstillfällets slut.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Prefekten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Prefekten vid den institution där huvudhandledaren är anställd ansvarar för att det finns resurser för studentens handledning.</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Examinatorn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Examinatorn och handledaren ska inte vara samma person. På ett kurstillfälle kan det finnas flera examinatorer, dock bara en per studentarbete. Examinatorn granskar och betygsätter studentens självständiga arbete med utgångspunkt från kursmål och betygskriterier. Examinatorn ska fatta betygsbeslut utan inverkan från handledaren. Vid behov kan dock examinatorn begära underlag för bedömningen från handledaren. Om flera studenter skrivit ett självständigt arbete, ska bedömningen av studenternas prestationer kunna göras individuellt. Examinatorn kan vid behov begära att respektive student redogör för sin individuella prestation i det självständiga arbetet.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student som inte uppnått godkänt resultat inom kurstillfället, har rätt att examineras på nytt på samma sätt som i andra kurser.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Kursledaren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Kursledaren har en överblick och en samordnande funktion på institutionsnivå. Kursledaren godkänner arbetsplanen. Kursledaren kontaktas om det exempelvis uppstått samarbetsproblem eller vid önskemål om byte av ämne eller byte av handledare. Kursledaren har även ansvar för att rutiner för kursutvärdering tillämpas för de självständiga arbetena.</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Extern samarbetspart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Överenskommelse med en extern samarbetspart hanteras genom ett separat avtal, då mellan SLU och samarbetsparten – inte studenten (eventuell ersättning undantagen). I de fall där studenten utför arbetet externt och har en extern handledare ska det även finnas en huvudhandledare vid SLU, som ansvarar för att arbetet genomförs enligt SLU:s riktlinjer och aktuell kursplan.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Självständigt arbete kan genomföras som:</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a)</w:t>
      </w:r>
      <w:r w:rsidRPr="00DF5782">
        <w:rPr>
          <w:rFonts w:ascii="Times New Roman" w:eastAsia="Times New Roman" w:hAnsi="Times New Roman" w:cs="Times New Roman"/>
          <w:sz w:val="24"/>
          <w:szCs w:val="24"/>
          <w:lang w:eastAsia="sv-SE"/>
        </w:rPr>
        <w:t> en kurs </w:t>
      </w:r>
      <w:r w:rsidRPr="00DF5782">
        <w:rPr>
          <w:rFonts w:ascii="Times New Roman" w:eastAsia="Times New Roman" w:hAnsi="Times New Roman" w:cs="Times New Roman"/>
          <w:b/>
          <w:bCs/>
          <w:sz w:val="24"/>
          <w:szCs w:val="24"/>
          <w:lang w:eastAsia="sv-SE"/>
        </w:rPr>
        <w:t>med</w:t>
      </w:r>
      <w:r w:rsidRPr="00DF5782">
        <w:rPr>
          <w:rFonts w:ascii="Times New Roman" w:eastAsia="Times New Roman" w:hAnsi="Times New Roman" w:cs="Times New Roman"/>
          <w:sz w:val="24"/>
          <w:szCs w:val="24"/>
          <w:lang w:eastAsia="sv-SE"/>
        </w:rPr>
        <w:t> gemensam kursstart, undervisningsmoment och gemensamt avslut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en sådan kurs med givna kursmoment kan handledningen ske både individuellt och gruppvis samt vara schemalagd.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b)</w:t>
      </w:r>
      <w:r w:rsidRPr="00DF5782">
        <w:rPr>
          <w:rFonts w:ascii="Times New Roman" w:eastAsia="Times New Roman" w:hAnsi="Times New Roman" w:cs="Times New Roman"/>
          <w:sz w:val="24"/>
          <w:szCs w:val="24"/>
          <w:lang w:eastAsia="sv-SE"/>
        </w:rPr>
        <w:t> en kurs </w:t>
      </w:r>
      <w:r w:rsidRPr="00DF5782">
        <w:rPr>
          <w:rFonts w:ascii="Times New Roman" w:eastAsia="Times New Roman" w:hAnsi="Times New Roman" w:cs="Times New Roman"/>
          <w:b/>
          <w:bCs/>
          <w:sz w:val="24"/>
          <w:szCs w:val="24"/>
          <w:lang w:eastAsia="sv-SE"/>
        </w:rPr>
        <w:t>utan </w:t>
      </w:r>
      <w:r w:rsidRPr="00DF5782">
        <w:rPr>
          <w:rFonts w:ascii="Times New Roman" w:eastAsia="Times New Roman" w:hAnsi="Times New Roman" w:cs="Times New Roman"/>
          <w:sz w:val="24"/>
          <w:szCs w:val="24"/>
          <w:lang w:eastAsia="sv-SE"/>
        </w:rPr>
        <w:t>gemensam kursstart och gemensamma undervisningsmoment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Stor vikt ska läggas på att upprätta och följa arbetsplanen när studenten genomför det självständiga arbetet fristående, utanför fastlagt kurstillfälle till exempel inom ett forskningsprojekt, utomlands eller hos extern uppdragsgivare. Andra undervisningsmoment kan ingå även vid dessa självständiga arbeten; hur de ska genomföras ska framgå i arbetsplanen.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Kurstillfällen för självständiga arbeten (examensarbeten) är det möjligt att göra sen anmälan till under hela kursperioden.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Arkivering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Från och med höstterminen 2018 arkiveras självständiga arbeten vid SLU digitalt (Universitetsdirektörens beslut 2018-06-12, SLU.ua.</w:t>
      </w:r>
      <w:proofErr w:type="gramStart"/>
      <w:r w:rsidRPr="00DF5782">
        <w:rPr>
          <w:rFonts w:ascii="Times New Roman" w:eastAsia="Times New Roman" w:hAnsi="Times New Roman" w:cs="Times New Roman"/>
          <w:sz w:val="24"/>
          <w:szCs w:val="24"/>
          <w:lang w:eastAsia="sv-SE"/>
        </w:rPr>
        <w:t>2018.2.1.2-1923</w:t>
      </w:r>
      <w:proofErr w:type="gramEnd"/>
      <w:r w:rsidRPr="00DF5782">
        <w:rPr>
          <w:rFonts w:ascii="Times New Roman" w:eastAsia="Times New Roman" w:hAnsi="Times New Roman" w:cs="Times New Roman"/>
          <w:sz w:val="24"/>
          <w:szCs w:val="24"/>
          <w:lang w:eastAsia="sv-SE"/>
        </w:rPr>
        <w:t>). Den deponerade versionen i Epsilon hämtas per automatik, vilket innebär att självständiga arbeten som deponerats kommer att bevaras. Bevarandet sker enligt det styrande dokumentet </w:t>
      </w:r>
      <w:r w:rsidRPr="00DF5782">
        <w:rPr>
          <w:rFonts w:ascii="Times New Roman" w:eastAsia="Times New Roman" w:hAnsi="Times New Roman" w:cs="Times New Roman"/>
          <w:i/>
          <w:iCs/>
          <w:sz w:val="24"/>
          <w:szCs w:val="24"/>
          <w:lang w:eastAsia="sv-SE"/>
        </w:rPr>
        <w:t>Strategi för bevarande av elektroniska handlingar (SLU.ua.</w:t>
      </w:r>
      <w:proofErr w:type="gramStart"/>
      <w:r w:rsidRPr="00DF5782">
        <w:rPr>
          <w:rFonts w:ascii="Times New Roman" w:eastAsia="Times New Roman" w:hAnsi="Times New Roman" w:cs="Times New Roman"/>
          <w:i/>
          <w:iCs/>
          <w:sz w:val="24"/>
          <w:szCs w:val="24"/>
          <w:lang w:eastAsia="sv-SE"/>
        </w:rPr>
        <w:t>2016.2.1.2-1990</w:t>
      </w:r>
      <w:proofErr w:type="gramEnd"/>
      <w:r w:rsidRPr="00DF5782">
        <w:rPr>
          <w:rFonts w:ascii="Times New Roman" w:eastAsia="Times New Roman" w:hAnsi="Times New Roman" w:cs="Times New Roman"/>
          <w:i/>
          <w:iCs/>
          <w:sz w:val="24"/>
          <w:szCs w:val="24"/>
          <w:lang w:eastAsia="sv-SE"/>
        </w:rPr>
        <w:t>)</w:t>
      </w:r>
      <w:r w:rsidRPr="00DF5782">
        <w:rPr>
          <w:rFonts w:ascii="Times New Roman" w:eastAsia="Times New Roman" w:hAnsi="Times New Roman" w:cs="Times New Roman"/>
          <w:sz w:val="24"/>
          <w:szCs w:val="24"/>
          <w:lang w:eastAsia="sv-SE"/>
        </w:rPr>
        <w:t>. Kursansvarig institution är arkivbildare och ansvarar för att självständiga arbeten deponeras och därmed uppfyller kraven på arkivering. Den tekniska lösningen ansvarar Enheten för arkiv, informationshantering och registratur (AIR) och biblioteket för.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372" w:history="1">
        <w:r w:rsidR="00DF5782" w:rsidRPr="00DF5782">
          <w:rPr>
            <w:rFonts w:ascii="Times New Roman" w:eastAsia="Times New Roman" w:hAnsi="Times New Roman" w:cs="Times New Roman"/>
            <w:color w:val="3F41DC"/>
            <w:sz w:val="24"/>
            <w:szCs w:val="24"/>
            <w:u w:val="single"/>
            <w:lang w:eastAsia="sv-SE"/>
          </w:rPr>
          <w:t>SLU:s paket med dokumentmallar för studentarbeten</w:t>
        </w:r>
      </w:hyperlink>
      <w:r w:rsidR="00DF5782" w:rsidRPr="00DF5782">
        <w:rPr>
          <w:rFonts w:ascii="Times New Roman" w:eastAsia="Times New Roman" w:hAnsi="Times New Roman" w:cs="Times New Roman"/>
          <w:sz w:val="24"/>
          <w:szCs w:val="24"/>
          <w:lang w:eastAsia="sv-SE"/>
        </w:rPr>
        <w:t> innehåller:</w:t>
      </w:r>
    </w:p>
    <w:p w:rsidR="00DF5782" w:rsidRPr="00DF5782" w:rsidRDefault="00DF5782" w:rsidP="00DF5782">
      <w:pPr>
        <w:numPr>
          <w:ilvl w:val="0"/>
          <w:numId w:val="14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fram- och titelsidor (svenska)</w:t>
      </w:r>
    </w:p>
    <w:p w:rsidR="00DF5782" w:rsidRPr="00DF5782" w:rsidRDefault="00DF5782" w:rsidP="00DF5782">
      <w:pPr>
        <w:numPr>
          <w:ilvl w:val="0"/>
          <w:numId w:val="14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fram- och titelsidor (engelska) </w:t>
      </w:r>
    </w:p>
    <w:p w:rsidR="00DF5782" w:rsidRPr="00DF5782" w:rsidRDefault="00DF5782" w:rsidP="00DF5782">
      <w:pPr>
        <w:numPr>
          <w:ilvl w:val="0"/>
          <w:numId w:val="14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innehåll/inlaga (oavsett språk)</w:t>
      </w:r>
    </w:p>
    <w:p w:rsidR="00DF5782" w:rsidRPr="00DF5782" w:rsidRDefault="00DF5782" w:rsidP="00DF5782">
      <w:pPr>
        <w:numPr>
          <w:ilvl w:val="0"/>
          <w:numId w:val="14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handledning för dokumentmallen för inlagan</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73" w:anchor="exarbete9" w:history="1">
        <w:r w:rsidR="00DF5782" w:rsidRPr="00DF5782">
          <w:rPr>
            <w:rFonts w:ascii="Times New Roman" w:eastAsia="Times New Roman" w:hAnsi="Times New Roman" w:cs="Times New Roman"/>
            <w:i/>
            <w:iCs/>
            <w:color w:val="3F41DC"/>
            <w:sz w:val="24"/>
            <w:szCs w:val="24"/>
            <w:lang w:eastAsia="sv-SE"/>
          </w:rPr>
          <w:t>Tillbaka till kapitlets början</w:t>
        </w:r>
      </w:hyperlink>
      <w:r w:rsidR="00DF5782" w:rsidRPr="00DF5782">
        <w:rPr>
          <w:rFonts w:ascii="Times New Roman" w:eastAsia="Times New Roman" w:hAnsi="Times New Roman" w:cs="Times New Roman"/>
          <w:sz w:val="24"/>
          <w:szCs w:val="24"/>
          <w:lang w:eastAsia="sv-SE"/>
        </w:rPr>
        <w:br/>
      </w:r>
      <w:hyperlink r:id="rId374" w:anchor="sidanstopp" w:history="1">
        <w:r w:rsidR="00DF5782" w:rsidRPr="00DF5782">
          <w:rPr>
            <w:rFonts w:ascii="Times New Roman" w:eastAsia="Times New Roman" w:hAnsi="Times New Roman" w:cs="Times New Roman"/>
            <w:i/>
            <w:iCs/>
            <w:color w:val="3F41DC"/>
            <w:sz w:val="24"/>
            <w:szCs w:val="24"/>
            <w:lang w:eastAsia="sv-SE"/>
          </w:rPr>
          <w:t>Tillbaka till dokumentets början</w:t>
        </w:r>
      </w:hyperlink>
    </w:p>
    <w:p w:rsidR="00DF5782" w:rsidRPr="00DF5782" w:rsidRDefault="00DF5782" w:rsidP="0008583E">
      <w:pPr>
        <w:pStyle w:val="Heading2"/>
      </w:pPr>
      <w:r w:rsidRPr="00DF5782">
        <w:t>10. Fusk och disciplinära åtgärder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375" w:anchor="fusk101" w:history="1">
        <w:r w:rsidR="00DF5782" w:rsidRPr="00DF5782">
          <w:rPr>
            <w:rFonts w:ascii="Times New Roman" w:eastAsia="Times New Roman" w:hAnsi="Times New Roman" w:cs="Times New Roman"/>
            <w:color w:val="3F41DC"/>
            <w:sz w:val="24"/>
            <w:szCs w:val="24"/>
            <w:u w:val="single"/>
            <w:lang w:eastAsia="sv-SE"/>
          </w:rPr>
          <w:t>10.1 Fusk och plagiering</w:t>
        </w:r>
      </w:hyperlink>
      <w:r w:rsidR="00DF5782" w:rsidRPr="00DF5782">
        <w:rPr>
          <w:rFonts w:ascii="Times New Roman" w:eastAsia="Times New Roman" w:hAnsi="Times New Roman" w:cs="Times New Roman"/>
          <w:sz w:val="24"/>
          <w:szCs w:val="24"/>
          <w:lang w:eastAsia="sv-SE"/>
        </w:rPr>
        <w:br/>
      </w:r>
      <w:hyperlink r:id="rId376" w:anchor="fusk102" w:history="1">
        <w:r w:rsidR="00DF5782" w:rsidRPr="00DF5782">
          <w:rPr>
            <w:rFonts w:ascii="Times New Roman" w:eastAsia="Times New Roman" w:hAnsi="Times New Roman" w:cs="Times New Roman"/>
            <w:color w:val="3F41DC"/>
            <w:sz w:val="24"/>
            <w:szCs w:val="24"/>
            <w:u w:val="single"/>
            <w:lang w:eastAsia="sv-SE"/>
          </w:rPr>
          <w:t>10.2 Informera och förebygga</w:t>
        </w:r>
      </w:hyperlink>
      <w:r w:rsidR="00DF5782" w:rsidRPr="00DF5782">
        <w:rPr>
          <w:rFonts w:ascii="Times New Roman" w:eastAsia="Times New Roman" w:hAnsi="Times New Roman" w:cs="Times New Roman"/>
          <w:sz w:val="24"/>
          <w:szCs w:val="24"/>
          <w:lang w:eastAsia="sv-SE"/>
        </w:rPr>
        <w:br/>
      </w:r>
      <w:hyperlink r:id="rId377" w:anchor="fusk103" w:history="1">
        <w:r w:rsidR="00DF5782" w:rsidRPr="00DF5782">
          <w:rPr>
            <w:rFonts w:ascii="Times New Roman" w:eastAsia="Times New Roman" w:hAnsi="Times New Roman" w:cs="Times New Roman"/>
            <w:color w:val="3F41DC"/>
            <w:sz w:val="24"/>
            <w:szCs w:val="24"/>
            <w:u w:val="single"/>
            <w:lang w:eastAsia="sv-SE"/>
          </w:rPr>
          <w:t>10.3 Upptäcka och ingripa</w:t>
        </w:r>
      </w:hyperlink>
      <w:r w:rsidR="00DF5782" w:rsidRPr="00DF5782">
        <w:rPr>
          <w:rFonts w:ascii="Times New Roman" w:eastAsia="Times New Roman" w:hAnsi="Times New Roman" w:cs="Times New Roman"/>
          <w:sz w:val="24"/>
          <w:szCs w:val="24"/>
          <w:lang w:eastAsia="sv-SE"/>
        </w:rPr>
        <w:br/>
      </w:r>
      <w:hyperlink r:id="rId378" w:anchor="fusk104" w:history="1">
        <w:r w:rsidR="00DF5782" w:rsidRPr="00DF5782">
          <w:rPr>
            <w:rFonts w:ascii="Times New Roman" w:eastAsia="Times New Roman" w:hAnsi="Times New Roman" w:cs="Times New Roman"/>
            <w:color w:val="3F41DC"/>
            <w:sz w:val="24"/>
            <w:szCs w:val="24"/>
            <w:u w:val="single"/>
            <w:lang w:eastAsia="sv-SE"/>
          </w:rPr>
          <w:t>10.4 Disciplinära åtgärder</w:t>
        </w:r>
      </w:hyperlink>
    </w:p>
    <w:p w:rsidR="00DF5782" w:rsidRPr="00DF5782" w:rsidRDefault="00DF5782" w:rsidP="0008583E">
      <w:pPr>
        <w:pStyle w:val="Heading3"/>
      </w:pPr>
      <w:r w:rsidRPr="00DF5782">
        <w:t>10.1 Fusk och plagiering</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Vad är fusk?</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Fusk är exempelvis:</w:t>
      </w:r>
    </w:p>
    <w:p w:rsidR="00DF5782" w:rsidRPr="00DF5782" w:rsidRDefault="00DF5782" w:rsidP="00DF5782">
      <w:pPr>
        <w:numPr>
          <w:ilvl w:val="0"/>
          <w:numId w:val="14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otillåtna hjälpmedel vid skriftligt prov</w:t>
      </w:r>
    </w:p>
    <w:p w:rsidR="00DF5782" w:rsidRPr="00DF5782" w:rsidRDefault="00DF5782" w:rsidP="00DF5782">
      <w:pPr>
        <w:numPr>
          <w:ilvl w:val="0"/>
          <w:numId w:val="14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ändring av återlämnad bedömd tentamen</w:t>
      </w:r>
    </w:p>
    <w:p w:rsidR="00DF5782" w:rsidRPr="00DF5782" w:rsidRDefault="00DF5782" w:rsidP="00DF5782">
      <w:pPr>
        <w:numPr>
          <w:ilvl w:val="0"/>
          <w:numId w:val="14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otillåtet samarbete mellan studenter vid individuella inlämningsuppgifter</w:t>
      </w:r>
    </w:p>
    <w:p w:rsidR="00DF5782" w:rsidRPr="00DF5782" w:rsidRDefault="00DF5782" w:rsidP="00DF5782">
      <w:pPr>
        <w:numPr>
          <w:ilvl w:val="0"/>
          <w:numId w:val="14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kopiering av andra studenters arbeten</w:t>
      </w:r>
    </w:p>
    <w:p w:rsidR="00DF5782" w:rsidRPr="00DF5782" w:rsidRDefault="00DF5782" w:rsidP="00DF5782">
      <w:pPr>
        <w:numPr>
          <w:ilvl w:val="0"/>
          <w:numId w:val="14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plagiering, avskrift utan korrekt angivande av källa</w:t>
      </w:r>
    </w:p>
    <w:p w:rsidR="00DF5782" w:rsidRPr="00DF5782" w:rsidRDefault="00DF5782" w:rsidP="00DF5782">
      <w:pPr>
        <w:numPr>
          <w:ilvl w:val="0"/>
          <w:numId w:val="14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fabricerande av uppgifter, det vill säga att hitta på fakta</w:t>
      </w:r>
    </w:p>
    <w:p w:rsidR="00DF5782" w:rsidRPr="00DF5782" w:rsidRDefault="00DF5782" w:rsidP="00DF5782">
      <w:pPr>
        <w:numPr>
          <w:ilvl w:val="0"/>
          <w:numId w:val="14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förfalskning av dokument</w:t>
      </w:r>
    </w:p>
    <w:p w:rsidR="00DF5782" w:rsidRPr="00DF5782" w:rsidRDefault="00DF5782" w:rsidP="00DF5782">
      <w:pPr>
        <w:numPr>
          <w:ilvl w:val="0"/>
          <w:numId w:val="14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felaktig anteckning om närvaro vid obligatorisk undervisning</w:t>
      </w:r>
    </w:p>
    <w:p w:rsidR="00DF5782" w:rsidRPr="00DF5782" w:rsidRDefault="00DF5782" w:rsidP="00DF5782">
      <w:pPr>
        <w:numPr>
          <w:ilvl w:val="0"/>
          <w:numId w:val="14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oriktig uppgift om tidigare studieprestation som är relevant för bedömning av tillgodoräknande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anses vara fusk måste det vara frågan om ett vilseledande, vilket kräver ett uppsåt. Studenten ska avsiktligt ha sökt föra läraren bakom ljuset.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det krävs att:</w:t>
      </w:r>
    </w:p>
    <w:p w:rsidR="00DF5782" w:rsidRPr="00DF5782" w:rsidRDefault="00DF5782" w:rsidP="00DF5782">
      <w:pPr>
        <w:numPr>
          <w:ilvl w:val="0"/>
          <w:numId w:val="14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har gjort det medvetet (inte av misstag eller slarv),</w:t>
      </w:r>
    </w:p>
    <w:p w:rsidR="00DF5782" w:rsidRPr="00DF5782" w:rsidRDefault="00DF5782" w:rsidP="00DF5782">
      <w:pPr>
        <w:numPr>
          <w:ilvl w:val="0"/>
          <w:numId w:val="14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har känt till att förfarandet i fråga inte var tillåtet samt</w:t>
      </w:r>
    </w:p>
    <w:p w:rsidR="00DF5782" w:rsidRPr="00DF5782" w:rsidRDefault="00DF5782" w:rsidP="00DF5782">
      <w:pPr>
        <w:numPr>
          <w:ilvl w:val="0"/>
          <w:numId w:val="14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sz w:val="24"/>
          <w:szCs w:val="24"/>
          <w:lang w:eastAsia="sv-SE"/>
        </w:rPr>
        <w:t>det ingår i prov eller annan uppgift för bedömning av studieprestationen.</w:t>
      </w:r>
      <w:proofErr w:type="gramEnd"/>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Vad är plagiering?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Plagiering är när man skriver av andras texter eller återger andras tabeller, bilder och andra illustrationer, utan att ange källa. När det gäller bilder och illustrationer behöver man tillstånd om det inte anges att de får användas fritt i akademiska sammanhang. Det är också plagiering när man återger texter ordagrant utan att markera att det är ett citat, även om källan är angiven.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Plagiat är alltid fel och kan betraktas som fusk om det bedöms vara medvetet gjort för att vilseleda vid bedömning av en studieprestation.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ska tydligt framgå vad studenten själv har producerat och vad som är hämtat (och eventuellt bearbetat) från annat håll, genom tillämpning av korrekt teknik för citering och angivande av källa. Om man ordagrant använder någon annans text ska detta ske i ett citat, som ska vara inramat av citattecken eller markerat på annat tydligt sätt och åtföljas av en referens- eller nothänvisning. Bristfällig referenshantering kan utgöra fusk.</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Källhänvisning ska även ske till studentens eget material. Om en student använder något som hen har skrivit tidigare, till exempel i en uppsats i en annan kurs, ska studenten källhänvisa till detta arbete.</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mål är att ge studenterna ett självständigt och kritiskt förhållningssätt till kunskapsbildning samt möjligheter att utveckla generella kompetenser som förberedelse för arbetslivet. Ett verktyg är en studentaktiverande pedagogik, som utvecklar studenternas förmåga att finna, värdera och använda information på ett kritiskt och vetenskapligt sätt. Både mål och arbetssätt kräver goda kunskaper om regler för akademiskt skrivande.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Klara riktlinjer behövs för både studenters och lärares arbete, särskilt i samband med olika former av examination.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Alla misstankar om fusk ska följas upp med rimliga medel. Se avsnitt </w:t>
      </w:r>
      <w:hyperlink r:id="rId379" w:anchor="fusk103" w:history="1">
        <w:r w:rsidRPr="00DF5782">
          <w:rPr>
            <w:rFonts w:ascii="Times New Roman" w:eastAsia="Times New Roman" w:hAnsi="Times New Roman" w:cs="Times New Roman"/>
            <w:color w:val="3F41DC"/>
            <w:sz w:val="24"/>
            <w:szCs w:val="24"/>
            <w:u w:val="single"/>
            <w:lang w:eastAsia="sv-SE"/>
          </w:rPr>
          <w:t>10.3 Upptäcka och ingripa</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Rektor</w:t>
      </w:r>
      <w:r w:rsidRPr="00DF5782">
        <w:rPr>
          <w:rFonts w:ascii="Times New Roman" w:eastAsia="Times New Roman" w:hAnsi="Times New Roman" w:cs="Times New Roman"/>
          <w:sz w:val="24"/>
          <w:szCs w:val="24"/>
          <w:lang w:eastAsia="sv-SE"/>
        </w:rPr>
        <w:t> är ytterst ansvarig för att SLU arbetar förebyggande och långsiktigt mot fusk och plagiering.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Utbildningsnämnden</w:t>
      </w:r>
      <w:r w:rsidRPr="00DF5782">
        <w:rPr>
          <w:rFonts w:ascii="Times New Roman" w:eastAsia="Times New Roman" w:hAnsi="Times New Roman" w:cs="Times New Roman"/>
          <w:sz w:val="24"/>
          <w:szCs w:val="24"/>
          <w:lang w:eastAsia="sv-SE"/>
        </w:rPr>
        <w:t> ansvarar för att utforma arbetet mot fusk och plagiering, samt uppföljning.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Biblioteket</w:t>
      </w:r>
      <w:r w:rsidRPr="00DF5782">
        <w:rPr>
          <w:rFonts w:ascii="Times New Roman" w:eastAsia="Times New Roman" w:hAnsi="Times New Roman" w:cs="Times New Roman"/>
          <w:sz w:val="24"/>
          <w:szCs w:val="24"/>
          <w:lang w:eastAsia="sv-SE"/>
        </w:rPr>
        <w:t>, i samverkan med </w:t>
      </w:r>
      <w:r w:rsidRPr="00DF5782">
        <w:rPr>
          <w:rFonts w:ascii="Times New Roman" w:eastAsia="Times New Roman" w:hAnsi="Times New Roman" w:cs="Times New Roman"/>
          <w:b/>
          <w:bCs/>
          <w:sz w:val="24"/>
          <w:szCs w:val="24"/>
          <w:lang w:eastAsia="sv-SE"/>
        </w:rPr>
        <w:t>enheten för pedagogisk utveckling (EPU)</w:t>
      </w:r>
      <w:r w:rsidRPr="00DF5782">
        <w:rPr>
          <w:rFonts w:ascii="Times New Roman" w:eastAsia="Times New Roman" w:hAnsi="Times New Roman" w:cs="Times New Roman"/>
          <w:sz w:val="24"/>
          <w:szCs w:val="24"/>
          <w:lang w:eastAsia="sv-SE"/>
        </w:rPr>
        <w:t>, ansvarar för att information om detta finns på SLU:s webbplats. </w:t>
      </w:r>
      <w:r w:rsidRPr="00DF5782">
        <w:rPr>
          <w:rFonts w:ascii="Times New Roman" w:eastAsia="Times New Roman" w:hAnsi="Times New Roman" w:cs="Times New Roman"/>
          <w:b/>
          <w:bCs/>
          <w:sz w:val="24"/>
          <w:szCs w:val="24"/>
          <w:lang w:eastAsia="sv-SE"/>
        </w:rPr>
        <w:t>Programstudierektorerna</w:t>
      </w:r>
      <w:r w:rsidRPr="00DF5782">
        <w:rPr>
          <w:rFonts w:ascii="Times New Roman" w:eastAsia="Times New Roman" w:hAnsi="Times New Roman" w:cs="Times New Roman"/>
          <w:sz w:val="24"/>
          <w:szCs w:val="24"/>
          <w:lang w:eastAsia="sv-SE"/>
        </w:rPr>
        <w:t> har ett ansvar att sprida informationen inom respektive program.</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Alla som är verksamma inom SLU</w:t>
      </w:r>
      <w:r w:rsidRPr="00DF5782">
        <w:rPr>
          <w:rFonts w:ascii="Times New Roman" w:eastAsia="Times New Roman" w:hAnsi="Times New Roman" w:cs="Times New Roman"/>
          <w:sz w:val="24"/>
          <w:szCs w:val="24"/>
          <w:lang w:eastAsia="sv-SE"/>
        </w:rPr>
        <w:t xml:space="preserve"> har skyldighet att följa högskolelag och </w:t>
      </w:r>
      <w:r w:rsidRPr="00DF5782">
        <w:rPr>
          <w:rFonts w:ascii="Times New Roman" w:eastAsia="Times New Roman" w:hAnsi="Times New Roman" w:cs="Times New Roman"/>
          <w:sz w:val="24"/>
          <w:szCs w:val="24"/>
          <w:lang w:eastAsia="sv-SE"/>
        </w:rPr>
        <w:noBreakHyphen/>
        <w:t>förordning samt för att verka för målsättningarna i arbetet mot fusk och plagiering.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Kursledare och examinatorer</w:t>
      </w:r>
      <w:r w:rsidRPr="00DF5782">
        <w:rPr>
          <w:rFonts w:ascii="Times New Roman" w:eastAsia="Times New Roman" w:hAnsi="Times New Roman" w:cs="Times New Roman"/>
          <w:sz w:val="24"/>
          <w:szCs w:val="24"/>
          <w:lang w:eastAsia="sv-SE"/>
        </w:rPr>
        <w:t>, särskilt för inledande kurser på program samt för självständiga arbeten (examensarbeten), har ett viktigt operativt ansvar för att genomföra SLU:s arbete mot fusk och plagiering.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Studenterna</w:t>
      </w:r>
      <w:r w:rsidRPr="00DF5782">
        <w:rPr>
          <w:rFonts w:ascii="Times New Roman" w:eastAsia="Times New Roman" w:hAnsi="Times New Roman" w:cs="Times New Roman"/>
          <w:sz w:val="24"/>
          <w:szCs w:val="24"/>
          <w:lang w:eastAsia="sv-SE"/>
        </w:rPr>
        <w:t> är skyldiga att utföra examinationsmoment med hederlighet för att möjliggöra korrekta och rättvisa bedömningar av deras studieprestationer.</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80" w:anchor="fusk10"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EF2AE0">
      <w:pPr>
        <w:pStyle w:val="Heading3"/>
      </w:pPr>
      <w:r w:rsidRPr="00DF5782">
        <w:t>10.2 Informera och förebygga</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Information om fusk och plagiering ska förmedlas i olika former till alla berörda. Den behöver finnas tillgänglig på SLU:s webbplats med ingångar från relevanta sidor, till exempel medarbetarwebben, studentwebben och bibliotekets webb. Informationen ska delges studenter och lärare vid relevanta tillfällen, till exempel i samband med större studentarbeten, inlämningsuppgifter eller liknande.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Följande redskap bör användas av undervisande personal för att förebygga fusk och plagiering:</w:t>
      </w:r>
    </w:p>
    <w:p w:rsidR="00DF5782" w:rsidRPr="00DF5782" w:rsidRDefault="00DF5782" w:rsidP="00DF5782">
      <w:pPr>
        <w:numPr>
          <w:ilvl w:val="0"/>
          <w:numId w:val="14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medveten pedagogik</w:t>
      </w:r>
    </w:p>
    <w:p w:rsidR="00DF5782" w:rsidRPr="00DF5782" w:rsidRDefault="00DF5782" w:rsidP="00DF5782">
      <w:pPr>
        <w:numPr>
          <w:ilvl w:val="0"/>
          <w:numId w:val="14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tydliga instruktioner för inlämningsuppgifter och självständiga arbeten (examensarbeten)</w:t>
      </w:r>
    </w:p>
    <w:p w:rsidR="00DF5782" w:rsidRPr="00DF5782" w:rsidRDefault="00DF5782" w:rsidP="00DF5782">
      <w:pPr>
        <w:numPr>
          <w:ilvl w:val="0"/>
          <w:numId w:val="14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genomtänkta examinationsformer</w:t>
      </w:r>
    </w:p>
    <w:p w:rsidR="00DF5782" w:rsidRPr="00DF5782" w:rsidRDefault="00DF5782" w:rsidP="00DF5782">
      <w:pPr>
        <w:numPr>
          <w:ilvl w:val="0"/>
          <w:numId w:val="14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informera om och använda plagiatspårningstjänster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Återkommande aktiviteter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Studenten</w:t>
      </w:r>
      <w:r w:rsidRPr="00DF5782">
        <w:rPr>
          <w:rFonts w:ascii="Times New Roman" w:eastAsia="Times New Roman" w:hAnsi="Times New Roman" w:cs="Times New Roman"/>
          <w:sz w:val="24"/>
          <w:szCs w:val="24"/>
          <w:lang w:eastAsia="sv-SE"/>
        </w:rPr>
        <w:t xml:space="preserve"> bekräftar att hen tagit del av </w:t>
      </w:r>
      <w:proofErr w:type="gramStart"/>
      <w:r w:rsidRPr="00DF5782">
        <w:rPr>
          <w:rFonts w:ascii="Times New Roman" w:eastAsia="Times New Roman" w:hAnsi="Times New Roman" w:cs="Times New Roman"/>
          <w:sz w:val="24"/>
          <w:szCs w:val="24"/>
          <w:lang w:eastAsia="sv-SE"/>
        </w:rPr>
        <w:t>information  angående</w:t>
      </w:r>
      <w:proofErr w:type="gramEnd"/>
      <w:r w:rsidRPr="00DF5782">
        <w:rPr>
          <w:rFonts w:ascii="Times New Roman" w:eastAsia="Times New Roman" w:hAnsi="Times New Roman" w:cs="Times New Roman"/>
          <w:sz w:val="24"/>
          <w:szCs w:val="24"/>
          <w:lang w:eastAsia="sv-SE"/>
        </w:rPr>
        <w:t>  fusk och plagiering i samband med att studenten tilldelas AD-inloggning vid registrering på webben.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SLU-biblioteket och enheten för pedagogisk utveckling (EPU)</w:t>
      </w:r>
      <w:r w:rsidRPr="00DF5782">
        <w:rPr>
          <w:rFonts w:ascii="Times New Roman" w:eastAsia="Times New Roman" w:hAnsi="Times New Roman" w:cs="Times New Roman"/>
          <w:sz w:val="24"/>
          <w:szCs w:val="24"/>
          <w:lang w:eastAsia="sv-SE"/>
        </w:rPr>
        <w:t> informerar på SLU:s webbplats om fusk och plagiering samt hur man refererar korrekt, där det även ska finnas möjligheter att använda självinstruerande läromedel om fusk och plagiering.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Programstudierektorer med stöd av SLU-biblioteket</w:t>
      </w:r>
      <w:r w:rsidRPr="00DF5782">
        <w:rPr>
          <w:rFonts w:ascii="Times New Roman" w:eastAsia="Times New Roman" w:hAnsi="Times New Roman" w:cs="Times New Roman"/>
          <w:sz w:val="24"/>
          <w:szCs w:val="24"/>
          <w:lang w:eastAsia="sv-SE"/>
        </w:rPr>
        <w:t> informerar alla programstudenter under åk 1 om regler kring plagiering samt erbjuda introduktion till akademisk hederlighet och referenshantering. Det gäller utbildningar som börjar på både grundnivå och avancerad nivå.</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Kursledare och programstudierektorer</w:t>
      </w:r>
      <w:r w:rsidRPr="00DF5782">
        <w:rPr>
          <w:rFonts w:ascii="Times New Roman" w:eastAsia="Times New Roman" w:hAnsi="Times New Roman" w:cs="Times New Roman"/>
          <w:sz w:val="24"/>
          <w:szCs w:val="24"/>
          <w:lang w:eastAsia="sv-SE"/>
        </w:rPr>
        <w:t> ser till att studenterna under första läsåret på alla program genomför ett skriftligt arbete till exempel en inlämningsuppgift som skickas till plagiatspårningssystemet. Resultatet från plagiatspårningssystemet diskuteras tillsammans med lärare. Studenterna informeras om att om de själva skickar in sina manus till annan plagiatspårningstjänst så kan detta påverka utfallet på ett negativt sätt.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Programstudierektorer med stöd av SLU-biblioteket</w:t>
      </w:r>
      <w:r w:rsidRPr="00DF5782">
        <w:rPr>
          <w:rFonts w:ascii="Times New Roman" w:eastAsia="Times New Roman" w:hAnsi="Times New Roman" w:cs="Times New Roman"/>
          <w:sz w:val="24"/>
          <w:szCs w:val="24"/>
          <w:lang w:eastAsia="sv-SE"/>
        </w:rPr>
        <w:t> erbjuder fördjupad undervisning i referenshantering tillsammans med bland annat moment om sökstrategi, källkritik och upphovsrätt, integrerat i SLU:s utbildningsprogram.</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SLU-biblioteket </w:t>
      </w:r>
      <w:r w:rsidRPr="00DF5782">
        <w:rPr>
          <w:rFonts w:ascii="Times New Roman" w:eastAsia="Times New Roman" w:hAnsi="Times New Roman" w:cs="Times New Roman"/>
          <w:sz w:val="24"/>
          <w:szCs w:val="24"/>
          <w:lang w:eastAsia="sv-SE"/>
        </w:rPr>
        <w:t>erbjuder möjlighet till individuell handledning i akademiskt skrivande genom språkverkstaden.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Kursledare, programstudierektorer med stöd av SLU-biblioteket</w:t>
      </w:r>
      <w:r w:rsidRPr="00DF5782">
        <w:rPr>
          <w:rFonts w:ascii="Times New Roman" w:eastAsia="Times New Roman" w:hAnsi="Times New Roman" w:cs="Times New Roman"/>
          <w:sz w:val="24"/>
          <w:szCs w:val="24"/>
          <w:lang w:eastAsia="sv-SE"/>
        </w:rPr>
        <w:t> undervisar i akademiskt skrivande.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Kursledare </w:t>
      </w:r>
      <w:r w:rsidRPr="00DF5782">
        <w:rPr>
          <w:rFonts w:ascii="Times New Roman" w:eastAsia="Times New Roman" w:hAnsi="Times New Roman" w:cs="Times New Roman"/>
          <w:sz w:val="24"/>
          <w:szCs w:val="24"/>
          <w:lang w:eastAsia="sv-SE"/>
        </w:rPr>
        <w:t xml:space="preserve">ger utbytesstudenter och andra fristående studenter (utan programkoppling) information om regler kring plagiering i kurser </w:t>
      </w:r>
      <w:proofErr w:type="gramStart"/>
      <w:r w:rsidRPr="00DF5782">
        <w:rPr>
          <w:rFonts w:ascii="Times New Roman" w:eastAsia="Times New Roman" w:hAnsi="Times New Roman" w:cs="Times New Roman"/>
          <w:sz w:val="24"/>
          <w:szCs w:val="24"/>
          <w:lang w:eastAsia="sv-SE"/>
        </w:rPr>
        <w:t>där  det</w:t>
      </w:r>
      <w:proofErr w:type="gramEnd"/>
      <w:r w:rsidRPr="00DF5782">
        <w:rPr>
          <w:rFonts w:ascii="Times New Roman" w:eastAsia="Times New Roman" w:hAnsi="Times New Roman" w:cs="Times New Roman"/>
          <w:sz w:val="24"/>
          <w:szCs w:val="24"/>
          <w:lang w:eastAsia="sv-SE"/>
        </w:rPr>
        <w:t xml:space="preserve"> är relevant.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381" w:history="1">
        <w:r w:rsidR="00DF5782" w:rsidRPr="00DF5782">
          <w:rPr>
            <w:rFonts w:ascii="Times New Roman" w:eastAsia="Times New Roman" w:hAnsi="Times New Roman" w:cs="Times New Roman"/>
            <w:color w:val="3F41DC"/>
            <w:sz w:val="24"/>
            <w:szCs w:val="24"/>
            <w:u w:val="single"/>
            <w:lang w:eastAsia="sv-SE"/>
          </w:rPr>
          <w:t>Frågor och svar om avstängning av student | Studentwebben (slu.se)</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82" w:anchor="exarbete9"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DB4FB2">
      <w:pPr>
        <w:pStyle w:val="Heading3"/>
      </w:pPr>
      <w:r w:rsidRPr="00DF5782">
        <w:t>10.3 Upptäcka och ingripa</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Som ett hjälpmedel för att upptäcka fusk och plagiering erbjuder SLU särskild programvara för textmatchning (</w:t>
      </w:r>
      <w:proofErr w:type="spellStart"/>
      <w:r w:rsidRPr="00DF5782">
        <w:rPr>
          <w:rFonts w:ascii="Times New Roman" w:eastAsia="Times New Roman" w:hAnsi="Times New Roman" w:cs="Times New Roman"/>
          <w:sz w:val="24"/>
          <w:szCs w:val="24"/>
          <w:lang w:eastAsia="sv-SE"/>
        </w:rPr>
        <w:t>Ouriginal</w:t>
      </w:r>
      <w:proofErr w:type="spellEnd"/>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Upptäcka fusk</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Alla självständiga arbeten (examensarbeten) inom SLU granskas i </w:t>
      </w:r>
      <w:proofErr w:type="spellStart"/>
      <w:r w:rsidRPr="00DF5782">
        <w:rPr>
          <w:rFonts w:ascii="Times New Roman" w:eastAsia="Times New Roman" w:hAnsi="Times New Roman" w:cs="Times New Roman"/>
          <w:sz w:val="24"/>
          <w:szCs w:val="24"/>
          <w:lang w:eastAsia="sv-SE"/>
        </w:rPr>
        <w:t>Ouriginal</w:t>
      </w:r>
      <w:proofErr w:type="spellEnd"/>
      <w:r w:rsidRPr="00DF5782">
        <w:rPr>
          <w:rFonts w:ascii="Times New Roman" w:eastAsia="Times New Roman" w:hAnsi="Times New Roman" w:cs="Times New Roman"/>
          <w:sz w:val="24"/>
          <w:szCs w:val="24"/>
          <w:lang w:eastAsia="sv-SE"/>
        </w:rPr>
        <w:t xml:space="preserve"> innan de godkänns, se även kapitel </w:t>
      </w:r>
      <w:hyperlink r:id="rId383" w:anchor="exarbete9" w:history="1">
        <w:r w:rsidRPr="00DF5782">
          <w:rPr>
            <w:rFonts w:ascii="Times New Roman" w:eastAsia="Times New Roman" w:hAnsi="Times New Roman" w:cs="Times New Roman"/>
            <w:color w:val="3F41DC"/>
            <w:sz w:val="24"/>
            <w:szCs w:val="24"/>
            <w:u w:val="single"/>
            <w:lang w:eastAsia="sv-SE"/>
          </w:rPr>
          <w:t>9. Självständigt arbete (examensarbete)</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Även andra inlämnade studentarbeten kan komma att skickas till </w:t>
      </w:r>
      <w:proofErr w:type="spellStart"/>
      <w:r w:rsidRPr="00DF5782">
        <w:rPr>
          <w:rFonts w:ascii="Times New Roman" w:eastAsia="Times New Roman" w:hAnsi="Times New Roman" w:cs="Times New Roman"/>
          <w:sz w:val="24"/>
          <w:szCs w:val="24"/>
          <w:lang w:eastAsia="sv-SE"/>
        </w:rPr>
        <w:t>Ouriginal</w:t>
      </w:r>
      <w:proofErr w:type="spellEnd"/>
      <w:r w:rsidRPr="00DF5782">
        <w:rPr>
          <w:rFonts w:ascii="Times New Roman" w:eastAsia="Times New Roman" w:hAnsi="Times New Roman" w:cs="Times New Roman"/>
          <w:sz w:val="24"/>
          <w:szCs w:val="24"/>
          <w:lang w:eastAsia="sv-SE"/>
        </w:rPr>
        <w:t> för granskning.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Några viktiga aspekter när det gäller att avgöra vad som är fusk:</w:t>
      </w:r>
    </w:p>
    <w:p w:rsidR="00DF5782" w:rsidRPr="00DF5782" w:rsidRDefault="00DF5782" w:rsidP="00DF5782">
      <w:pPr>
        <w:numPr>
          <w:ilvl w:val="0"/>
          <w:numId w:val="14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Högskoleförordningens ord ”försöker vilseleda” innebär att försöket inte nödvändigtvis måste lyckas. Det räcker att ett försök görs.</w:t>
      </w:r>
    </w:p>
    <w:p w:rsidR="00DF5782" w:rsidRPr="00DF5782" w:rsidRDefault="00DF5782" w:rsidP="00DF5782">
      <w:pPr>
        <w:numPr>
          <w:ilvl w:val="0"/>
          <w:numId w:val="14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Förberedelser, t.ex. att skriva fusklappar eller komma överens om samarbete, utgör inte fusk. Det krävs att ett försök att fuska faktiskt görs.</w:t>
      </w:r>
    </w:p>
    <w:p w:rsidR="00DF5782" w:rsidRPr="00DF5782" w:rsidRDefault="00DF5782" w:rsidP="00DF5782">
      <w:pPr>
        <w:numPr>
          <w:ilvl w:val="0"/>
          <w:numId w:val="14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handling kan vara fusk även om den inte påverkar betygssättningen.</w:t>
      </w:r>
    </w:p>
    <w:p w:rsidR="00DF5782" w:rsidRPr="00DF5782" w:rsidRDefault="00DF5782" w:rsidP="00DF5782">
      <w:pPr>
        <w:numPr>
          <w:ilvl w:val="0"/>
          <w:numId w:val="14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fusk även om handlingen påverkar studenten negativt, t.ex. genom en felaktig fusklapp.</w:t>
      </w:r>
    </w:p>
    <w:p w:rsidR="00DF5782" w:rsidRPr="00DF5782" w:rsidRDefault="00DF5782" w:rsidP="00DF5782">
      <w:pPr>
        <w:numPr>
          <w:ilvl w:val="0"/>
          <w:numId w:val="14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Förordningen ställer inget krav på att fusket måste göras för egen vinning. Fuskar gör alltså även den som på ett otillåtet sätt hjälper en annan student eller avslöjar lösningar vid individuella prov.</w:t>
      </w:r>
    </w:p>
    <w:p w:rsidR="00DF5782" w:rsidRPr="00DF5782" w:rsidRDefault="00DF5782" w:rsidP="00DF5782">
      <w:pPr>
        <w:numPr>
          <w:ilvl w:val="0"/>
          <w:numId w:val="14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Fusket måste inte vara en aktiv handling utan kan också vara en underlåtenhet att handla, om detta därmed aktivt vilseleder läraren.</w:t>
      </w:r>
    </w:p>
    <w:p w:rsidR="00DF5782" w:rsidRPr="00DF5782" w:rsidRDefault="00DF5782" w:rsidP="00DF5782">
      <w:pPr>
        <w:numPr>
          <w:ilvl w:val="0"/>
          <w:numId w:val="14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Med ”studieprestation” avses också tidigare studieresultat som är relevanta för förkunskapskrav, för befrielse från undervisningsmoment eller för tillgodoräknande av poäng.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Ingripa mot fusk</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Misstanke om fusk</w:t>
      </w:r>
    </w:p>
    <w:p w:rsidR="00DF5782" w:rsidRPr="00DF5782" w:rsidRDefault="00DF5782" w:rsidP="00DF5782">
      <w:pPr>
        <w:numPr>
          <w:ilvl w:val="0"/>
          <w:numId w:val="14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som misstänker fusk ska omgående informera kursledare och prefekt vid kursansvarig institution och kan även rådgöra med utbildningsledare eller programstudierektor. I de fall kursledare och examinator inte är samma person, måste de informera varandra om de misstänker fusk. De ska också informera varandra om den fortsatta hanteringen av sådana fall.</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Utreda misstänkt fusk</w:t>
      </w:r>
    </w:p>
    <w:p w:rsidR="00DF5782" w:rsidRPr="00DF5782" w:rsidRDefault="00DF5782" w:rsidP="00DF5782">
      <w:pPr>
        <w:numPr>
          <w:ilvl w:val="0"/>
          <w:numId w:val="14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För att kunna klarlägga om uppsåt föreligger, eller om det misstänkta fusket beror på bristande kunskaper eller slarv, ska </w:t>
      </w:r>
      <w:proofErr w:type="spellStart"/>
      <w:proofErr w:type="gramStart"/>
      <w:r w:rsidRPr="00DF5782">
        <w:rPr>
          <w:rFonts w:ascii="Times New Roman" w:eastAsia="Times New Roman" w:hAnsi="Times New Roman" w:cs="Times New Roman"/>
          <w:sz w:val="24"/>
          <w:szCs w:val="24"/>
          <w:lang w:eastAsia="sv-SE"/>
        </w:rPr>
        <w:t>kursledaren,examinatorn</w:t>
      </w:r>
      <w:proofErr w:type="spellEnd"/>
      <w:proofErr w:type="gramEnd"/>
      <w:r w:rsidRPr="00DF5782">
        <w:rPr>
          <w:rFonts w:ascii="Times New Roman" w:eastAsia="Times New Roman" w:hAnsi="Times New Roman" w:cs="Times New Roman"/>
          <w:sz w:val="24"/>
          <w:szCs w:val="24"/>
          <w:lang w:eastAsia="sv-SE"/>
        </w:rPr>
        <w:t xml:space="preserve"> eller prefekten ha ett samtal med studenten innan prefekten fattar beslut om anmälan. Samtalet kan även behöva kompletteras med andra utredningar för att kunna avgöra om det finns en grundad misstanke om fusk eller inte. Hänsyn ska tas till individens rättssäkerhet och rätt till integritet.</w:t>
      </w:r>
    </w:p>
    <w:p w:rsidR="00DF5782" w:rsidRPr="00DF5782" w:rsidRDefault="00DF5782" w:rsidP="00DF5782">
      <w:pPr>
        <w:numPr>
          <w:ilvl w:val="0"/>
          <w:numId w:val="14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Varje kontakt med olika parter i ärendet ska dokumenteras skriftligen. Allt muntligt och skriftlig språkbruk i kommunikationen med studenten ska vara sakligt. Studentens identitet ska inte i onödan röjas bland medarbetare, som inte är direkt berörda av ärendet.</w:t>
      </w:r>
    </w:p>
    <w:p w:rsidR="00DF5782" w:rsidRPr="00DF5782" w:rsidRDefault="00DF5782" w:rsidP="00DF5782">
      <w:pPr>
        <w:numPr>
          <w:ilvl w:val="0"/>
          <w:numId w:val="14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Kursledare och prefekt har enbart i uppgift att utreda huruvida grundad misstanke om fusk föreligger eller inte. De ska inte försöka reda ut hur stark bevisningen är eller om det finns förmildrande omständigheter.</w:t>
      </w:r>
    </w:p>
    <w:p w:rsidR="00DF5782" w:rsidRPr="00DF5782" w:rsidRDefault="00DF5782" w:rsidP="00DF5782">
      <w:pPr>
        <w:numPr>
          <w:ilvl w:val="0"/>
          <w:numId w:val="14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en anmäld misstanke om fusk sker ingen betygsättning av studentens prestation förrän ärendet är avgjort av rektor eller disciplinnämnd. Studenten kan dock delta i annan examination under utredningstiden.</w:t>
      </w:r>
    </w:p>
    <w:p w:rsidR="00DF5782" w:rsidRPr="00DF5782" w:rsidRDefault="00DF5782" w:rsidP="00DF5782">
      <w:pPr>
        <w:numPr>
          <w:ilvl w:val="0"/>
          <w:numId w:val="14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Examinatorn har rätt att ogiltigförklara provet trots att uppsåt inte styrkts, t.ex. om det konstaterats att otillåtna hjälpmedel använts, men att studenten varit omedveten om detta.</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Anmäla misstänkt fusk</w:t>
      </w:r>
    </w:p>
    <w:p w:rsidR="00DF5782" w:rsidRPr="00DF5782" w:rsidRDefault="00DF5782" w:rsidP="00DF5782">
      <w:pPr>
        <w:numPr>
          <w:ilvl w:val="0"/>
          <w:numId w:val="14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det finns skäl att misstänka fusk eller plagiering, ska prefekten på den kursansvariga institutionen skyndsamt göra en anmälan till rektor.</w:t>
      </w:r>
    </w:p>
    <w:p w:rsidR="00DF5782" w:rsidRPr="00DF5782" w:rsidRDefault="00DF5782" w:rsidP="00DF5782">
      <w:pPr>
        <w:numPr>
          <w:ilvl w:val="0"/>
          <w:numId w:val="14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Anmälan skickas via Registrator (</w:t>
      </w:r>
      <w:hyperlink r:id="rId384" w:history="1">
        <w:r w:rsidRPr="00DF5782">
          <w:rPr>
            <w:rFonts w:ascii="Times New Roman" w:eastAsia="Times New Roman" w:hAnsi="Times New Roman" w:cs="Times New Roman"/>
            <w:color w:val="3F41DC"/>
            <w:sz w:val="24"/>
            <w:szCs w:val="24"/>
            <w:u w:val="single"/>
            <w:lang w:eastAsia="sv-SE"/>
          </w:rPr>
          <w:t>Registrator@slu.se</w:t>
        </w:r>
      </w:hyperlink>
      <w:r w:rsidRPr="00DF5782">
        <w:rPr>
          <w:rFonts w:ascii="Times New Roman" w:eastAsia="Times New Roman" w:hAnsi="Times New Roman" w:cs="Times New Roman"/>
          <w:sz w:val="24"/>
          <w:szCs w:val="24"/>
          <w:lang w:eastAsia="sv-SE"/>
        </w:rPr>
        <w:t> alternativt Box 7070, 750 07 Uppsala). Till anmälan bifogas allt skriftligt material i ärendet, inklusive kopior på den information som studenterna fått om kursen och dess examinationskrav. Institutionen ska alltså inte ha kvar något material i ärendet som den är skyldig att arkivera och diarieföra. Ordinarie dokumentation av kursen och studenternas prestationer ska dock finnas kvar på institutionen.</w:t>
      </w:r>
    </w:p>
    <w:p w:rsidR="00DF5782" w:rsidRPr="00DF5782" w:rsidRDefault="00DF5782" w:rsidP="00DF5782">
      <w:pPr>
        <w:numPr>
          <w:ilvl w:val="0"/>
          <w:numId w:val="14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anmälan ska göras för varje misstänkt fusk. Om flera studenter misstänks ha samarbetat innebär det att en (1) anmälan görs. Om två oberoende fusk misstänks vid samma tillfälle innebär det två (2) olika anmälningar.</w:t>
      </w:r>
    </w:p>
    <w:p w:rsidR="00DF5782" w:rsidRPr="00DF5782" w:rsidRDefault="00DF5782" w:rsidP="00DF5782">
      <w:pPr>
        <w:numPr>
          <w:ilvl w:val="0"/>
          <w:numId w:val="14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studenten/studenterna inte behärskar svenska som modersmål ska anmälan göras på engelska.  </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Efter anmälan</w:t>
      </w:r>
    </w:p>
    <w:p w:rsidR="00DF5782" w:rsidRPr="00DF5782" w:rsidRDefault="00DF5782" w:rsidP="00DF5782">
      <w:pPr>
        <w:numPr>
          <w:ilvl w:val="0"/>
          <w:numId w:val="14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Rektor avgör om ärendet ska tas upp i disciplinnämnden.</w:t>
      </w:r>
    </w:p>
    <w:p w:rsidR="00DF5782" w:rsidRPr="00DF5782" w:rsidRDefault="00DF5782" w:rsidP="00DF5782">
      <w:pPr>
        <w:numPr>
          <w:ilvl w:val="0"/>
          <w:numId w:val="14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Läraren kan inte vägra rätta provet med hänvisning till en avvikande uppfattning från disciplinnämndens ställningstagande, t.ex. om läraren är övertygad om att fusk har skett men nämndens avgörande är att det inte går att bevisa. En sådan vägran kan vara tjänstefel.</w:t>
      </w:r>
    </w:p>
    <w:p w:rsidR="00DF5782" w:rsidRPr="00DF5782" w:rsidRDefault="00DF5782" w:rsidP="00DF5782">
      <w:pPr>
        <w:numPr>
          <w:ilvl w:val="0"/>
          <w:numId w:val="14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fusk upptäcks </w:t>
      </w:r>
      <w:r w:rsidRPr="00DF5782">
        <w:rPr>
          <w:rFonts w:ascii="Times New Roman" w:eastAsia="Times New Roman" w:hAnsi="Times New Roman" w:cs="Times New Roman"/>
          <w:b/>
          <w:bCs/>
          <w:sz w:val="24"/>
          <w:szCs w:val="24"/>
          <w:lang w:eastAsia="sv-SE"/>
        </w:rPr>
        <w:t>efter</w:t>
      </w:r>
      <w:r w:rsidRPr="00DF5782">
        <w:rPr>
          <w:rFonts w:ascii="Times New Roman" w:eastAsia="Times New Roman" w:hAnsi="Times New Roman" w:cs="Times New Roman"/>
          <w:sz w:val="24"/>
          <w:szCs w:val="24"/>
          <w:lang w:eastAsia="sv-SE"/>
        </w:rPr>
        <w:t> att provet rättats och resultatet rapporterats, får examinatorn ompröva betyget.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Anmälningsskyldighet för misstanke om fusk föreligger för </w:t>
      </w:r>
      <w:r w:rsidRPr="00DF5782">
        <w:rPr>
          <w:rFonts w:ascii="Times New Roman" w:eastAsia="Times New Roman" w:hAnsi="Times New Roman" w:cs="Times New Roman"/>
          <w:b/>
          <w:bCs/>
          <w:sz w:val="24"/>
          <w:szCs w:val="24"/>
          <w:lang w:eastAsia="sv-SE"/>
        </w:rPr>
        <w:t>alla anställda vid SLU</w:t>
      </w:r>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Examinator</w:t>
      </w:r>
      <w:r w:rsidRPr="00DF5782">
        <w:rPr>
          <w:rFonts w:ascii="Times New Roman" w:eastAsia="Times New Roman" w:hAnsi="Times New Roman" w:cs="Times New Roman"/>
          <w:sz w:val="24"/>
          <w:szCs w:val="24"/>
          <w:lang w:eastAsia="sv-SE"/>
        </w:rPr>
        <w:t> ansvarar för att studenternas arbeten skickas till plagiatspårningssystemet, men det operativa genomförandet sker vanligtvis i samband med att studenten levererar material till handledaren.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Prefekten</w:t>
      </w:r>
      <w:r w:rsidRPr="00DF5782">
        <w:rPr>
          <w:rFonts w:ascii="Times New Roman" w:eastAsia="Times New Roman" w:hAnsi="Times New Roman" w:cs="Times New Roman"/>
          <w:sz w:val="24"/>
          <w:szCs w:val="24"/>
          <w:lang w:eastAsia="sv-SE"/>
        </w:rPr>
        <w:t> vid den kursansvariga institutionen ska skyndsamt göra en anmälan till rektor om det finns skäl att misstänka fusk och därvid beakta följande:</w:t>
      </w:r>
    </w:p>
    <w:p w:rsidR="00DF5782" w:rsidRPr="00DF5782" w:rsidRDefault="00DF5782" w:rsidP="00DF5782">
      <w:pPr>
        <w:numPr>
          <w:ilvl w:val="0"/>
          <w:numId w:val="14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Examinatorn för berörd kurs ska alltid informeras.</w:t>
      </w:r>
    </w:p>
    <w:p w:rsidR="00DF5782" w:rsidRPr="00DF5782" w:rsidRDefault="00DF5782" w:rsidP="00DF5782">
      <w:pPr>
        <w:numPr>
          <w:ilvl w:val="0"/>
          <w:numId w:val="14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Programstudierektorn för berört program ska alltid informeras om det rör en programstudent.</w:t>
      </w:r>
    </w:p>
    <w:p w:rsidR="00DF5782" w:rsidRPr="00DF5782" w:rsidRDefault="00DF5782" w:rsidP="00DF5782">
      <w:pPr>
        <w:numPr>
          <w:ilvl w:val="0"/>
          <w:numId w:val="14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Utbildningsledaren kan kontaktas för att rådgöra med innan anmälan.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Tentamensvärdar</w:t>
      </w:r>
      <w:r w:rsidRPr="00DF5782">
        <w:rPr>
          <w:rFonts w:ascii="Times New Roman" w:eastAsia="Times New Roman" w:hAnsi="Times New Roman" w:cs="Times New Roman"/>
          <w:sz w:val="24"/>
          <w:szCs w:val="24"/>
          <w:lang w:eastAsia="sv-SE"/>
        </w:rPr>
        <w:t> som uppmärksammar misstänkt fusk under pågående examination ska följa de rutiner som finns beskrivna i avsnitt 8.3 Regler för skriftliga tentamina.</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385" w:history="1">
        <w:r w:rsidR="00DF5782" w:rsidRPr="00DF5782">
          <w:rPr>
            <w:rFonts w:ascii="Times New Roman" w:eastAsia="Times New Roman" w:hAnsi="Times New Roman" w:cs="Times New Roman"/>
            <w:color w:val="3F41DC"/>
            <w:sz w:val="24"/>
            <w:szCs w:val="24"/>
            <w:u w:val="single"/>
            <w:lang w:eastAsia="sv-SE"/>
          </w:rPr>
          <w:t xml:space="preserve">Startsida - </w:t>
        </w:r>
        <w:proofErr w:type="spellStart"/>
        <w:r w:rsidR="00DF5782" w:rsidRPr="00DF5782">
          <w:rPr>
            <w:rFonts w:ascii="Times New Roman" w:eastAsia="Times New Roman" w:hAnsi="Times New Roman" w:cs="Times New Roman"/>
            <w:color w:val="3F41DC"/>
            <w:sz w:val="24"/>
            <w:szCs w:val="24"/>
            <w:u w:val="single"/>
            <w:lang w:eastAsia="sv-SE"/>
          </w:rPr>
          <w:t>Ouriginal</w:t>
        </w:r>
        <w:proofErr w:type="spellEnd"/>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86" w:anchor="exarbete9"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BC60DF">
      <w:pPr>
        <w:pStyle w:val="Heading3"/>
      </w:pPr>
      <w:r w:rsidRPr="00DF5782">
        <w:t>10.4 Disciplinära åtgärder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 avsnitt </w:t>
      </w:r>
      <w:hyperlink r:id="rId387" w:anchor="fusk101" w:history="1">
        <w:r w:rsidRPr="00DF5782">
          <w:rPr>
            <w:rFonts w:ascii="Times New Roman" w:eastAsia="Times New Roman" w:hAnsi="Times New Roman" w:cs="Times New Roman"/>
            <w:color w:val="3F41DC"/>
            <w:sz w:val="24"/>
            <w:szCs w:val="24"/>
            <w:u w:val="single"/>
            <w:lang w:eastAsia="sv-SE"/>
          </w:rPr>
          <w:t>10.1 Fusk och plagiering</w:t>
        </w:r>
      </w:hyperlink>
      <w:r w:rsidRPr="00DF5782">
        <w:rPr>
          <w:rFonts w:ascii="Times New Roman" w:eastAsia="Times New Roman" w:hAnsi="Times New Roman" w:cs="Times New Roman"/>
          <w:sz w:val="24"/>
          <w:szCs w:val="24"/>
          <w:lang w:eastAsia="sv-SE"/>
        </w:rPr>
        <w:t> framgår vad som betraktas som </w:t>
      </w:r>
      <w:r w:rsidRPr="00DF5782">
        <w:rPr>
          <w:rFonts w:ascii="Times New Roman" w:eastAsia="Times New Roman" w:hAnsi="Times New Roman" w:cs="Times New Roman"/>
          <w:i/>
          <w:iCs/>
          <w:sz w:val="24"/>
          <w:szCs w:val="24"/>
          <w:lang w:eastAsia="sv-SE"/>
        </w:rPr>
        <w:t>fusk</w:t>
      </w:r>
      <w:r w:rsidRPr="00DF5782">
        <w:rPr>
          <w:rFonts w:ascii="Times New Roman" w:eastAsia="Times New Roman" w:hAnsi="Times New Roman" w:cs="Times New Roman"/>
          <w:sz w:val="24"/>
          <w:szCs w:val="24"/>
          <w:lang w:eastAsia="sv-SE"/>
        </w:rPr>
        <w:t> och när det kan leda till disciplinära åtgärder.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Undervisning, examination eller annan verksamhet inom utbildningen får inte störas, se avsnitt </w:t>
      </w:r>
      <w:hyperlink r:id="rId388" w:anchor="studenter32" w:history="1">
        <w:r w:rsidRPr="00DF5782">
          <w:rPr>
            <w:rFonts w:ascii="Times New Roman" w:eastAsia="Times New Roman" w:hAnsi="Times New Roman" w:cs="Times New Roman"/>
            <w:color w:val="3F41DC"/>
            <w:sz w:val="24"/>
            <w:szCs w:val="24"/>
            <w:u w:val="single"/>
            <w:lang w:eastAsia="sv-SE"/>
          </w:rPr>
          <w:t>3.2 Lärmiljöer</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SLU accepteras inte diskriminering, trakasserier, sexuella trakasserier eller övrig kränkande särbehandling. Det gäller både studenter och anställda.</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Enligt 10 kap. högskoleförordningen (1993:100) gäller följande: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”Disciplinära åtgärder får vidtas mot studenter som</w:t>
      </w:r>
    </w:p>
    <w:p w:rsidR="00DF5782" w:rsidRPr="00DF5782" w:rsidRDefault="00DF5782" w:rsidP="00DF5782">
      <w:pPr>
        <w:numPr>
          <w:ilvl w:val="0"/>
          <w:numId w:val="15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med otillåtna hjälpmedel eller på annat sätt försöker vilseleda vid prov eller när en studieprestation annars ska bedömas,</w:t>
      </w:r>
    </w:p>
    <w:p w:rsidR="00DF5782" w:rsidRPr="00DF5782" w:rsidRDefault="00DF5782" w:rsidP="00DF5782">
      <w:pPr>
        <w:numPr>
          <w:ilvl w:val="0"/>
          <w:numId w:val="15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stör eller hindrar undervisning, prov eller annan verksamhet inom ramen för utbildningen vid högskolan,</w:t>
      </w:r>
    </w:p>
    <w:p w:rsidR="00DF5782" w:rsidRPr="00DF5782" w:rsidRDefault="00DF5782" w:rsidP="00DF5782">
      <w:pPr>
        <w:numPr>
          <w:ilvl w:val="0"/>
          <w:numId w:val="15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stör verksamheten vid högskolans bibliotek eller annan särskild inrättning inom högskolan, eller</w:t>
      </w:r>
    </w:p>
    <w:p w:rsidR="00DF5782" w:rsidRPr="00DF5782" w:rsidRDefault="00DF5782" w:rsidP="00DF5782">
      <w:pPr>
        <w:numPr>
          <w:ilvl w:val="0"/>
          <w:numId w:val="15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utsätter en annan student eller en arbetstagare vid högskolan för sådana trakasserier eller sexuella trakasserier som avses i 1 kap. 4 § diskrimineringslagen (2008:567).”</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”Disciplinära åtgärder får inte vidtas senare än två år efter det att förseelsen har begåtts.”</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Påföljden i disciplinärenden är varning eller avstängning från utbildningen i högst sex månader. Bara de disciplinära åtgärder som disciplinnämnden bestämmer </w:t>
      </w:r>
      <w:proofErr w:type="gramStart"/>
      <w:r w:rsidRPr="00DF5782">
        <w:rPr>
          <w:rFonts w:ascii="Times New Roman" w:eastAsia="Times New Roman" w:hAnsi="Times New Roman" w:cs="Times New Roman"/>
          <w:sz w:val="24"/>
          <w:szCs w:val="24"/>
          <w:lang w:eastAsia="sv-SE"/>
        </w:rPr>
        <w:t>får  förekomma</w:t>
      </w:r>
      <w:proofErr w:type="gramEnd"/>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15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avstängning innebär att studenten inte får delta i examinering, undervisning eller annan verksamhet inom ramen för utbildningen.</w:t>
      </w:r>
    </w:p>
    <w:p w:rsidR="00DF5782" w:rsidRPr="00DF5782" w:rsidRDefault="00DF5782" w:rsidP="00DF5782">
      <w:pPr>
        <w:numPr>
          <w:ilvl w:val="0"/>
          <w:numId w:val="15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det under avstängningsperioden förekommer examinerande moment måste studenten invänta kommande tillfällen till förnyad examination efter avstängningstiden.</w:t>
      </w:r>
    </w:p>
    <w:p w:rsidR="00DF5782" w:rsidRPr="00DF5782" w:rsidRDefault="00DF5782" w:rsidP="00DF5782">
      <w:pPr>
        <w:numPr>
          <w:ilvl w:val="0"/>
          <w:numId w:val="15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kan inte registrera sig på kurs under avstängnings</w:t>
      </w:r>
      <w:r w:rsidRPr="00DF5782">
        <w:rPr>
          <w:rFonts w:ascii="Times New Roman" w:eastAsia="Times New Roman" w:hAnsi="Times New Roman" w:cs="Times New Roman"/>
          <w:sz w:val="24"/>
          <w:szCs w:val="24"/>
          <w:lang w:eastAsia="sv-SE"/>
        </w:rPr>
        <w:softHyphen/>
        <w:t>perioden.</w:t>
      </w:r>
    </w:p>
    <w:p w:rsidR="00DF5782" w:rsidRPr="00DF5782" w:rsidRDefault="00DF5782" w:rsidP="00DF5782">
      <w:pPr>
        <w:numPr>
          <w:ilvl w:val="0"/>
          <w:numId w:val="15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får inte använda universitets resurser som till exempel biblioteket eller IT-resurser.</w:t>
      </w:r>
    </w:p>
    <w:p w:rsidR="00DF5782" w:rsidRPr="00DF5782" w:rsidRDefault="00DF5782" w:rsidP="00DF5782">
      <w:pPr>
        <w:numPr>
          <w:ilvl w:val="0"/>
          <w:numId w:val="15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har dock rätt till kontakt med studievägledare, studentombudsmannen och studenthälsan.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Efter anmälan från prefekt tar </w:t>
      </w:r>
      <w:r w:rsidRPr="00DF5782">
        <w:rPr>
          <w:rFonts w:ascii="Times New Roman" w:eastAsia="Times New Roman" w:hAnsi="Times New Roman" w:cs="Times New Roman"/>
          <w:b/>
          <w:bCs/>
          <w:sz w:val="24"/>
          <w:szCs w:val="24"/>
          <w:lang w:eastAsia="sv-SE"/>
        </w:rPr>
        <w:t>rektor</w:t>
      </w:r>
      <w:r w:rsidRPr="00DF5782">
        <w:rPr>
          <w:rFonts w:ascii="Times New Roman" w:eastAsia="Times New Roman" w:hAnsi="Times New Roman" w:cs="Times New Roman"/>
          <w:sz w:val="24"/>
          <w:szCs w:val="24"/>
          <w:lang w:eastAsia="sv-SE"/>
        </w:rPr>
        <w:t> ställning till om ärendet ska hänskjutas till SLU:s disciplinnämnd för avgörande. </w:t>
      </w:r>
      <w:r w:rsidRPr="00DF5782">
        <w:rPr>
          <w:rFonts w:ascii="Times New Roman" w:eastAsia="Times New Roman" w:hAnsi="Times New Roman" w:cs="Times New Roman"/>
          <w:b/>
          <w:bCs/>
          <w:sz w:val="24"/>
          <w:szCs w:val="24"/>
          <w:lang w:eastAsia="sv-SE"/>
        </w:rPr>
        <w:t>Disciplinnämnden</w:t>
      </w:r>
      <w:r w:rsidRPr="00DF5782">
        <w:rPr>
          <w:rFonts w:ascii="Times New Roman" w:eastAsia="Times New Roman" w:hAnsi="Times New Roman" w:cs="Times New Roman"/>
          <w:sz w:val="24"/>
          <w:szCs w:val="24"/>
          <w:lang w:eastAsia="sv-SE"/>
        </w:rPr>
        <w:t> beslutar om påföljd efter att ha utrett ärendet och hört studenten.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Från och med höstterminen 2021 ska det finnas </w:t>
      </w:r>
      <w:r w:rsidRPr="00DF5782">
        <w:rPr>
          <w:rFonts w:ascii="Times New Roman" w:eastAsia="Times New Roman" w:hAnsi="Times New Roman" w:cs="Times New Roman"/>
          <w:b/>
          <w:bCs/>
          <w:sz w:val="24"/>
          <w:szCs w:val="24"/>
          <w:lang w:eastAsia="sv-SE"/>
        </w:rPr>
        <w:t>studentombud</w:t>
      </w:r>
      <w:r w:rsidRPr="00DF5782">
        <w:rPr>
          <w:rFonts w:ascii="Times New Roman" w:eastAsia="Times New Roman" w:hAnsi="Times New Roman" w:cs="Times New Roman"/>
          <w:sz w:val="24"/>
          <w:szCs w:val="24"/>
          <w:lang w:eastAsia="sv-SE"/>
        </w:rPr>
        <w:t> vid SLU. I uppdraget ingår att stödja studenter inför och under behandlingen av deras ärenden i disciplinnämnden.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Efter beslut om disciplinära åtgärder ansvarar </w:t>
      </w:r>
      <w:r w:rsidRPr="00DF5782">
        <w:rPr>
          <w:rFonts w:ascii="Times New Roman" w:eastAsia="Times New Roman" w:hAnsi="Times New Roman" w:cs="Times New Roman"/>
          <w:b/>
          <w:bCs/>
          <w:sz w:val="24"/>
          <w:szCs w:val="24"/>
          <w:lang w:eastAsia="sv-SE"/>
        </w:rPr>
        <w:t>utbildningsavdelningen</w:t>
      </w:r>
      <w:r w:rsidRPr="00DF5782">
        <w:rPr>
          <w:rFonts w:ascii="Times New Roman" w:eastAsia="Times New Roman" w:hAnsi="Times New Roman" w:cs="Times New Roman"/>
          <w:sz w:val="24"/>
          <w:szCs w:val="24"/>
          <w:lang w:eastAsia="sv-SE"/>
        </w:rPr>
        <w:t xml:space="preserve"> att avstängningen registreras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Därmed stängs studenten även av från Canvas under avstängningsperioden. </w:t>
      </w:r>
      <w:r w:rsidRPr="00DF5782">
        <w:rPr>
          <w:rFonts w:ascii="Times New Roman" w:eastAsia="Times New Roman" w:hAnsi="Times New Roman" w:cs="Times New Roman"/>
          <w:b/>
          <w:bCs/>
          <w:sz w:val="24"/>
          <w:szCs w:val="24"/>
          <w:lang w:eastAsia="sv-SE"/>
        </w:rPr>
        <w:t>Utbildningsavdelningen</w:t>
      </w:r>
      <w:r w:rsidRPr="00DF5782">
        <w:rPr>
          <w:rFonts w:ascii="Times New Roman" w:eastAsia="Times New Roman" w:hAnsi="Times New Roman" w:cs="Times New Roman"/>
          <w:sz w:val="24"/>
          <w:szCs w:val="24"/>
          <w:lang w:eastAsia="sv-SE"/>
        </w:rPr>
        <w:t xml:space="preserve"> expedierar beslut om avstängning till kursledare för studentens </w:t>
      </w:r>
      <w:proofErr w:type="gramStart"/>
      <w:r w:rsidRPr="00DF5782">
        <w:rPr>
          <w:rFonts w:ascii="Times New Roman" w:eastAsia="Times New Roman" w:hAnsi="Times New Roman" w:cs="Times New Roman"/>
          <w:sz w:val="24"/>
          <w:szCs w:val="24"/>
          <w:lang w:eastAsia="sv-SE"/>
        </w:rPr>
        <w:t>ej</w:t>
      </w:r>
      <w:proofErr w:type="gramEnd"/>
      <w:r w:rsidRPr="00DF5782">
        <w:rPr>
          <w:rFonts w:ascii="Times New Roman" w:eastAsia="Times New Roman" w:hAnsi="Times New Roman" w:cs="Times New Roman"/>
          <w:sz w:val="24"/>
          <w:szCs w:val="24"/>
          <w:lang w:eastAsia="sv-SE"/>
        </w:rPr>
        <w:t xml:space="preserve"> avslutade, nuvarande och kommande kurser under avstängningsperioden samt till programstudierektor.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389" w:history="1">
        <w:r w:rsidR="00DF5782" w:rsidRPr="00DF5782">
          <w:rPr>
            <w:rFonts w:ascii="Times New Roman" w:eastAsia="Times New Roman" w:hAnsi="Times New Roman" w:cs="Times New Roman"/>
            <w:color w:val="3F41DC"/>
            <w:sz w:val="24"/>
            <w:szCs w:val="24"/>
            <w:u w:val="single"/>
            <w:lang w:eastAsia="sv-SE"/>
          </w:rPr>
          <w:t>Jämställdhet och lika villkor vid SLU</w:t>
        </w:r>
      </w:hyperlink>
      <w:r w:rsidR="00DF5782" w:rsidRPr="00DF5782">
        <w:rPr>
          <w:rFonts w:ascii="Times New Roman" w:eastAsia="Times New Roman" w:hAnsi="Times New Roman" w:cs="Times New Roman"/>
          <w:sz w:val="24"/>
          <w:szCs w:val="24"/>
          <w:lang w:eastAsia="sv-SE"/>
        </w:rPr>
        <w:br/>
      </w:r>
      <w:hyperlink r:id="rId390" w:history="1">
        <w:r w:rsidR="00DF5782" w:rsidRPr="00DF5782">
          <w:rPr>
            <w:rFonts w:ascii="Times New Roman" w:eastAsia="Times New Roman" w:hAnsi="Times New Roman" w:cs="Times New Roman"/>
            <w:color w:val="3F41DC"/>
            <w:sz w:val="24"/>
            <w:szCs w:val="24"/>
            <w:u w:val="single"/>
            <w:lang w:eastAsia="sv-SE"/>
          </w:rPr>
          <w:t>Riktlinjer vid misstanke om trakasserier av student</w:t>
        </w:r>
      </w:hyperlink>
      <w:r w:rsidR="00DF5782" w:rsidRPr="00DF5782">
        <w:rPr>
          <w:rFonts w:ascii="Times New Roman" w:eastAsia="Times New Roman" w:hAnsi="Times New Roman" w:cs="Times New Roman"/>
          <w:sz w:val="24"/>
          <w:szCs w:val="24"/>
          <w:lang w:eastAsia="sv-SE"/>
        </w:rPr>
        <w:br/>
      </w:r>
      <w:hyperlink r:id="rId391" w:history="1">
        <w:r w:rsidR="00DF5782" w:rsidRPr="00DF5782">
          <w:rPr>
            <w:rFonts w:ascii="Times New Roman" w:eastAsia="Times New Roman" w:hAnsi="Times New Roman" w:cs="Times New Roman"/>
            <w:color w:val="3F41DC"/>
            <w:sz w:val="24"/>
            <w:szCs w:val="24"/>
            <w:u w:val="single"/>
            <w:lang w:eastAsia="sv-SE"/>
          </w:rPr>
          <w:t>Frågor och svar om avstängning av student | Studentwebben (slu.se)</w:t>
        </w:r>
      </w:hyperlink>
      <w:r w:rsidR="00DF5782" w:rsidRPr="00DF5782">
        <w:rPr>
          <w:rFonts w:ascii="Times New Roman" w:eastAsia="Times New Roman" w:hAnsi="Times New Roman" w:cs="Times New Roman"/>
          <w:sz w:val="24"/>
          <w:szCs w:val="24"/>
          <w:lang w:eastAsia="sv-SE"/>
        </w:rPr>
        <w:br/>
      </w:r>
      <w:hyperlink r:id="rId392" w:tgtFrame="_blank" w:history="1">
        <w:r w:rsidR="00DF5782" w:rsidRPr="00DF5782">
          <w:rPr>
            <w:rFonts w:ascii="Times New Roman" w:eastAsia="Times New Roman" w:hAnsi="Times New Roman" w:cs="Times New Roman"/>
            <w:color w:val="3F41DC"/>
            <w:sz w:val="24"/>
            <w:szCs w:val="24"/>
            <w:u w:val="single"/>
            <w:lang w:eastAsia="sv-SE"/>
          </w:rPr>
          <w:t>Studentombud</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93" w:anchor="exarbete9" w:history="1">
        <w:r w:rsidR="00DF5782" w:rsidRPr="00DF5782">
          <w:rPr>
            <w:rFonts w:ascii="Times New Roman" w:eastAsia="Times New Roman" w:hAnsi="Times New Roman" w:cs="Times New Roman"/>
            <w:i/>
            <w:iCs/>
            <w:color w:val="3F41DC"/>
            <w:sz w:val="24"/>
            <w:szCs w:val="24"/>
            <w:lang w:eastAsia="sv-SE"/>
          </w:rPr>
          <w:t>Tillbaka till kapitlets början</w:t>
        </w:r>
      </w:hyperlink>
      <w:r w:rsidR="00DF5782" w:rsidRPr="00DF5782">
        <w:rPr>
          <w:rFonts w:ascii="Times New Roman" w:eastAsia="Times New Roman" w:hAnsi="Times New Roman" w:cs="Times New Roman"/>
          <w:sz w:val="24"/>
          <w:szCs w:val="24"/>
          <w:lang w:eastAsia="sv-SE"/>
        </w:rPr>
        <w:br/>
      </w:r>
      <w:hyperlink r:id="rId394" w:anchor="sidanstopp" w:history="1">
        <w:r w:rsidR="00DF5782" w:rsidRPr="00DF5782">
          <w:rPr>
            <w:rFonts w:ascii="Times New Roman" w:eastAsia="Times New Roman" w:hAnsi="Times New Roman" w:cs="Times New Roman"/>
            <w:i/>
            <w:iCs/>
            <w:color w:val="3F41DC"/>
            <w:sz w:val="24"/>
            <w:szCs w:val="24"/>
            <w:lang w:eastAsia="sv-SE"/>
          </w:rPr>
          <w:t>Tillbaka till dokumentets början</w:t>
        </w:r>
      </w:hyperlink>
    </w:p>
    <w:p w:rsidR="00DF5782" w:rsidRPr="00DF5782" w:rsidRDefault="00DF5782" w:rsidP="005D33B8">
      <w:pPr>
        <w:pStyle w:val="Heading2"/>
      </w:pPr>
      <w:r w:rsidRPr="00DF5782">
        <w:t>11. Programutbudet</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395" w:anchor="programutbudet111" w:history="1">
        <w:r w:rsidR="00DF5782" w:rsidRPr="00DF5782">
          <w:rPr>
            <w:rFonts w:ascii="Times New Roman" w:eastAsia="Times New Roman" w:hAnsi="Times New Roman" w:cs="Times New Roman"/>
            <w:color w:val="3F41DC"/>
            <w:sz w:val="24"/>
            <w:szCs w:val="24"/>
            <w:u w:val="single"/>
            <w:lang w:eastAsia="sv-SE"/>
          </w:rPr>
          <w:t>11.1 Mål och krav för utbildningsprogram vid SLU</w:t>
        </w:r>
      </w:hyperlink>
      <w:r w:rsidR="00DF5782" w:rsidRPr="00DF5782">
        <w:rPr>
          <w:rFonts w:ascii="Times New Roman" w:eastAsia="Times New Roman" w:hAnsi="Times New Roman" w:cs="Times New Roman"/>
          <w:sz w:val="24"/>
          <w:szCs w:val="24"/>
          <w:lang w:eastAsia="sv-SE"/>
        </w:rPr>
        <w:br/>
      </w:r>
      <w:hyperlink r:id="rId396" w:anchor="programutbudet112" w:history="1">
        <w:r w:rsidR="00DF5782" w:rsidRPr="00DF5782">
          <w:rPr>
            <w:rFonts w:ascii="Times New Roman" w:eastAsia="Times New Roman" w:hAnsi="Times New Roman" w:cs="Times New Roman"/>
            <w:color w:val="3F41DC"/>
            <w:sz w:val="24"/>
            <w:szCs w:val="24"/>
            <w:u w:val="single"/>
            <w:lang w:eastAsia="sv-SE"/>
          </w:rPr>
          <w:t>11.2 Dimensionera utbildningsprogram</w:t>
        </w:r>
      </w:hyperlink>
      <w:r w:rsidR="00DF5782" w:rsidRPr="00DF5782">
        <w:rPr>
          <w:rFonts w:ascii="Times New Roman" w:eastAsia="Times New Roman" w:hAnsi="Times New Roman" w:cs="Times New Roman"/>
          <w:sz w:val="24"/>
          <w:szCs w:val="24"/>
          <w:lang w:eastAsia="sv-SE"/>
        </w:rPr>
        <w:br/>
      </w:r>
      <w:hyperlink r:id="rId397" w:anchor="programutbudet113" w:history="1">
        <w:r w:rsidR="00DF5782" w:rsidRPr="00DF5782">
          <w:rPr>
            <w:rFonts w:ascii="Times New Roman" w:eastAsia="Times New Roman" w:hAnsi="Times New Roman" w:cs="Times New Roman"/>
            <w:color w:val="3F41DC"/>
            <w:sz w:val="24"/>
            <w:szCs w:val="24"/>
            <w:u w:val="single"/>
            <w:lang w:eastAsia="sv-SE"/>
          </w:rPr>
          <w:t>11.3 Föreslå nytt utbildningsprogram</w:t>
        </w:r>
      </w:hyperlink>
      <w:r w:rsidR="00DF5782" w:rsidRPr="00DF5782">
        <w:rPr>
          <w:rFonts w:ascii="Times New Roman" w:eastAsia="Times New Roman" w:hAnsi="Times New Roman" w:cs="Times New Roman"/>
          <w:sz w:val="24"/>
          <w:szCs w:val="24"/>
          <w:lang w:eastAsia="sv-SE"/>
        </w:rPr>
        <w:br/>
      </w:r>
      <w:hyperlink r:id="rId398" w:anchor="programutbudet114" w:history="1">
        <w:r w:rsidR="00DF5782" w:rsidRPr="00DF5782">
          <w:rPr>
            <w:rFonts w:ascii="Times New Roman" w:eastAsia="Times New Roman" w:hAnsi="Times New Roman" w:cs="Times New Roman"/>
            <w:color w:val="3F41DC"/>
            <w:sz w:val="24"/>
            <w:szCs w:val="24"/>
            <w:u w:val="single"/>
            <w:lang w:eastAsia="sv-SE"/>
          </w:rPr>
          <w:t>11.4 Principer för namngivning av utbildningsprogram</w:t>
        </w:r>
      </w:hyperlink>
      <w:r w:rsidR="00DF5782" w:rsidRPr="00DF5782">
        <w:rPr>
          <w:rFonts w:ascii="Times New Roman" w:eastAsia="Times New Roman" w:hAnsi="Times New Roman" w:cs="Times New Roman"/>
          <w:sz w:val="24"/>
          <w:szCs w:val="24"/>
          <w:lang w:eastAsia="sv-SE"/>
        </w:rPr>
        <w:br/>
      </w:r>
      <w:hyperlink r:id="rId399" w:anchor="programutbudet115" w:history="1">
        <w:r w:rsidR="00DF5782" w:rsidRPr="00DF5782">
          <w:rPr>
            <w:rFonts w:ascii="Times New Roman" w:eastAsia="Times New Roman" w:hAnsi="Times New Roman" w:cs="Times New Roman"/>
            <w:color w:val="3F41DC"/>
            <w:sz w:val="24"/>
            <w:szCs w:val="24"/>
            <w:u w:val="single"/>
            <w:lang w:eastAsia="sv-SE"/>
          </w:rPr>
          <w:t>11.5 Gemensamma program och examina</w:t>
        </w:r>
      </w:hyperlink>
      <w:r w:rsidR="00DF5782" w:rsidRPr="00DF5782">
        <w:rPr>
          <w:rFonts w:ascii="Times New Roman" w:eastAsia="Times New Roman" w:hAnsi="Times New Roman" w:cs="Times New Roman"/>
          <w:sz w:val="24"/>
          <w:szCs w:val="24"/>
          <w:lang w:eastAsia="sv-SE"/>
        </w:rPr>
        <w:br/>
      </w:r>
      <w:hyperlink r:id="rId400" w:anchor="programutbudet116" w:history="1">
        <w:r w:rsidR="00DF5782" w:rsidRPr="00DF5782">
          <w:rPr>
            <w:rFonts w:ascii="Times New Roman" w:eastAsia="Times New Roman" w:hAnsi="Times New Roman" w:cs="Times New Roman"/>
            <w:color w:val="3F41DC"/>
            <w:sz w:val="24"/>
            <w:szCs w:val="24"/>
            <w:u w:val="single"/>
            <w:lang w:eastAsia="sv-SE"/>
          </w:rPr>
          <w:t>11.6 Avveckla utbildningsprogram</w:t>
        </w:r>
      </w:hyperlink>
    </w:p>
    <w:p w:rsidR="00DF5782" w:rsidRPr="00DF5782" w:rsidRDefault="00DF5782" w:rsidP="005D33B8">
      <w:pPr>
        <w:pStyle w:val="Heading3"/>
      </w:pPr>
      <w:r w:rsidRPr="00DF5782">
        <w:t>11.1 Mål och krav för utbildningsprogram vid SLU</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proofErr w:type="gramStart"/>
      <w:r w:rsidRPr="00DF5782">
        <w:rPr>
          <w:rFonts w:ascii="Helvetica" w:eastAsia="Times New Roman" w:hAnsi="Helvetica" w:cs="Helvetica"/>
          <w:color w:val="302F2F"/>
          <w:sz w:val="27"/>
          <w:szCs w:val="27"/>
          <w:lang w:eastAsia="sv-SE"/>
        </w:rPr>
        <w:t>11.1.1</w:t>
      </w:r>
      <w:proofErr w:type="gramEnd"/>
      <w:r w:rsidRPr="00DF5782">
        <w:rPr>
          <w:rFonts w:ascii="Helvetica" w:eastAsia="Times New Roman" w:hAnsi="Helvetica" w:cs="Helvetica"/>
          <w:color w:val="302F2F"/>
          <w:sz w:val="27"/>
          <w:szCs w:val="27"/>
          <w:lang w:eastAsia="sv-SE"/>
        </w:rPr>
        <w:t xml:space="preserve"> Programmets profil och plats i utbildningsutbudet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SLU:s mål och krav</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Alla SLU:s utbildningsprogram ska ansluta till SLU:s verksamhetsidé och områden enligt regeringens uppdrag. SLU:s utbildningsprogram bör komplettera varandra, och vid behov finnas på flera campus. Dubblering av utbildning på befintliga SLU-orter kan vara motiverad om det finns:</w:t>
      </w:r>
    </w:p>
    <w:p w:rsidR="00DF5782" w:rsidRPr="00DF5782" w:rsidRDefault="00DF5782" w:rsidP="00DF5782">
      <w:pPr>
        <w:numPr>
          <w:ilvl w:val="0"/>
          <w:numId w:val="15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stor studentefterfrågan</w:t>
      </w:r>
    </w:p>
    <w:p w:rsidR="00DF5782" w:rsidRPr="00DF5782" w:rsidRDefault="00DF5782" w:rsidP="00DF5782">
      <w:pPr>
        <w:numPr>
          <w:ilvl w:val="0"/>
          <w:numId w:val="15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begränsad risk för intern konkurrens</w:t>
      </w:r>
    </w:p>
    <w:p w:rsidR="00DF5782" w:rsidRPr="00DF5782" w:rsidRDefault="00DF5782" w:rsidP="00DF5782">
      <w:pPr>
        <w:numPr>
          <w:ilvl w:val="0"/>
          <w:numId w:val="15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tydlig arbetsmarknad med regional koppling</w:t>
      </w:r>
    </w:p>
    <w:p w:rsidR="00DF5782" w:rsidRPr="00DF5782" w:rsidRDefault="00DF5782" w:rsidP="00DF5782">
      <w:pPr>
        <w:numPr>
          <w:ilvl w:val="0"/>
          <w:numId w:val="15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lärarkompetens att bygga vidare på</w:t>
      </w:r>
    </w:p>
    <w:p w:rsidR="00DF5782" w:rsidRPr="00DF5782" w:rsidRDefault="00DF5782" w:rsidP="00DF5782">
      <w:pPr>
        <w:numPr>
          <w:ilvl w:val="0"/>
          <w:numId w:val="15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hållbara ekonomiska förutsättningar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utbildningar måste också förhålla sig till det nationella utbildningsutbudet. Inom flera av SLU:s kompetensområden finns en påtaglig konkurrens från andra universitet och högskolor.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 examina som SLU får utfärda framgår av bilagan till förordningen (1993:221) för SLU. Vid SLU finns två typer av examen: yrkesexamen och generell examen. SLU får besluta om inriktningar på dessa examina. För generella examina bestäms inriktningen av det huvudområde inom vilket utbildningen ger successiv fördjupning, se avsnitt </w:t>
      </w:r>
      <w:hyperlink r:id="rId401" w:anchor="ramverk25" w:history="1">
        <w:r w:rsidRPr="00DF5782">
          <w:rPr>
            <w:rFonts w:ascii="Times New Roman" w:eastAsia="Times New Roman" w:hAnsi="Times New Roman" w:cs="Times New Roman"/>
            <w:color w:val="3F41DC"/>
            <w:sz w:val="24"/>
            <w:szCs w:val="24"/>
            <w:u w:val="single"/>
            <w:lang w:eastAsia="sv-SE"/>
          </w:rPr>
          <w:t>2.5 Ämne, huvudområde, utbildningsområde</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Specifika krav för vissa typer av utbildningar:</w:t>
      </w:r>
    </w:p>
    <w:p w:rsidR="00DF5782" w:rsidRPr="00DF5782" w:rsidRDefault="00DF5782" w:rsidP="00DF5782">
      <w:pPr>
        <w:numPr>
          <w:ilvl w:val="0"/>
          <w:numId w:val="15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erbjuder tre- och femåriga yrkesutbildningar (undantag: veterinär, 5,5 år).</w:t>
      </w:r>
    </w:p>
    <w:p w:rsidR="00DF5782" w:rsidRPr="00DF5782" w:rsidRDefault="00DF5782" w:rsidP="00DF5782">
      <w:pPr>
        <w:numPr>
          <w:ilvl w:val="0"/>
          <w:numId w:val="15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Utbildningar som syftar till yrkesexamina kan även möjliggöra generella examina, om kraven för dessa är uppfyllda.</w:t>
      </w:r>
    </w:p>
    <w:p w:rsidR="00DF5782" w:rsidRPr="00DF5782" w:rsidRDefault="00DF5782" w:rsidP="00DF5782">
      <w:pPr>
        <w:numPr>
          <w:ilvl w:val="0"/>
          <w:numId w:val="15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Yrkesexamina kan ges med eller utan inriktningar.</w:t>
      </w:r>
    </w:p>
    <w:p w:rsidR="00DF5782" w:rsidRPr="00DF5782" w:rsidRDefault="00DF5782" w:rsidP="00DF5782">
      <w:pPr>
        <w:numPr>
          <w:ilvl w:val="0"/>
          <w:numId w:val="15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Alla yrkesexamina på avancerad nivå ska uppfylla kraven för grundläggande behörighet för studier på forskarnivå vid SLU.</w:t>
      </w:r>
    </w:p>
    <w:p w:rsidR="00DF5782" w:rsidRPr="00DF5782" w:rsidRDefault="00DF5782" w:rsidP="00DF5782">
      <w:pPr>
        <w:numPr>
          <w:ilvl w:val="0"/>
          <w:numId w:val="15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Utbildningar som syftar till generella examina kan även möjliggöra yrkesexamina, om kraven för dessa examina är uppfyllda.</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proofErr w:type="gramStart"/>
      <w:r w:rsidRPr="00DF5782">
        <w:rPr>
          <w:rFonts w:ascii="Helvetica" w:eastAsia="Times New Roman" w:hAnsi="Helvetica" w:cs="Helvetica"/>
          <w:color w:val="302F2F"/>
          <w:sz w:val="27"/>
          <w:szCs w:val="27"/>
          <w:lang w:eastAsia="sv-SE"/>
        </w:rPr>
        <w:t>11.1.2</w:t>
      </w:r>
      <w:proofErr w:type="gramEnd"/>
      <w:r w:rsidRPr="00DF5782">
        <w:rPr>
          <w:rFonts w:ascii="Helvetica" w:eastAsia="Times New Roman" w:hAnsi="Helvetica" w:cs="Helvetica"/>
          <w:color w:val="302F2F"/>
          <w:sz w:val="27"/>
          <w:szCs w:val="27"/>
          <w:lang w:eastAsia="sv-SE"/>
        </w:rPr>
        <w:t xml:space="preserve"> Studenternas efterfrågan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SLU:s mål och krav</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Alla SLU:s utbildningar ska vara efterfrågade av studenterna. Det är en utmaning att beskriva och värdera potentiella studenters intressen. Studenternas intresse gäller både utbildningens innehåll och dess genomförande. En tydlig utbildningsstruktur är nödvändig för att SLU:s utbildningsutbud ska kunna kommuniceras till presumtiva studenter. Programnamnen bör ägnas särskild uppmärksamhet, och beredningen måste omfatta någon form av utifrånperspektiv.</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 studenter som för närvarande deltar i SLU:s utbildningar har viktiga erfarenheter som ska tas tillvara i utvecklingsprocessen. Det är också viktigt att universitetet ger tydlig information om övergångsbestämmelser och annat av praktisk betydelse för befintliga studenter.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proofErr w:type="gramStart"/>
      <w:r w:rsidRPr="00DF5782">
        <w:rPr>
          <w:rFonts w:ascii="Helvetica" w:eastAsia="Times New Roman" w:hAnsi="Helvetica" w:cs="Helvetica"/>
          <w:color w:val="302F2F"/>
          <w:sz w:val="27"/>
          <w:szCs w:val="27"/>
          <w:lang w:eastAsia="sv-SE"/>
        </w:rPr>
        <w:t>11.1.3</w:t>
      </w:r>
      <w:proofErr w:type="gramEnd"/>
      <w:r w:rsidRPr="00DF5782">
        <w:rPr>
          <w:rFonts w:ascii="Helvetica" w:eastAsia="Times New Roman" w:hAnsi="Helvetica" w:cs="Helvetica"/>
          <w:color w:val="302F2F"/>
          <w:sz w:val="27"/>
          <w:szCs w:val="27"/>
          <w:lang w:eastAsia="sv-SE"/>
        </w:rPr>
        <w:t xml:space="preserve"> Arbetsmarknadens efterfrågan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SLU:s mål och krav</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Alla SLU:s utbildningsprogram ska svara mot arbetsmarknadens och det övriga samhällets behov. De studenter som SLU utbildar ska vara förberedda för ett långt yrkesliv på en global arbetsmarknad.</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proofErr w:type="gramStart"/>
      <w:r w:rsidRPr="00DF5782">
        <w:rPr>
          <w:rFonts w:ascii="Helvetica" w:eastAsia="Times New Roman" w:hAnsi="Helvetica" w:cs="Helvetica"/>
          <w:color w:val="302F2F"/>
          <w:sz w:val="27"/>
          <w:szCs w:val="27"/>
          <w:lang w:eastAsia="sv-SE"/>
        </w:rPr>
        <w:t>11.1.4</w:t>
      </w:r>
      <w:proofErr w:type="gramEnd"/>
      <w:r w:rsidRPr="00DF5782">
        <w:rPr>
          <w:rFonts w:ascii="Helvetica" w:eastAsia="Times New Roman" w:hAnsi="Helvetica" w:cs="Helvetica"/>
          <w:color w:val="302F2F"/>
          <w:sz w:val="27"/>
          <w:szCs w:val="27"/>
          <w:lang w:eastAsia="sv-SE"/>
        </w:rPr>
        <w:t xml:space="preserve"> Resursmässiga förutsättningar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SLU:s mål och krav</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Lärarkompetensen ska vara hög i alla SLU:s utbildningsprogram. SLU:s utbud av utbildningsprogram ska utgå från och utveckla den lärarkompetens som finns på institutionerna (motsvarande). Det gäller såväl vetenskaplig och konstnärlig som pedagogisk kompetens och handledarkompetens. För yrkesprogram ska dessutom lärarnas yrkeskompetens beaktas.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Ekonomin hos utbildningar som utlyses ska vara hållbar enligt beslutad ersättningsmodell.</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fysiska och den studiesociala miljön ska underlätta för studenter att tillgodogöra sig utbildningen.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proofErr w:type="gramStart"/>
      <w:r w:rsidRPr="00DF5782">
        <w:rPr>
          <w:rFonts w:ascii="Helvetica" w:eastAsia="Times New Roman" w:hAnsi="Helvetica" w:cs="Helvetica"/>
          <w:color w:val="302F2F"/>
          <w:sz w:val="27"/>
          <w:szCs w:val="27"/>
          <w:lang w:eastAsia="sv-SE"/>
        </w:rPr>
        <w:t>11.1.5</w:t>
      </w:r>
      <w:proofErr w:type="gramEnd"/>
      <w:r w:rsidRPr="00DF5782">
        <w:rPr>
          <w:rFonts w:ascii="Helvetica" w:eastAsia="Times New Roman" w:hAnsi="Helvetica" w:cs="Helvetica"/>
          <w:color w:val="302F2F"/>
          <w:sz w:val="27"/>
          <w:szCs w:val="27"/>
          <w:lang w:eastAsia="sv-SE"/>
        </w:rPr>
        <w:t xml:space="preserve"> Utbildningens innehåll och utformning</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SLU:s mål och krav</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Alla SLU:s utbildningsprogram ska vara utformade så att studenterna ges förutsättningar att nå examensmålen. Det ska finnas en progression mellan utbildningens olika nivåer: Utbildning på avancerad nivå ska innebära fördjupning av kunskaper, färdigheter och förmågor i förhållande till utbildning på grundnivå. (Högskolelagen (</w:t>
      </w:r>
      <w:proofErr w:type="gramStart"/>
      <w:r w:rsidRPr="00DF5782">
        <w:rPr>
          <w:rFonts w:ascii="Times New Roman" w:eastAsia="Times New Roman" w:hAnsi="Times New Roman" w:cs="Times New Roman"/>
          <w:sz w:val="24"/>
          <w:szCs w:val="24"/>
          <w:lang w:eastAsia="sv-SE"/>
        </w:rPr>
        <w:t>1992:1434</w:t>
      </w:r>
      <w:proofErr w:type="gramEnd"/>
      <w:r w:rsidRPr="00DF5782">
        <w:rPr>
          <w:rFonts w:ascii="Times New Roman" w:eastAsia="Times New Roman" w:hAnsi="Times New Roman" w:cs="Times New Roman"/>
          <w:sz w:val="24"/>
          <w:szCs w:val="24"/>
          <w:lang w:eastAsia="sv-SE"/>
        </w:rPr>
        <w:t>) 1 kap.)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utbildningar ska ha ett studentcentrerat lärande. Utbildningarna ska ha god anknytning till forskning och samhälle. Hållbar utveckling, jämställdhet och ett internationellt perspektiv ska vara integrerat i alla utbildningar.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Samläsning mellan olika program kan ha pedagogiska och ekonomiska fördelar, till exempel att studenter från flera olika program och med olika erfarenheter kan berika undervisningen i en specifik kurs.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Varje program ska ha ett genomtänkt koncept för samverkan med den sektor eller bransch som utbildningen är fokuserad mot, liksom hur samverkan gagnar utbildningen och studenterna. Alla utbildningsprogram som börjar på grundnivå bör sammantaget innehålla minst 15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(10 veckor) som utgörs av praktik, studieresor eller på annat sätt genomförs utanför campus eller i samverkan med extern part. Se kapitel </w:t>
      </w:r>
      <w:hyperlink r:id="rId402" w:anchor="externsamverkan15" w:history="1">
        <w:r w:rsidRPr="00DF5782">
          <w:rPr>
            <w:rFonts w:ascii="Times New Roman" w:eastAsia="Times New Roman" w:hAnsi="Times New Roman" w:cs="Times New Roman"/>
            <w:color w:val="3F41DC"/>
            <w:sz w:val="24"/>
            <w:szCs w:val="24"/>
            <w:u w:val="single"/>
            <w:lang w:eastAsia="sv-SE"/>
          </w:rPr>
          <w:t>15. Extern samverkan i utbildningen</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Möjlighet till utbytesstudier under hel termin bör finnas i alla utbildningsprogram och ska finnas i alla långa yrkesprogram (5 år) med undantag för legitimationsgrundande utbildningar.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Specifika krav för vissa typer av utbildningar:</w:t>
      </w:r>
    </w:p>
    <w:p w:rsidR="00DF5782" w:rsidRPr="00DF5782" w:rsidRDefault="00DF5782" w:rsidP="00DF5782">
      <w:pPr>
        <w:numPr>
          <w:ilvl w:val="0"/>
          <w:numId w:val="15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Sammanhållna, långa yrkesprogram (5 år) består av en grundnivå och en avancerad nivå. Det finns inget krav på examen på grundnivå för yrkesexamen på avancerad nivå, men för yrkesexamen på avancerad nivå krävs godkänt självständigt arbete både på grundnivå (15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och på avancerad nivå (30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w:t>
      </w:r>
      <w:proofErr w:type="gramStart"/>
      <w:r w:rsidRPr="00DF5782">
        <w:rPr>
          <w:rFonts w:ascii="Times New Roman" w:eastAsia="Times New Roman" w:hAnsi="Times New Roman" w:cs="Times New Roman"/>
          <w:sz w:val="24"/>
          <w:szCs w:val="24"/>
          <w:lang w:eastAsia="sv-SE"/>
        </w:rPr>
        <w:t>Undantag</w:t>
      </w:r>
      <w:proofErr w:type="gramEnd"/>
      <w:r w:rsidRPr="00DF5782">
        <w:rPr>
          <w:rFonts w:ascii="Times New Roman" w:eastAsia="Times New Roman" w:hAnsi="Times New Roman" w:cs="Times New Roman"/>
          <w:sz w:val="24"/>
          <w:szCs w:val="24"/>
          <w:lang w:eastAsia="sv-SE"/>
        </w:rPr>
        <w:t xml:space="preserve">: beroende på </w:t>
      </w:r>
      <w:proofErr w:type="spellStart"/>
      <w:r w:rsidRPr="00DF5782">
        <w:rPr>
          <w:rFonts w:ascii="Times New Roman" w:eastAsia="Times New Roman" w:hAnsi="Times New Roman" w:cs="Times New Roman"/>
          <w:sz w:val="24"/>
          <w:szCs w:val="24"/>
          <w:lang w:eastAsia="sv-SE"/>
        </w:rPr>
        <w:t>antagningsår</w:t>
      </w:r>
      <w:proofErr w:type="spellEnd"/>
      <w:r w:rsidRPr="00DF5782">
        <w:rPr>
          <w:rFonts w:ascii="Times New Roman" w:eastAsia="Times New Roman" w:hAnsi="Times New Roman" w:cs="Times New Roman"/>
          <w:sz w:val="24"/>
          <w:szCs w:val="24"/>
          <w:lang w:eastAsia="sv-SE"/>
        </w:rPr>
        <w:t xml:space="preserve"> krävs inte självständigt arbete på grundnivå för veterinärexamen, se </w:t>
      </w:r>
      <w:hyperlink r:id="rId403" w:history="1">
        <w:r w:rsidRPr="00DF5782">
          <w:rPr>
            <w:rFonts w:ascii="Times New Roman" w:eastAsia="Times New Roman" w:hAnsi="Times New Roman" w:cs="Times New Roman"/>
            <w:color w:val="3F41DC"/>
            <w:sz w:val="24"/>
            <w:szCs w:val="24"/>
            <w:u w:val="single"/>
            <w:lang w:eastAsia="sv-SE"/>
          </w:rPr>
          <w:t>Lokal examensordning – regler för examina på grundnivå och avancerad nivå vid SLU</w:t>
        </w:r>
      </w:hyperlink>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15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För antagning till program på avancerad nivå ska SLU kräva att studenten har uppnått kraven för kandidatexamen eller yrkesexamen omfattande minst 180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eller motsvarande utländsk examen.</w:t>
      </w:r>
    </w:p>
    <w:p w:rsidR="00DF5782" w:rsidRPr="00DF5782" w:rsidRDefault="00DF5782" w:rsidP="00DF5782">
      <w:pPr>
        <w:numPr>
          <w:ilvl w:val="0"/>
          <w:numId w:val="15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Långa yrkesprogram (5 år) på samma campus som leder till samma examen ska planeras för minst 60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gemensamt innehåll, varav minst 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i början av utbildningen.</w:t>
      </w:r>
    </w:p>
    <w:p w:rsidR="00DF5782" w:rsidRPr="00DF5782" w:rsidRDefault="00DF5782" w:rsidP="00DF5782">
      <w:pPr>
        <w:numPr>
          <w:ilvl w:val="0"/>
          <w:numId w:val="15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Alla utbildningar som syftar till yrkesexamina inom ”naturresursernas brukande” (agronom, hortonom, jägmästare, lantmästare, skogsmästare och trädgårdsingenjör) ska planeras så att de sammanlagt innehåller minst:</w:t>
      </w:r>
    </w:p>
    <w:p w:rsidR="00DF5782" w:rsidRPr="00DF5782" w:rsidRDefault="00DF5782" w:rsidP="00DF5782">
      <w:pPr>
        <w:numPr>
          <w:ilvl w:val="1"/>
          <w:numId w:val="154"/>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10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samhällsvetenskapliga ämnen, till exempel ekonomi och samhällsplanering</w:t>
      </w:r>
    </w:p>
    <w:p w:rsidR="00DF5782" w:rsidRPr="00DF5782" w:rsidRDefault="00DF5782" w:rsidP="00DF5782">
      <w:pPr>
        <w:numPr>
          <w:ilvl w:val="1"/>
          <w:numId w:val="154"/>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10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biologi med fokus på produktion och </w:t>
      </w:r>
      <w:proofErr w:type="spellStart"/>
      <w:r w:rsidRPr="00DF5782">
        <w:rPr>
          <w:rFonts w:ascii="Times New Roman" w:eastAsia="Times New Roman" w:hAnsi="Times New Roman" w:cs="Times New Roman"/>
          <w:sz w:val="24"/>
          <w:szCs w:val="24"/>
          <w:lang w:eastAsia="sv-SE"/>
        </w:rPr>
        <w:t>miljökonsekvense</w:t>
      </w:r>
      <w:proofErr w:type="spellEnd"/>
    </w:p>
    <w:p w:rsidR="00DF5782" w:rsidRPr="00DF5782" w:rsidRDefault="00DF5782" w:rsidP="00DF5782">
      <w:pPr>
        <w:numPr>
          <w:ilvl w:val="1"/>
          <w:numId w:val="154"/>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10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teknik i vid mening med fokus på produktionssystem.</w:t>
      </w:r>
    </w:p>
    <w:p w:rsidR="00DF5782" w:rsidRPr="00DF5782" w:rsidRDefault="00DF5782" w:rsidP="00DF5782">
      <w:pPr>
        <w:numPr>
          <w:ilvl w:val="0"/>
          <w:numId w:val="15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Utbildningsprogrammen på grundnivå ska erbjuda en studiegång med tydlig progression (successiv fördjupning) inom huvudområdet:</w:t>
      </w:r>
    </w:p>
    <w:p w:rsidR="00DF5782" w:rsidRPr="00DF5782" w:rsidRDefault="00DF5782" w:rsidP="00DF5782">
      <w:pPr>
        <w:numPr>
          <w:ilvl w:val="1"/>
          <w:numId w:val="154"/>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För kandidatexamen gäller 90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i ett huvudområde inklusive självständigt arbete (15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Se avsnitt </w:t>
      </w:r>
      <w:hyperlink r:id="rId404" w:anchor="ramverk25" w:history="1">
        <w:r w:rsidRPr="00DF5782">
          <w:rPr>
            <w:rFonts w:ascii="Times New Roman" w:eastAsia="Times New Roman" w:hAnsi="Times New Roman" w:cs="Times New Roman"/>
            <w:color w:val="3F41DC"/>
            <w:sz w:val="24"/>
            <w:szCs w:val="24"/>
            <w:u w:val="single"/>
            <w:lang w:eastAsia="sv-SE"/>
          </w:rPr>
          <w:t>2.5 Ämne, huvudområde, utbildningsområde</w:t>
        </w:r>
      </w:hyperlink>
      <w:r w:rsidRPr="00DF5782">
        <w:rPr>
          <w:rFonts w:ascii="Times New Roman" w:eastAsia="Times New Roman" w:hAnsi="Times New Roman" w:cs="Times New Roman"/>
          <w:sz w:val="24"/>
          <w:szCs w:val="24"/>
          <w:lang w:eastAsia="sv-SE"/>
        </w:rPr>
        <w:t> och SLU:s lokala examensordning.</w:t>
      </w:r>
    </w:p>
    <w:p w:rsidR="00DF5782" w:rsidRPr="00DF5782" w:rsidRDefault="00DF5782" w:rsidP="00DF5782">
      <w:pPr>
        <w:numPr>
          <w:ilvl w:val="1"/>
          <w:numId w:val="154"/>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Inom program på grundnivå kan kurser på avancerad nivå ingå, dock maximalt 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i en kandidatexamen. Se SLU:s lokala examensordning.</w:t>
      </w:r>
    </w:p>
    <w:p w:rsidR="00DF5782" w:rsidRPr="00DF5782" w:rsidRDefault="00DF5782" w:rsidP="00DF5782">
      <w:pPr>
        <w:numPr>
          <w:ilvl w:val="1"/>
          <w:numId w:val="154"/>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Utbildningsprogram som syftar till kandidatexamen i biologi, teknologi, national- eller företagsekonomi ska ha en rimlig ämnesmässig bredd för att kunna jämföras med motsvarande utbildningar vid andra svenska högskolor och universitet.</w:t>
      </w:r>
    </w:p>
    <w:p w:rsidR="00DF5782" w:rsidRPr="00DF5782" w:rsidRDefault="00DF5782" w:rsidP="00DF5782">
      <w:pPr>
        <w:numPr>
          <w:ilvl w:val="1"/>
          <w:numId w:val="154"/>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Utbildningsprogram som syftar till kandidatexamen i biologi ska innehålla minst 15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inom vartdera området organismvärlden, livsprocesser och ekologi</w:t>
      </w:r>
    </w:p>
    <w:p w:rsidR="00DF5782" w:rsidRPr="00DF5782" w:rsidRDefault="00DF5782" w:rsidP="00DF5782">
      <w:pPr>
        <w:numPr>
          <w:ilvl w:val="1"/>
          <w:numId w:val="154"/>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Utbildningar på grundnivå som syftar till kandidatexamen i biologi ska bygga på naturvetenskaplig gymnasiekompetens.</w:t>
      </w:r>
    </w:p>
    <w:p w:rsidR="00DF5782" w:rsidRPr="00DF5782" w:rsidRDefault="00DF5782" w:rsidP="00DF5782">
      <w:pPr>
        <w:numPr>
          <w:ilvl w:val="0"/>
          <w:numId w:val="15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Utbildningsprogrammen på avancerad nivå ska erbjuda en studiegång med tydlig progression (successiv fördjupning) inom huvudområdet:</w:t>
      </w:r>
    </w:p>
    <w:p w:rsidR="00DF5782" w:rsidRPr="00DF5782" w:rsidRDefault="00DF5782" w:rsidP="00DF5782">
      <w:pPr>
        <w:numPr>
          <w:ilvl w:val="1"/>
          <w:numId w:val="154"/>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För masterexamen gäller 60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i ett huvudområde inklusive självständigt arbete (30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Se avsnitt </w:t>
      </w:r>
      <w:hyperlink r:id="rId405" w:anchor="ramverk25" w:history="1">
        <w:r w:rsidRPr="00DF5782">
          <w:rPr>
            <w:rFonts w:ascii="Times New Roman" w:eastAsia="Times New Roman" w:hAnsi="Times New Roman" w:cs="Times New Roman"/>
            <w:color w:val="3F41DC"/>
            <w:sz w:val="24"/>
            <w:szCs w:val="24"/>
            <w:u w:val="single"/>
            <w:lang w:eastAsia="sv-SE"/>
          </w:rPr>
          <w:t>2.5 Ämne, huvudområde, utbildningsområde</w:t>
        </w:r>
      </w:hyperlink>
      <w:r w:rsidRPr="00DF5782">
        <w:rPr>
          <w:rFonts w:ascii="Times New Roman" w:eastAsia="Times New Roman" w:hAnsi="Times New Roman" w:cs="Times New Roman"/>
          <w:sz w:val="24"/>
          <w:szCs w:val="24"/>
          <w:lang w:eastAsia="sv-SE"/>
        </w:rPr>
        <w:t> och SLU:s lokala examensordning.</w:t>
      </w:r>
    </w:p>
    <w:p w:rsidR="00DF5782" w:rsidRPr="00DF5782" w:rsidRDefault="00DF5782" w:rsidP="00DF5782">
      <w:pPr>
        <w:numPr>
          <w:ilvl w:val="1"/>
          <w:numId w:val="154"/>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sz w:val="24"/>
          <w:szCs w:val="24"/>
          <w:lang w:eastAsia="sv-SE"/>
        </w:rPr>
        <w:t>Masterprogram</w:t>
      </w:r>
      <w:proofErr w:type="spellEnd"/>
      <w:r w:rsidRPr="00DF5782">
        <w:rPr>
          <w:rFonts w:ascii="Times New Roman" w:eastAsia="Times New Roman" w:hAnsi="Times New Roman" w:cs="Times New Roman"/>
          <w:sz w:val="24"/>
          <w:szCs w:val="24"/>
          <w:lang w:eastAsia="sv-SE"/>
        </w:rPr>
        <w:t xml:space="preserve"> ska ha en studiegång där minst 15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erbjuds under en period utan andra valbara kurser.</w:t>
      </w:r>
    </w:p>
    <w:p w:rsidR="00DF5782" w:rsidRPr="00DF5782" w:rsidRDefault="00DF5782" w:rsidP="00DF5782">
      <w:pPr>
        <w:numPr>
          <w:ilvl w:val="1"/>
          <w:numId w:val="154"/>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sz w:val="24"/>
          <w:szCs w:val="24"/>
          <w:lang w:eastAsia="sv-SE"/>
        </w:rPr>
        <w:t>Masterprogram</w:t>
      </w:r>
      <w:proofErr w:type="spellEnd"/>
      <w:r w:rsidRPr="00DF5782">
        <w:rPr>
          <w:rFonts w:ascii="Times New Roman" w:eastAsia="Times New Roman" w:hAnsi="Times New Roman" w:cs="Times New Roman"/>
          <w:sz w:val="24"/>
          <w:szCs w:val="24"/>
          <w:lang w:eastAsia="sv-SE"/>
        </w:rPr>
        <w:t xml:space="preserve"> ska ha en studiegång där minst 15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består av kurser på nivå A1F inom huvudområdet för examen.</w:t>
      </w:r>
    </w:p>
    <w:p w:rsidR="00DF5782" w:rsidRPr="00DF5782" w:rsidRDefault="00DF5782" w:rsidP="00DF5782">
      <w:pPr>
        <w:numPr>
          <w:ilvl w:val="1"/>
          <w:numId w:val="154"/>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Inom </w:t>
      </w:r>
      <w:proofErr w:type="spellStart"/>
      <w:r w:rsidRPr="00DF5782">
        <w:rPr>
          <w:rFonts w:ascii="Times New Roman" w:eastAsia="Times New Roman" w:hAnsi="Times New Roman" w:cs="Times New Roman"/>
          <w:sz w:val="24"/>
          <w:szCs w:val="24"/>
          <w:lang w:eastAsia="sv-SE"/>
        </w:rPr>
        <w:t>masterprogram</w:t>
      </w:r>
      <w:proofErr w:type="spellEnd"/>
      <w:r w:rsidRPr="00DF5782">
        <w:rPr>
          <w:rFonts w:ascii="Times New Roman" w:eastAsia="Times New Roman" w:hAnsi="Times New Roman" w:cs="Times New Roman"/>
          <w:sz w:val="24"/>
          <w:szCs w:val="24"/>
          <w:lang w:eastAsia="sv-SE"/>
        </w:rPr>
        <w:t xml:space="preserve"> kan upp till 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utgöra kurser på grundnivå. Se SLU:s lokala examensordning.</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Inom ramen för SLU:s kvalitetssäkringsarbete sker uppföljning av hur mål och krav uppnås inom enskilda utbildningar.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Utbildningsprogrammen beskrivs på SLU:s webb:</w:t>
      </w:r>
    </w:p>
    <w:p w:rsidR="00DF5782" w:rsidRPr="00DF5782" w:rsidRDefault="00D05D10" w:rsidP="00DF5782">
      <w:pPr>
        <w:numPr>
          <w:ilvl w:val="0"/>
          <w:numId w:val="15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hyperlink r:id="rId406" w:history="1">
        <w:r w:rsidR="00DF5782" w:rsidRPr="00DF5782">
          <w:rPr>
            <w:rFonts w:ascii="Times New Roman" w:eastAsia="Times New Roman" w:hAnsi="Times New Roman" w:cs="Times New Roman"/>
            <w:color w:val="3F41DC"/>
            <w:sz w:val="24"/>
            <w:szCs w:val="24"/>
            <w:u w:val="single"/>
            <w:lang w:eastAsia="sv-SE"/>
          </w:rPr>
          <w:t>Program på grundnivå</w:t>
        </w:r>
      </w:hyperlink>
    </w:p>
    <w:p w:rsidR="00DF5782" w:rsidRPr="00DF5782" w:rsidRDefault="00D05D10" w:rsidP="00DF5782">
      <w:pPr>
        <w:numPr>
          <w:ilvl w:val="0"/>
          <w:numId w:val="15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hyperlink r:id="rId407" w:history="1">
        <w:r w:rsidR="00DF5782" w:rsidRPr="00DF5782">
          <w:rPr>
            <w:rFonts w:ascii="Times New Roman" w:eastAsia="Times New Roman" w:hAnsi="Times New Roman" w:cs="Times New Roman"/>
            <w:color w:val="3F41DC"/>
            <w:sz w:val="24"/>
            <w:szCs w:val="24"/>
            <w:u w:val="single"/>
            <w:lang w:eastAsia="sv-SE"/>
          </w:rPr>
          <w:t>Program på avancerad nivå</w:t>
        </w:r>
      </w:hyperlink>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408" w:history="1">
        <w:r w:rsidR="00DF5782" w:rsidRPr="00DF5782">
          <w:rPr>
            <w:rFonts w:ascii="Times New Roman" w:eastAsia="Times New Roman" w:hAnsi="Times New Roman" w:cs="Times New Roman"/>
            <w:color w:val="3F41DC"/>
            <w:sz w:val="24"/>
            <w:szCs w:val="24"/>
            <w:u w:val="single"/>
            <w:lang w:eastAsia="sv-SE"/>
          </w:rPr>
          <w:t>Lokal examensordning – regler för examina på grundnivå och avancerad nivå vid SLU</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409" w:anchor="programutbudet11"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162B1A">
      <w:pPr>
        <w:pStyle w:val="Heading3"/>
      </w:pPr>
      <w:r w:rsidRPr="00DF5782">
        <w:t>11.2 Dimensionera utbildningsprogram</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Utbildningens dimensionering bestäms ytterst av följande faktorer:</w:t>
      </w:r>
    </w:p>
    <w:p w:rsidR="00DF5782" w:rsidRPr="00DF5782" w:rsidRDefault="00DF5782" w:rsidP="00DF5782">
      <w:pPr>
        <w:numPr>
          <w:ilvl w:val="0"/>
          <w:numId w:val="15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utbildningsuppdrag (formuleras i SLU:s regleringsbrev)</w:t>
      </w:r>
    </w:p>
    <w:p w:rsidR="00DF5782" w:rsidRPr="00DF5782" w:rsidRDefault="00DF5782" w:rsidP="00DF5782">
      <w:pPr>
        <w:numPr>
          <w:ilvl w:val="0"/>
          <w:numId w:val="15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tillgängliga resurser och hur dessa fördelas</w:t>
      </w:r>
    </w:p>
    <w:p w:rsidR="00DF5782" w:rsidRPr="00DF5782" w:rsidRDefault="00DF5782" w:rsidP="00DF5782">
      <w:pPr>
        <w:numPr>
          <w:ilvl w:val="0"/>
          <w:numId w:val="15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antalet nybörjarplatser per program</w:t>
      </w:r>
    </w:p>
    <w:p w:rsidR="00DF5782" w:rsidRPr="00DF5782" w:rsidRDefault="00DF5782" w:rsidP="00DF5782">
      <w:pPr>
        <w:numPr>
          <w:ilvl w:val="0"/>
          <w:numId w:val="15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studenternas efterfrågan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Utbildningsutbudet ska svara mot studenternas efterfrågan och arbetsmarknadens behov. (SLU:s regleringsbrev och SLU:s strategi)</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ska redovisa vilka bedömningar, prioriteringar och behovsanalyser som ligger till grund för beslut om utbildningsutbudet. (SLU:s regleringsbrev) SLU:s avvägningar när det gäller till exempel fördelningen mellan program och kurser på olika nivåer och med olika förkunskapskrav samt fördelningen mellan campus- och distansutbildning ska redovisas. Därutöver ska en redovisning lämnas över hur SLU möter det omgivande samhällets behov av utbildning.</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Utbildningens dimensionering beslutas i flera led: (Styrelsens delegationsordning)</w:t>
      </w:r>
    </w:p>
    <w:p w:rsidR="00DF5782" w:rsidRPr="00DF5782" w:rsidRDefault="00DF5782" w:rsidP="00DF5782">
      <w:pPr>
        <w:numPr>
          <w:ilvl w:val="0"/>
          <w:numId w:val="15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Programnämnder kan föreslå förändringar i dimensioneringen till utbildningsnämnden.</w:t>
      </w:r>
    </w:p>
    <w:p w:rsidR="00DF5782" w:rsidRPr="00DF5782" w:rsidRDefault="00DF5782" w:rsidP="00DF5782">
      <w:pPr>
        <w:numPr>
          <w:ilvl w:val="0"/>
          <w:numId w:val="15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Utbildningsnämnden föreslår anslagsfördelning och utbildningsuppdrag till styrelsen via rektor.</w:t>
      </w:r>
    </w:p>
    <w:p w:rsidR="00DF5782" w:rsidRPr="00DF5782" w:rsidRDefault="00DF5782" w:rsidP="00DF5782">
      <w:pPr>
        <w:numPr>
          <w:ilvl w:val="0"/>
          <w:numId w:val="15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Styrelsen beslutar om anslagsfördelningen till utbildning på grundnivå och avancerad nivå med utbildningsuppdrag (helårsstudenter och helårsprestationer för utbildningsprogram och fristående kurser).</w:t>
      </w:r>
    </w:p>
    <w:p w:rsidR="00DF5782" w:rsidRPr="00DF5782" w:rsidRDefault="00DF5782" w:rsidP="00DF5782">
      <w:pPr>
        <w:numPr>
          <w:ilvl w:val="0"/>
          <w:numId w:val="15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Antalet nybörjarplatser på program beslutas inom de resursmässiga ramar som styrelsen fastställt.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 </w:t>
      </w:r>
      <w:hyperlink r:id="rId410" w:history="1">
        <w:r w:rsidRPr="00DF5782">
          <w:rPr>
            <w:rFonts w:ascii="Times New Roman" w:eastAsia="Times New Roman" w:hAnsi="Times New Roman" w:cs="Times New Roman"/>
            <w:color w:val="3F41DC"/>
            <w:sz w:val="24"/>
            <w:szCs w:val="24"/>
            <w:u w:val="single"/>
            <w:lang w:eastAsia="sv-SE"/>
          </w:rPr>
          <w:t>Bilaga 2: Årscykel för utbildningsplanering</w:t>
        </w:r>
      </w:hyperlink>
      <w:r w:rsidRPr="00DF5782">
        <w:rPr>
          <w:rFonts w:ascii="Times New Roman" w:eastAsia="Times New Roman" w:hAnsi="Times New Roman" w:cs="Times New Roman"/>
          <w:sz w:val="24"/>
          <w:szCs w:val="24"/>
          <w:lang w:eastAsia="sv-SE"/>
        </w:rPr>
        <w:t> framgår bland annat gemensamma tidsramar för planering och beslut om dimensionering av utbildningsprogram.</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411" w:anchor="programutbudet11"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7F3C69">
      <w:pPr>
        <w:pStyle w:val="Heading3"/>
      </w:pPr>
      <w:r w:rsidRPr="00DF5782">
        <w:t>11.3 Föreslå nytt utbildningsprogram</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nytt utbildningsprogram innebär ett stort åtagande för SLU och ett stort ansvar, särskilt gentemot de första studenterna på programmet. Därför måste stor omsorg läggas på att analysera förutsättningarna för och planera genomförandet av nya utbildningar. Lång framförhållning är nödvändig i beredning och beslut om förändringar i programutbudet; se </w:t>
      </w:r>
      <w:hyperlink r:id="rId412" w:history="1">
        <w:r w:rsidRPr="00DF5782">
          <w:rPr>
            <w:rFonts w:ascii="Times New Roman" w:eastAsia="Times New Roman" w:hAnsi="Times New Roman" w:cs="Times New Roman"/>
            <w:color w:val="3F41DC"/>
            <w:sz w:val="24"/>
            <w:szCs w:val="24"/>
            <w:u w:val="single"/>
            <w:lang w:eastAsia="sv-SE"/>
          </w:rPr>
          <w:t>Bilaga 2: Årscykel för utbildningsplanering</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nytt utbildningsprogram ska uppfylla det som beskrivs i avsnitt </w:t>
      </w:r>
      <w:hyperlink r:id="rId413" w:anchor="programutbudet111" w:history="1">
        <w:r w:rsidRPr="00DF5782">
          <w:rPr>
            <w:rFonts w:ascii="Times New Roman" w:eastAsia="Times New Roman" w:hAnsi="Times New Roman" w:cs="Times New Roman"/>
            <w:color w:val="3F41DC"/>
            <w:sz w:val="24"/>
            <w:szCs w:val="24"/>
            <w:u w:val="single"/>
            <w:lang w:eastAsia="sv-SE"/>
          </w:rPr>
          <w:t>11.1 Mål och krav för utbildningsprogram vid SLU</w:t>
        </w:r>
      </w:hyperlink>
      <w:r w:rsidRPr="00DF5782">
        <w:rPr>
          <w:rFonts w:ascii="Times New Roman" w:eastAsia="Times New Roman" w:hAnsi="Times New Roman" w:cs="Times New Roman"/>
          <w:sz w:val="24"/>
          <w:szCs w:val="24"/>
          <w:lang w:eastAsia="sv-SE"/>
        </w:rPr>
        <w:t>. I förslag till nytt program ska nedanstående aspekter beskrivas, analyseras och bedömas som underlag för beslut om eventuellt inrättande.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Punktlistorna nedan är avsedda som stöd vid utveckling av nya program och vid framtagande av beslutsunderlag. De aspekter som tas upp ska beskrivas kortfattat i förslaget, och omfattningen av olika delar kan variera beroende på de specifika behoven och förutsättningarna. En preliminär utbildningsplan ska finnas vid inrättandet av programmet.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SLU kan genomföra utbildning med andra lärosäten och utfärda gemensamma examina. Det finns särskilda riktlinjer för gemensamma utbildningsprogram och examina (Joint </w:t>
      </w:r>
      <w:proofErr w:type="spellStart"/>
      <w:r w:rsidRPr="00DF5782">
        <w:rPr>
          <w:rFonts w:ascii="Times New Roman" w:eastAsia="Times New Roman" w:hAnsi="Times New Roman" w:cs="Times New Roman"/>
          <w:sz w:val="24"/>
          <w:szCs w:val="24"/>
          <w:lang w:eastAsia="sv-SE"/>
        </w:rPr>
        <w:t>Programmes</w:t>
      </w:r>
      <w:proofErr w:type="spellEnd"/>
      <w:r w:rsidRPr="00DF5782">
        <w:rPr>
          <w:rFonts w:ascii="Times New Roman" w:eastAsia="Times New Roman" w:hAnsi="Times New Roman" w:cs="Times New Roman"/>
          <w:sz w:val="24"/>
          <w:szCs w:val="24"/>
          <w:lang w:eastAsia="sv-SE"/>
        </w:rPr>
        <w:t xml:space="preserve"> and Joint </w:t>
      </w:r>
      <w:proofErr w:type="spellStart"/>
      <w:r w:rsidRPr="00DF5782">
        <w:rPr>
          <w:rFonts w:ascii="Times New Roman" w:eastAsia="Times New Roman" w:hAnsi="Times New Roman" w:cs="Times New Roman"/>
          <w:sz w:val="24"/>
          <w:szCs w:val="24"/>
          <w:lang w:eastAsia="sv-SE"/>
        </w:rPr>
        <w:t>Degrees</w:t>
      </w:r>
      <w:proofErr w:type="spellEnd"/>
      <w:r w:rsidRPr="00DF5782">
        <w:rPr>
          <w:rFonts w:ascii="Times New Roman" w:eastAsia="Times New Roman" w:hAnsi="Times New Roman" w:cs="Times New Roman"/>
          <w:sz w:val="24"/>
          <w:szCs w:val="24"/>
          <w:lang w:eastAsia="sv-SE"/>
        </w:rPr>
        <w:t>), som anger vilka underlag och överenskommelser som behövs i sådana fall; se länkar nedan.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proofErr w:type="gramStart"/>
      <w:r w:rsidRPr="00DF5782">
        <w:rPr>
          <w:rFonts w:ascii="Helvetica" w:eastAsia="Times New Roman" w:hAnsi="Helvetica" w:cs="Helvetica"/>
          <w:color w:val="302F2F"/>
          <w:sz w:val="27"/>
          <w:szCs w:val="27"/>
          <w:lang w:eastAsia="sv-SE"/>
        </w:rPr>
        <w:t>11.3.1</w:t>
      </w:r>
      <w:proofErr w:type="gramEnd"/>
      <w:r w:rsidRPr="00DF5782">
        <w:rPr>
          <w:rFonts w:ascii="Helvetica" w:eastAsia="Times New Roman" w:hAnsi="Helvetica" w:cs="Helvetica"/>
          <w:color w:val="302F2F"/>
          <w:sz w:val="27"/>
          <w:szCs w:val="27"/>
          <w:lang w:eastAsia="sv-SE"/>
        </w:rPr>
        <w:t xml:space="preserve"> Programmets profil och plats i utbildningsutbudet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Vad ska redovisas i förslaget?</w:t>
      </w:r>
    </w:p>
    <w:p w:rsidR="00DF5782" w:rsidRPr="00DF5782" w:rsidRDefault="00DF5782" w:rsidP="00DF5782">
      <w:pPr>
        <w:numPr>
          <w:ilvl w:val="0"/>
          <w:numId w:val="15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Vilket eller vilka av SLU:s verksamhetsområden (definieras i </w:t>
      </w:r>
      <w:proofErr w:type="spellStart"/>
      <w:r w:rsidRPr="00DF5782">
        <w:rPr>
          <w:rFonts w:ascii="Times New Roman" w:eastAsia="Times New Roman" w:hAnsi="Times New Roman" w:cs="Times New Roman"/>
          <w:sz w:val="24"/>
          <w:szCs w:val="24"/>
          <w:lang w:eastAsia="sv-SE"/>
        </w:rPr>
        <w:t>styrelsensdelegationsordning</w:t>
      </w:r>
      <w:proofErr w:type="spellEnd"/>
      <w:r w:rsidRPr="00DF5782">
        <w:rPr>
          <w:rFonts w:ascii="Times New Roman" w:eastAsia="Times New Roman" w:hAnsi="Times New Roman" w:cs="Times New Roman"/>
          <w:sz w:val="24"/>
          <w:szCs w:val="24"/>
          <w:lang w:eastAsia="sv-SE"/>
        </w:rPr>
        <w:t>) berörs och i vilken omfattning? På vilket sätt kommer utbildningens unika profil till uttryck?</w:t>
      </w:r>
    </w:p>
    <w:p w:rsidR="00DF5782" w:rsidRPr="00DF5782" w:rsidRDefault="00DF5782" w:rsidP="00DF5782">
      <w:pPr>
        <w:numPr>
          <w:ilvl w:val="0"/>
          <w:numId w:val="15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Finns annan utbildning inom området på SLU? Motivera varför programmet behövs i förhållande till SLU:s eget samlade programutbud. Redovisa eventuella överlappningar med andra utbildningar vid SLU och eventuell risk för konkurrens med ett annat program. Redogör för om något program kommer att avvecklas i och med inrättandet av det föreslagna programmet.</w:t>
      </w:r>
    </w:p>
    <w:p w:rsidR="00DF5782" w:rsidRPr="00DF5782" w:rsidRDefault="00DF5782" w:rsidP="00DF5782">
      <w:pPr>
        <w:numPr>
          <w:ilvl w:val="0"/>
          <w:numId w:val="15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Finns liknande konkurrerande program hos andra lärosäten? </w:t>
      </w:r>
      <w:proofErr w:type="spellStart"/>
      <w:r w:rsidRPr="00DF5782">
        <w:rPr>
          <w:rFonts w:ascii="Times New Roman" w:eastAsia="Times New Roman" w:hAnsi="Times New Roman" w:cs="Times New Roman"/>
          <w:sz w:val="24"/>
          <w:szCs w:val="24"/>
          <w:lang w:eastAsia="sv-SE"/>
        </w:rPr>
        <w:t>Benchmarka</w:t>
      </w:r>
      <w:proofErr w:type="spellEnd"/>
      <w:r w:rsidRPr="00DF5782">
        <w:rPr>
          <w:rFonts w:ascii="Times New Roman" w:eastAsia="Times New Roman" w:hAnsi="Times New Roman" w:cs="Times New Roman"/>
          <w:sz w:val="24"/>
          <w:szCs w:val="24"/>
          <w:lang w:eastAsia="sv-SE"/>
        </w:rPr>
        <w:t xml:space="preserve"> programmet mot dessa program. Motivera varför utbildningsprogrammet behövs i förhållande till det nationella utbildningsutbudet. Finns liknande utbildningar i andra länder?</w:t>
      </w:r>
    </w:p>
    <w:p w:rsidR="00DF5782" w:rsidRPr="00DF5782" w:rsidRDefault="00DF5782" w:rsidP="00DF5782">
      <w:pPr>
        <w:numPr>
          <w:ilvl w:val="0"/>
          <w:numId w:val="15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Vilken examen syftar programmet till och vilka eventuella övriga examina möjliggör programmet? Analysen kopplas till huvudområde om det gäller generella examina. Om ett befintligt huvudområde ska användas så motivera varför. Redovisa då även vilka andra program som redan använder det huvudområdet och på vilket sätt programmen kommer att komplettera och inte konkurrera med varandra. Om ett nytt huvudområde ska användas så motivera varför; se avsnitt </w:t>
      </w:r>
      <w:hyperlink r:id="rId414" w:anchor="ramverk25" w:history="1">
        <w:r w:rsidRPr="00DF5782">
          <w:rPr>
            <w:rFonts w:ascii="Times New Roman" w:eastAsia="Times New Roman" w:hAnsi="Times New Roman" w:cs="Times New Roman"/>
            <w:color w:val="3F41DC"/>
            <w:sz w:val="24"/>
            <w:szCs w:val="24"/>
            <w:u w:val="single"/>
            <w:lang w:eastAsia="sv-SE"/>
          </w:rPr>
          <w:t>2.5 Ämne, huvudområde, utbildningsområde</w:t>
        </w:r>
      </w:hyperlink>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15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UHR ger tillstånd till förkunskapskrav för yrkesprogram.</w:t>
      </w:r>
    </w:p>
    <w:p w:rsidR="00DF5782" w:rsidRPr="00DF5782" w:rsidRDefault="00DF5782" w:rsidP="00DF5782">
      <w:pPr>
        <w:numPr>
          <w:ilvl w:val="0"/>
          <w:numId w:val="15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ny lokal examensbeskrivning måste fastställas av UN behöver förslag till examensbeskrivning bifogas. SLU:s mall för utbildningsplaner kan användas.</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proofErr w:type="gramStart"/>
      <w:r w:rsidRPr="00DF5782">
        <w:rPr>
          <w:rFonts w:ascii="Helvetica" w:eastAsia="Times New Roman" w:hAnsi="Helvetica" w:cs="Helvetica"/>
          <w:color w:val="302F2F"/>
          <w:sz w:val="27"/>
          <w:szCs w:val="27"/>
          <w:lang w:eastAsia="sv-SE"/>
        </w:rPr>
        <w:t>11.3.2</w:t>
      </w:r>
      <w:proofErr w:type="gramEnd"/>
      <w:r w:rsidRPr="00DF5782">
        <w:rPr>
          <w:rFonts w:ascii="Helvetica" w:eastAsia="Times New Roman" w:hAnsi="Helvetica" w:cs="Helvetica"/>
          <w:color w:val="302F2F"/>
          <w:sz w:val="27"/>
          <w:szCs w:val="27"/>
          <w:lang w:eastAsia="sv-SE"/>
        </w:rPr>
        <w:t xml:space="preserve"> Studenternas efterfrågan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Vad ska redovisas i förslaget?</w:t>
      </w:r>
    </w:p>
    <w:p w:rsidR="00DF5782" w:rsidRPr="00DF5782" w:rsidRDefault="00DF5782" w:rsidP="00DF5782">
      <w:pPr>
        <w:numPr>
          <w:ilvl w:val="0"/>
          <w:numId w:val="15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Vilken målgrupp av potentiella studenter har programmet? Motsvarar programmet deras intresseområden?</w:t>
      </w:r>
    </w:p>
    <w:p w:rsidR="00DF5782" w:rsidRPr="00DF5782" w:rsidRDefault="00DF5782" w:rsidP="00DF5782">
      <w:pPr>
        <w:numPr>
          <w:ilvl w:val="0"/>
          <w:numId w:val="15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Svarar programmets namn mot innehållet, och uttrycks namnet på ett för målgruppen relevant sätt?</w:t>
      </w:r>
    </w:p>
    <w:p w:rsidR="00DF5782" w:rsidRPr="00DF5782" w:rsidRDefault="00DF5782" w:rsidP="00DF5782">
      <w:pPr>
        <w:numPr>
          <w:ilvl w:val="0"/>
          <w:numId w:val="15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Redovisa hur efterfrågan har bedömts, genomförda och/eller planerade målgruppsanalyser, fokusgrupper, benchmarking mot andra program etc.</w:t>
      </w:r>
    </w:p>
    <w:p w:rsidR="00DF5782" w:rsidRPr="00DF5782" w:rsidRDefault="00DF5782" w:rsidP="00DF5782">
      <w:pPr>
        <w:numPr>
          <w:ilvl w:val="0"/>
          <w:numId w:val="15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Vilka behörighetskrav planeras för programmet? Hur påverkar dessa den potentiella målgruppens omfattning?</w:t>
      </w:r>
    </w:p>
    <w:p w:rsidR="00DF5782" w:rsidRPr="00DF5782" w:rsidRDefault="00DF5782" w:rsidP="00DF5782">
      <w:pPr>
        <w:numPr>
          <w:ilvl w:val="0"/>
          <w:numId w:val="15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Hur ska programmet marknadsföras? Redovisa genomförda och/eller planerade informations- och marknadsföringsinsatser. Hur ska studentrekryteringen därutöver gå till?</w:t>
      </w:r>
    </w:p>
    <w:p w:rsidR="00DF5782" w:rsidRPr="00DF5782" w:rsidRDefault="00DF5782" w:rsidP="00DF5782">
      <w:pPr>
        <w:numPr>
          <w:ilvl w:val="0"/>
          <w:numId w:val="15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Redovisa hur studentinflytandet skett och tagits tillvara i utvecklingsarbetet.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proofErr w:type="gramStart"/>
      <w:r w:rsidRPr="00DF5782">
        <w:rPr>
          <w:rFonts w:ascii="Helvetica" w:eastAsia="Times New Roman" w:hAnsi="Helvetica" w:cs="Helvetica"/>
          <w:color w:val="302F2F"/>
          <w:sz w:val="27"/>
          <w:szCs w:val="27"/>
          <w:lang w:eastAsia="sv-SE"/>
        </w:rPr>
        <w:t>11.3.3</w:t>
      </w:r>
      <w:proofErr w:type="gramEnd"/>
      <w:r w:rsidRPr="00DF5782">
        <w:rPr>
          <w:rFonts w:ascii="Helvetica" w:eastAsia="Times New Roman" w:hAnsi="Helvetica" w:cs="Helvetica"/>
          <w:color w:val="302F2F"/>
          <w:sz w:val="27"/>
          <w:szCs w:val="27"/>
          <w:lang w:eastAsia="sv-SE"/>
        </w:rPr>
        <w:t xml:space="preserve"> Arbetsmarknadens efterfrågan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Vad ska redovisas i förslaget?</w:t>
      </w:r>
    </w:p>
    <w:p w:rsidR="00DF5782" w:rsidRPr="00DF5782" w:rsidRDefault="00DF5782" w:rsidP="00DF5782">
      <w:pPr>
        <w:numPr>
          <w:ilvl w:val="0"/>
          <w:numId w:val="16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Vilken arbetsmarknad ger utbildningen tillgång till? Redovisa en analys av samhällets nuvarande och framtida behov av personer med föreslagen utbildning. Analysen bör i så hög grad som möjligt vara kvantitativt grundad.</w:t>
      </w:r>
    </w:p>
    <w:p w:rsidR="00DF5782" w:rsidRPr="00DF5782" w:rsidRDefault="00DF5782" w:rsidP="00DF5782">
      <w:pPr>
        <w:numPr>
          <w:ilvl w:val="0"/>
          <w:numId w:val="16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Vilka kompetenser med relevans för en nationell och internationell arbetsmarknad kommer studenterna att utveckla under utbildningen?</w:t>
      </w:r>
    </w:p>
    <w:p w:rsidR="00DF5782" w:rsidRPr="00DF5782" w:rsidRDefault="00DF5782" w:rsidP="00DF5782">
      <w:pPr>
        <w:numPr>
          <w:ilvl w:val="0"/>
          <w:numId w:val="16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Redovisa hur synpunkter, önskemål och förslag från arbetsmarknadens intressenter inom relevanta sektorer i såväl näringsliv som offentlig sektor inhämtats och tagits tillvara i utvecklingsarbetet.</w:t>
      </w:r>
    </w:p>
    <w:p w:rsidR="00DF5782" w:rsidRPr="00DF5782" w:rsidRDefault="00DF5782" w:rsidP="00DF5782">
      <w:pPr>
        <w:numPr>
          <w:ilvl w:val="0"/>
          <w:numId w:val="16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Redovisa hur avnämarnas synpunkter på utbildningen kommer att tas tillvara i den fortsatta programutvecklingen och vid dimensioneringen av programmet.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proofErr w:type="gramStart"/>
      <w:r w:rsidRPr="00DF5782">
        <w:rPr>
          <w:rFonts w:ascii="Helvetica" w:eastAsia="Times New Roman" w:hAnsi="Helvetica" w:cs="Helvetica"/>
          <w:color w:val="302F2F"/>
          <w:sz w:val="27"/>
          <w:szCs w:val="27"/>
          <w:lang w:eastAsia="sv-SE"/>
        </w:rPr>
        <w:t>11.3.4</w:t>
      </w:r>
      <w:proofErr w:type="gramEnd"/>
      <w:r w:rsidRPr="00DF5782">
        <w:rPr>
          <w:rFonts w:ascii="Helvetica" w:eastAsia="Times New Roman" w:hAnsi="Helvetica" w:cs="Helvetica"/>
          <w:color w:val="302F2F"/>
          <w:sz w:val="27"/>
          <w:szCs w:val="27"/>
          <w:lang w:eastAsia="sv-SE"/>
        </w:rPr>
        <w:t xml:space="preserve"> Resursmässiga förutsättningar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Vad ska redovisas i förslaget?</w:t>
      </w:r>
    </w:p>
    <w:p w:rsidR="00DF5782" w:rsidRPr="00DF5782" w:rsidRDefault="00DF5782" w:rsidP="00DF5782">
      <w:pPr>
        <w:numPr>
          <w:ilvl w:val="0"/>
          <w:numId w:val="16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Vilka lärarresurser är tillgängliga för programmet? Redovisa tillgången på tillsvidareanställda (stabilitet och långsiktighet) vetenskapligt/konstnärligt kompetenta samt högskolepedagogiskt utbildade och erfarna lärare, såväl som annan personal som ska medverka i utbildningen.</w:t>
      </w:r>
    </w:p>
    <w:p w:rsidR="00DF5782" w:rsidRPr="00DF5782" w:rsidRDefault="00DF5782" w:rsidP="00DF5782">
      <w:pPr>
        <w:numPr>
          <w:ilvl w:val="0"/>
          <w:numId w:val="16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Är programmets behov av ämnesmässig och pedagogisk lärarkompetens täckt inom SLU eller finns behov av lärarrekrytering eller samarbete med andra lärosäten? Redovisa planerad medverkan från olika delar av SLU eller från andra lärosäten, samt formerna för sådan samverkan i förekommande fall. Beskriv vilka kontakter som redan tagits med planerade samarbetspartners.</w:t>
      </w:r>
    </w:p>
    <w:p w:rsidR="00DF5782" w:rsidRPr="00DF5782" w:rsidRDefault="00DF5782" w:rsidP="00DF5782">
      <w:pPr>
        <w:numPr>
          <w:ilvl w:val="0"/>
          <w:numId w:val="16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infrastruktur som behövs för den planerade utbildningen ska också be</w:t>
      </w:r>
      <w:r w:rsidRPr="00DF5782">
        <w:rPr>
          <w:rFonts w:ascii="Times New Roman" w:eastAsia="Times New Roman" w:hAnsi="Times New Roman" w:cs="Times New Roman"/>
          <w:sz w:val="24"/>
          <w:szCs w:val="24"/>
          <w:lang w:eastAsia="sv-SE"/>
        </w:rPr>
        <w:softHyphen/>
        <w:t>skrivas och bedömas i relation till befintliga resurser. Beskriv om det saknas lokaler och utrustning, både gemensam och programspecifik infrastruktur, som är nödvändig för utbildningen.</w:t>
      </w:r>
    </w:p>
    <w:p w:rsidR="00DF5782" w:rsidRPr="00DF5782" w:rsidRDefault="00DF5782" w:rsidP="00DF5782">
      <w:pPr>
        <w:numPr>
          <w:ilvl w:val="0"/>
          <w:numId w:val="16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Finns förutsättningar att resurseffektivisera med hjälp av samläsning eller annat gemensamt resursutnyttjande, till exempel med hjälp av digitalisering och distanspedagogik? Hur och vilken omfattning i så fall?</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proofErr w:type="gramStart"/>
      <w:r w:rsidRPr="00DF5782">
        <w:rPr>
          <w:rFonts w:ascii="Helvetica" w:eastAsia="Times New Roman" w:hAnsi="Helvetica" w:cs="Helvetica"/>
          <w:color w:val="302F2F"/>
          <w:sz w:val="27"/>
          <w:szCs w:val="27"/>
          <w:lang w:eastAsia="sv-SE"/>
        </w:rPr>
        <w:t>11.3.5</w:t>
      </w:r>
      <w:proofErr w:type="gramEnd"/>
      <w:r w:rsidRPr="00DF5782">
        <w:rPr>
          <w:rFonts w:ascii="Helvetica" w:eastAsia="Times New Roman" w:hAnsi="Helvetica" w:cs="Helvetica"/>
          <w:color w:val="302F2F"/>
          <w:sz w:val="27"/>
          <w:szCs w:val="27"/>
          <w:lang w:eastAsia="sv-SE"/>
        </w:rPr>
        <w:t xml:space="preserve"> Utbildningens innehåll och utformning</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Vad ska redovisas i förslaget?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Examensmål och progression</w:t>
      </w:r>
    </w:p>
    <w:p w:rsidR="00DF5782" w:rsidRPr="00DF5782" w:rsidRDefault="00DF5782" w:rsidP="00DF5782">
      <w:pPr>
        <w:numPr>
          <w:ilvl w:val="0"/>
          <w:numId w:val="16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Bifoga ett preliminärt ramschema som beskriver programmets huvudsakliga utformning och innehåll.</w:t>
      </w:r>
    </w:p>
    <w:p w:rsidR="00DF5782" w:rsidRPr="00DF5782" w:rsidRDefault="00DF5782" w:rsidP="00DF5782">
      <w:pPr>
        <w:numPr>
          <w:ilvl w:val="0"/>
          <w:numId w:val="16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Beskriv hur undervisningens utformning och examination bidrar till att stödja studenters lärande.</w:t>
      </w:r>
    </w:p>
    <w:p w:rsidR="00DF5782" w:rsidRPr="00DF5782" w:rsidRDefault="00DF5782" w:rsidP="00DF5782">
      <w:pPr>
        <w:numPr>
          <w:ilvl w:val="0"/>
          <w:numId w:val="16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Beskriv hur det säkerställs att studenterna når examensmålen (</w:t>
      </w:r>
      <w:hyperlink r:id="rId415" w:history="1">
        <w:r w:rsidRPr="00DF5782">
          <w:rPr>
            <w:rFonts w:ascii="Times New Roman" w:eastAsia="Times New Roman" w:hAnsi="Times New Roman" w:cs="Times New Roman"/>
            <w:color w:val="3F41DC"/>
            <w:sz w:val="24"/>
            <w:szCs w:val="24"/>
            <w:u w:val="single"/>
            <w:lang w:eastAsia="sv-SE"/>
          </w:rPr>
          <w:t>Förordning (1993:221) för Sveriges lantbruksuniversitet</w:t>
        </w:r>
      </w:hyperlink>
      <w:r w:rsidRPr="00DF5782">
        <w:rPr>
          <w:rFonts w:ascii="Times New Roman" w:eastAsia="Times New Roman" w:hAnsi="Times New Roman" w:cs="Times New Roman"/>
          <w:sz w:val="24"/>
          <w:szCs w:val="24"/>
          <w:lang w:eastAsia="sv-SE"/>
        </w:rPr>
        <w:t>). Beskriv hur det säkerställs att studenterna når examensmålen. Redovisa/beskriv i matrisform hur programmets kursmål kopplar till examensmålen och hur programmet planeras för att säkra studenternas progression inom ämnesspecifika och generella kompetenser. För program som syftar till yrkesexamen behöver även de yrkesmässiga kompetenserna beskrivas. </w:t>
      </w:r>
    </w:p>
    <w:p w:rsidR="00DF5782" w:rsidRPr="00DF5782" w:rsidRDefault="00DF5782" w:rsidP="00DF5782">
      <w:pPr>
        <w:numPr>
          <w:ilvl w:val="0"/>
          <w:numId w:val="16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Redogör för och motivera eventuell samläsning med befintliga program/kurser.</w:t>
      </w:r>
    </w:p>
    <w:p w:rsidR="00DF5782" w:rsidRPr="00DF5782" w:rsidRDefault="00DF5782" w:rsidP="00DF5782">
      <w:pPr>
        <w:numPr>
          <w:ilvl w:val="0"/>
          <w:numId w:val="16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Redogör för studenternas möjligheter att gå vidare till avancerad nivå eller forskarnivå efter programmet.</w:t>
      </w:r>
    </w:p>
    <w:p w:rsidR="00DF5782" w:rsidRPr="00DF5782" w:rsidRDefault="00DF5782" w:rsidP="00DF5782">
      <w:pPr>
        <w:numPr>
          <w:ilvl w:val="0"/>
          <w:numId w:val="16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ett nytt huvudområde behövs, se avsnitt </w:t>
      </w:r>
      <w:hyperlink r:id="rId416" w:anchor="ramverk25" w:history="1">
        <w:r w:rsidRPr="00DF5782">
          <w:rPr>
            <w:rFonts w:ascii="Times New Roman" w:eastAsia="Times New Roman" w:hAnsi="Times New Roman" w:cs="Times New Roman"/>
            <w:color w:val="3F41DC"/>
            <w:sz w:val="24"/>
            <w:szCs w:val="24"/>
            <w:u w:val="single"/>
            <w:lang w:eastAsia="sv-SE"/>
          </w:rPr>
          <w:t>2.5 Ämne, huvudområde, utbildningsområde</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Matrismodell: För varje program görs en matris som visar hur examensmålen är tänkta att uppfyllas genom de kurser som planeras att ingå i programmet. Matrisen innehåller examensmålen på ena axeln och ingående kurser på den andra axeln. I skärningspunkterna anges relevanta kursmål som bidrar till att nå aktuella examensmål. Modellen synliggör ett programs uppbyggnad och progression på ett översiktligt plan och ska beakta såväl ämnesspecifika som generella kompetenser.</w:t>
      </w:r>
    </w:p>
    <w:tbl>
      <w:tblPr>
        <w:tblW w:w="125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85"/>
        <w:gridCol w:w="3133"/>
        <w:gridCol w:w="3133"/>
        <w:gridCol w:w="3134"/>
      </w:tblGrid>
      <w:tr w:rsidR="00DF5782" w:rsidRPr="00DF5782" w:rsidTr="00DF5782">
        <w:trPr>
          <w:trHeight w:val="285"/>
        </w:trPr>
        <w:tc>
          <w:tcPr>
            <w:tcW w:w="3078" w:type="dxa"/>
            <w:tcBorders>
              <w:top w:val="single" w:sz="2" w:space="0" w:color="auto"/>
              <w:left w:val="single" w:sz="2" w:space="0" w:color="auto"/>
              <w:bottom w:val="single" w:sz="2" w:space="0" w:color="auto"/>
              <w:right w:val="single" w:sz="2" w:space="0" w:color="auto"/>
            </w:tcBorders>
            <w:vAlign w:val="bottom"/>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Program</w:t>
            </w:r>
          </w:p>
        </w:tc>
        <w:tc>
          <w:tcPr>
            <w:tcW w:w="3029"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Examensmål 1</w:t>
            </w:r>
          </w:p>
        </w:tc>
        <w:tc>
          <w:tcPr>
            <w:tcW w:w="3029"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Examensmål 2</w:t>
            </w:r>
          </w:p>
        </w:tc>
        <w:tc>
          <w:tcPr>
            <w:tcW w:w="303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Examensmål 3 osv.</w:t>
            </w:r>
          </w:p>
        </w:tc>
      </w:tr>
      <w:tr w:rsidR="00DF5782" w:rsidRPr="00DF5782" w:rsidTr="00DF5782">
        <w:trPr>
          <w:trHeight w:val="690"/>
        </w:trPr>
        <w:tc>
          <w:tcPr>
            <w:tcW w:w="3078"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sz w:val="24"/>
                <w:szCs w:val="24"/>
                <w:lang w:eastAsia="sv-SE"/>
              </w:rPr>
              <w:t>Kurskod</w:t>
            </w:r>
            <w:proofErr w:type="spellEnd"/>
            <w:r w:rsidRPr="00DF5782">
              <w:rPr>
                <w:rFonts w:ascii="Times New Roman" w:eastAsia="Times New Roman" w:hAnsi="Times New Roman" w:cs="Times New Roman"/>
                <w:sz w:val="24"/>
                <w:szCs w:val="24"/>
                <w:lang w:eastAsia="sv-SE"/>
              </w:rPr>
              <w:t>: Kursnamn A</w:t>
            </w:r>
          </w:p>
        </w:tc>
        <w:tc>
          <w:tcPr>
            <w:tcW w:w="3029"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tc>
        <w:tc>
          <w:tcPr>
            <w:tcW w:w="3029"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Kursmål 1 + 3</w:t>
            </w:r>
          </w:p>
        </w:tc>
        <w:tc>
          <w:tcPr>
            <w:tcW w:w="303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tc>
      </w:tr>
      <w:tr w:rsidR="00DF5782" w:rsidRPr="00DF5782" w:rsidTr="00DF5782">
        <w:trPr>
          <w:trHeight w:val="690"/>
        </w:trPr>
        <w:tc>
          <w:tcPr>
            <w:tcW w:w="3078"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sz w:val="24"/>
                <w:szCs w:val="24"/>
                <w:lang w:eastAsia="sv-SE"/>
              </w:rPr>
              <w:t>Kurskod</w:t>
            </w:r>
            <w:proofErr w:type="spellEnd"/>
            <w:r w:rsidRPr="00DF5782">
              <w:rPr>
                <w:rFonts w:ascii="Times New Roman" w:eastAsia="Times New Roman" w:hAnsi="Times New Roman" w:cs="Times New Roman"/>
                <w:sz w:val="24"/>
                <w:szCs w:val="24"/>
                <w:lang w:eastAsia="sv-SE"/>
              </w:rPr>
              <w:t>: Kursnamn B</w:t>
            </w:r>
          </w:p>
        </w:tc>
        <w:tc>
          <w:tcPr>
            <w:tcW w:w="3029"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Kursmål 3</w:t>
            </w:r>
          </w:p>
        </w:tc>
        <w:tc>
          <w:tcPr>
            <w:tcW w:w="3029"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tc>
        <w:tc>
          <w:tcPr>
            <w:tcW w:w="303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Kursmål 2</w:t>
            </w:r>
          </w:p>
        </w:tc>
      </w:tr>
      <w:tr w:rsidR="00DF5782" w:rsidRPr="00DF5782" w:rsidTr="00DF5782">
        <w:trPr>
          <w:trHeight w:val="690"/>
        </w:trPr>
        <w:tc>
          <w:tcPr>
            <w:tcW w:w="3078"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sz w:val="24"/>
                <w:szCs w:val="24"/>
                <w:lang w:eastAsia="sv-SE"/>
              </w:rPr>
              <w:t>Kurskod</w:t>
            </w:r>
            <w:proofErr w:type="spellEnd"/>
            <w:r w:rsidRPr="00DF5782">
              <w:rPr>
                <w:rFonts w:ascii="Times New Roman" w:eastAsia="Times New Roman" w:hAnsi="Times New Roman" w:cs="Times New Roman"/>
                <w:sz w:val="24"/>
                <w:szCs w:val="24"/>
                <w:lang w:eastAsia="sv-SE"/>
              </w:rPr>
              <w:t>: Kursnamn C</w:t>
            </w:r>
          </w:p>
        </w:tc>
        <w:tc>
          <w:tcPr>
            <w:tcW w:w="3029"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Kursmål 4</w:t>
            </w:r>
          </w:p>
        </w:tc>
        <w:tc>
          <w:tcPr>
            <w:tcW w:w="3029"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Kursmål 1 + 6</w:t>
            </w:r>
          </w:p>
        </w:tc>
        <w:tc>
          <w:tcPr>
            <w:tcW w:w="303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tc>
      </w:tr>
      <w:tr w:rsidR="00DF5782" w:rsidRPr="00DF5782" w:rsidTr="00DF5782">
        <w:trPr>
          <w:trHeight w:val="960"/>
        </w:trPr>
        <w:tc>
          <w:tcPr>
            <w:tcW w:w="3078"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sz w:val="24"/>
                <w:szCs w:val="24"/>
                <w:lang w:eastAsia="sv-SE"/>
              </w:rPr>
              <w:t>Kurskod</w:t>
            </w:r>
            <w:proofErr w:type="spellEnd"/>
            <w:r w:rsidRPr="00DF5782">
              <w:rPr>
                <w:rFonts w:ascii="Times New Roman" w:eastAsia="Times New Roman" w:hAnsi="Times New Roman" w:cs="Times New Roman"/>
                <w:sz w:val="24"/>
                <w:szCs w:val="24"/>
                <w:lang w:eastAsia="sv-SE"/>
              </w:rPr>
              <w:t>: Kursnamn D</w:t>
            </w:r>
            <w:r w:rsidRPr="00DF5782">
              <w:rPr>
                <w:rFonts w:ascii="Times New Roman" w:eastAsia="Times New Roman" w:hAnsi="Times New Roman" w:cs="Times New Roman"/>
                <w:sz w:val="24"/>
                <w:szCs w:val="24"/>
                <w:lang w:eastAsia="sv-SE"/>
              </w:rPr>
              <w:br/>
              <w:t>osv.</w:t>
            </w:r>
          </w:p>
        </w:tc>
        <w:tc>
          <w:tcPr>
            <w:tcW w:w="3029"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tc>
        <w:tc>
          <w:tcPr>
            <w:tcW w:w="3029"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tc>
        <w:tc>
          <w:tcPr>
            <w:tcW w:w="3030"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Kursmål 5 osv.</w:t>
            </w:r>
          </w:p>
        </w:tc>
      </w:tr>
    </w:tbl>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Anknytning till forskning</w:t>
      </w:r>
    </w:p>
    <w:p w:rsidR="00DF5782" w:rsidRPr="00DF5782" w:rsidRDefault="00DF5782" w:rsidP="00DF5782">
      <w:pPr>
        <w:numPr>
          <w:ilvl w:val="0"/>
          <w:numId w:val="16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Beskriv hur utbildningen uppnår en god forskningsanknytning.</w:t>
      </w:r>
    </w:p>
    <w:p w:rsidR="00DF5782" w:rsidRPr="00DF5782" w:rsidRDefault="00DF5782" w:rsidP="00DF5782">
      <w:pPr>
        <w:numPr>
          <w:ilvl w:val="0"/>
          <w:numId w:val="16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Redogör för hur studenterna kommer att delta i aktiviteter med forskningsanknytning som möjliggör ett vetenskapligt förhållningssätt.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Anknytning till samhälle och arbetsliv</w:t>
      </w:r>
    </w:p>
    <w:p w:rsidR="00DF5782" w:rsidRPr="00DF5782" w:rsidRDefault="00DF5782" w:rsidP="00DF5782">
      <w:pPr>
        <w:numPr>
          <w:ilvl w:val="0"/>
          <w:numId w:val="16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Beskriv på vilket sätt och när under utbildningen som studenterna kommer att utveckla kompetenser med relevans för en nationell och internationell arbetsmarknad.</w:t>
      </w:r>
    </w:p>
    <w:p w:rsidR="00DF5782" w:rsidRPr="00DF5782" w:rsidRDefault="00DF5782" w:rsidP="00DF5782">
      <w:pPr>
        <w:numPr>
          <w:ilvl w:val="0"/>
          <w:numId w:val="16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Redovisa planerad medverkan från arbetslivet och formerna för sådan samverkan under utbildningen. Här kan exempelvis praktik, fältstudier, gästlärare och självständiga arbeten ingå. Se kapitel </w:t>
      </w:r>
      <w:hyperlink r:id="rId417" w:anchor="externsamverkan15" w:history="1">
        <w:r w:rsidRPr="00DF5782">
          <w:rPr>
            <w:rFonts w:ascii="Times New Roman" w:eastAsia="Times New Roman" w:hAnsi="Times New Roman" w:cs="Times New Roman"/>
            <w:color w:val="3F41DC"/>
            <w:sz w:val="24"/>
            <w:szCs w:val="24"/>
            <w:u w:val="single"/>
            <w:lang w:eastAsia="sv-SE"/>
          </w:rPr>
          <w:t>15. Extern samverkan i utbildningen</w:t>
        </w:r>
      </w:hyperlink>
      <w:r w:rsidRPr="00DF5782">
        <w:rPr>
          <w:rFonts w:ascii="Times New Roman" w:eastAsia="Times New Roman" w:hAnsi="Times New Roman" w:cs="Times New Roman"/>
          <w:sz w:val="24"/>
          <w:szCs w:val="24"/>
          <w:lang w:eastAsia="sv-SE"/>
        </w:rPr>
        <w:t>. Om praktiken är obligatorisk, redovisa då hur det säkerställs att alla studenterna får tillgång till sådan.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Perspektiv på hållbar utveckling</w:t>
      </w:r>
    </w:p>
    <w:p w:rsidR="00DF5782" w:rsidRPr="00DF5782" w:rsidRDefault="00DF5782" w:rsidP="00DF5782">
      <w:pPr>
        <w:numPr>
          <w:ilvl w:val="0"/>
          <w:numId w:val="16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Beskriv hur programmet ger studenterna en bra bas att hantera alla perspektiv (ekonomiskt, socialt och miljömässigt) på hållbarhet i sin framtida yrkesutövning.</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Jämställdhetsperspektiv</w:t>
      </w:r>
    </w:p>
    <w:p w:rsidR="00DF5782" w:rsidRPr="00DF5782" w:rsidRDefault="00DF5782" w:rsidP="00DF5782">
      <w:pPr>
        <w:numPr>
          <w:ilvl w:val="0"/>
          <w:numId w:val="16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Beskriv hur programmet beaktar genus- och jämställdhetsperspektiv i innehåll och genomförande.</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Internationellt perspektiv</w:t>
      </w:r>
    </w:p>
    <w:p w:rsidR="00DF5782" w:rsidRPr="00DF5782" w:rsidRDefault="00DF5782" w:rsidP="00DF5782">
      <w:pPr>
        <w:numPr>
          <w:ilvl w:val="0"/>
          <w:numId w:val="16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Beskriv hur programmet beaktar internationella förhållanden i innehåll och genomförande. Finns möjligheter till student- och lärarutbyten?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proofErr w:type="gramStart"/>
      <w:r w:rsidRPr="00DF5782">
        <w:rPr>
          <w:rFonts w:ascii="Helvetica" w:eastAsia="Times New Roman" w:hAnsi="Helvetica" w:cs="Helvetica"/>
          <w:color w:val="302F2F"/>
          <w:sz w:val="27"/>
          <w:szCs w:val="27"/>
          <w:lang w:eastAsia="sv-SE"/>
        </w:rPr>
        <w:t>11.3.6</w:t>
      </w:r>
      <w:proofErr w:type="gramEnd"/>
      <w:r w:rsidRPr="00DF5782">
        <w:rPr>
          <w:rFonts w:ascii="Helvetica" w:eastAsia="Times New Roman" w:hAnsi="Helvetica" w:cs="Helvetica"/>
          <w:color w:val="302F2F"/>
          <w:sz w:val="27"/>
          <w:szCs w:val="27"/>
          <w:lang w:eastAsia="sv-SE"/>
        </w:rPr>
        <w:t xml:space="preserve"> Sammanfattning av konsekvenser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Vad ska redovisas i förslaget?</w:t>
      </w:r>
      <w:r w:rsidRPr="00DF5782">
        <w:rPr>
          <w:rFonts w:ascii="Helvetica" w:eastAsia="Times New Roman" w:hAnsi="Helvetica" w:cs="Helvetica"/>
          <w:b/>
          <w:bCs/>
          <w:i/>
          <w:iCs/>
          <w:color w:val="302F2F"/>
          <w:sz w:val="20"/>
          <w:szCs w:val="20"/>
          <w:lang w:eastAsia="sv-SE"/>
        </w:rPr>
        <w:t> </w:t>
      </w:r>
    </w:p>
    <w:p w:rsidR="00DF5782" w:rsidRPr="00DF5782" w:rsidRDefault="00DF5782" w:rsidP="00DF5782">
      <w:pPr>
        <w:numPr>
          <w:ilvl w:val="0"/>
          <w:numId w:val="16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Beskriv vilka konsekvenser som förväntas för olika intressenter om förslaget till nytt utbildningsprogram skulle genomföras.</w:t>
      </w:r>
    </w:p>
    <w:p w:rsidR="00DF5782" w:rsidRPr="00DF5782" w:rsidRDefault="00DF5782" w:rsidP="00DF5782">
      <w:pPr>
        <w:numPr>
          <w:ilvl w:val="0"/>
          <w:numId w:val="16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Sammanfatta eventuella avvägningar mellan olika målsättningar som ligger till grund för förslaget.</w:t>
      </w:r>
    </w:p>
    <w:p w:rsidR="00DF5782" w:rsidRPr="00DF5782" w:rsidRDefault="00DF5782" w:rsidP="00DF5782">
      <w:pPr>
        <w:numPr>
          <w:ilvl w:val="0"/>
          <w:numId w:val="16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Beskriv hur många studenter som programmet har plats för samt hur många studenter </w:t>
      </w:r>
      <w:proofErr w:type="gramStart"/>
      <w:r w:rsidRPr="00DF5782">
        <w:rPr>
          <w:rFonts w:ascii="Times New Roman" w:eastAsia="Times New Roman" w:hAnsi="Times New Roman" w:cs="Times New Roman"/>
          <w:sz w:val="24"/>
          <w:szCs w:val="24"/>
          <w:lang w:eastAsia="sv-SE"/>
        </w:rPr>
        <w:t>programmet  behöver</w:t>
      </w:r>
      <w:proofErr w:type="gramEnd"/>
      <w:r w:rsidRPr="00DF5782">
        <w:rPr>
          <w:rFonts w:ascii="Times New Roman" w:eastAsia="Times New Roman" w:hAnsi="Times New Roman" w:cs="Times New Roman"/>
          <w:sz w:val="24"/>
          <w:szCs w:val="24"/>
          <w:lang w:eastAsia="sv-SE"/>
        </w:rPr>
        <w:t xml:space="preserve"> för att klara sitt resursbehov.</w:t>
      </w:r>
    </w:p>
    <w:p w:rsidR="00DF5782" w:rsidRPr="00DF5782" w:rsidRDefault="00DF5782" w:rsidP="00DF5782">
      <w:pPr>
        <w:numPr>
          <w:ilvl w:val="0"/>
          <w:numId w:val="16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Bifoga ett förslag till utbildningsplan; se avsnitt </w:t>
      </w:r>
      <w:hyperlink r:id="rId418" w:anchor="kursplan62" w:history="1">
        <w:r w:rsidRPr="00DF5782">
          <w:rPr>
            <w:rFonts w:ascii="Times New Roman" w:eastAsia="Times New Roman" w:hAnsi="Times New Roman" w:cs="Times New Roman"/>
            <w:color w:val="3F41DC"/>
            <w:sz w:val="24"/>
            <w:szCs w:val="24"/>
            <w:u w:val="single"/>
            <w:lang w:eastAsia="sv-SE"/>
          </w:rPr>
          <w:t>6.2 Kursplan</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 </w:t>
      </w:r>
    </w:p>
    <w:tbl>
      <w:tblPr>
        <w:tblW w:w="125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64"/>
        <w:gridCol w:w="7921"/>
      </w:tblGrid>
      <w:tr w:rsidR="00DF5782" w:rsidRPr="00DF5782" w:rsidTr="00DF5782">
        <w:tc>
          <w:tcPr>
            <w:tcW w:w="283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Aktivitet</w:t>
            </w:r>
          </w:p>
        </w:tc>
        <w:tc>
          <w:tcPr>
            <w:tcW w:w="481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Utbildningsprogram</w:t>
            </w:r>
          </w:p>
        </w:tc>
      </w:tr>
      <w:tr w:rsidR="00DF5782" w:rsidRPr="00DF5782" w:rsidTr="00DF5782">
        <w:tc>
          <w:tcPr>
            <w:tcW w:w="283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Förslag</w:t>
            </w:r>
          </w:p>
        </w:tc>
        <w:tc>
          <w:tcPr>
            <w:tcW w:w="481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Institution, programnämnd eller fakultetsnämnd</w:t>
            </w:r>
          </w:p>
        </w:tc>
      </w:tr>
      <w:tr w:rsidR="00DF5782" w:rsidRPr="00DF5782" w:rsidTr="00DF5782">
        <w:tc>
          <w:tcPr>
            <w:tcW w:w="283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Tillstyrka/avstyrka</w:t>
            </w:r>
          </w:p>
        </w:tc>
        <w:tc>
          <w:tcPr>
            <w:tcW w:w="481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 fakultetsnämnd och Utbildningsnämnd</w:t>
            </w:r>
          </w:p>
        </w:tc>
      </w:tr>
      <w:tr w:rsidR="00DF5782" w:rsidRPr="00DF5782" w:rsidTr="00DF5782">
        <w:tc>
          <w:tcPr>
            <w:tcW w:w="283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inrättande</w:t>
            </w:r>
          </w:p>
        </w:tc>
        <w:tc>
          <w:tcPr>
            <w:tcW w:w="481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Styrelsen</w:t>
            </w:r>
          </w:p>
        </w:tc>
      </w:tr>
      <w:tr w:rsidR="00DF5782" w:rsidRPr="00DF5782" w:rsidTr="00DF5782">
        <w:tc>
          <w:tcPr>
            <w:tcW w:w="283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utbildningsplan</w:t>
            </w:r>
          </w:p>
        </w:tc>
        <w:tc>
          <w:tcPr>
            <w:tcW w:w="4815" w:type="dxa"/>
            <w:tcBorders>
              <w:top w:val="single" w:sz="2" w:space="0" w:color="auto"/>
              <w:left w:val="single" w:sz="2" w:space="0" w:color="auto"/>
              <w:bottom w:val="single" w:sz="2" w:space="0" w:color="auto"/>
              <w:right w:val="single" w:sz="2" w:space="0" w:color="auto"/>
            </w:tcBorders>
            <w:hideMark/>
          </w:tcPr>
          <w:p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Utbildningsnämnden</w:t>
            </w:r>
          </w:p>
        </w:tc>
      </w:tr>
    </w:tbl>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 </w:t>
      </w:r>
      <w:hyperlink r:id="rId419" w:history="1">
        <w:r w:rsidRPr="00DF5782">
          <w:rPr>
            <w:rFonts w:ascii="Times New Roman" w:eastAsia="Times New Roman" w:hAnsi="Times New Roman" w:cs="Times New Roman"/>
            <w:color w:val="3F41DC"/>
            <w:sz w:val="24"/>
            <w:szCs w:val="24"/>
            <w:u w:val="single"/>
            <w:lang w:eastAsia="sv-SE"/>
          </w:rPr>
          <w:t>Bilaga 2: Årscykel för utbildningsplanering</w:t>
        </w:r>
      </w:hyperlink>
      <w:r w:rsidRPr="00DF5782">
        <w:rPr>
          <w:rFonts w:ascii="Times New Roman" w:eastAsia="Times New Roman" w:hAnsi="Times New Roman" w:cs="Times New Roman"/>
          <w:sz w:val="24"/>
          <w:szCs w:val="24"/>
          <w:lang w:eastAsia="sv-SE"/>
        </w:rPr>
        <w:t> framgår bland annat gemensamma tidsramar för planering och beslut om programutbud. Förändringar i programutbudet bör beredas parallellt på fakultetsnivå och universitetsgemensam nivå. Vid utarbetandet av ett nytt program sammanställs relevant information till utbildningsplanen under beredningens olika faser. Det innebär att utbildningsplanen kan fastställas i anslutning till styrelsen beslut om att inrätta ett nytt program.</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420" w:tgtFrame="_blank" w:history="1">
        <w:r w:rsidR="00DF5782" w:rsidRPr="00DF5782">
          <w:rPr>
            <w:rFonts w:ascii="Times New Roman" w:eastAsia="Times New Roman" w:hAnsi="Times New Roman" w:cs="Times New Roman"/>
            <w:color w:val="3F41DC"/>
            <w:sz w:val="24"/>
            <w:szCs w:val="24"/>
            <w:u w:val="single"/>
            <w:lang w:eastAsia="sv-SE"/>
          </w:rPr>
          <w:t>Antagningsordning för tillträde till utbildning på grundnivå och avancerad nivå</w:t>
        </w:r>
      </w:hyperlink>
      <w:r w:rsidR="00DF5782" w:rsidRPr="00DF5782">
        <w:rPr>
          <w:rFonts w:ascii="Times New Roman" w:eastAsia="Times New Roman" w:hAnsi="Times New Roman" w:cs="Times New Roman"/>
          <w:sz w:val="24"/>
          <w:szCs w:val="24"/>
          <w:lang w:eastAsia="sv-SE"/>
        </w:rPr>
        <w:t>, från och med 1 januari 2020</w:t>
      </w:r>
      <w:r w:rsidR="00DF5782" w:rsidRPr="00DF5782">
        <w:rPr>
          <w:rFonts w:ascii="Times New Roman" w:eastAsia="Times New Roman" w:hAnsi="Times New Roman" w:cs="Times New Roman"/>
          <w:sz w:val="24"/>
          <w:szCs w:val="24"/>
          <w:lang w:eastAsia="sv-SE"/>
        </w:rPr>
        <w:br/>
      </w:r>
      <w:hyperlink r:id="rId421" w:history="1">
        <w:r w:rsidR="00DF5782" w:rsidRPr="00DF5782">
          <w:rPr>
            <w:rFonts w:ascii="Times New Roman" w:eastAsia="Times New Roman" w:hAnsi="Times New Roman" w:cs="Times New Roman"/>
            <w:color w:val="3F41DC"/>
            <w:sz w:val="24"/>
            <w:szCs w:val="24"/>
            <w:u w:val="single"/>
            <w:lang w:eastAsia="sv-SE"/>
          </w:rPr>
          <w:t>Lokal examensordning – regler för examina på grundnivå och avancerad nivå vid SLU</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422" w:anchor="programutbudet11"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9F1603">
      <w:pPr>
        <w:pStyle w:val="Heading3"/>
      </w:pPr>
      <w:r w:rsidRPr="00DF5782">
        <w:t>11.4 Principer för namngivning av utbildningsprogram</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viktig detalj för SLU som universitet är tydlighet kring vad SLU:s utbildningar omfattar. Viktigast är att lyfta vilka ämneskompetenser varje utbildning ger, men i vissa fall även vilket arbetsliv som utbildningen syftar till.</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Hur utbildningsprogrammen vid SLU är namngivna är en av de mest grund</w:t>
      </w:r>
      <w:r w:rsidRPr="00DF5782">
        <w:rPr>
          <w:rFonts w:ascii="Times New Roman" w:eastAsia="Times New Roman" w:hAnsi="Times New Roman" w:cs="Times New Roman"/>
          <w:sz w:val="24"/>
          <w:szCs w:val="24"/>
          <w:lang w:eastAsia="sv-SE"/>
        </w:rPr>
        <w:softHyphen/>
        <w:t>läggande framgångsfaktorerna ur både tydlighets- och rekryteringssynpunkt, för att universitetet ska uppnå givna mål i SLU:s strategi och enligt uppdraget i regleringsbrevet.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SLU gäller nedan angivna principer för namngivning av nya program eller vid byte av namn på redan etablerade program.</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Principer för programnamn</w:t>
      </w:r>
    </w:p>
    <w:p w:rsidR="00DF5782" w:rsidRPr="00DF5782" w:rsidRDefault="00DF5782" w:rsidP="00DF5782">
      <w:pPr>
        <w:numPr>
          <w:ilvl w:val="0"/>
          <w:numId w:val="16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Programnamnet bör vara enkelt, kommunikativt och gärna utgå från tanken kring vad som är eller blir den vanligaste användningen av det, till exempel </w:t>
      </w:r>
      <w:r w:rsidRPr="00DF5782">
        <w:rPr>
          <w:rFonts w:ascii="Times New Roman" w:eastAsia="Times New Roman" w:hAnsi="Times New Roman" w:cs="Times New Roman"/>
          <w:i/>
          <w:iCs/>
          <w:sz w:val="24"/>
          <w:szCs w:val="24"/>
          <w:lang w:eastAsia="sv-SE"/>
        </w:rPr>
        <w:t>Biologi och miljövetenskap</w:t>
      </w:r>
      <w:r w:rsidRPr="00DF5782">
        <w:rPr>
          <w:rFonts w:ascii="Times New Roman" w:eastAsia="Times New Roman" w:hAnsi="Times New Roman" w:cs="Times New Roman"/>
          <w:sz w:val="24"/>
          <w:szCs w:val="24"/>
          <w:lang w:eastAsia="sv-SE"/>
        </w:rPr>
        <w:t>, som bör heta just det snarare än </w:t>
      </w:r>
      <w:r w:rsidRPr="00DF5782">
        <w:rPr>
          <w:rFonts w:ascii="Times New Roman" w:eastAsia="Times New Roman" w:hAnsi="Times New Roman" w:cs="Times New Roman"/>
          <w:i/>
          <w:iCs/>
          <w:sz w:val="24"/>
          <w:szCs w:val="24"/>
          <w:lang w:eastAsia="sv-SE"/>
        </w:rPr>
        <w:t>Biologi och miljövetenskap – kandidatprogram.</w:t>
      </w:r>
    </w:p>
    <w:p w:rsidR="00DF5782" w:rsidRPr="00DF5782" w:rsidRDefault="00DF5782" w:rsidP="00DF5782">
      <w:pPr>
        <w:numPr>
          <w:ilvl w:val="0"/>
          <w:numId w:val="16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Ur varumärkes- och kommunikationssyfte är rekommendationen att längden på programnamn inte är längre än fem stavelser eller max tre ord.</w:t>
      </w:r>
    </w:p>
    <w:p w:rsidR="00DF5782" w:rsidRPr="00DF5782" w:rsidRDefault="00DF5782" w:rsidP="00DF5782">
      <w:pPr>
        <w:numPr>
          <w:ilvl w:val="0"/>
          <w:numId w:val="16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utbildningsprogram ska alltid ha en svensk benämning (myndighets</w:t>
      </w:r>
      <w:r w:rsidRPr="00DF5782">
        <w:rPr>
          <w:rFonts w:ascii="Times New Roman" w:eastAsia="Times New Roman" w:hAnsi="Times New Roman" w:cs="Times New Roman"/>
          <w:sz w:val="24"/>
          <w:szCs w:val="24"/>
          <w:lang w:eastAsia="sv-SE"/>
        </w:rPr>
        <w:softHyphen/>
        <w:t>språket).</w:t>
      </w:r>
    </w:p>
    <w:p w:rsidR="00DF5782" w:rsidRPr="00DF5782" w:rsidRDefault="00DF5782" w:rsidP="00DF5782">
      <w:pPr>
        <w:numPr>
          <w:ilvl w:val="0"/>
          <w:numId w:val="16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engelsk översättning av programnamnet ska alltid finnas.</w:t>
      </w:r>
    </w:p>
    <w:p w:rsidR="00DF5782" w:rsidRPr="00DF5782" w:rsidRDefault="00DF5782" w:rsidP="00DF5782">
      <w:pPr>
        <w:numPr>
          <w:ilvl w:val="0"/>
          <w:numId w:val="16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program som ges på engelska används alltid den engelska benämningen</w:t>
      </w:r>
    </w:p>
    <w:p w:rsidR="00DF5782" w:rsidRPr="00DF5782" w:rsidRDefault="00DF5782" w:rsidP="00DF5782">
      <w:pPr>
        <w:numPr>
          <w:ilvl w:val="1"/>
          <w:numId w:val="169"/>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beskrivningar på både svenska och engelska,</w:t>
      </w:r>
    </w:p>
    <w:p w:rsidR="00DF5782" w:rsidRPr="00DF5782" w:rsidRDefault="00DF5782" w:rsidP="00DF5782">
      <w:pPr>
        <w:numPr>
          <w:ilvl w:val="1"/>
          <w:numId w:val="169"/>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tabeller och andra sammanställningar,</w:t>
      </w:r>
    </w:p>
    <w:p w:rsidR="00DF5782" w:rsidRPr="00DF5782" w:rsidRDefault="00DF5782" w:rsidP="00DF5782">
      <w:pPr>
        <w:numPr>
          <w:ilvl w:val="1"/>
          <w:numId w:val="169"/>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kommunikationen med system som hämtar data från SLU, till exempel antagning.se, studera.nu.</w:t>
      </w:r>
    </w:p>
    <w:p w:rsidR="00DF5782" w:rsidRPr="00DF5782" w:rsidRDefault="00DF5782" w:rsidP="00DF5782">
      <w:pPr>
        <w:numPr>
          <w:ilvl w:val="1"/>
          <w:numId w:val="169"/>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sz w:val="24"/>
          <w:szCs w:val="24"/>
          <w:lang w:eastAsia="sv-SE"/>
        </w:rPr>
        <w:t>Undantag</w:t>
      </w:r>
      <w:proofErr w:type="gramEnd"/>
      <w:r w:rsidRPr="00DF5782">
        <w:rPr>
          <w:rFonts w:ascii="Times New Roman" w:eastAsia="Times New Roman" w:hAnsi="Times New Roman" w:cs="Times New Roman"/>
          <w:sz w:val="24"/>
          <w:szCs w:val="24"/>
          <w:lang w:eastAsia="sv-SE"/>
        </w:rPr>
        <w:t>: utbildningsplanen måste vara på svenska.</w:t>
      </w:r>
    </w:p>
    <w:p w:rsidR="00DF5782" w:rsidRPr="00DF5782" w:rsidRDefault="00DF5782" w:rsidP="00DF5782">
      <w:pPr>
        <w:numPr>
          <w:ilvl w:val="0"/>
          <w:numId w:val="16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Generellt bör programnamn alltid signalera vad studenten läser, programnamnet anger vad utbildningen i huvudsak syftar till ämnesmässigt, till exempel </w:t>
      </w:r>
      <w:r w:rsidRPr="00DF5782">
        <w:rPr>
          <w:rFonts w:ascii="Times New Roman" w:eastAsia="Times New Roman" w:hAnsi="Times New Roman" w:cs="Times New Roman"/>
          <w:i/>
          <w:iCs/>
          <w:sz w:val="24"/>
          <w:szCs w:val="24"/>
          <w:lang w:eastAsia="sv-SE"/>
        </w:rPr>
        <w:t>Etologi och djurskydd</w:t>
      </w:r>
      <w:r w:rsidRPr="00DF5782">
        <w:rPr>
          <w:rFonts w:ascii="Times New Roman" w:eastAsia="Times New Roman" w:hAnsi="Times New Roman" w:cs="Times New Roman"/>
          <w:sz w:val="24"/>
          <w:szCs w:val="24"/>
          <w:lang w:eastAsia="sv-SE"/>
        </w:rPr>
        <w:t> eller </w:t>
      </w:r>
      <w:proofErr w:type="spellStart"/>
      <w:r w:rsidRPr="00DF5782">
        <w:rPr>
          <w:rFonts w:ascii="Times New Roman" w:eastAsia="Times New Roman" w:hAnsi="Times New Roman" w:cs="Times New Roman"/>
          <w:i/>
          <w:iCs/>
          <w:sz w:val="24"/>
          <w:szCs w:val="24"/>
          <w:lang w:eastAsia="sv-SE"/>
        </w:rPr>
        <w:t>Sustainable</w:t>
      </w:r>
      <w:proofErr w:type="spellEnd"/>
      <w:r w:rsidRPr="00DF5782">
        <w:rPr>
          <w:rFonts w:ascii="Times New Roman" w:eastAsia="Times New Roman" w:hAnsi="Times New Roman" w:cs="Times New Roman"/>
          <w:i/>
          <w:iCs/>
          <w:sz w:val="24"/>
          <w:szCs w:val="24"/>
          <w:lang w:eastAsia="sv-SE"/>
        </w:rPr>
        <w:t xml:space="preserve"> </w:t>
      </w:r>
      <w:proofErr w:type="spellStart"/>
      <w:r w:rsidRPr="00DF5782">
        <w:rPr>
          <w:rFonts w:ascii="Times New Roman" w:eastAsia="Times New Roman" w:hAnsi="Times New Roman" w:cs="Times New Roman"/>
          <w:i/>
          <w:iCs/>
          <w:sz w:val="24"/>
          <w:szCs w:val="24"/>
          <w:lang w:eastAsia="sv-SE"/>
        </w:rPr>
        <w:t>Food</w:t>
      </w:r>
      <w:proofErr w:type="spellEnd"/>
      <w:r w:rsidRPr="00DF5782">
        <w:rPr>
          <w:rFonts w:ascii="Times New Roman" w:eastAsia="Times New Roman" w:hAnsi="Times New Roman" w:cs="Times New Roman"/>
          <w:i/>
          <w:iCs/>
          <w:sz w:val="24"/>
          <w:szCs w:val="24"/>
          <w:lang w:eastAsia="sv-SE"/>
        </w:rPr>
        <w:t xml:space="preserve"> Systems</w:t>
      </w:r>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16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Yrkesprogrammen baserar programnamnet på examensbenämningen, till exempel </w:t>
      </w:r>
      <w:r w:rsidRPr="00DF5782">
        <w:rPr>
          <w:rFonts w:ascii="Times New Roman" w:eastAsia="Times New Roman" w:hAnsi="Times New Roman" w:cs="Times New Roman"/>
          <w:i/>
          <w:iCs/>
          <w:sz w:val="24"/>
          <w:szCs w:val="24"/>
          <w:lang w:eastAsia="sv-SE"/>
        </w:rPr>
        <w:t>Skogsmästarprogrammet</w:t>
      </w:r>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16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Tillägg används framförallt för att förtydliga när en precisering behövs, till exempel studieort </w:t>
      </w:r>
      <w:r w:rsidRPr="00DF5782">
        <w:rPr>
          <w:rFonts w:ascii="Times New Roman" w:eastAsia="Times New Roman" w:hAnsi="Times New Roman" w:cs="Times New Roman"/>
          <w:i/>
          <w:iCs/>
          <w:sz w:val="24"/>
          <w:szCs w:val="24"/>
          <w:lang w:eastAsia="sv-SE"/>
        </w:rPr>
        <w:t>Landskapsingenjör - Uppsala</w:t>
      </w:r>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16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Examenstyp bör framförallt framgå med hjälp av högskolepoängen och i kompletterande texter, faktarutor på webb eller tryck. Se även instruktioner nedan.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namngivning av nya eller omformuleringar av tidigare programnamn tillämpas i korthet följande process för namngivningen:</w:t>
      </w:r>
    </w:p>
    <w:p w:rsidR="00DF5782" w:rsidRPr="00DF5782" w:rsidRDefault="00DF5782" w:rsidP="00DF5782">
      <w:pPr>
        <w:numPr>
          <w:ilvl w:val="0"/>
          <w:numId w:val="17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Ansvarig projektgrupp/programnämnd skickar en kort beskrivning och ett fåtal namnförslag till kommunikationsavdelningen.</w:t>
      </w:r>
    </w:p>
    <w:p w:rsidR="00DF5782" w:rsidRPr="00DF5782" w:rsidRDefault="00DF5782" w:rsidP="00DF5782">
      <w:pPr>
        <w:numPr>
          <w:ilvl w:val="0"/>
          <w:numId w:val="17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Kommunikationsavdelningen bearbetar förslagen och dessa testas sedan på en eller flera fokusgrupper, helst bland de tänkta målgrupperna. Ett konkret namnförslag förs sedan vidare till utbildningsnämnden och återkopplas samtidigt till ansvarig programnämnd.</w:t>
      </w:r>
    </w:p>
    <w:p w:rsidR="00DF5782" w:rsidRPr="00DF5782" w:rsidRDefault="00DF5782" w:rsidP="00DF5782">
      <w:pPr>
        <w:numPr>
          <w:ilvl w:val="0"/>
          <w:numId w:val="17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språkkoordinator bör konsulteras för att få korrekta och enhetliga programnamn på engelska.</w:t>
      </w:r>
    </w:p>
    <w:p w:rsidR="00DF5782" w:rsidRPr="00DF5782" w:rsidRDefault="00DF5782" w:rsidP="00DF5782">
      <w:pPr>
        <w:numPr>
          <w:ilvl w:val="0"/>
          <w:numId w:val="17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Utbildningsnämnden processar inlämnade program- och namnförslag och för ett samlat förslag vidare till SLU:s styrelse för beslut.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viktigt med en enhetlig användning av programnamnen, men för att undvika otympliga formuleringar i löptext rekommenderas följande förhållningssätt i officiella dokument:</w:t>
      </w:r>
    </w:p>
    <w:p w:rsidR="00DF5782" w:rsidRPr="00DF5782" w:rsidRDefault="00DF5782" w:rsidP="00DF5782">
      <w:pPr>
        <w:numPr>
          <w:ilvl w:val="0"/>
          <w:numId w:val="17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fastställda och fullständiga programnamnet används första gången programmet omnämns i till exempel utbildningsplaner.</w:t>
      </w:r>
    </w:p>
    <w:p w:rsidR="00DF5782" w:rsidRPr="00DF5782" w:rsidRDefault="00DF5782" w:rsidP="00DF5782">
      <w:pPr>
        <w:numPr>
          <w:ilvl w:val="0"/>
          <w:numId w:val="17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programnamnet är långt eller av andra anledningar svårt att använda i texter och rubriker rekommenderas att en följsammare och konsekvent formulering används i löptexten.</w:t>
      </w:r>
    </w:p>
    <w:p w:rsidR="00DF5782" w:rsidRPr="00DF5782" w:rsidRDefault="00DF5782" w:rsidP="00DF5782">
      <w:pPr>
        <w:numPr>
          <w:ilvl w:val="0"/>
          <w:numId w:val="17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löptext kan vid behov programnamnet kommuniceras med ett tillägg som beskriver vilken examen som utbildningen syftar till.</w:t>
      </w:r>
    </w:p>
    <w:p w:rsidR="00DF5782" w:rsidRPr="00DF5782" w:rsidRDefault="00DF5782" w:rsidP="00DF5782">
      <w:pPr>
        <w:numPr>
          <w:ilvl w:val="0"/>
          <w:numId w:val="17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Benämningar på program skrivs med stor första bokstav om det är det fullständiga namnet, annars med liten bokstav. Exempel:</w:t>
      </w:r>
    </w:p>
    <w:p w:rsidR="00DF5782" w:rsidRPr="00DF5782" w:rsidRDefault="00DF5782" w:rsidP="00DF5782">
      <w:pPr>
        <w:numPr>
          <w:ilvl w:val="1"/>
          <w:numId w:val="171"/>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här utbildningsplanen gäller yrkesprogrammet Djursjukskötare.”</w:t>
      </w:r>
    </w:p>
    <w:p w:rsidR="00DF5782" w:rsidRPr="00DF5782" w:rsidRDefault="00DF5782" w:rsidP="00DF5782">
      <w:pPr>
        <w:numPr>
          <w:ilvl w:val="1"/>
          <w:numId w:val="171"/>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”Studenterna på djursjukskötarprogrammet läser 180 högskole</w:t>
      </w:r>
      <w:r w:rsidRPr="00DF5782">
        <w:rPr>
          <w:rFonts w:ascii="Times New Roman" w:eastAsia="Times New Roman" w:hAnsi="Times New Roman" w:cs="Times New Roman"/>
          <w:sz w:val="24"/>
          <w:szCs w:val="24"/>
          <w:lang w:eastAsia="sv-SE"/>
        </w:rPr>
        <w:softHyphen/>
        <w:t>poäng.”</w:t>
      </w:r>
    </w:p>
    <w:p w:rsidR="00DF5782" w:rsidRPr="00DF5782" w:rsidRDefault="00DF5782" w:rsidP="00DF5782">
      <w:pPr>
        <w:numPr>
          <w:ilvl w:val="1"/>
          <w:numId w:val="171"/>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”Kandidatprogrammet Biologi och miljövetenskap ges på SLU:s campus i Uppsala…</w:t>
      </w:r>
      <w:proofErr w:type="gramStart"/>
      <w:r w:rsidRPr="00DF5782">
        <w:rPr>
          <w:rFonts w:ascii="Times New Roman" w:eastAsia="Times New Roman" w:hAnsi="Times New Roman" w:cs="Times New Roman"/>
          <w:sz w:val="24"/>
          <w:szCs w:val="24"/>
          <w:lang w:eastAsia="sv-SE"/>
        </w:rPr>
        <w:t>””</w:t>
      </w:r>
      <w:proofErr w:type="gramEnd"/>
      <w:r w:rsidRPr="00DF5782">
        <w:rPr>
          <w:rFonts w:ascii="Times New Roman" w:eastAsia="Times New Roman" w:hAnsi="Times New Roman" w:cs="Times New Roman"/>
          <w:sz w:val="24"/>
          <w:szCs w:val="24"/>
          <w:lang w:eastAsia="sv-SE"/>
        </w:rPr>
        <w:t>Studenterna på kandidatprogrammet i biologi och miljövetenskap…”</w:t>
      </w:r>
    </w:p>
    <w:p w:rsidR="00DF5782" w:rsidRPr="00DF5782" w:rsidRDefault="00DF5782" w:rsidP="00DF5782">
      <w:pPr>
        <w:numPr>
          <w:ilvl w:val="0"/>
          <w:numId w:val="17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benämningar på engelska ska alla substantiv ha versal begynnelse</w:t>
      </w:r>
      <w:r w:rsidRPr="00DF5782">
        <w:rPr>
          <w:rFonts w:ascii="Times New Roman" w:eastAsia="Times New Roman" w:hAnsi="Times New Roman" w:cs="Times New Roman"/>
          <w:sz w:val="24"/>
          <w:szCs w:val="24"/>
          <w:lang w:eastAsia="sv-SE"/>
        </w:rPr>
        <w:softHyphen/>
        <w:t>bokstav. Exempel:</w:t>
      </w:r>
    </w:p>
    <w:p w:rsidR="00DF5782" w:rsidRPr="00DF5782" w:rsidRDefault="00DF5782" w:rsidP="00DF5782">
      <w:pPr>
        <w:numPr>
          <w:ilvl w:val="1"/>
          <w:numId w:val="171"/>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“Vårt </w:t>
      </w:r>
      <w:proofErr w:type="spellStart"/>
      <w:r w:rsidRPr="00DF5782">
        <w:rPr>
          <w:rFonts w:ascii="Times New Roman" w:eastAsia="Times New Roman" w:hAnsi="Times New Roman" w:cs="Times New Roman"/>
          <w:sz w:val="24"/>
          <w:szCs w:val="24"/>
          <w:lang w:eastAsia="sv-SE"/>
        </w:rPr>
        <w:t>masterprogram</w:t>
      </w:r>
      <w:proofErr w:type="spellEnd"/>
      <w:r w:rsidRPr="00DF5782">
        <w:rPr>
          <w:rFonts w:ascii="Times New Roman" w:eastAsia="Times New Roman" w:hAnsi="Times New Roman" w:cs="Times New Roman"/>
          <w:sz w:val="24"/>
          <w:szCs w:val="24"/>
          <w:lang w:eastAsia="sv-SE"/>
        </w:rPr>
        <w:t xml:space="preserve"> Management </w:t>
      </w:r>
      <w:proofErr w:type="spellStart"/>
      <w:r w:rsidRPr="00DF5782">
        <w:rPr>
          <w:rFonts w:ascii="Times New Roman" w:eastAsia="Times New Roman" w:hAnsi="Times New Roman" w:cs="Times New Roman"/>
          <w:sz w:val="24"/>
          <w:szCs w:val="24"/>
          <w:lang w:eastAsia="sv-SE"/>
        </w:rPr>
        <w:t>of</w:t>
      </w:r>
      <w:proofErr w:type="spellEnd"/>
      <w:r w:rsidRPr="00DF5782">
        <w:rPr>
          <w:rFonts w:ascii="Times New Roman" w:eastAsia="Times New Roman" w:hAnsi="Times New Roman" w:cs="Times New Roman"/>
          <w:sz w:val="24"/>
          <w:szCs w:val="24"/>
          <w:lang w:eastAsia="sv-SE"/>
        </w:rPr>
        <w:t xml:space="preserve"> </w:t>
      </w:r>
      <w:proofErr w:type="spellStart"/>
      <w:r w:rsidRPr="00DF5782">
        <w:rPr>
          <w:rFonts w:ascii="Times New Roman" w:eastAsia="Times New Roman" w:hAnsi="Times New Roman" w:cs="Times New Roman"/>
          <w:sz w:val="24"/>
          <w:szCs w:val="24"/>
          <w:lang w:eastAsia="sv-SE"/>
        </w:rPr>
        <w:t>Fish</w:t>
      </w:r>
      <w:proofErr w:type="spellEnd"/>
      <w:r w:rsidRPr="00DF5782">
        <w:rPr>
          <w:rFonts w:ascii="Times New Roman" w:eastAsia="Times New Roman" w:hAnsi="Times New Roman" w:cs="Times New Roman"/>
          <w:sz w:val="24"/>
          <w:szCs w:val="24"/>
          <w:lang w:eastAsia="sv-SE"/>
        </w:rPr>
        <w:t xml:space="preserve"> and </w:t>
      </w:r>
      <w:proofErr w:type="spellStart"/>
      <w:r w:rsidRPr="00DF5782">
        <w:rPr>
          <w:rFonts w:ascii="Times New Roman" w:eastAsia="Times New Roman" w:hAnsi="Times New Roman" w:cs="Times New Roman"/>
          <w:sz w:val="24"/>
          <w:szCs w:val="24"/>
          <w:lang w:eastAsia="sv-SE"/>
        </w:rPr>
        <w:t>Wildlife</w:t>
      </w:r>
      <w:proofErr w:type="spellEnd"/>
      <w:r w:rsidRPr="00DF5782">
        <w:rPr>
          <w:rFonts w:ascii="Times New Roman" w:eastAsia="Times New Roman" w:hAnsi="Times New Roman" w:cs="Times New Roman"/>
          <w:sz w:val="24"/>
          <w:szCs w:val="24"/>
          <w:lang w:eastAsia="sv-SE"/>
        </w:rPr>
        <w:t xml:space="preserve"> Populations ger dig kunskaper inom…”.</w:t>
      </w:r>
    </w:p>
    <w:p w:rsidR="00DF5782" w:rsidRPr="00DF5782" w:rsidRDefault="00DF5782" w:rsidP="00DF5782">
      <w:pPr>
        <w:numPr>
          <w:ilvl w:val="1"/>
          <w:numId w:val="171"/>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w:t>
      </w:r>
      <w:proofErr w:type="spellStart"/>
      <w:r w:rsidRPr="00DF5782">
        <w:rPr>
          <w:rFonts w:ascii="Times New Roman" w:eastAsia="Times New Roman" w:hAnsi="Times New Roman" w:cs="Times New Roman"/>
          <w:sz w:val="24"/>
          <w:szCs w:val="24"/>
          <w:lang w:eastAsia="sv-SE"/>
        </w:rPr>
        <w:t>Outdoor</w:t>
      </w:r>
      <w:proofErr w:type="spellEnd"/>
      <w:r w:rsidRPr="00DF5782">
        <w:rPr>
          <w:rFonts w:ascii="Times New Roman" w:eastAsia="Times New Roman" w:hAnsi="Times New Roman" w:cs="Times New Roman"/>
          <w:sz w:val="24"/>
          <w:szCs w:val="24"/>
          <w:lang w:eastAsia="sv-SE"/>
        </w:rPr>
        <w:t xml:space="preserve"> Environments for Health and </w:t>
      </w:r>
      <w:proofErr w:type="spellStart"/>
      <w:r w:rsidRPr="00DF5782">
        <w:rPr>
          <w:rFonts w:ascii="Times New Roman" w:eastAsia="Times New Roman" w:hAnsi="Times New Roman" w:cs="Times New Roman"/>
          <w:sz w:val="24"/>
          <w:szCs w:val="24"/>
          <w:lang w:eastAsia="sv-SE"/>
        </w:rPr>
        <w:t>Well-being</w:t>
      </w:r>
      <w:proofErr w:type="spellEnd"/>
      <w:r w:rsidRPr="00DF5782">
        <w:rPr>
          <w:rFonts w:ascii="Times New Roman" w:eastAsia="Times New Roman" w:hAnsi="Times New Roman" w:cs="Times New Roman"/>
          <w:sz w:val="24"/>
          <w:szCs w:val="24"/>
          <w:lang w:eastAsia="sv-SE"/>
        </w:rPr>
        <w:t xml:space="preserve"> kan läsas både på </w:t>
      </w:r>
      <w:proofErr w:type="spellStart"/>
      <w:r w:rsidRPr="00DF5782">
        <w:rPr>
          <w:rFonts w:ascii="Times New Roman" w:eastAsia="Times New Roman" w:hAnsi="Times New Roman" w:cs="Times New Roman"/>
          <w:sz w:val="24"/>
          <w:szCs w:val="24"/>
          <w:lang w:eastAsia="sv-SE"/>
        </w:rPr>
        <w:t>helfart</w:t>
      </w:r>
      <w:proofErr w:type="spellEnd"/>
      <w:r w:rsidRPr="00DF5782">
        <w:rPr>
          <w:rFonts w:ascii="Times New Roman" w:eastAsia="Times New Roman" w:hAnsi="Times New Roman" w:cs="Times New Roman"/>
          <w:sz w:val="24"/>
          <w:szCs w:val="24"/>
          <w:lang w:eastAsia="sv-SE"/>
        </w:rPr>
        <w:t xml:space="preserve"> och halvfart.”</w:t>
      </w:r>
    </w:p>
    <w:p w:rsidR="00DF5782" w:rsidRPr="00DF5782" w:rsidRDefault="00DF5782" w:rsidP="00DF5782">
      <w:pPr>
        <w:numPr>
          <w:ilvl w:val="0"/>
          <w:numId w:val="17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förtydliga programnamnen på engelska förordas att man sätter examensbenämningen efter namnet. Exempel:</w:t>
      </w:r>
    </w:p>
    <w:p w:rsidR="00DF5782" w:rsidRPr="00DF5782" w:rsidRDefault="00DF5782" w:rsidP="00DF5782">
      <w:pPr>
        <w:numPr>
          <w:ilvl w:val="1"/>
          <w:numId w:val="171"/>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val="en-US" w:eastAsia="sv-SE"/>
        </w:rPr>
      </w:pPr>
      <w:r w:rsidRPr="00DF5782">
        <w:rPr>
          <w:rFonts w:ascii="Times New Roman" w:eastAsia="Times New Roman" w:hAnsi="Times New Roman" w:cs="Times New Roman"/>
          <w:sz w:val="24"/>
          <w:szCs w:val="24"/>
          <w:lang w:val="en-US" w:eastAsia="sv-SE"/>
        </w:rPr>
        <w:t>”Biology and Environmental Science (BSc)”</w:t>
      </w:r>
    </w:p>
    <w:p w:rsidR="00DF5782" w:rsidRPr="00DF5782" w:rsidRDefault="00DF5782" w:rsidP="00DF5782">
      <w:pPr>
        <w:numPr>
          <w:ilvl w:val="1"/>
          <w:numId w:val="171"/>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val="en-US" w:eastAsia="sv-SE"/>
        </w:rPr>
      </w:pPr>
      <w:r w:rsidRPr="00DF5782">
        <w:rPr>
          <w:rFonts w:ascii="Times New Roman" w:eastAsia="Times New Roman" w:hAnsi="Times New Roman" w:cs="Times New Roman"/>
          <w:sz w:val="24"/>
          <w:szCs w:val="24"/>
          <w:lang w:val="en-US" w:eastAsia="sv-SE"/>
        </w:rPr>
        <w:t xml:space="preserve">“Landscape Architecture for Sustainable </w:t>
      </w:r>
      <w:proofErr w:type="spellStart"/>
      <w:r w:rsidRPr="00DF5782">
        <w:rPr>
          <w:rFonts w:ascii="Times New Roman" w:eastAsia="Times New Roman" w:hAnsi="Times New Roman" w:cs="Times New Roman"/>
          <w:sz w:val="24"/>
          <w:szCs w:val="24"/>
          <w:lang w:val="en-US" w:eastAsia="sv-SE"/>
        </w:rPr>
        <w:t>Urbanisation</w:t>
      </w:r>
      <w:proofErr w:type="spellEnd"/>
      <w:r w:rsidRPr="00DF5782">
        <w:rPr>
          <w:rFonts w:ascii="Times New Roman" w:eastAsia="Times New Roman" w:hAnsi="Times New Roman" w:cs="Times New Roman"/>
          <w:sz w:val="24"/>
          <w:szCs w:val="24"/>
          <w:lang w:val="en-US" w:eastAsia="sv-SE"/>
        </w:rPr>
        <w:t xml:space="preserve"> (MSc)”</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Lärosätesnamnets användning i utbildningssammanhang, framförallt när andra system hämtar data från SLU:s kurs- och programdatabas eller från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ska förmedla det officiella namnet för SLU. SLU:s två officiella och registrerade namn är:</w:t>
      </w:r>
    </w:p>
    <w:p w:rsidR="00DF5782" w:rsidRPr="00DF5782" w:rsidRDefault="00DF5782" w:rsidP="00DF5782">
      <w:pPr>
        <w:numPr>
          <w:ilvl w:val="0"/>
          <w:numId w:val="17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Sveriges lantbruksuniversitet (vid hämtning till sajter på svenska)</w:t>
      </w:r>
    </w:p>
    <w:p w:rsidR="00DF5782" w:rsidRPr="00DF5782" w:rsidRDefault="00DF5782" w:rsidP="00DF5782">
      <w:pPr>
        <w:numPr>
          <w:ilvl w:val="0"/>
          <w:numId w:val="17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Swedish University </w:t>
      </w:r>
      <w:proofErr w:type="spellStart"/>
      <w:r w:rsidRPr="00DF5782">
        <w:rPr>
          <w:rFonts w:ascii="Times New Roman" w:eastAsia="Times New Roman" w:hAnsi="Times New Roman" w:cs="Times New Roman"/>
          <w:sz w:val="24"/>
          <w:szCs w:val="24"/>
          <w:lang w:eastAsia="sv-SE"/>
        </w:rPr>
        <w:t>of</w:t>
      </w:r>
      <w:proofErr w:type="spellEnd"/>
      <w:r w:rsidRPr="00DF5782">
        <w:rPr>
          <w:rFonts w:ascii="Times New Roman" w:eastAsia="Times New Roman" w:hAnsi="Times New Roman" w:cs="Times New Roman"/>
          <w:sz w:val="24"/>
          <w:szCs w:val="24"/>
          <w:lang w:eastAsia="sv-SE"/>
        </w:rPr>
        <w:t xml:space="preserve"> Agricultural Sciences, SLU (vid hämtning till sajter med en internationell målgrupp)     </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Observera att dessa hämtningar gäller till exempel antagning.se, studera.nu och universityadmissions.se, vilka alla tre är påvisat viktiga verktyg i valet av en utbildning.</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423" w:history="1">
        <w:r w:rsidR="00DF5782" w:rsidRPr="00DF5782">
          <w:rPr>
            <w:rFonts w:ascii="Times New Roman" w:eastAsia="Times New Roman" w:hAnsi="Times New Roman" w:cs="Times New Roman"/>
            <w:color w:val="3F41DC"/>
            <w:sz w:val="24"/>
            <w:szCs w:val="24"/>
            <w:u w:val="single"/>
            <w:lang w:eastAsia="sv-SE"/>
          </w:rPr>
          <w:t>Stilguide för svenska</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424" w:anchor="programutbudet11"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194AEB">
      <w:pPr>
        <w:pStyle w:val="Heading3"/>
      </w:pPr>
      <w:r w:rsidRPr="00DF5782">
        <w:t>11.5 Gemensamma program och examina</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Högskolelagen tillåter att svenska universitet och högskolor, utfärdar en gemensam examen tillsammans med utländska eller andra svenska lärosäten. Med gemensam examen avses ”</w:t>
      </w:r>
      <w:r w:rsidRPr="00DF5782">
        <w:rPr>
          <w:rFonts w:ascii="Times New Roman" w:eastAsia="Times New Roman" w:hAnsi="Times New Roman" w:cs="Times New Roman"/>
          <w:i/>
          <w:iCs/>
          <w:sz w:val="24"/>
          <w:szCs w:val="24"/>
          <w:lang w:eastAsia="sv-SE"/>
        </w:rPr>
        <w:t>examina som får utfärdas av de lärosäten som tillsammans har anordnat en utbildning som kan leda till dessa examina.</w:t>
      </w:r>
      <w:r w:rsidRPr="00DF5782">
        <w:rPr>
          <w:rFonts w:ascii="Times New Roman" w:eastAsia="Times New Roman" w:hAnsi="Times New Roman" w:cs="Times New Roman"/>
          <w:sz w:val="24"/>
          <w:szCs w:val="24"/>
          <w:lang w:eastAsia="sv-SE"/>
        </w:rPr>
        <w:t>” (Högskolelagen (</w:t>
      </w:r>
      <w:proofErr w:type="gramStart"/>
      <w:r w:rsidRPr="00DF5782">
        <w:rPr>
          <w:rFonts w:ascii="Times New Roman" w:eastAsia="Times New Roman" w:hAnsi="Times New Roman" w:cs="Times New Roman"/>
          <w:sz w:val="24"/>
          <w:szCs w:val="24"/>
          <w:lang w:eastAsia="sv-SE"/>
        </w:rPr>
        <w:t>1992:1434</w:t>
      </w:r>
      <w:proofErr w:type="gramEnd"/>
      <w:r w:rsidRPr="00DF5782">
        <w:rPr>
          <w:rFonts w:ascii="Times New Roman" w:eastAsia="Times New Roman" w:hAnsi="Times New Roman" w:cs="Times New Roman"/>
          <w:sz w:val="24"/>
          <w:szCs w:val="24"/>
          <w:lang w:eastAsia="sv-SE"/>
        </w:rPr>
        <w:t>) 1 kap.) Det är alltså inte frågan om någon särskild examenskategori, utan om möjligheten för två eller flera lärosäten att anordna och genomföra en gemensam utbildning som resulterar i en gemensam examen av samma slag som de för övrigt har rätt att utfärda var för sig.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Trots att man inom ramen för det europeiska samarbetet har försökt ta fram kriterier för vad som ska avses med begreppet gemensamma examina, finns ännu ingen slutlig definition. Gemensamt för ländernas definitioner är: (Proposition 2008/09:175)</w:t>
      </w:r>
    </w:p>
    <w:p w:rsidR="00DF5782" w:rsidRPr="00DF5782" w:rsidRDefault="00DF5782" w:rsidP="00DF5782">
      <w:pPr>
        <w:numPr>
          <w:ilvl w:val="0"/>
          <w:numId w:val="17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Examensbevisen ska utfärdas baserat på ett program som har utvecklats eller getts gemensamt av två eller flera lärosäten.</w:t>
      </w:r>
    </w:p>
    <w:p w:rsidR="00DF5782" w:rsidRPr="00DF5782" w:rsidRDefault="00DF5782" w:rsidP="00DF5782">
      <w:pPr>
        <w:numPr>
          <w:ilvl w:val="0"/>
          <w:numId w:val="17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gemensam examen ska helst dokumenteras i ett enda examensbevis som utfärdas gemensamt av de samverkande institutionerna.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Skillnaden mellan en gemensam examen och en dubbel examen är inte heller helt tydlig. Dåvarande Högskoleverket definierade gemensam respektive dubbel examen enligt följande: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 xml:space="preserve">Gemensam examen (joint </w:t>
      </w:r>
      <w:proofErr w:type="spellStart"/>
      <w:r w:rsidRPr="00DF5782">
        <w:rPr>
          <w:rFonts w:ascii="Times New Roman" w:eastAsia="Times New Roman" w:hAnsi="Times New Roman" w:cs="Times New Roman"/>
          <w:i/>
          <w:iCs/>
          <w:sz w:val="24"/>
          <w:szCs w:val="24"/>
          <w:lang w:eastAsia="sv-SE"/>
        </w:rPr>
        <w:t>degree</w:t>
      </w:r>
      <w:proofErr w:type="spellEnd"/>
      <w:r w:rsidRPr="00DF5782">
        <w:rPr>
          <w:rFonts w:ascii="Times New Roman" w:eastAsia="Times New Roman" w:hAnsi="Times New Roman" w:cs="Times New Roman"/>
          <w:i/>
          <w:iCs/>
          <w:sz w:val="24"/>
          <w:szCs w:val="24"/>
          <w:lang w:eastAsia="sv-SE"/>
        </w:rPr>
        <w:t>)</w:t>
      </w:r>
      <w:r w:rsidRPr="00DF5782">
        <w:rPr>
          <w:rFonts w:ascii="Times New Roman" w:eastAsia="Times New Roman" w:hAnsi="Times New Roman" w:cs="Times New Roman"/>
          <w:sz w:val="24"/>
          <w:szCs w:val="24"/>
          <w:lang w:eastAsia="sv-SE"/>
        </w:rPr>
        <w:t>: ”examen utfärdad av minst två lärosäten inom eller utom landet. Utbildningen ska ha ordnats gemensamt och båda lärosätena måste ha rätt att utfärda examen i enlighet med respektive lands lagstiftning.”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 xml:space="preserve">Dubbel examen (double </w:t>
      </w:r>
      <w:proofErr w:type="spellStart"/>
      <w:r w:rsidRPr="00DF5782">
        <w:rPr>
          <w:rFonts w:ascii="Times New Roman" w:eastAsia="Times New Roman" w:hAnsi="Times New Roman" w:cs="Times New Roman"/>
          <w:i/>
          <w:iCs/>
          <w:sz w:val="24"/>
          <w:szCs w:val="24"/>
          <w:lang w:eastAsia="sv-SE"/>
        </w:rPr>
        <w:t>degree</w:t>
      </w:r>
      <w:proofErr w:type="spellEnd"/>
      <w:r w:rsidRPr="00DF5782">
        <w:rPr>
          <w:rFonts w:ascii="Times New Roman" w:eastAsia="Times New Roman" w:hAnsi="Times New Roman" w:cs="Times New Roman"/>
          <w:i/>
          <w:iCs/>
          <w:sz w:val="24"/>
          <w:szCs w:val="24"/>
          <w:lang w:eastAsia="sv-SE"/>
        </w:rPr>
        <w:t>):</w:t>
      </w:r>
      <w:r w:rsidRPr="00DF5782">
        <w:rPr>
          <w:rFonts w:ascii="Times New Roman" w:eastAsia="Times New Roman" w:hAnsi="Times New Roman" w:cs="Times New Roman"/>
          <w:sz w:val="24"/>
          <w:szCs w:val="24"/>
          <w:lang w:eastAsia="sv-SE"/>
        </w:rPr>
        <w:t> ”två examina baserade på en och samma högskoleutbildning.” (En dubbel examen kan vara resultatet av en högskoleutbildning som ges vid två lärosäten i ett eller flera länder. En dubbel examen kan också utgöras av två examina vid samma lärosäte, exempelvis en yrkesexamen och en generell examen baserade på samma utbildningsprogram, till exempel sjuksköterskeprogrammet, Termen </w:t>
      </w:r>
      <w:r w:rsidRPr="00DF5782">
        <w:rPr>
          <w:rFonts w:ascii="Times New Roman" w:eastAsia="Times New Roman" w:hAnsi="Times New Roman" w:cs="Times New Roman"/>
          <w:i/>
          <w:iCs/>
          <w:sz w:val="24"/>
          <w:szCs w:val="24"/>
          <w:lang w:eastAsia="sv-SE"/>
        </w:rPr>
        <w:t>multipel examen</w:t>
      </w:r>
      <w:r w:rsidRPr="00DF5782">
        <w:rPr>
          <w:rFonts w:ascii="Times New Roman" w:eastAsia="Times New Roman" w:hAnsi="Times New Roman" w:cs="Times New Roman"/>
          <w:sz w:val="24"/>
          <w:szCs w:val="24"/>
          <w:lang w:eastAsia="sv-SE"/>
        </w:rPr>
        <w:t> kan användas om fler än två lärosäten utfärdar examensbevis.)</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Utvecklandet av ett gemensamt utbildningsprogram bör motiveras av att programmet blir bättre genom samarbetet än om varje lärosäte skulle genomföra utbildningen på egen hand. Samarbetet bör därför bygga på varje samarbetspartners speciella styrkor. För att säkerställa att all utbildning som ges under SLU:s flagg är av god kvalitet bör höga krav ställas på potentiella samarbetspartners. I största möjliga mån bör jämbördiga och väl ”beprövade” lärosäten komma i fråga, och samarbetet bör bygga på varje partners styrkor.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Därför är det viktigt att etablera nära samarbeten med utvalda lärosäten där relevant ämneskompetens finns och vars kvalitetssäkringssystem är tillförlitliga. Exempel på sådana lärosäten finns inom NOVA- och ELLS-nätverken, men samarbetsavtal kan efter rektors godkännande ingås även med andra lärosäten med hög kvalitet.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Syftet med gemensamma utbildningsprogram som leder till gemensamma examina är att möjliggöra samarbetsvinster till fördel för studenterna och lärosätena, samt att öka internationaliseringen genom att underlätta för studenter att studera vid flera lärosäten inom ramen för sin utbildning. Eftersom det redan från början framgår vilka kurser studenten kan läsa vid olika lärosäten kan hen tillgodoräkna sig alla godkända kurser i sin examen utan särskild prövning.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arbetet med att utveckla ett gemensamt utbildningsprogram bör lärosätena ha studenternas rättssäkerhet i stark åtanke. Samma rättigheter och skyldigheter ska gälla för dessa studenter som för alla andra som antas vid de berörda lärosätena. Det är därför viktigt att i den skriftliga överenskommelsen ytterst noga och otvetydigt reglera allt sådant som kan påverka studenternas möjlighet att i slutändan uppnå sin examen.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Enligt högskoleförordningen får SLU utfärda en gemensam examen endast om:</w:t>
      </w:r>
    </w:p>
    <w:p w:rsidR="00DF5782" w:rsidRPr="00DF5782" w:rsidRDefault="00DF5782" w:rsidP="00DF5782">
      <w:pPr>
        <w:numPr>
          <w:ilvl w:val="0"/>
          <w:numId w:val="17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w:t>
      </w:r>
      <w:proofErr w:type="gramStart"/>
      <w:r w:rsidRPr="00DF5782">
        <w:rPr>
          <w:rFonts w:ascii="Times New Roman" w:eastAsia="Times New Roman" w:hAnsi="Times New Roman" w:cs="Times New Roman"/>
          <w:i/>
          <w:iCs/>
          <w:sz w:val="24"/>
          <w:szCs w:val="24"/>
          <w:lang w:eastAsia="sv-SE"/>
        </w:rPr>
        <w:t>…samarbetet</w:t>
      </w:r>
      <w:proofErr w:type="gramEnd"/>
      <w:r w:rsidRPr="00DF5782">
        <w:rPr>
          <w:rFonts w:ascii="Times New Roman" w:eastAsia="Times New Roman" w:hAnsi="Times New Roman" w:cs="Times New Roman"/>
          <w:i/>
          <w:iCs/>
          <w:sz w:val="24"/>
          <w:szCs w:val="24"/>
          <w:lang w:eastAsia="sv-SE"/>
        </w:rPr>
        <w:t xml:space="preserve"> grundas på en skriftlig överenskommelse”</w:t>
      </w:r>
      <w:r w:rsidRPr="00DF5782">
        <w:rPr>
          <w:rFonts w:ascii="Times New Roman" w:eastAsia="Times New Roman" w:hAnsi="Times New Roman" w:cs="Times New Roman"/>
          <w:sz w:val="24"/>
          <w:szCs w:val="24"/>
          <w:lang w:eastAsia="sv-SE"/>
        </w:rPr>
        <w:t> (6 kap. 11 a §).</w:t>
      </w:r>
    </w:p>
    <w:p w:rsidR="00DF5782" w:rsidRPr="00DF5782" w:rsidRDefault="00DF5782" w:rsidP="00DF5782">
      <w:pPr>
        <w:numPr>
          <w:ilvl w:val="0"/>
          <w:numId w:val="17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”Studenten har gått igenom en utbildning som omfattas av en överenskommelse … samt uppfyllt kraven för examen vid högskolan och vid minst ett annat lärosäte som har anordnat en del av utbildningen”</w:t>
      </w:r>
      <w:r w:rsidRPr="00DF5782">
        <w:rPr>
          <w:rFonts w:ascii="Times New Roman" w:eastAsia="Times New Roman" w:hAnsi="Times New Roman" w:cs="Times New Roman"/>
          <w:sz w:val="24"/>
          <w:szCs w:val="24"/>
          <w:lang w:eastAsia="sv-SE"/>
        </w:rPr>
        <w:t> (6 kap. 11 e § 1).</w:t>
      </w:r>
    </w:p>
    <w:p w:rsidR="00DF5782" w:rsidRPr="00DF5782" w:rsidRDefault="00DF5782" w:rsidP="00DF5782">
      <w:pPr>
        <w:numPr>
          <w:ilvl w:val="0"/>
          <w:numId w:val="17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”Varje lärosäte som utfärdar en examen, som ingår i den gemensamma examen, får utfärda den examen som lärosätet utfärdar</w:t>
      </w:r>
      <w:r w:rsidRPr="00DF5782">
        <w:rPr>
          <w:rFonts w:ascii="Times New Roman" w:eastAsia="Times New Roman" w:hAnsi="Times New Roman" w:cs="Times New Roman"/>
          <w:sz w:val="24"/>
          <w:szCs w:val="24"/>
          <w:lang w:eastAsia="sv-SE"/>
        </w:rPr>
        <w:t>” (6 kap. 11 e § 2).</w:t>
      </w:r>
    </w:p>
    <w:p w:rsidR="00DF5782" w:rsidRPr="00DF5782" w:rsidRDefault="00DF5782" w:rsidP="00DF5782">
      <w:pPr>
        <w:numPr>
          <w:ilvl w:val="0"/>
          <w:numId w:val="17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”Varje examen som ingår i den gemensamma examen och som utfärdas av en högskola som omfattas av högskolelagen (</w:t>
      </w:r>
      <w:proofErr w:type="gramStart"/>
      <w:r w:rsidRPr="00DF5782">
        <w:rPr>
          <w:rFonts w:ascii="Times New Roman" w:eastAsia="Times New Roman" w:hAnsi="Times New Roman" w:cs="Times New Roman"/>
          <w:i/>
          <w:iCs/>
          <w:sz w:val="24"/>
          <w:szCs w:val="24"/>
          <w:lang w:eastAsia="sv-SE"/>
        </w:rPr>
        <w:t>1992:1434</w:t>
      </w:r>
      <w:proofErr w:type="gramEnd"/>
      <w:r w:rsidRPr="00DF5782">
        <w:rPr>
          <w:rFonts w:ascii="Times New Roman" w:eastAsia="Times New Roman" w:hAnsi="Times New Roman" w:cs="Times New Roman"/>
          <w:i/>
          <w:iCs/>
          <w:sz w:val="24"/>
          <w:szCs w:val="24"/>
          <w:lang w:eastAsia="sv-SE"/>
        </w:rPr>
        <w:t>) eller av en enskild utbildningsanordnare avser samma examen som högskolans, och varje examen som utfärdas av ett utländskt lärosäte är på motsvarande nivå som högskolans examen</w:t>
      </w:r>
      <w:r w:rsidRPr="00DF5782">
        <w:rPr>
          <w:rFonts w:ascii="Times New Roman" w:eastAsia="Times New Roman" w:hAnsi="Times New Roman" w:cs="Times New Roman"/>
          <w:sz w:val="24"/>
          <w:szCs w:val="24"/>
          <w:lang w:eastAsia="sv-SE"/>
        </w:rPr>
        <w:t>” (6 kap. 11 e § 3-4).</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Utfärdandet av en gemensam examen som baseras på en gemensam utbildning är en komplex process, eftersom det kräver att en kompabilitet mellan minst två olika lärosäten kommer till stånd. Särskilt komplicerat är det när internationellt utbildningssamarbete ingås eftersom utbildningssystem och lagstiftning i minst två länder måste fogas samman respektive följas. Sveriges riksdag och regering har därför tagit beslut på att i högskolelagen och högskoleförordningen reglera vilka kriterier som ska uppfyllas för att gemensamma examina ska få utfärdas av svenska lärosäten.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sidan av de nationella reglerna har SLU tagit fram ytterligare krav på den skriftliga överenskommelse som ska ligga till grund för ett utbildningssamarbete som syftar till en gemensam examen. Vid sidan av dessa grundläggande krav är det viktigt med ett stort mått av flexibilitet beträffande SLU:s ”normala regler” för att utbildningssamarbete av det här slaget överhuvudtaget ska vara möjligt.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som planerar att ingå ett utbildningssamarbete som ska leda till en gemensam examen måste, innan samarbetet påbörjas, säkerställa att punkt 1-4 ovan kommer att uppfyllas.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grundförutsättning för att en gemensam examen ska få utfärdas är att det rör sig om en gemensam utbildning, det vill säga ett utbildningsprogram som utvecklas och genomförs gemensamt av lärosätena i fråga. Ur ett SLU-perspektiv är det viktigt att iaktta noggrannhet under planeringsarbetet så att alla villkor som krävs för en svensk examen uppfylls av den gemensamma utbildningen. Följaktligen ska ett utländskt lärosäte som ingår i samarbetet se till att kraven för motsvarande utbildning i dess land uppfylls. Utbildningens alla delar ska anordnas av de medverkande lärosätena – olika lärosäten anordnar olika utbildningsdelar, vars innehåll är fastslaget av lärosätena tillsammans. Det innebär att studenten endast behöver ansöka om att tillgodoräkna sig eventuella kurser som har klarats av vid ett lärosäte utanför utbildningssamarbetet. Juridiskt sett ansvarar varje lärosäte för sin del av utbildningsprogrammet: under de utbildningsdelar som genomförs vid SLU gäller svensk högskolelag och -förordning, och under övriga utbildningsdelar gäller de bestämmelser som reglerar utbildning vid respektive lärosäte.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kunna omforma en redan existerande utbildning till en gemensam utbildning med en gemensam examen krävs att ett (nytt) skriftligt avtal upprättas av de medverkande lärosätena (se nedan), samt att uppgifterna om gemensam utbildning och gemensam examen förs in i utbildningsplanen.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Precis som för alla nya utbildningsprogram är det viktigt att förankra planerna först med sin institution och programnämnd, och sedan med prorektor (motsvarande) som kan komma att initiera en diskussion i utbildningsnämnden om programmets innehåll och plats i SLU:s programutbud. Av </w:t>
      </w:r>
      <w:hyperlink r:id="rId425" w:history="1">
        <w:r w:rsidRPr="00DF5782">
          <w:rPr>
            <w:rFonts w:ascii="Times New Roman" w:eastAsia="Times New Roman" w:hAnsi="Times New Roman" w:cs="Times New Roman"/>
            <w:color w:val="3F41DC"/>
            <w:sz w:val="24"/>
            <w:szCs w:val="24"/>
            <w:u w:val="single"/>
            <w:lang w:eastAsia="sv-SE"/>
          </w:rPr>
          <w:t>Bilaga 2: Årscykel för utbildningsplanering</w:t>
        </w:r>
      </w:hyperlink>
      <w:r w:rsidRPr="00DF5782">
        <w:rPr>
          <w:rFonts w:ascii="Times New Roman" w:eastAsia="Times New Roman" w:hAnsi="Times New Roman" w:cs="Times New Roman"/>
          <w:sz w:val="24"/>
          <w:szCs w:val="24"/>
          <w:lang w:eastAsia="sv-SE"/>
        </w:rPr>
        <w:t> framgår bland annat gemensamma tidsramar för planering och beslut om programutbud.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Nya gemensamma utbildningsprogram som ska resultera i en gemensam examen ska godkännas av utbildningsnämnden och fastställas av SLU:s styrelse som beslutar om programutbudet.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SLU:s tillämpning av högskoleförordningens krav</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Följande ska framgå av den skriftliga överenskommelsen enligt SLU:s tillämpning av högskoleförordningens krav: (Högskoleförordningen (1993:100) 6 kap.)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1. ”Varje del av utbildningen anordnas av något av de lärosäten som ingår i utbildningssamarbetet.”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bör göras tydligt exakt vilka kurser som kan räknas in i den gemensamma examen utan särskild prövning och var de ges.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2. ”Vilken del av utbildningen som högskolan ska anordna, vilken del av utbildningen som ett annat lärosäte ska anordna.”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Innehållet i de olika utbildningsdelarna ska dock fastslås av lärosätena </w:t>
      </w:r>
      <w:r w:rsidRPr="00DF5782">
        <w:rPr>
          <w:rFonts w:ascii="Times New Roman" w:eastAsia="Times New Roman" w:hAnsi="Times New Roman" w:cs="Times New Roman"/>
          <w:sz w:val="24"/>
          <w:szCs w:val="24"/>
          <w:u w:val="single"/>
          <w:lang w:eastAsia="sv-SE"/>
        </w:rPr>
        <w:t>tillsammans</w:t>
      </w:r>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3. ”Även de delar av utbildningen som anordnas av ett annat lärosäte än högskolan vilar på vetenskaplig grund eller konstnärlig grund och på beprövad erfarenhet samt bedrivs så att en hög kvalitet nås i utbildningen.”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Kvaliteten på alla utbildningsdelar ska vara av hög internationell standard.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4. ”Vid vilket eller vilka av de lärosäten som anordnar en del av utbildningen en sökande till utbildningen ska antas.”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måste framgå av överenskommelsen vilket lärosäte som ska hantera antagningen till programmet – förslagsvis det lärosäte som ansvarar för den första utbildningsdelen.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oerhört viktigt att behörighetskraven för programmet noggrant fastslås utifrån utbildningsplaner och kursplaner. Behörighetskraven för programmet måste samordnas med förkunskapskraven för de ingående kurserna inklusive de språkliga förkunskaperna.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de fall då antagningen görs av SLU gäller reglerna i SLU:s förordning och antagningsordning, Om antagningen görs av ett annat lärosäte gäller de regler som styr detta.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5. ”Att högskolan får anta sökande bara till den del av utbildningen som högskolan ska anordna.”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kan anta studenter till </w:t>
      </w:r>
      <w:r w:rsidRPr="00DF5782">
        <w:rPr>
          <w:rFonts w:ascii="Times New Roman" w:eastAsia="Times New Roman" w:hAnsi="Times New Roman" w:cs="Times New Roman"/>
          <w:sz w:val="24"/>
          <w:szCs w:val="24"/>
          <w:u w:val="single"/>
          <w:lang w:eastAsia="sv-SE"/>
        </w:rPr>
        <w:t>programmet</w:t>
      </w:r>
      <w:r w:rsidRPr="00DF5782">
        <w:rPr>
          <w:rFonts w:ascii="Times New Roman" w:eastAsia="Times New Roman" w:hAnsi="Times New Roman" w:cs="Times New Roman"/>
          <w:sz w:val="24"/>
          <w:szCs w:val="24"/>
          <w:lang w:eastAsia="sv-SE"/>
        </w:rPr>
        <w:t> eftersom alla samarbetande lärosäten gemensamt anordnar själva programmet, men SLU kan bara anta studenter till de </w:t>
      </w:r>
      <w:r w:rsidRPr="00DF5782">
        <w:rPr>
          <w:rFonts w:ascii="Times New Roman" w:eastAsia="Times New Roman" w:hAnsi="Times New Roman" w:cs="Times New Roman"/>
          <w:sz w:val="24"/>
          <w:szCs w:val="24"/>
          <w:u w:val="single"/>
          <w:lang w:eastAsia="sv-SE"/>
        </w:rPr>
        <w:t>kurser</w:t>
      </w:r>
      <w:r w:rsidRPr="00DF5782">
        <w:rPr>
          <w:rFonts w:ascii="Times New Roman" w:eastAsia="Times New Roman" w:hAnsi="Times New Roman" w:cs="Times New Roman"/>
          <w:sz w:val="24"/>
          <w:szCs w:val="24"/>
          <w:lang w:eastAsia="sv-SE"/>
        </w:rPr>
        <w:t> som anordnas av SLU.</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6. ”När en studerande som har antagits till en del av utbildningen av ett annat lärosäte ska anses vara student enligt 11 c §.”</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student som har antagits till ett gemensamt program som resulterar i en gemensam examen ska betraktas som en programstudent vid SLU under hela studieperioden, oavsett var hen bedriver sina studier.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7. ”Att den del av utbildningen som en student har gått igenom med godkänt resultat vid ett annat lärosäte ska tillgodoräknas honom eller henne för utbildning vid högskolan utan särskild prövning.”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Godkända utbildningsdelar, inom ramen för det gemensamma programmet, från samverkande lärosäten ska tillgodoräknas studenten vid SLU utan särskild prövning. Det är därför viktigt att vara väldigt tydlig med vilka kurser som ingår i utbildningssamarbetet och var de ges (se även punkt 1 ovan).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8. ”Vilken examen utbildningen kan leda till vid respektive lärosäte.”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studentens rättssäkerhet är det viktigt att stor möda läggs ned på att ta fram korrekta examensbenämningar vid de olika lärosätena. </w:t>
      </w:r>
      <w:r w:rsidRPr="00DF5782">
        <w:rPr>
          <w:rFonts w:ascii="Times New Roman" w:eastAsia="Times New Roman" w:hAnsi="Times New Roman" w:cs="Times New Roman"/>
          <w:i/>
          <w:iCs/>
          <w:sz w:val="24"/>
          <w:szCs w:val="24"/>
          <w:lang w:eastAsia="sv-SE"/>
        </w:rPr>
        <w:t>(Men vid gemensam examen ska det ju vara </w:t>
      </w:r>
      <w:r w:rsidRPr="00DF5782">
        <w:rPr>
          <w:rFonts w:ascii="Times New Roman" w:eastAsia="Times New Roman" w:hAnsi="Times New Roman" w:cs="Times New Roman"/>
          <w:b/>
          <w:bCs/>
          <w:i/>
          <w:iCs/>
          <w:sz w:val="24"/>
          <w:szCs w:val="24"/>
          <w:lang w:eastAsia="sv-SE"/>
        </w:rPr>
        <w:t>en</w:t>
      </w:r>
      <w:r w:rsidRPr="00DF5782">
        <w:rPr>
          <w:rFonts w:ascii="Times New Roman" w:eastAsia="Times New Roman" w:hAnsi="Times New Roman" w:cs="Times New Roman"/>
          <w:i/>
          <w:iCs/>
          <w:sz w:val="24"/>
          <w:szCs w:val="24"/>
          <w:lang w:eastAsia="sv-SE"/>
        </w:rPr>
        <w:t> examen som </w:t>
      </w:r>
      <w:r w:rsidRPr="00DF5782">
        <w:rPr>
          <w:rFonts w:ascii="Times New Roman" w:eastAsia="Times New Roman" w:hAnsi="Times New Roman" w:cs="Times New Roman"/>
          <w:b/>
          <w:bCs/>
          <w:i/>
          <w:iCs/>
          <w:sz w:val="24"/>
          <w:szCs w:val="24"/>
          <w:lang w:eastAsia="sv-SE"/>
        </w:rPr>
        <w:t>två</w:t>
      </w:r>
      <w:r w:rsidRPr="00DF5782">
        <w:rPr>
          <w:rFonts w:ascii="Times New Roman" w:eastAsia="Times New Roman" w:hAnsi="Times New Roman" w:cs="Times New Roman"/>
          <w:i/>
          <w:iCs/>
          <w:sz w:val="24"/>
          <w:szCs w:val="24"/>
          <w:lang w:eastAsia="sv-SE"/>
        </w:rPr>
        <w:t> (eller flera) lärosäten står bakom.)</w:t>
      </w:r>
      <w:r w:rsidRPr="00DF5782">
        <w:rPr>
          <w:rFonts w:ascii="Times New Roman" w:eastAsia="Times New Roman" w:hAnsi="Times New Roman" w:cs="Times New Roman"/>
          <w:sz w:val="24"/>
          <w:szCs w:val="24"/>
          <w:lang w:eastAsia="sv-SE"/>
        </w:rPr>
        <w:t> Se även punkt 13 nedan.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9. ”Övriga villkor som är nödvändiga för att utbildningen ska kunna genomföras.”</w:t>
      </w:r>
    </w:p>
    <w:p w:rsidR="00DF5782" w:rsidRPr="00DF5782" w:rsidRDefault="00DF5782" w:rsidP="00DF5782">
      <w:pPr>
        <w:numPr>
          <w:ilvl w:val="0"/>
          <w:numId w:val="17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Särskilda krav som kan finnas för utbildningssamarbete, till exempel inom ramen för </w:t>
      </w:r>
      <w:r w:rsidRPr="00DF5782">
        <w:rPr>
          <w:rFonts w:ascii="Times New Roman" w:eastAsia="Times New Roman" w:hAnsi="Times New Roman" w:cs="Times New Roman"/>
          <w:i/>
          <w:iCs/>
          <w:sz w:val="24"/>
          <w:szCs w:val="24"/>
          <w:lang w:eastAsia="sv-SE"/>
        </w:rPr>
        <w:t xml:space="preserve">Erasmus </w:t>
      </w:r>
      <w:proofErr w:type="spellStart"/>
      <w:r w:rsidRPr="00DF5782">
        <w:rPr>
          <w:rFonts w:ascii="Times New Roman" w:eastAsia="Times New Roman" w:hAnsi="Times New Roman" w:cs="Times New Roman"/>
          <w:i/>
          <w:iCs/>
          <w:sz w:val="24"/>
          <w:szCs w:val="24"/>
          <w:lang w:eastAsia="sv-SE"/>
        </w:rPr>
        <w:t>Mundus</w:t>
      </w:r>
      <w:proofErr w:type="spellEnd"/>
      <w:r w:rsidRPr="00DF5782">
        <w:rPr>
          <w:rFonts w:ascii="Times New Roman" w:eastAsia="Times New Roman" w:hAnsi="Times New Roman" w:cs="Times New Roman"/>
          <w:sz w:val="24"/>
          <w:szCs w:val="24"/>
          <w:lang w:eastAsia="sv-SE"/>
        </w:rPr>
        <w:t>-programmet (bostadsgaranti, anordnande av språkkurser etc.).</w:t>
      </w:r>
    </w:p>
    <w:p w:rsidR="00DF5782" w:rsidRPr="00DF5782" w:rsidRDefault="00DF5782" w:rsidP="00DF5782">
      <w:pPr>
        <w:numPr>
          <w:ilvl w:val="0"/>
          <w:numId w:val="17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specifika krav, se nedan.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SLU:s specifika krav</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Utöver ovanstående ska den skriftliga överenskommelsen säkerställa att SLU:s krav på kvalitetssäkring uppfylls. Avtalet ska därför även fastslå:</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 xml:space="preserve">10. Hur en oberoende och fortlöpande kvalitetskontroll av utbildningen ska genomföras vid </w:t>
      </w:r>
      <w:proofErr w:type="gramStart"/>
      <w:r w:rsidRPr="00DF5782">
        <w:rPr>
          <w:rFonts w:ascii="Times New Roman" w:eastAsia="Times New Roman" w:hAnsi="Times New Roman" w:cs="Times New Roman"/>
          <w:b/>
          <w:bCs/>
          <w:sz w:val="24"/>
          <w:szCs w:val="24"/>
          <w:lang w:eastAsia="sv-SE"/>
        </w:rPr>
        <w:t>vardera</w:t>
      </w:r>
      <w:proofErr w:type="gramEnd"/>
      <w:r w:rsidRPr="00DF5782">
        <w:rPr>
          <w:rFonts w:ascii="Times New Roman" w:eastAsia="Times New Roman" w:hAnsi="Times New Roman" w:cs="Times New Roman"/>
          <w:b/>
          <w:bCs/>
          <w:sz w:val="24"/>
          <w:szCs w:val="24"/>
          <w:lang w:eastAsia="sv-SE"/>
        </w:rPr>
        <w:t xml:space="preserve"> medverkande lärosäte.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kvalitetsarbete inom utbildning på grundnivå och avancerad nivå beskrivs i avsnitt </w:t>
      </w:r>
      <w:hyperlink r:id="rId426" w:anchor="kvalitetssakring5" w:history="1">
        <w:r w:rsidRPr="00DF5782">
          <w:rPr>
            <w:rFonts w:ascii="Times New Roman" w:eastAsia="Times New Roman" w:hAnsi="Times New Roman" w:cs="Times New Roman"/>
            <w:color w:val="3F41DC"/>
            <w:sz w:val="24"/>
            <w:szCs w:val="24"/>
            <w:u w:val="single"/>
            <w:lang w:eastAsia="sv-SE"/>
          </w:rPr>
          <w:t>5. Kvalitetssäkring</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11. Utveckling och studentinflytande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Avtalet måste tydliggöra hur programmet kan utvecklas över tid, hur studentinflytandet kan tillgodoses och hur gemensamma eventuella förändringar ska beslutas och dokumenteras.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12. Finansiering och avgiftshantering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Avtalet måste säkerställa studenternas rätt till en examen, utan att SLU för den delen tar på sig finansieringsansvar för delar av utbildningen som andra lärosäten ansvarar för. Därför är det nödvändigt att se till att det finns säkra finansieringskällor för </w:t>
      </w:r>
      <w:r w:rsidRPr="00DF5782">
        <w:rPr>
          <w:rFonts w:ascii="Times New Roman" w:eastAsia="Times New Roman" w:hAnsi="Times New Roman" w:cs="Times New Roman"/>
          <w:sz w:val="24"/>
          <w:szCs w:val="24"/>
          <w:u w:val="single"/>
          <w:lang w:eastAsia="sv-SE"/>
        </w:rPr>
        <w:t>hela</w:t>
      </w:r>
      <w:r w:rsidRPr="00DF5782">
        <w:rPr>
          <w:rFonts w:ascii="Times New Roman" w:eastAsia="Times New Roman" w:hAnsi="Times New Roman" w:cs="Times New Roman"/>
          <w:sz w:val="24"/>
          <w:szCs w:val="24"/>
          <w:lang w:eastAsia="sv-SE"/>
        </w:rPr>
        <w:t> utbildningen, samt att avtalet reglerar hur finansieringsansvaret ska fördelas mellan lärosätena. Studenter inom ett gemensamt utbildningsprogram ska erlägga studieavgifter enligt gällande svensk lagstiftning. Med andra ord, studenter från tredje land ska erlägga avgift som täcker den fulla kostnaden för de utbildningsdelar som de läser vid SLU, förutom när studierna sker inom ramen för </w:t>
      </w:r>
      <w:r w:rsidRPr="00DF5782">
        <w:rPr>
          <w:rFonts w:ascii="Times New Roman" w:eastAsia="Times New Roman" w:hAnsi="Times New Roman" w:cs="Times New Roman"/>
          <w:i/>
          <w:iCs/>
          <w:sz w:val="24"/>
          <w:szCs w:val="24"/>
          <w:lang w:eastAsia="sv-SE"/>
        </w:rPr>
        <w:t xml:space="preserve">Erasmus </w:t>
      </w:r>
      <w:proofErr w:type="spellStart"/>
      <w:r w:rsidRPr="00DF5782">
        <w:rPr>
          <w:rFonts w:ascii="Times New Roman" w:eastAsia="Times New Roman" w:hAnsi="Times New Roman" w:cs="Times New Roman"/>
          <w:i/>
          <w:iCs/>
          <w:sz w:val="24"/>
          <w:szCs w:val="24"/>
          <w:lang w:eastAsia="sv-SE"/>
        </w:rPr>
        <w:t>Mundus</w:t>
      </w:r>
      <w:proofErr w:type="spellEnd"/>
      <w:r w:rsidRPr="00DF5782">
        <w:rPr>
          <w:rFonts w:ascii="Times New Roman" w:eastAsia="Times New Roman" w:hAnsi="Times New Roman" w:cs="Times New Roman"/>
          <w:sz w:val="24"/>
          <w:szCs w:val="24"/>
          <w:lang w:eastAsia="sv-SE"/>
        </w:rPr>
        <w:t>-program. Då får inte avgiften överstiga det belopp som EU satt som maxbelopp för studieavgifter. (Beslut av Sverige regering 2011-04-14) Avtalet bör därför fastslå regler kring sådana studieavgifter, inkl. vad som gäller för betalande studenter som inte klarar av utbildningen på ”normal” tid. SLU:s ståndpunkt är att examination utanför utbildningens ”normala” längd inte ska vara belagd med någon extra kostnad.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13. Överenskommelse om vilket lands lagar som ska gälla avseende: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w:t>
      </w:r>
      <w:r w:rsidRPr="00DF5782">
        <w:rPr>
          <w:rFonts w:ascii="Times New Roman" w:eastAsia="Times New Roman" w:hAnsi="Times New Roman" w:cs="Times New Roman"/>
          <w:i/>
          <w:iCs/>
          <w:sz w:val="24"/>
          <w:szCs w:val="24"/>
          <w:lang w:eastAsia="sv-SE"/>
        </w:rPr>
        <w:t> Programmet som helhet. </w:t>
      </w:r>
      <w:r w:rsidRPr="00DF5782">
        <w:rPr>
          <w:rFonts w:ascii="Times New Roman" w:eastAsia="Times New Roman" w:hAnsi="Times New Roman" w:cs="Times New Roman"/>
          <w:sz w:val="24"/>
          <w:szCs w:val="24"/>
          <w:lang w:eastAsia="sv-SE"/>
        </w:rPr>
        <w:t>Förslagsvis kopplas det till det lärosätet med huvudansvar för antagningen.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”När det gäller högskolor som omfattas av högskolelagen innebär det anförda att en viss högskolas beslut om t.ex. avstängning bara gäller den del av utbildningen som högskolan anordnar. Om en student – eller en studerande som ska anses vara student – ska avstängas även från andra delar av utbildningen, måste det ske enligt de regler som gäller vid det lärosäte som anordnar den delen av utbildningen. För det fall att två högskolor, som omfattas av högskolelagen anordnar delar av utbildningen, och studenten eller den studerande ska avstängas från båda delarna, måste disciplinnämnden vid respektive högskola fatta beslut om avstängning från sin högskolas del av utbildningen.” (Proposition 2008/09:175)</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 </w:t>
      </w:r>
      <w:r w:rsidRPr="00DF5782">
        <w:rPr>
          <w:rFonts w:ascii="Times New Roman" w:eastAsia="Times New Roman" w:hAnsi="Times New Roman" w:cs="Times New Roman"/>
          <w:i/>
          <w:iCs/>
          <w:sz w:val="24"/>
          <w:szCs w:val="24"/>
          <w:lang w:eastAsia="sv-SE"/>
        </w:rPr>
        <w:t>Varje utbildningsdel (kurs). </w:t>
      </w:r>
      <w:r w:rsidRPr="00DF5782">
        <w:rPr>
          <w:rFonts w:ascii="Times New Roman" w:eastAsia="Times New Roman" w:hAnsi="Times New Roman" w:cs="Times New Roman"/>
          <w:sz w:val="24"/>
          <w:szCs w:val="24"/>
          <w:lang w:eastAsia="sv-SE"/>
        </w:rPr>
        <w:t>Det ansvariga lärosätets regelverk beträffande till exempel examination måste följas under utbildningsdelen i fråga. Med andra ord, SLU:s regelverk måste följas under kurser som anordnas av SLU.</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Regelverk för självständigt arbete (examensarbete) behöver ägnas uppmärksamhet, särskilt om det ska vara möjligt att utföra detta arbete vid två eller flera lärosäten som ingår i samarbetet. Då behöver det också klargöras hus arbetsfördelningen mellan de ingående parterna ska ske.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c) </w:t>
      </w:r>
      <w:r w:rsidRPr="00DF5782">
        <w:rPr>
          <w:rFonts w:ascii="Times New Roman" w:eastAsia="Times New Roman" w:hAnsi="Times New Roman" w:cs="Times New Roman"/>
          <w:i/>
          <w:iCs/>
          <w:sz w:val="24"/>
          <w:szCs w:val="24"/>
          <w:lang w:eastAsia="sv-SE"/>
        </w:rPr>
        <w:t>Avtalet bör vidare fastslå att det egna lärosätets regler alltid gäller före avtalets regler (ifall konflikt uppstår under en utbildningsdel).</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14. Tydliga regler för vad som krävs för att få godkänt resultat på respektive del av utbildningen, samt för att uppfylla examenskraven.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i möjligaste mån säkerställa att varje student efter genomgången utbildning kan ta ut en gemensam examen är det viktigt att vara mycket tydlig med vad som krävs för att få godkänt på varje utbildningsdel.</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SLU framgår krav för examen etc. av utbildningsplanen, och krav för respektive kurs framgår av kursplanen. Hänvisa därför om möjligt i den skriftliga överenskommelsen till ett förslag på utbildningsplan (som en bilaga).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15. Ansvar för överföring av studieresultat mellan lärosäten.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Registrering i studiedokumentationssystemet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ska göras för alla studenter vid SLU, även i de fall då programantagning görs av ett annat universitet än SLU.</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Lärosätena ska upprätta en rutin för överföring av information om studieresultat mellan lärosätena. Det ska alltid framgå i avtalet om lärosätet eller studenterna har ansvaret för överföring av sådan information.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16. Examen och examensbevis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SLU ska kunna utfärda en gemensam examen krävs att examensfordringarna enligt SLU:s förordning uppfylls. För övriga medverkande lärosäten gäller deras nationella bestämmelser.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gemensamt examensbevis kan utformas fritt så länge som högskoleförordningens krav på innehåll och SLU:s krav på synlighet uppfylls. (Högskoleförordningen (1993:100) 6 kap.) Examensbeviset utfärdas i formen av ett gemensamt dokument i vilket SLU ska synas i enlighet med den skriftliga överenskommelsen.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bilaga, s.k. </w:t>
      </w:r>
      <w:proofErr w:type="spellStart"/>
      <w:r w:rsidRPr="00DF5782">
        <w:rPr>
          <w:rFonts w:ascii="Times New Roman" w:eastAsia="Times New Roman" w:hAnsi="Times New Roman" w:cs="Times New Roman"/>
          <w:i/>
          <w:iCs/>
          <w:sz w:val="24"/>
          <w:szCs w:val="24"/>
          <w:lang w:eastAsia="sv-SE"/>
        </w:rPr>
        <w:t>Diploma</w:t>
      </w:r>
      <w:proofErr w:type="spellEnd"/>
      <w:r w:rsidRPr="00DF5782">
        <w:rPr>
          <w:rFonts w:ascii="Times New Roman" w:eastAsia="Times New Roman" w:hAnsi="Times New Roman" w:cs="Times New Roman"/>
          <w:i/>
          <w:iCs/>
          <w:sz w:val="24"/>
          <w:szCs w:val="24"/>
          <w:lang w:eastAsia="sv-SE"/>
        </w:rPr>
        <w:t xml:space="preserve"> Supplement</w:t>
      </w:r>
      <w:r w:rsidRPr="00DF5782">
        <w:rPr>
          <w:rFonts w:ascii="Times New Roman" w:eastAsia="Times New Roman" w:hAnsi="Times New Roman" w:cs="Times New Roman"/>
          <w:sz w:val="24"/>
          <w:szCs w:val="24"/>
          <w:lang w:eastAsia="sv-SE"/>
        </w:rPr>
        <w:t>, som beskriver utbildningen och dess plats i utbildningssystemet ska bifogas examensbeviset. </w:t>
      </w:r>
      <w:proofErr w:type="spellStart"/>
      <w:r w:rsidRPr="00DF5782">
        <w:rPr>
          <w:rFonts w:ascii="Times New Roman" w:eastAsia="Times New Roman" w:hAnsi="Times New Roman" w:cs="Times New Roman"/>
          <w:i/>
          <w:iCs/>
          <w:sz w:val="24"/>
          <w:szCs w:val="24"/>
          <w:lang w:eastAsia="sv-SE"/>
        </w:rPr>
        <w:t>Diploma</w:t>
      </w:r>
      <w:proofErr w:type="spellEnd"/>
      <w:r w:rsidRPr="00DF5782">
        <w:rPr>
          <w:rFonts w:ascii="Times New Roman" w:eastAsia="Times New Roman" w:hAnsi="Times New Roman" w:cs="Times New Roman"/>
          <w:i/>
          <w:iCs/>
          <w:sz w:val="24"/>
          <w:szCs w:val="24"/>
          <w:lang w:eastAsia="sv-SE"/>
        </w:rPr>
        <w:t xml:space="preserve"> Supplement</w:t>
      </w:r>
      <w:r w:rsidRPr="00DF5782">
        <w:rPr>
          <w:rFonts w:ascii="Times New Roman" w:eastAsia="Times New Roman" w:hAnsi="Times New Roman" w:cs="Times New Roman"/>
          <w:sz w:val="24"/>
          <w:szCs w:val="24"/>
          <w:lang w:eastAsia="sv-SE"/>
        </w:rPr>
        <w:t> bör följa den modell som har utarbetats gemensamt av Europeiska kommissionen m.fl., och ska utfärdas automatiskt och utan kostnad till alla studenter.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För att säkerställa uppfyllandet av det ovanstående bör det skriftliga avtalet reglera examensbevisets och -bilagans utformning och innehåll, samt ange vilket lärosäte som ska handlägga examensfrågorna. Vid uttag av examen görs en markering i studiedokumentationssystemet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som visar att det rör sig om en gemensam examen.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17. Ansvar för kommunikation, studentservice och studievägledning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Ansvar för information till och kommunikation med studenterna, såväl före som under utbildningen behöver tydliggöras. Kontaktpersoner vid medverkande lärosäten/institutioner, ansvar för bostadsfrågor, till vilket lärosäte/institution studenten kan vända sig med eventuella klagomål är också viktig information.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18. Vad som händer om/när ett avtal avslutas.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Avtalet bör innehålla avvecklingsregler som ger rimlig tid för studenterna att avsluta sina studier. Längden på avvecklingsperioden bör vara i nivå med vad som normalt är vedertaget för lärosätenas egna kurser och program. Även aspekter som rättsliga följder för till exempel </w:t>
      </w:r>
      <w:r w:rsidRPr="00DF5782">
        <w:rPr>
          <w:rFonts w:ascii="Times New Roman" w:eastAsia="Times New Roman" w:hAnsi="Times New Roman" w:cs="Times New Roman"/>
          <w:i/>
          <w:iCs/>
          <w:sz w:val="24"/>
          <w:szCs w:val="24"/>
          <w:lang w:eastAsia="sv-SE"/>
        </w:rPr>
        <w:t>copyright</w:t>
      </w:r>
      <w:r w:rsidRPr="00DF5782">
        <w:rPr>
          <w:rFonts w:ascii="Times New Roman" w:eastAsia="Times New Roman" w:hAnsi="Times New Roman" w:cs="Times New Roman"/>
          <w:sz w:val="24"/>
          <w:szCs w:val="24"/>
          <w:lang w:eastAsia="sv-SE"/>
        </w:rPr>
        <w:t> till framtaget material bör ingå i avvecklingsreglerna.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19. Kriterier för ny utbildning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 generella aspekter som ska beskrivas och kriterier som ska uppfyllas vid inrättandet av nya utbildningsprogram på SLU enligt avsnitt </w:t>
      </w:r>
      <w:hyperlink r:id="rId427" w:anchor="programutbudet113" w:history="1">
        <w:r w:rsidRPr="00DF5782">
          <w:rPr>
            <w:rFonts w:ascii="Times New Roman" w:eastAsia="Times New Roman" w:hAnsi="Times New Roman" w:cs="Times New Roman"/>
            <w:color w:val="3F41DC"/>
            <w:sz w:val="24"/>
            <w:szCs w:val="24"/>
            <w:u w:val="single"/>
            <w:lang w:eastAsia="sv-SE"/>
          </w:rPr>
          <w:t>11.3 Föreslå nytt utbildningsprogram</w:t>
        </w:r>
      </w:hyperlink>
      <w:r w:rsidRPr="00DF5782">
        <w:rPr>
          <w:rFonts w:ascii="Times New Roman" w:eastAsia="Times New Roman" w:hAnsi="Times New Roman" w:cs="Times New Roman"/>
          <w:sz w:val="24"/>
          <w:szCs w:val="24"/>
          <w:lang w:eastAsia="sv-SE"/>
        </w:rPr>
        <w:t> gäller även för utbildningsprogram som ska ges gemensamt med ett eller flera andra lärosäten.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20. Detaljer i utbildningsplanen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undvika oklarheter är det viktigt att den skriftliga överenskommelsen även reglerar villkoren för samarbetet på en mer detaljerad nivå. Hänvisa om möjligt till ett förslag på utbildningsplan enligt avsnitt </w:t>
      </w:r>
      <w:hyperlink r:id="rId428" w:anchor="Utbildningsplan121" w:history="1">
        <w:r w:rsidRPr="00DF5782">
          <w:rPr>
            <w:rFonts w:ascii="Times New Roman" w:eastAsia="Times New Roman" w:hAnsi="Times New Roman" w:cs="Times New Roman"/>
            <w:color w:val="3F41DC"/>
            <w:sz w:val="24"/>
            <w:szCs w:val="24"/>
            <w:u w:val="single"/>
            <w:lang w:eastAsia="sv-SE"/>
          </w:rPr>
          <w:t>12.1 Utbildningsplan</w:t>
        </w:r>
      </w:hyperlink>
      <w:r w:rsidRPr="00DF5782">
        <w:rPr>
          <w:rFonts w:ascii="Times New Roman" w:eastAsia="Times New Roman" w:hAnsi="Times New Roman" w:cs="Times New Roman"/>
          <w:sz w:val="24"/>
          <w:szCs w:val="24"/>
          <w:lang w:eastAsia="sv-SE"/>
        </w:rPr>
        <w:t>. Där framgår bland annat utbildningens mål och innehåll, utbildningsspråk, förkunskapskrav, inklusive krav på språkfärdigheter och andra viktiga uppgifter om programmet.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viktigt att planerna på ett gemensamt utbildningsprogram redan från början är väl förankrade på institutions- och fakultetsnivå. Anledningen till detta är att akademiska och administrativa resurser, i större eller mindre utsträckning, vanligtvis tas i anspråk så snart programmet är igång, och att finansieringen ska säkras.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underlätta arbetsgången och undvika missförstånd bör en avsiktsförklaring (</w:t>
      </w:r>
      <w:r w:rsidRPr="00DF5782">
        <w:rPr>
          <w:rFonts w:ascii="Times New Roman" w:eastAsia="Times New Roman" w:hAnsi="Times New Roman" w:cs="Times New Roman"/>
          <w:i/>
          <w:iCs/>
          <w:sz w:val="24"/>
          <w:szCs w:val="24"/>
          <w:lang w:eastAsia="sv-SE"/>
        </w:rPr>
        <w:t xml:space="preserve">Letter </w:t>
      </w:r>
      <w:proofErr w:type="spellStart"/>
      <w:r w:rsidRPr="00DF5782">
        <w:rPr>
          <w:rFonts w:ascii="Times New Roman" w:eastAsia="Times New Roman" w:hAnsi="Times New Roman" w:cs="Times New Roman"/>
          <w:i/>
          <w:iCs/>
          <w:sz w:val="24"/>
          <w:szCs w:val="24"/>
          <w:lang w:eastAsia="sv-SE"/>
        </w:rPr>
        <w:t>of</w:t>
      </w:r>
      <w:proofErr w:type="spellEnd"/>
      <w:r w:rsidRPr="00DF5782">
        <w:rPr>
          <w:rFonts w:ascii="Times New Roman" w:eastAsia="Times New Roman" w:hAnsi="Times New Roman" w:cs="Times New Roman"/>
          <w:i/>
          <w:iCs/>
          <w:sz w:val="24"/>
          <w:szCs w:val="24"/>
          <w:lang w:eastAsia="sv-SE"/>
        </w:rPr>
        <w:t xml:space="preserve"> </w:t>
      </w:r>
      <w:proofErr w:type="spellStart"/>
      <w:r w:rsidRPr="00DF5782">
        <w:rPr>
          <w:rFonts w:ascii="Times New Roman" w:eastAsia="Times New Roman" w:hAnsi="Times New Roman" w:cs="Times New Roman"/>
          <w:i/>
          <w:iCs/>
          <w:sz w:val="24"/>
          <w:szCs w:val="24"/>
          <w:lang w:eastAsia="sv-SE"/>
        </w:rPr>
        <w:t>Intent</w:t>
      </w:r>
      <w:proofErr w:type="spellEnd"/>
      <w:r w:rsidRPr="00DF5782">
        <w:rPr>
          <w:rFonts w:ascii="Times New Roman" w:eastAsia="Times New Roman" w:hAnsi="Times New Roman" w:cs="Times New Roman"/>
          <w:sz w:val="24"/>
          <w:szCs w:val="24"/>
          <w:lang w:eastAsia="sv-SE"/>
        </w:rPr>
        <w:t>) upprättas så tidigt som möjligt. Detta ska undertecknas av SLU:s rektor. Det är viktigt att personal som arbetar med antagnings-, avtals- och examensfrågor vid framför allt utbildningsavdelningen, samt personal vid ledningskansliets juristenhet alltid konsulteras under planeringsfasen.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När finansiering för det gemensamma programmet ska sökas inom de olika EU-programmen, till exempel </w:t>
      </w:r>
      <w:r w:rsidRPr="00DF5782">
        <w:rPr>
          <w:rFonts w:ascii="Times New Roman" w:eastAsia="Times New Roman" w:hAnsi="Times New Roman" w:cs="Times New Roman"/>
          <w:i/>
          <w:iCs/>
          <w:sz w:val="24"/>
          <w:szCs w:val="24"/>
          <w:lang w:eastAsia="sv-SE"/>
        </w:rPr>
        <w:t xml:space="preserve">Erasmus </w:t>
      </w:r>
      <w:proofErr w:type="spellStart"/>
      <w:r w:rsidRPr="00DF5782">
        <w:rPr>
          <w:rFonts w:ascii="Times New Roman" w:eastAsia="Times New Roman" w:hAnsi="Times New Roman" w:cs="Times New Roman"/>
          <w:i/>
          <w:iCs/>
          <w:sz w:val="24"/>
          <w:szCs w:val="24"/>
          <w:lang w:eastAsia="sv-SE"/>
        </w:rPr>
        <w:t>Mundus</w:t>
      </w:r>
      <w:proofErr w:type="spellEnd"/>
      <w:r w:rsidRPr="00DF5782">
        <w:rPr>
          <w:rFonts w:ascii="Times New Roman" w:eastAsia="Times New Roman" w:hAnsi="Times New Roman" w:cs="Times New Roman"/>
          <w:sz w:val="24"/>
          <w:szCs w:val="24"/>
          <w:lang w:eastAsia="sv-SE"/>
        </w:rPr>
        <w:t>, kan ansökan – från SLU:s perspektiv – skickas in till EU-kommissionen efter konsultation med prorektor (motsvarande), och rektors undertecknande av avsiktsförklaringen (</w:t>
      </w:r>
      <w:r w:rsidRPr="00DF5782">
        <w:rPr>
          <w:rFonts w:ascii="Times New Roman" w:eastAsia="Times New Roman" w:hAnsi="Times New Roman" w:cs="Times New Roman"/>
          <w:i/>
          <w:iCs/>
          <w:sz w:val="24"/>
          <w:szCs w:val="24"/>
          <w:lang w:eastAsia="sv-SE"/>
        </w:rPr>
        <w:t xml:space="preserve">Letter </w:t>
      </w:r>
      <w:proofErr w:type="spellStart"/>
      <w:r w:rsidRPr="00DF5782">
        <w:rPr>
          <w:rFonts w:ascii="Times New Roman" w:eastAsia="Times New Roman" w:hAnsi="Times New Roman" w:cs="Times New Roman"/>
          <w:i/>
          <w:iCs/>
          <w:sz w:val="24"/>
          <w:szCs w:val="24"/>
          <w:lang w:eastAsia="sv-SE"/>
        </w:rPr>
        <w:t>of</w:t>
      </w:r>
      <w:proofErr w:type="spellEnd"/>
      <w:r w:rsidRPr="00DF5782">
        <w:rPr>
          <w:rFonts w:ascii="Times New Roman" w:eastAsia="Times New Roman" w:hAnsi="Times New Roman" w:cs="Times New Roman"/>
          <w:i/>
          <w:iCs/>
          <w:sz w:val="24"/>
          <w:szCs w:val="24"/>
          <w:lang w:eastAsia="sv-SE"/>
        </w:rPr>
        <w:t xml:space="preserve"> </w:t>
      </w:r>
      <w:proofErr w:type="spellStart"/>
      <w:r w:rsidRPr="00DF5782">
        <w:rPr>
          <w:rFonts w:ascii="Times New Roman" w:eastAsia="Times New Roman" w:hAnsi="Times New Roman" w:cs="Times New Roman"/>
          <w:i/>
          <w:iCs/>
          <w:sz w:val="24"/>
          <w:szCs w:val="24"/>
          <w:lang w:eastAsia="sv-SE"/>
        </w:rPr>
        <w:t>Intent</w:t>
      </w:r>
      <w:proofErr w:type="spellEnd"/>
      <w:r w:rsidRPr="00DF5782">
        <w:rPr>
          <w:rFonts w:ascii="Times New Roman" w:eastAsia="Times New Roman" w:hAnsi="Times New Roman" w:cs="Times New Roman"/>
          <w:sz w:val="24"/>
          <w:szCs w:val="24"/>
          <w:lang w:eastAsia="sv-SE"/>
        </w:rPr>
        <w:t>). Det är endast när SLU är “</w:t>
      </w:r>
      <w:r w:rsidRPr="00DF5782">
        <w:rPr>
          <w:rFonts w:ascii="Times New Roman" w:eastAsia="Times New Roman" w:hAnsi="Times New Roman" w:cs="Times New Roman"/>
          <w:i/>
          <w:iCs/>
          <w:sz w:val="24"/>
          <w:szCs w:val="24"/>
          <w:lang w:eastAsia="sv-SE"/>
        </w:rPr>
        <w:t>full partner</w:t>
      </w:r>
      <w:r w:rsidRPr="00DF5782">
        <w:rPr>
          <w:rFonts w:ascii="Times New Roman" w:eastAsia="Times New Roman" w:hAnsi="Times New Roman" w:cs="Times New Roman"/>
          <w:sz w:val="24"/>
          <w:szCs w:val="24"/>
          <w:lang w:eastAsia="sv-SE"/>
        </w:rPr>
        <w:t>” i EU-programmet som utbildningssamarbetet kan leda till en gemensam examen; i de fall när SLU är ”</w:t>
      </w:r>
      <w:proofErr w:type="spellStart"/>
      <w:r w:rsidRPr="00DF5782">
        <w:rPr>
          <w:rFonts w:ascii="Times New Roman" w:eastAsia="Times New Roman" w:hAnsi="Times New Roman" w:cs="Times New Roman"/>
          <w:i/>
          <w:iCs/>
          <w:sz w:val="24"/>
          <w:szCs w:val="24"/>
          <w:lang w:eastAsia="sv-SE"/>
        </w:rPr>
        <w:t>associated</w:t>
      </w:r>
      <w:proofErr w:type="spellEnd"/>
      <w:r w:rsidRPr="00DF5782">
        <w:rPr>
          <w:rFonts w:ascii="Times New Roman" w:eastAsia="Times New Roman" w:hAnsi="Times New Roman" w:cs="Times New Roman"/>
          <w:i/>
          <w:iCs/>
          <w:sz w:val="24"/>
          <w:szCs w:val="24"/>
          <w:lang w:eastAsia="sv-SE"/>
        </w:rPr>
        <w:t xml:space="preserve"> partner</w:t>
      </w:r>
      <w:r w:rsidRPr="00DF5782">
        <w:rPr>
          <w:rFonts w:ascii="Times New Roman" w:eastAsia="Times New Roman" w:hAnsi="Times New Roman" w:cs="Times New Roman"/>
          <w:sz w:val="24"/>
          <w:szCs w:val="24"/>
          <w:lang w:eastAsia="sv-SE"/>
        </w:rPr>
        <w:t>” kan utbildningssamarbetet istället leda till en dubbel examen.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som har planer på/önskemål om att inleda ett utbildningssamarbete som resulterar i en gemensam examen ska i ett tidigt skede göra en avstämning med först sin prefekt och närmast berörd programnämndsordförande, och sedan med prorektor (motsvarande). Därefter ska rektor underteckna en avsiktsförklaring (</w:t>
      </w:r>
      <w:r w:rsidRPr="00DF5782">
        <w:rPr>
          <w:rFonts w:ascii="Times New Roman" w:eastAsia="Times New Roman" w:hAnsi="Times New Roman" w:cs="Times New Roman"/>
          <w:i/>
          <w:iCs/>
          <w:sz w:val="24"/>
          <w:szCs w:val="24"/>
          <w:lang w:eastAsia="sv-SE"/>
        </w:rPr>
        <w:t xml:space="preserve">Letter </w:t>
      </w:r>
      <w:proofErr w:type="spellStart"/>
      <w:r w:rsidRPr="00DF5782">
        <w:rPr>
          <w:rFonts w:ascii="Times New Roman" w:eastAsia="Times New Roman" w:hAnsi="Times New Roman" w:cs="Times New Roman"/>
          <w:i/>
          <w:iCs/>
          <w:sz w:val="24"/>
          <w:szCs w:val="24"/>
          <w:lang w:eastAsia="sv-SE"/>
        </w:rPr>
        <w:t>of</w:t>
      </w:r>
      <w:proofErr w:type="spellEnd"/>
      <w:r w:rsidRPr="00DF5782">
        <w:rPr>
          <w:rFonts w:ascii="Times New Roman" w:eastAsia="Times New Roman" w:hAnsi="Times New Roman" w:cs="Times New Roman"/>
          <w:i/>
          <w:iCs/>
          <w:sz w:val="24"/>
          <w:szCs w:val="24"/>
          <w:lang w:eastAsia="sv-SE"/>
        </w:rPr>
        <w:t xml:space="preserve"> </w:t>
      </w:r>
      <w:proofErr w:type="spellStart"/>
      <w:r w:rsidRPr="00DF5782">
        <w:rPr>
          <w:rFonts w:ascii="Times New Roman" w:eastAsia="Times New Roman" w:hAnsi="Times New Roman" w:cs="Times New Roman"/>
          <w:i/>
          <w:iCs/>
          <w:sz w:val="24"/>
          <w:szCs w:val="24"/>
          <w:lang w:eastAsia="sv-SE"/>
        </w:rPr>
        <w:t>Intent</w:t>
      </w:r>
      <w:proofErr w:type="spellEnd"/>
      <w:r w:rsidRPr="00DF5782">
        <w:rPr>
          <w:rFonts w:ascii="Times New Roman" w:eastAsia="Times New Roman" w:hAnsi="Times New Roman" w:cs="Times New Roman"/>
          <w:sz w:val="24"/>
          <w:szCs w:val="24"/>
          <w:lang w:eastAsia="sv-SE"/>
        </w:rPr>
        <w:t>; se nedan). En motivation till valet av samarbetspartner/s ska bifogas. Den ska inkludera en utvärdering av den potentiella samarbetspartnern utifrån följande kriterier:</w:t>
      </w:r>
    </w:p>
    <w:p w:rsidR="00DF5782" w:rsidRPr="00DF5782" w:rsidRDefault="00DF5782" w:rsidP="00DF5782">
      <w:pPr>
        <w:numPr>
          <w:ilvl w:val="0"/>
          <w:numId w:val="17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Strategi och policy – bör stämma väl överens med SLU:s och den egna fakultetens.</w:t>
      </w:r>
    </w:p>
    <w:p w:rsidR="00DF5782" w:rsidRPr="00DF5782" w:rsidRDefault="00DF5782" w:rsidP="00DF5782">
      <w:pPr>
        <w:numPr>
          <w:ilvl w:val="0"/>
          <w:numId w:val="17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Anseende och kvalitet – SLU profilerar sig genom sina partners, viktigt att samarbetet stärker och inte försvagar SLU:s varumärke.</w:t>
      </w:r>
    </w:p>
    <w:p w:rsidR="00DF5782" w:rsidRPr="00DF5782" w:rsidRDefault="00DF5782" w:rsidP="00DF5782">
      <w:pPr>
        <w:numPr>
          <w:ilvl w:val="0"/>
          <w:numId w:val="17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Lärosätets ackreditering i hemlandet – viktigt med tillförlitlig information om kvaliteten.</w:t>
      </w:r>
    </w:p>
    <w:p w:rsidR="00DF5782" w:rsidRPr="00DF5782" w:rsidRDefault="00DF5782" w:rsidP="00DF5782">
      <w:pPr>
        <w:numPr>
          <w:ilvl w:val="0"/>
          <w:numId w:val="17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Fördjupning/formalisering av kontakter med prioriterade universitet enligt SLU:s strategier och inriktningsdokument.</w:t>
      </w:r>
    </w:p>
    <w:p w:rsidR="00DF5782" w:rsidRPr="00DF5782" w:rsidRDefault="00DF5782" w:rsidP="00DF5782">
      <w:pPr>
        <w:numPr>
          <w:ilvl w:val="0"/>
          <w:numId w:val="17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Efterfrågan från studenter, lärare och forskare.</w:t>
      </w:r>
    </w:p>
    <w:p w:rsidR="00DF5782" w:rsidRPr="00DF5782" w:rsidRDefault="00DF5782" w:rsidP="00DF5782">
      <w:pPr>
        <w:numPr>
          <w:ilvl w:val="0"/>
          <w:numId w:val="17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Administrativa processer och nationella regelverk – kan påverka hur ”tungrott” samarbetet blir.</w:t>
      </w:r>
    </w:p>
    <w:p w:rsidR="00DF5782" w:rsidRPr="00DF5782" w:rsidRDefault="00DF5782" w:rsidP="00DF5782">
      <w:pPr>
        <w:numPr>
          <w:ilvl w:val="0"/>
          <w:numId w:val="17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Administrativ kapacitet – hur mycket resurser för administrativt stöd finns?</w:t>
      </w:r>
    </w:p>
    <w:p w:rsidR="00DF5782" w:rsidRPr="00DF5782" w:rsidRDefault="00DF5782" w:rsidP="00DF5782">
      <w:pPr>
        <w:numPr>
          <w:ilvl w:val="0"/>
          <w:numId w:val="17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Reciprocitet – vad respektive lärosäte får ut av ett eventuellt samarbete.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skapa goda förutsättningar för ett smidigt samarbete bör följande saker beaktas tidigt i planeringsfasen:</w:t>
      </w:r>
    </w:p>
    <w:p w:rsidR="00DF5782" w:rsidRPr="00DF5782" w:rsidRDefault="00DF5782" w:rsidP="00DF5782">
      <w:pPr>
        <w:numPr>
          <w:ilvl w:val="0"/>
          <w:numId w:val="17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Viktiga skillnader mellan de samarbetande lärosätenas interna regelverk (till exempel förkunskapskrav för kurser, vem som har rätt att vara handledare, utformning av kursplaner, årliga utvärderingar etc.).</w:t>
      </w:r>
    </w:p>
    <w:p w:rsidR="00DF5782" w:rsidRPr="00DF5782" w:rsidRDefault="00DF5782" w:rsidP="00DF5782">
      <w:pPr>
        <w:numPr>
          <w:ilvl w:val="0"/>
          <w:numId w:val="17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Förläggning av kurser i tiden (i förhållande till terminstider vid de olika lärosätena).</w:t>
      </w:r>
    </w:p>
    <w:p w:rsidR="00DF5782" w:rsidRPr="00DF5782" w:rsidRDefault="00DF5782" w:rsidP="00DF5782">
      <w:pPr>
        <w:numPr>
          <w:ilvl w:val="0"/>
          <w:numId w:val="17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Procedur ifall nyckelpersoner bland ett lärosätes lärare försvinner.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Länkar till litteratur och webbplatser om gemensam examen samt verktyg för utformning av avtal finns på sidan </w:t>
      </w:r>
      <w:hyperlink r:id="rId429" w:history="1">
        <w:r w:rsidRPr="00DF5782">
          <w:rPr>
            <w:rFonts w:ascii="Times New Roman" w:eastAsia="Times New Roman" w:hAnsi="Times New Roman" w:cs="Times New Roman"/>
            <w:color w:val="3F41DC"/>
            <w:sz w:val="24"/>
            <w:szCs w:val="24"/>
            <w:u w:val="single"/>
            <w:lang w:eastAsia="sv-SE"/>
          </w:rPr>
          <w:t>Dubbel examen och gemensam examen</w:t>
        </w:r>
      </w:hyperlink>
      <w:r w:rsidRPr="00DF5782">
        <w:rPr>
          <w:rFonts w:ascii="Times New Roman" w:eastAsia="Times New Roman" w:hAnsi="Times New Roman" w:cs="Times New Roman"/>
          <w:sz w:val="24"/>
          <w:szCs w:val="24"/>
          <w:lang w:eastAsia="sv-SE"/>
        </w:rPr>
        <w:t>.</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430" w:anchor="programutbudet11"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5A785A">
      <w:pPr>
        <w:pStyle w:val="Heading3"/>
      </w:pPr>
      <w:r w:rsidRPr="00DF5782">
        <w:t>11.6 Avveckling av utbildningsprogram (där utbildningsplanen inte ersätts av en ny plan med ny programkod)</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Utbildningsprogram som inte längre fyller behov på arbetsmarknaden, inte attra</w:t>
      </w:r>
      <w:r w:rsidRPr="00DF5782">
        <w:rPr>
          <w:rFonts w:ascii="Times New Roman" w:eastAsia="Times New Roman" w:hAnsi="Times New Roman" w:cs="Times New Roman"/>
          <w:sz w:val="24"/>
          <w:szCs w:val="24"/>
          <w:lang w:eastAsia="sv-SE"/>
        </w:rPr>
        <w:softHyphen/>
        <w:t>herar tillräckligt många studenter eller inte uppfyller kvalitetskraven behöver antingen utvecklas eller avvecklas.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Avveckling av ett utbildningsprogram kräver en successiv anpassning med avseende på befintliga (redan antagna) programstudenter.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Fastställda utbildningsplaner är juridiskt bindande och lärosätet är skyldigt att följa det som föreskrivs i dem. En student som antagits och därefter registrerats på ett program har långtgående rättigheter när det gäller möjligheten att fullfölja den påbörjade utbildningen.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Övergångsbestämmelser ska fastställas i anslutning till beslut om avveckling av utbildningsprogram. Övergångsbestämmelserna ska dokumenteras i den utbildningsplan som upphävs, se avsnitt </w:t>
      </w:r>
      <w:hyperlink r:id="rId431" w:anchor="Utbildningsplan121" w:history="1">
        <w:r w:rsidRPr="00DF5782">
          <w:rPr>
            <w:rFonts w:ascii="Times New Roman" w:eastAsia="Times New Roman" w:hAnsi="Times New Roman" w:cs="Times New Roman"/>
            <w:color w:val="3F41DC"/>
            <w:sz w:val="24"/>
            <w:szCs w:val="24"/>
            <w:u w:val="single"/>
            <w:lang w:eastAsia="sv-SE"/>
          </w:rPr>
          <w:t>12.1 Utbildningsplan</w:t>
        </w:r>
      </w:hyperlink>
      <w:r w:rsidRPr="00DF5782">
        <w:rPr>
          <w:rFonts w:ascii="Times New Roman" w:eastAsia="Times New Roman" w:hAnsi="Times New Roman" w:cs="Times New Roman"/>
          <w:sz w:val="24"/>
          <w:szCs w:val="24"/>
          <w:lang w:eastAsia="sv-SE"/>
        </w:rPr>
        <w:t> samt avsnitt </w:t>
      </w:r>
      <w:hyperlink r:id="rId432" w:anchor="Utbildningsplan124" w:history="1">
        <w:r w:rsidRPr="00DF5782">
          <w:rPr>
            <w:rFonts w:ascii="Times New Roman" w:eastAsia="Times New Roman" w:hAnsi="Times New Roman" w:cs="Times New Roman"/>
            <w:color w:val="3F41DC"/>
            <w:sz w:val="24"/>
            <w:szCs w:val="24"/>
            <w:u w:val="single"/>
            <w:lang w:eastAsia="sv-SE"/>
          </w:rPr>
          <w:t>12.4 Upphävande av utbildningsplan</w:t>
        </w:r>
      </w:hyperlink>
      <w:r w:rsidRPr="00DF5782">
        <w:rPr>
          <w:rFonts w:ascii="Times New Roman" w:eastAsia="Times New Roman" w:hAnsi="Times New Roman" w:cs="Times New Roman"/>
          <w:sz w:val="24"/>
          <w:szCs w:val="24"/>
          <w:lang w:eastAsia="sv-SE"/>
        </w:rPr>
        <w:t>. (</w:t>
      </w:r>
      <w:r w:rsidRPr="00DF5782">
        <w:rPr>
          <w:rFonts w:ascii="Times New Roman" w:eastAsia="Times New Roman" w:hAnsi="Times New Roman" w:cs="Times New Roman"/>
          <w:i/>
          <w:iCs/>
          <w:sz w:val="24"/>
          <w:szCs w:val="24"/>
          <w:lang w:eastAsia="sv-SE"/>
        </w:rPr>
        <w:t>Studenternas rättssäkerhet vid nedläggning av utbildningsprogram</w:t>
      </w:r>
      <w:r w:rsidRPr="00DF5782">
        <w:rPr>
          <w:rFonts w:ascii="Times New Roman" w:eastAsia="Times New Roman" w:hAnsi="Times New Roman" w:cs="Times New Roman"/>
          <w:sz w:val="24"/>
          <w:szCs w:val="24"/>
          <w:lang w:eastAsia="sv-SE"/>
        </w:rPr>
        <w:t>, UKÄ, 2018)</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avveckling av ett utbildningsprogram medför även ett beslut om upphävande av den aktuella utbildningsplanen/programkoden, samt ett beslut om övergångsbestämmelser inklusive datum för avvecklingsperiodens slut (se avsnitt </w:t>
      </w:r>
      <w:hyperlink r:id="rId433" w:anchor="Utbildningsplan124" w:history="1">
        <w:r w:rsidRPr="00DF5782">
          <w:rPr>
            <w:rFonts w:ascii="Times New Roman" w:eastAsia="Times New Roman" w:hAnsi="Times New Roman" w:cs="Times New Roman"/>
            <w:color w:val="3F41DC"/>
            <w:sz w:val="24"/>
            <w:szCs w:val="24"/>
            <w:u w:val="single"/>
            <w:lang w:eastAsia="sv-SE"/>
          </w:rPr>
          <w:t>12.4 Upphävande av utbildningsplan</w:t>
        </w:r>
      </w:hyperlink>
      <w:r w:rsidRPr="00DF5782">
        <w:rPr>
          <w:rFonts w:ascii="Times New Roman" w:eastAsia="Times New Roman" w:hAnsi="Times New Roman" w:cs="Times New Roman"/>
          <w:sz w:val="24"/>
          <w:szCs w:val="24"/>
          <w:lang w:eastAsia="sv-SE"/>
        </w:rPr>
        <w:t>). Av beslutet om avveckling ska framgå från och med vilket läsår utbildningsprogrammet inte längre ingår i SLU:s programutbud.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Under avvecklingsperioden upphör successivt universitetets förpliktelser enligt utbildningsplanen vad avser att ge kurstillfällen för programmets kurser. Avveckling av ett utbildningsprogram innebär dock inte att programmets kurser läggs ned automatiskt, se avsnitt </w:t>
      </w:r>
      <w:hyperlink r:id="rId434" w:anchor="kursplan67" w:history="1">
        <w:r w:rsidRPr="00DF5782">
          <w:rPr>
            <w:rFonts w:ascii="Times New Roman" w:eastAsia="Times New Roman" w:hAnsi="Times New Roman" w:cs="Times New Roman"/>
            <w:color w:val="3F41DC"/>
            <w:sz w:val="24"/>
            <w:szCs w:val="24"/>
            <w:u w:val="single"/>
            <w:lang w:eastAsia="sv-SE"/>
          </w:rPr>
          <w:t>6.7 Nedläggning av kurs</w:t>
        </w:r>
      </w:hyperlink>
      <w:r w:rsidRPr="00DF5782">
        <w:rPr>
          <w:rFonts w:ascii="Times New Roman" w:eastAsia="Times New Roman" w:hAnsi="Times New Roman" w:cs="Times New Roman"/>
          <w:sz w:val="24"/>
          <w:szCs w:val="24"/>
          <w:lang w:eastAsia="sv-SE"/>
        </w:rPr>
        <w:t>. Om kurserna inte ska fortsätta att ges måste de läggas ned i särskild ordning med beslut enligt gällande delegationsordning.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Möjligheten att fullfölja redan påbörjade kurser beskrivs i avsnitt </w:t>
      </w:r>
      <w:hyperlink r:id="rId435" w:anchor="kursplan67" w:history="1">
        <w:r w:rsidRPr="00DF5782">
          <w:rPr>
            <w:rFonts w:ascii="Times New Roman" w:eastAsia="Times New Roman" w:hAnsi="Times New Roman" w:cs="Times New Roman"/>
            <w:color w:val="3F41DC"/>
            <w:sz w:val="24"/>
            <w:szCs w:val="24"/>
            <w:u w:val="single"/>
            <w:lang w:eastAsia="sv-SE"/>
          </w:rPr>
          <w:t>6.7 Nedläggning av kurs</w:t>
        </w:r>
      </w:hyperlink>
      <w:r w:rsidRPr="00DF5782">
        <w:rPr>
          <w:rFonts w:ascii="Times New Roman" w:eastAsia="Times New Roman" w:hAnsi="Times New Roman" w:cs="Times New Roman"/>
          <w:sz w:val="24"/>
          <w:szCs w:val="24"/>
          <w:lang w:eastAsia="sv-SE"/>
        </w:rPr>
        <w:t>, </w:t>
      </w:r>
      <w:hyperlink r:id="rId436" w:anchor="examination85" w:history="1">
        <w:r w:rsidRPr="00DF5782">
          <w:rPr>
            <w:rFonts w:ascii="Times New Roman" w:eastAsia="Times New Roman" w:hAnsi="Times New Roman" w:cs="Times New Roman"/>
            <w:color w:val="3F41DC"/>
            <w:sz w:val="24"/>
            <w:szCs w:val="24"/>
            <w:u w:val="single"/>
            <w:lang w:eastAsia="sv-SE"/>
          </w:rPr>
          <w:t>8.5 Obligatoriska moment</w:t>
        </w:r>
      </w:hyperlink>
      <w:r w:rsidRPr="00DF5782">
        <w:rPr>
          <w:rFonts w:ascii="Times New Roman" w:eastAsia="Times New Roman" w:hAnsi="Times New Roman" w:cs="Times New Roman"/>
          <w:sz w:val="24"/>
          <w:szCs w:val="24"/>
          <w:lang w:eastAsia="sv-SE"/>
        </w:rPr>
        <w:t> och </w:t>
      </w:r>
      <w:hyperlink r:id="rId437" w:anchor="examination812" w:history="1">
        <w:r w:rsidRPr="00DF5782">
          <w:rPr>
            <w:rFonts w:ascii="Times New Roman" w:eastAsia="Times New Roman" w:hAnsi="Times New Roman" w:cs="Times New Roman"/>
            <w:color w:val="3F41DC"/>
            <w:sz w:val="24"/>
            <w:szCs w:val="24"/>
            <w:u w:val="single"/>
            <w:lang w:eastAsia="sv-SE"/>
          </w:rPr>
          <w:t>8.12 Begränsningar i förnyad examination (omprov)</w:t>
        </w:r>
      </w:hyperlink>
      <w:r w:rsidRPr="00DF5782">
        <w:rPr>
          <w:rFonts w:ascii="Times New Roman" w:eastAsia="Times New Roman" w:hAnsi="Times New Roman" w:cs="Times New Roman"/>
          <w:sz w:val="24"/>
          <w:szCs w:val="24"/>
          <w:lang w:eastAsia="sv-SE"/>
        </w:rPr>
        <w:t>. Därutöver har den som är antagen till och registrerad på en utbildning vid SLU rätt att ansöka om tillgodoräknade och ansöka om examen. Dessa möjligheter finns kvar även efter att programmets avvecklingsperiod avslutats. (De examina som SLU får utfärda framgår av förordningen (1993:221) för SLU.)</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utbildningsprogram som haft antagningsstopp under fem år i följd ska avvecklas.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beslut om avveckling ska övergångsbestämmelser fastställas.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Efter beslut om avveckling får ingen ny antagning göras till årskurs ett, men däremot till högre årskurser så länge de ges enligt ramschema till programmet.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Förändringen ska kommuniceras med berörda studenter.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Ansvarig programnämnd måste redovisa åtgärder för att möjliggöra för redan antagna studenter att slutföra sin utbildning. Programnämndens ansvar gäller för studier i normal studietakt. Dessutom måste behoven beaktas för eventuella studenter med studieuppehåll med platsgaranti eller anstånd, samt studenter med funktionsnedsättning, vilka kan ha rätt till anpassad studietakt.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numPr>
          <w:ilvl w:val="0"/>
          <w:numId w:val="17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Programnämnden eller utbildningsnämnden föreslår avveckling av program efter initiering av t.ex. institution, PSR eller fakultetsnämnd.</w:t>
      </w:r>
    </w:p>
    <w:p w:rsidR="00DF5782" w:rsidRPr="00DF5782" w:rsidRDefault="00DF5782" w:rsidP="00DF5782">
      <w:pPr>
        <w:numPr>
          <w:ilvl w:val="0"/>
          <w:numId w:val="17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Fakultetsnämnder och programnämnder yttrar sig om förslag.</w:t>
      </w:r>
    </w:p>
    <w:p w:rsidR="00DF5782" w:rsidRPr="00DF5782" w:rsidRDefault="00DF5782" w:rsidP="00DF5782">
      <w:pPr>
        <w:numPr>
          <w:ilvl w:val="0"/>
          <w:numId w:val="17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Styrelsen fattar beslut om nedläggning av program.</w:t>
      </w:r>
    </w:p>
    <w:p w:rsidR="00DF5782" w:rsidRPr="00DF5782" w:rsidRDefault="00DF5782" w:rsidP="00DF5782">
      <w:pPr>
        <w:numPr>
          <w:ilvl w:val="0"/>
          <w:numId w:val="17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Utbildningsnämnden fattar beslut om upphävande av utbildningsplan.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Ansvarig programnämnd beslutar om vem som ansvarar för att berörda studenter informeras enligt nedan (i normalfallet programstudierektor för aktuellt program).</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Beslut om avveckling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 beslutsunderlaget inför nedläggning och avveckling av utbildningsprogram ska följande framgå:</w:t>
      </w:r>
    </w:p>
    <w:p w:rsidR="00DF5782" w:rsidRPr="00DF5782" w:rsidRDefault="00DF5782" w:rsidP="00DF5782">
      <w:pPr>
        <w:numPr>
          <w:ilvl w:val="0"/>
          <w:numId w:val="17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Anledning till nedläggning av utbildningsprogrammet, till exempel strategiska överväganden, bristande söktryck, kvalitetsbrister som inte kan åtgärdas med befintliga förutsättningar eller osäker arbetsmarknad.</w:t>
      </w:r>
    </w:p>
    <w:p w:rsidR="00DF5782" w:rsidRPr="00DF5782" w:rsidRDefault="00DF5782" w:rsidP="00DF5782">
      <w:pPr>
        <w:numPr>
          <w:ilvl w:val="0"/>
          <w:numId w:val="17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Förslag till övergångsbestämmelser för hur aktiva programstudenter samt studenter med beviljat studieuppehåll och studenter med rätt till anpassad studietakt ska kunna uppfylla kraven för den examen som utbildningen syftar till eller möjliggör.</w:t>
      </w:r>
    </w:p>
    <w:p w:rsidR="00DF5782" w:rsidRPr="00DF5782" w:rsidRDefault="00DF5782" w:rsidP="00DF5782">
      <w:pPr>
        <w:numPr>
          <w:ilvl w:val="0"/>
          <w:numId w:val="17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kortfattad konsekvensanalys av vad nedläggningen och avvecklingen medför, exempelvis påverkan på annan utbildning och medverkande institutioner. </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 beslutet om nedläggning och avveckling av ett utbildningsprogram ska skälet/skälen för avvecklingen framgå.</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Information till berörda studenter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Informationen till berörda studenter ska meddelas skriftligen och göras tillgänglig på den berörda utbildningens programsida på studentwebben. Följande behöver framgå:</w:t>
      </w:r>
    </w:p>
    <w:p w:rsidR="00DF5782" w:rsidRPr="00DF5782" w:rsidRDefault="00DF5782" w:rsidP="00DF5782">
      <w:pPr>
        <w:numPr>
          <w:ilvl w:val="0"/>
          <w:numId w:val="18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Beslutsdatum for avveckling och tidpunkt för när utbildningsplanen upphör att gälla.</w:t>
      </w:r>
    </w:p>
    <w:p w:rsidR="00DF5782" w:rsidRPr="00DF5782" w:rsidRDefault="00DF5782" w:rsidP="00DF5782">
      <w:pPr>
        <w:numPr>
          <w:ilvl w:val="0"/>
          <w:numId w:val="18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När de sista kurstillfällena kommer att erbjudas inom den befintliga utbildningsplanen.</w:t>
      </w:r>
    </w:p>
    <w:p w:rsidR="00DF5782" w:rsidRPr="00DF5782" w:rsidRDefault="00DF5782" w:rsidP="00DF5782">
      <w:pPr>
        <w:numPr>
          <w:ilvl w:val="0"/>
          <w:numId w:val="18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Uppmaning till studenter som inte studerar aktivt inom programmet men önskar återuppta studierna att kontakta programstudierektorn eller studievägledningen för att vid behov upprätta en individuell studieplan och/eller anmäla sig till examinationstillfälle/n (motsvarande).</w:t>
      </w:r>
    </w:p>
    <w:p w:rsidR="00DF5782" w:rsidRPr="00DF5782" w:rsidRDefault="00DF5782" w:rsidP="00DF5782">
      <w:pPr>
        <w:numPr>
          <w:ilvl w:val="0"/>
          <w:numId w:val="18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Information om att studenten riskerar att missa möjligheten att slutföra utbildningen och nå examen enligt den utbildningsplan hen antogs till, om hen hör av sig för sent.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kurser enligt utbildningsplanen inte kan erbjudas till studenter som åter</w:t>
      </w:r>
      <w:r w:rsidRPr="00DF5782">
        <w:rPr>
          <w:rFonts w:ascii="Times New Roman" w:eastAsia="Times New Roman" w:hAnsi="Times New Roman" w:cs="Times New Roman"/>
          <w:sz w:val="24"/>
          <w:szCs w:val="24"/>
          <w:lang w:eastAsia="sv-SE"/>
        </w:rPr>
        <w:softHyphen/>
        <w:t>kommer efter ett beviljat studieuppehåll eller studenter med rätt till anpassad studietakt, ska studenterna erbjudas antingen en individuell studieplan eller annan lösning för att uppnå examen som programmet syftar till eller möjliggör.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Med berörda studenter avses här</w:t>
      </w:r>
    </w:p>
    <w:p w:rsidR="00DF5782" w:rsidRPr="00DF5782" w:rsidRDefault="00DF5782" w:rsidP="00DF5782">
      <w:pPr>
        <w:numPr>
          <w:ilvl w:val="0"/>
          <w:numId w:val="18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aktiva programstudenter (registrerade på någon av programmets kurser innevarande läsår),</w:t>
      </w:r>
    </w:p>
    <w:p w:rsidR="00DF5782" w:rsidRPr="00DF5782" w:rsidRDefault="00DF5782" w:rsidP="00DF5782">
      <w:pPr>
        <w:numPr>
          <w:ilvl w:val="0"/>
          <w:numId w:val="18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programstudenter som har beviljats anstånd med studiestarten eller studieuppehåll (med platsgaranti),</w:t>
      </w:r>
    </w:p>
    <w:p w:rsidR="00DF5782" w:rsidRPr="00DF5782" w:rsidRDefault="00DF5782" w:rsidP="00DF5782">
      <w:pPr>
        <w:numPr>
          <w:ilvl w:val="0"/>
          <w:numId w:val="18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programstudenter som varit registrerade på någon av programmets kurser de senaste fem läsåren (inklusive innevarande läsår) utan att ha anmält avbrott och som inte har avlagt examen.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Andra studenter, till exempel studenter med längre studieuppehåll utan särskilda skäl, erbjuds hjälp via studievägledningen med en individuell studieplanering för möjligheten att uppnå en examen.</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438" w:anchor="programutbudet11" w:history="1">
        <w:r w:rsidR="00DF5782" w:rsidRPr="00DF5782">
          <w:rPr>
            <w:rFonts w:ascii="Times New Roman" w:eastAsia="Times New Roman" w:hAnsi="Times New Roman" w:cs="Times New Roman"/>
            <w:i/>
            <w:iCs/>
            <w:color w:val="3F41DC"/>
            <w:sz w:val="24"/>
            <w:szCs w:val="24"/>
            <w:lang w:eastAsia="sv-SE"/>
          </w:rPr>
          <w:t>Tillbaka till kapitlets början</w:t>
        </w:r>
      </w:hyperlink>
      <w:r w:rsidR="00DF5782" w:rsidRPr="00DF5782">
        <w:rPr>
          <w:rFonts w:ascii="Times New Roman" w:eastAsia="Times New Roman" w:hAnsi="Times New Roman" w:cs="Times New Roman"/>
          <w:sz w:val="24"/>
          <w:szCs w:val="24"/>
          <w:lang w:eastAsia="sv-SE"/>
        </w:rPr>
        <w:br/>
      </w:r>
      <w:hyperlink r:id="rId439" w:anchor="sidanstopp" w:history="1">
        <w:r w:rsidR="00DF5782" w:rsidRPr="00DF5782">
          <w:rPr>
            <w:rFonts w:ascii="Times New Roman" w:eastAsia="Times New Roman" w:hAnsi="Times New Roman" w:cs="Times New Roman"/>
            <w:i/>
            <w:iCs/>
            <w:color w:val="3F41DC"/>
            <w:sz w:val="24"/>
            <w:szCs w:val="24"/>
            <w:lang w:eastAsia="sv-SE"/>
          </w:rPr>
          <w:t>Tillbaka till dokumentets början</w:t>
        </w:r>
      </w:hyperlink>
    </w:p>
    <w:p w:rsidR="00DF5782" w:rsidRPr="00DF5782" w:rsidRDefault="00DF5782" w:rsidP="00B142C6">
      <w:pPr>
        <w:pStyle w:val="Heading2"/>
      </w:pPr>
      <w:r w:rsidRPr="00DF5782">
        <w:t>12. Utbildningsplan och programtillfälle</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440" w:anchor="Utbildningsplan121" w:history="1">
        <w:r w:rsidR="00DF5782" w:rsidRPr="00DF5782">
          <w:rPr>
            <w:rFonts w:ascii="Times New Roman" w:eastAsia="Times New Roman" w:hAnsi="Times New Roman" w:cs="Times New Roman"/>
            <w:color w:val="3F41DC"/>
            <w:sz w:val="24"/>
            <w:szCs w:val="24"/>
            <w:u w:val="single"/>
            <w:lang w:eastAsia="sv-SE"/>
          </w:rPr>
          <w:t>12.1 Utbildningsplan</w:t>
        </w:r>
      </w:hyperlink>
      <w:r w:rsidR="00DF5782" w:rsidRPr="00DF5782">
        <w:rPr>
          <w:rFonts w:ascii="Times New Roman" w:eastAsia="Times New Roman" w:hAnsi="Times New Roman" w:cs="Times New Roman"/>
          <w:sz w:val="24"/>
          <w:szCs w:val="24"/>
          <w:lang w:eastAsia="sv-SE"/>
        </w:rPr>
        <w:br/>
      </w:r>
      <w:hyperlink r:id="rId441" w:anchor="Utbildningsplan122" w:history="1">
        <w:r w:rsidR="00DF5782" w:rsidRPr="00DF5782">
          <w:rPr>
            <w:rFonts w:ascii="Times New Roman" w:eastAsia="Times New Roman" w:hAnsi="Times New Roman" w:cs="Times New Roman"/>
            <w:color w:val="3F41DC"/>
            <w:sz w:val="24"/>
            <w:szCs w:val="24"/>
            <w:u w:val="single"/>
            <w:lang w:eastAsia="sv-SE"/>
          </w:rPr>
          <w:t>12.2 Programtillfälle</w:t>
        </w:r>
      </w:hyperlink>
      <w:r w:rsidR="00DF5782" w:rsidRPr="00DF5782">
        <w:rPr>
          <w:rFonts w:ascii="Times New Roman" w:eastAsia="Times New Roman" w:hAnsi="Times New Roman" w:cs="Times New Roman"/>
          <w:sz w:val="24"/>
          <w:szCs w:val="24"/>
          <w:lang w:eastAsia="sv-SE"/>
        </w:rPr>
        <w:br/>
      </w:r>
      <w:hyperlink r:id="rId442" w:anchor="Utbildningsplan123" w:history="1">
        <w:r w:rsidR="00DF5782" w:rsidRPr="00DF5782">
          <w:rPr>
            <w:rFonts w:ascii="Times New Roman" w:eastAsia="Times New Roman" w:hAnsi="Times New Roman" w:cs="Times New Roman"/>
            <w:color w:val="3F41DC"/>
            <w:sz w:val="24"/>
            <w:szCs w:val="24"/>
            <w:u w:val="single"/>
            <w:lang w:eastAsia="sv-SE"/>
          </w:rPr>
          <w:t>12.3 Tillfälligt antagningsstopp</w:t>
        </w:r>
      </w:hyperlink>
      <w:r w:rsidR="00DF5782" w:rsidRPr="00DF5782">
        <w:rPr>
          <w:rFonts w:ascii="Times New Roman" w:eastAsia="Times New Roman" w:hAnsi="Times New Roman" w:cs="Times New Roman"/>
          <w:sz w:val="24"/>
          <w:szCs w:val="24"/>
          <w:lang w:eastAsia="sv-SE"/>
        </w:rPr>
        <w:br/>
      </w:r>
      <w:hyperlink r:id="rId443" w:anchor="Utbildningsplan124" w:history="1">
        <w:r w:rsidR="00DF5782" w:rsidRPr="00DF5782">
          <w:rPr>
            <w:rFonts w:ascii="Times New Roman" w:eastAsia="Times New Roman" w:hAnsi="Times New Roman" w:cs="Times New Roman"/>
            <w:color w:val="3F41DC"/>
            <w:sz w:val="24"/>
            <w:szCs w:val="24"/>
            <w:u w:val="single"/>
            <w:lang w:eastAsia="sv-SE"/>
          </w:rPr>
          <w:t>12.4 Upphävande av utbildningsplan</w:t>
        </w:r>
      </w:hyperlink>
    </w:p>
    <w:p w:rsidR="00DF5782" w:rsidRPr="00DF5782" w:rsidRDefault="00DF5782" w:rsidP="00B142C6">
      <w:pPr>
        <w:pStyle w:val="Heading3"/>
      </w:pPr>
      <w:r w:rsidRPr="00DF5782">
        <w:t>12.1 Utbildningsplan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Högskoleförordningen (1993:100) 6 kap. innehåller regler om utbildningen:</w:t>
      </w:r>
    </w:p>
    <w:p w:rsidR="00DF5782" w:rsidRPr="00DF5782" w:rsidRDefault="00DF5782" w:rsidP="00DF5782">
      <w:pPr>
        <w:numPr>
          <w:ilvl w:val="0"/>
          <w:numId w:val="18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Kurser får sammanföras till utbildningsprogram.</w:t>
      </w:r>
    </w:p>
    <w:p w:rsidR="00DF5782" w:rsidRPr="00DF5782" w:rsidRDefault="00DF5782" w:rsidP="00DF5782">
      <w:pPr>
        <w:numPr>
          <w:ilvl w:val="0"/>
          <w:numId w:val="18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ska finnas en utbildningsplan för varje utbildningsprogram.</w:t>
      </w:r>
    </w:p>
    <w:p w:rsidR="00DF5782" w:rsidRPr="00DF5782" w:rsidRDefault="00DF5782" w:rsidP="00DF5782">
      <w:pPr>
        <w:numPr>
          <w:ilvl w:val="0"/>
          <w:numId w:val="18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utbildningsplanen ska de kurser som programmet omfattar anges, samt krav på särskild behörighet och övriga föreskrifter som behövs.</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följer de rekommendationer om utbildningsplaner som SUHF har utfärdat: (</w:t>
      </w:r>
      <w:proofErr w:type="spellStart"/>
      <w:r w:rsidRPr="00DF5782">
        <w:rPr>
          <w:rFonts w:ascii="Times New Roman" w:eastAsia="Times New Roman" w:hAnsi="Times New Roman" w:cs="Times New Roman"/>
          <w:sz w:val="24"/>
          <w:szCs w:val="24"/>
          <w:lang w:eastAsia="sv-SE"/>
        </w:rPr>
        <w:t>SUHF:s</w:t>
      </w:r>
      <w:proofErr w:type="spellEnd"/>
      <w:r w:rsidRPr="00DF5782">
        <w:rPr>
          <w:rFonts w:ascii="Times New Roman" w:eastAsia="Times New Roman" w:hAnsi="Times New Roman" w:cs="Times New Roman"/>
          <w:sz w:val="24"/>
          <w:szCs w:val="24"/>
          <w:lang w:eastAsia="sv-SE"/>
        </w:rPr>
        <w:t xml:space="preserve"> rekommendation 2011:1, dnr 10/118)</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utbildningsplan ska anges:</w:t>
      </w:r>
    </w:p>
    <w:p w:rsidR="00DF5782" w:rsidRPr="00DF5782" w:rsidRDefault="00DF5782" w:rsidP="00DF5782">
      <w:pPr>
        <w:numPr>
          <w:ilvl w:val="0"/>
          <w:numId w:val="18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 kurser som utbildningsprogrammet omfattar</w:t>
      </w:r>
    </w:p>
    <w:p w:rsidR="00DF5782" w:rsidRPr="00DF5782" w:rsidRDefault="00DF5782" w:rsidP="00DF5782">
      <w:pPr>
        <w:numPr>
          <w:ilvl w:val="0"/>
          <w:numId w:val="18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huvudsakliga uppläggningen av utbildningsprogrammet</w:t>
      </w:r>
    </w:p>
    <w:p w:rsidR="00DF5782" w:rsidRPr="00DF5782" w:rsidRDefault="00DF5782" w:rsidP="00DF5782">
      <w:pPr>
        <w:numPr>
          <w:ilvl w:val="0"/>
          <w:numId w:val="18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 krav på förkunskaper och andra villkor utöver grundläggande behörighet som gäller för att bli antagen till utbildningsprogrammet (särskild behörighet)</w:t>
      </w:r>
    </w:p>
    <w:p w:rsidR="00DF5782" w:rsidRPr="00DF5782" w:rsidRDefault="00DF5782" w:rsidP="00DF5782">
      <w:pPr>
        <w:numPr>
          <w:ilvl w:val="0"/>
          <w:numId w:val="18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När utbildningsplanen eller ändring av den ska börja gälla och de övergångsbestämmelser och övriga föreskrifter som behövs.”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Följande gäller för utbildningsplaner för utbildningsprogram på grundnivå och avancerad nivå vid SLU:</w:t>
      </w:r>
    </w:p>
    <w:p w:rsidR="00DF5782" w:rsidRPr="00DF5782" w:rsidRDefault="00DF5782" w:rsidP="00DF5782">
      <w:pPr>
        <w:numPr>
          <w:ilvl w:val="0"/>
          <w:numId w:val="18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En</w:t>
      </w:r>
      <w:r w:rsidRPr="00DF5782">
        <w:rPr>
          <w:rFonts w:ascii="Times New Roman" w:eastAsia="Times New Roman" w:hAnsi="Times New Roman" w:cs="Times New Roman"/>
          <w:sz w:val="24"/>
          <w:szCs w:val="24"/>
          <w:lang w:eastAsia="sv-SE"/>
        </w:rPr>
        <w:t> utbildningsplan omfattar </w:t>
      </w:r>
      <w:r w:rsidRPr="00DF5782">
        <w:rPr>
          <w:rFonts w:ascii="Times New Roman" w:eastAsia="Times New Roman" w:hAnsi="Times New Roman" w:cs="Times New Roman"/>
          <w:b/>
          <w:bCs/>
          <w:sz w:val="24"/>
          <w:szCs w:val="24"/>
          <w:lang w:eastAsia="sv-SE"/>
        </w:rPr>
        <w:t>ett </w:t>
      </w:r>
      <w:r w:rsidRPr="00DF5782">
        <w:rPr>
          <w:rFonts w:ascii="Times New Roman" w:eastAsia="Times New Roman" w:hAnsi="Times New Roman" w:cs="Times New Roman"/>
          <w:sz w:val="24"/>
          <w:szCs w:val="24"/>
          <w:lang w:eastAsia="sv-SE"/>
        </w:rPr>
        <w:t>utbildningsprogram.</w:t>
      </w:r>
    </w:p>
    <w:p w:rsidR="00DF5782" w:rsidRPr="00DF5782" w:rsidRDefault="00DF5782" w:rsidP="00DF5782">
      <w:pPr>
        <w:numPr>
          <w:ilvl w:val="0"/>
          <w:numId w:val="18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Krav på </w:t>
      </w:r>
      <w:r w:rsidRPr="00DF5782">
        <w:rPr>
          <w:rFonts w:ascii="Times New Roman" w:eastAsia="Times New Roman" w:hAnsi="Times New Roman" w:cs="Times New Roman"/>
          <w:b/>
          <w:bCs/>
          <w:sz w:val="24"/>
          <w:szCs w:val="24"/>
          <w:lang w:eastAsia="sv-SE"/>
        </w:rPr>
        <w:t>förkunskaper </w:t>
      </w:r>
      <w:r w:rsidRPr="00DF5782">
        <w:rPr>
          <w:rFonts w:ascii="Times New Roman" w:eastAsia="Times New Roman" w:hAnsi="Times New Roman" w:cs="Times New Roman"/>
          <w:sz w:val="24"/>
          <w:szCs w:val="24"/>
          <w:lang w:eastAsia="sv-SE"/>
        </w:rPr>
        <w:t>(särskild behörighet) för att bli antagen till programmet ska anges.</w:t>
      </w:r>
    </w:p>
    <w:p w:rsidR="00DF5782" w:rsidRPr="00DF5782" w:rsidRDefault="00DF5782" w:rsidP="00DF5782">
      <w:pPr>
        <w:numPr>
          <w:ilvl w:val="0"/>
          <w:numId w:val="18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Målen</w:t>
      </w:r>
      <w:r w:rsidRPr="00DF5782">
        <w:rPr>
          <w:rFonts w:ascii="Times New Roman" w:eastAsia="Times New Roman" w:hAnsi="Times New Roman" w:cs="Times New Roman"/>
          <w:sz w:val="24"/>
          <w:szCs w:val="24"/>
          <w:lang w:eastAsia="sv-SE"/>
        </w:rPr>
        <w:t> för utbildningsprogrammet ska anges.</w:t>
      </w:r>
    </w:p>
    <w:p w:rsidR="00DF5782" w:rsidRPr="00DF5782" w:rsidRDefault="00DF5782" w:rsidP="00DF5782">
      <w:pPr>
        <w:numPr>
          <w:ilvl w:val="0"/>
          <w:numId w:val="18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Utbildningens </w:t>
      </w:r>
      <w:r w:rsidRPr="00DF5782">
        <w:rPr>
          <w:rFonts w:ascii="Times New Roman" w:eastAsia="Times New Roman" w:hAnsi="Times New Roman" w:cs="Times New Roman"/>
          <w:b/>
          <w:bCs/>
          <w:sz w:val="24"/>
          <w:szCs w:val="24"/>
          <w:lang w:eastAsia="sv-SE"/>
        </w:rPr>
        <w:t>innehåll</w:t>
      </w:r>
      <w:r w:rsidRPr="00DF5782">
        <w:rPr>
          <w:rFonts w:ascii="Times New Roman" w:eastAsia="Times New Roman" w:hAnsi="Times New Roman" w:cs="Times New Roman"/>
          <w:sz w:val="24"/>
          <w:szCs w:val="24"/>
          <w:lang w:eastAsia="sv-SE"/>
        </w:rPr>
        <w:t> och </w:t>
      </w:r>
      <w:r w:rsidRPr="00DF5782">
        <w:rPr>
          <w:rFonts w:ascii="Times New Roman" w:eastAsia="Times New Roman" w:hAnsi="Times New Roman" w:cs="Times New Roman"/>
          <w:b/>
          <w:bCs/>
          <w:sz w:val="24"/>
          <w:szCs w:val="24"/>
          <w:lang w:eastAsia="sv-SE"/>
        </w:rPr>
        <w:t>struktur</w:t>
      </w:r>
      <w:r w:rsidRPr="00DF5782">
        <w:rPr>
          <w:rFonts w:ascii="Times New Roman" w:eastAsia="Times New Roman" w:hAnsi="Times New Roman" w:cs="Times New Roman"/>
          <w:sz w:val="24"/>
          <w:szCs w:val="24"/>
          <w:lang w:eastAsia="sv-SE"/>
        </w:rPr>
        <w:t> ska anges. I den schematiska översikten ska programmets kurser finnas med. Deras nivå, fördjupning, huvudområde och omfattning ska specificeras. För yrkesprogram ska det anges om kurserna är obligatoriska.</w:t>
      </w:r>
    </w:p>
    <w:p w:rsidR="00DF5782" w:rsidRPr="00DF5782" w:rsidRDefault="00DF5782" w:rsidP="00DF5782">
      <w:pPr>
        <w:numPr>
          <w:ilvl w:val="0"/>
          <w:numId w:val="18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 specifika </w:t>
      </w:r>
      <w:r w:rsidRPr="00DF5782">
        <w:rPr>
          <w:rFonts w:ascii="Times New Roman" w:eastAsia="Times New Roman" w:hAnsi="Times New Roman" w:cs="Times New Roman"/>
          <w:b/>
          <w:bCs/>
          <w:sz w:val="24"/>
          <w:szCs w:val="24"/>
          <w:lang w:eastAsia="sv-SE"/>
        </w:rPr>
        <w:t>krav</w:t>
      </w:r>
      <w:r w:rsidRPr="00DF5782">
        <w:rPr>
          <w:rFonts w:ascii="Times New Roman" w:eastAsia="Times New Roman" w:hAnsi="Times New Roman" w:cs="Times New Roman"/>
          <w:sz w:val="24"/>
          <w:szCs w:val="24"/>
          <w:lang w:eastAsia="sv-SE"/>
        </w:rPr>
        <w:t> som ställs för att erhålla en viss </w:t>
      </w:r>
      <w:r w:rsidRPr="00DF5782">
        <w:rPr>
          <w:rFonts w:ascii="Times New Roman" w:eastAsia="Times New Roman" w:hAnsi="Times New Roman" w:cs="Times New Roman"/>
          <w:b/>
          <w:bCs/>
          <w:sz w:val="24"/>
          <w:szCs w:val="24"/>
          <w:lang w:eastAsia="sv-SE"/>
        </w:rPr>
        <w:t>examen </w:t>
      </w:r>
      <w:r w:rsidRPr="00DF5782">
        <w:rPr>
          <w:rFonts w:ascii="Times New Roman" w:eastAsia="Times New Roman" w:hAnsi="Times New Roman" w:cs="Times New Roman"/>
          <w:sz w:val="24"/>
          <w:szCs w:val="24"/>
          <w:lang w:eastAsia="sv-SE"/>
        </w:rPr>
        <w:t>ska anges. Dessa ska ansluta till </w:t>
      </w:r>
      <w:hyperlink r:id="rId444" w:history="1">
        <w:r w:rsidRPr="00DF5782">
          <w:rPr>
            <w:rFonts w:ascii="Times New Roman" w:eastAsia="Times New Roman" w:hAnsi="Times New Roman" w:cs="Times New Roman"/>
            <w:color w:val="3F41DC"/>
            <w:sz w:val="24"/>
            <w:szCs w:val="24"/>
            <w:u w:val="single"/>
            <w:lang w:eastAsia="sv-SE"/>
          </w:rPr>
          <w:t>Lokal examensordning – regler för examina på grundnivå och avancerad nivå vid SLU</w:t>
        </w:r>
      </w:hyperlink>
      <w:r w:rsidRPr="00DF5782">
        <w:rPr>
          <w:rFonts w:ascii="Times New Roman" w:eastAsia="Times New Roman" w:hAnsi="Times New Roman" w:cs="Times New Roman"/>
          <w:sz w:val="24"/>
          <w:szCs w:val="24"/>
          <w:lang w:eastAsia="sv-SE"/>
        </w:rPr>
        <w:t>, som innehåller interna examensföreskrifter.     </w:t>
      </w:r>
    </w:p>
    <w:p w:rsidR="00DF5782" w:rsidRPr="00DF5782" w:rsidRDefault="00DF5782" w:rsidP="00DF5782">
      <w:pPr>
        <w:numPr>
          <w:ilvl w:val="0"/>
          <w:numId w:val="18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preliminär utbildningsplan ska finnas vid inrättande av </w:t>
      </w:r>
      <w:r w:rsidRPr="00DF5782">
        <w:rPr>
          <w:rFonts w:ascii="Times New Roman" w:eastAsia="Times New Roman" w:hAnsi="Times New Roman" w:cs="Times New Roman"/>
          <w:b/>
          <w:bCs/>
          <w:sz w:val="24"/>
          <w:szCs w:val="24"/>
          <w:lang w:eastAsia="sv-SE"/>
        </w:rPr>
        <w:t>ett nytt utbildningsprogram</w:t>
      </w:r>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18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utbildningsplan för ett </w:t>
      </w:r>
      <w:r w:rsidRPr="00DF5782">
        <w:rPr>
          <w:rFonts w:ascii="Times New Roman" w:eastAsia="Times New Roman" w:hAnsi="Times New Roman" w:cs="Times New Roman"/>
          <w:b/>
          <w:bCs/>
          <w:sz w:val="24"/>
          <w:szCs w:val="24"/>
          <w:lang w:eastAsia="sv-SE"/>
        </w:rPr>
        <w:t>nytt utbildningsprogram</w:t>
      </w:r>
      <w:r w:rsidRPr="00DF5782">
        <w:rPr>
          <w:rFonts w:ascii="Times New Roman" w:eastAsia="Times New Roman" w:hAnsi="Times New Roman" w:cs="Times New Roman"/>
          <w:sz w:val="24"/>
          <w:szCs w:val="24"/>
          <w:lang w:eastAsia="sv-SE"/>
        </w:rPr>
        <w:t> fastställs av Utbildningsnämnden vid SLU. (Styrelsens delegationsordning) Se </w:t>
      </w:r>
      <w:hyperlink r:id="rId445" w:history="1">
        <w:r w:rsidRPr="00DF5782">
          <w:rPr>
            <w:rFonts w:ascii="Times New Roman" w:eastAsia="Times New Roman" w:hAnsi="Times New Roman" w:cs="Times New Roman"/>
            <w:color w:val="3F41DC"/>
            <w:sz w:val="24"/>
            <w:szCs w:val="24"/>
            <w:u w:val="single"/>
            <w:lang w:eastAsia="sv-SE"/>
          </w:rPr>
          <w:t>Bilaga 2: Årscykel för utbildningsplanering</w:t>
        </w:r>
      </w:hyperlink>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18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viss revidering av befintliga utbildningsplaner har utbildningsnämnden delegerat till berörd programnämnd. Se </w:t>
      </w:r>
      <w:r w:rsidRPr="00DF5782">
        <w:rPr>
          <w:rFonts w:ascii="Times New Roman" w:eastAsia="Times New Roman" w:hAnsi="Times New Roman" w:cs="Times New Roman"/>
          <w:sz w:val="24"/>
          <w:szCs w:val="24"/>
          <w:u w:val="single"/>
          <w:lang w:eastAsia="sv-SE"/>
        </w:rPr>
        <w:t>Vem ansvarar för vad?</w:t>
      </w:r>
      <w:r w:rsidRPr="00DF5782">
        <w:rPr>
          <w:rFonts w:ascii="Times New Roman" w:eastAsia="Times New Roman" w:hAnsi="Times New Roman" w:cs="Times New Roman"/>
          <w:sz w:val="24"/>
          <w:szCs w:val="24"/>
          <w:lang w:eastAsia="sv-SE"/>
        </w:rPr>
        <w:t> samt </w:t>
      </w:r>
      <w:hyperlink r:id="rId446" w:history="1">
        <w:r w:rsidRPr="00DF5782">
          <w:rPr>
            <w:rFonts w:ascii="Times New Roman" w:eastAsia="Times New Roman" w:hAnsi="Times New Roman" w:cs="Times New Roman"/>
            <w:color w:val="3F41DC"/>
            <w:sz w:val="24"/>
            <w:szCs w:val="24"/>
            <w:u w:val="single"/>
            <w:lang w:eastAsia="sv-SE"/>
          </w:rPr>
          <w:t>Bilaga 2: Årscykel för utbildningsplanering</w:t>
        </w:r>
      </w:hyperlink>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18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Utbildningsplanen ska fastställas på </w:t>
      </w:r>
      <w:r w:rsidRPr="00DF5782">
        <w:rPr>
          <w:rFonts w:ascii="Times New Roman" w:eastAsia="Times New Roman" w:hAnsi="Times New Roman" w:cs="Times New Roman"/>
          <w:b/>
          <w:bCs/>
          <w:sz w:val="24"/>
          <w:szCs w:val="24"/>
          <w:lang w:eastAsia="sv-SE"/>
        </w:rPr>
        <w:t>svenska</w:t>
      </w:r>
      <w:r w:rsidRPr="00DF5782">
        <w:rPr>
          <w:rFonts w:ascii="Times New Roman" w:eastAsia="Times New Roman" w:hAnsi="Times New Roman" w:cs="Times New Roman"/>
          <w:sz w:val="24"/>
          <w:szCs w:val="24"/>
          <w:lang w:eastAsia="sv-SE"/>
        </w:rPr>
        <w:t>, vårt myndighetsspråk. (Språklagen (2009:600) 10 §) En engelsk översättning ska finnas för inmatning i kursdatabasen.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Rubriker i en utbildningsplan vid SLU</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Utbildningsplan för xxx programmet, xx högskolepoäng</w:t>
      </w:r>
      <w:r w:rsidRPr="00DF5782">
        <w:rPr>
          <w:rFonts w:ascii="Times New Roman" w:eastAsia="Times New Roman" w:hAnsi="Times New Roman" w:cs="Times New Roman"/>
          <w:b/>
          <w:bCs/>
          <w:sz w:val="24"/>
          <w:szCs w:val="24"/>
          <w:lang w:eastAsia="sv-SE"/>
        </w:rPr>
        <w:br/>
        <w:t>(</w:t>
      </w:r>
      <w:proofErr w:type="spellStart"/>
      <w:r w:rsidRPr="00DF5782">
        <w:rPr>
          <w:rFonts w:ascii="Times New Roman" w:eastAsia="Times New Roman" w:hAnsi="Times New Roman" w:cs="Times New Roman"/>
          <w:b/>
          <w:bCs/>
          <w:i/>
          <w:iCs/>
          <w:sz w:val="24"/>
          <w:szCs w:val="24"/>
          <w:lang w:eastAsia="sv-SE"/>
        </w:rPr>
        <w:t>Syllabus</w:t>
      </w:r>
      <w:proofErr w:type="spellEnd"/>
      <w:r w:rsidRPr="00DF5782">
        <w:rPr>
          <w:rFonts w:ascii="Times New Roman" w:eastAsia="Times New Roman" w:hAnsi="Times New Roman" w:cs="Times New Roman"/>
          <w:b/>
          <w:bCs/>
          <w:i/>
          <w:iCs/>
          <w:sz w:val="24"/>
          <w:szCs w:val="24"/>
          <w:lang w:eastAsia="sv-SE"/>
        </w:rPr>
        <w:t xml:space="preserve"> for xxx</w:t>
      </w:r>
      <w:r w:rsidRPr="00DF5782">
        <w:rPr>
          <w:rFonts w:ascii="Times New Roman" w:eastAsia="Times New Roman" w:hAnsi="Times New Roman" w:cs="Times New Roman"/>
          <w:b/>
          <w:bCs/>
          <w:sz w:val="24"/>
          <w:szCs w:val="24"/>
          <w:lang w:eastAsia="sv-SE"/>
        </w:rPr>
        <w:t> </w:t>
      </w:r>
      <w:proofErr w:type="spellStart"/>
      <w:r w:rsidRPr="00DF5782">
        <w:rPr>
          <w:rFonts w:ascii="Times New Roman" w:eastAsia="Times New Roman" w:hAnsi="Times New Roman" w:cs="Times New Roman"/>
          <w:b/>
          <w:bCs/>
          <w:i/>
          <w:iCs/>
          <w:sz w:val="24"/>
          <w:szCs w:val="24"/>
          <w:lang w:eastAsia="sv-SE"/>
        </w:rPr>
        <w:t>Programme</w:t>
      </w:r>
      <w:proofErr w:type="spellEnd"/>
      <w:r w:rsidRPr="00DF5782">
        <w:rPr>
          <w:rFonts w:ascii="Times New Roman" w:eastAsia="Times New Roman" w:hAnsi="Times New Roman" w:cs="Times New Roman"/>
          <w:b/>
          <w:bCs/>
          <w:i/>
          <w:iCs/>
          <w:sz w:val="24"/>
          <w:szCs w:val="24"/>
          <w:lang w:eastAsia="sv-SE"/>
        </w:rPr>
        <w:t xml:space="preserve">, xx </w:t>
      </w:r>
      <w:proofErr w:type="spellStart"/>
      <w:r w:rsidRPr="00DF5782">
        <w:rPr>
          <w:rFonts w:ascii="Times New Roman" w:eastAsia="Times New Roman" w:hAnsi="Times New Roman" w:cs="Times New Roman"/>
          <w:b/>
          <w:bCs/>
          <w:i/>
          <w:iCs/>
          <w:sz w:val="24"/>
          <w:szCs w:val="24"/>
          <w:lang w:eastAsia="sv-SE"/>
        </w:rPr>
        <w:t>credits</w:t>
      </w:r>
      <w:proofErr w:type="spellEnd"/>
      <w:r w:rsidRPr="00DF5782">
        <w:rPr>
          <w:rFonts w:ascii="Times New Roman" w:eastAsia="Times New Roman" w:hAnsi="Times New Roman" w:cs="Times New Roman"/>
          <w:b/>
          <w:bCs/>
          <w:sz w:val="24"/>
          <w:szCs w:val="24"/>
          <w:lang w:eastAsia="sv-SE"/>
        </w:rPr>
        <w:t>)</w:t>
      </w:r>
    </w:p>
    <w:p w:rsidR="00DF5782" w:rsidRPr="00DF5782" w:rsidRDefault="00DF5782" w:rsidP="00DF5782">
      <w:pPr>
        <w:numPr>
          <w:ilvl w:val="0"/>
          <w:numId w:val="18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 innehåller programkod, beslutsdatum, fastställande nämnd, tidpunkt när utbildningsplanen börjar gälla, ansvarig programnämnd, ID-nummer med mera</w:t>
      </w:r>
    </w:p>
    <w:p w:rsidR="00DF5782" w:rsidRPr="00DF5782" w:rsidRDefault="00DF5782" w:rsidP="00DF5782">
      <w:pPr>
        <w:numPr>
          <w:ilvl w:val="0"/>
          <w:numId w:val="18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Förkunskaper och andra antagningsvillkor</w:t>
      </w:r>
    </w:p>
    <w:p w:rsidR="00DF5782" w:rsidRPr="00DF5782" w:rsidRDefault="00DF5782" w:rsidP="00DF5782">
      <w:pPr>
        <w:numPr>
          <w:ilvl w:val="0"/>
          <w:numId w:val="18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Mål</w:t>
      </w:r>
    </w:p>
    <w:p w:rsidR="00DF5782" w:rsidRPr="00DF5782" w:rsidRDefault="00DF5782" w:rsidP="00DF5782">
      <w:pPr>
        <w:numPr>
          <w:ilvl w:val="0"/>
          <w:numId w:val="18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Examen</w:t>
      </w:r>
    </w:p>
    <w:p w:rsidR="00DF5782" w:rsidRPr="00DF5782" w:rsidRDefault="00DF5782" w:rsidP="00DF5782">
      <w:pPr>
        <w:numPr>
          <w:ilvl w:val="0"/>
          <w:numId w:val="18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Innehåll och struktur (schematisk översikt)</w:t>
      </w:r>
    </w:p>
    <w:p w:rsidR="00DF5782" w:rsidRPr="00DF5782" w:rsidRDefault="00DF5782" w:rsidP="00DF5782">
      <w:pPr>
        <w:numPr>
          <w:ilvl w:val="0"/>
          <w:numId w:val="18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Övergångsbestämmelser och övriga föreskrifter</w:t>
      </w:r>
    </w:p>
    <w:p w:rsidR="00DF5782" w:rsidRPr="00DF5782" w:rsidRDefault="00DF5782" w:rsidP="00DF5782">
      <w:pPr>
        <w:numPr>
          <w:ilvl w:val="0"/>
          <w:numId w:val="18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Övriga upplysningar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Vem ansvarar för vad?</w:t>
      </w:r>
    </w:p>
    <w:p w:rsidR="00DF5782" w:rsidRPr="00DF5782" w:rsidRDefault="00DF5782" w:rsidP="00DF5782">
      <w:pPr>
        <w:numPr>
          <w:ilvl w:val="0"/>
          <w:numId w:val="18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Utbildningsnämnden beslutar om utbildningsplaner. (Styrelsens delegationsordning)</w:t>
      </w:r>
    </w:p>
    <w:p w:rsidR="00DF5782" w:rsidRPr="00DF5782" w:rsidRDefault="00DF5782" w:rsidP="00DF5782">
      <w:pPr>
        <w:numPr>
          <w:ilvl w:val="0"/>
          <w:numId w:val="18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programnämnd beslutar om viss revidering av utbildningsplaner.</w:t>
      </w:r>
    </w:p>
    <w:p w:rsidR="00DF5782" w:rsidRPr="00DF5782" w:rsidRDefault="00DF5782" w:rsidP="00DF5782">
      <w:pPr>
        <w:numPr>
          <w:ilvl w:val="0"/>
          <w:numId w:val="18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revideringar under rubrikerna ”Innehåll och struktur”, ”Övergångsbestämmelser och övriga föreskrifter”</w:t>
      </w:r>
      <w:proofErr w:type="gramStart"/>
      <w:r w:rsidRPr="00DF5782">
        <w:rPr>
          <w:rFonts w:ascii="Times New Roman" w:eastAsia="Times New Roman" w:hAnsi="Times New Roman" w:cs="Times New Roman"/>
          <w:sz w:val="24"/>
          <w:szCs w:val="24"/>
          <w:lang w:eastAsia="sv-SE"/>
        </w:rPr>
        <w:t>,  ”Övriga</w:t>
      </w:r>
      <w:proofErr w:type="gramEnd"/>
      <w:r w:rsidRPr="00DF5782">
        <w:rPr>
          <w:rFonts w:ascii="Times New Roman" w:eastAsia="Times New Roman" w:hAnsi="Times New Roman" w:cs="Times New Roman"/>
          <w:sz w:val="24"/>
          <w:szCs w:val="24"/>
          <w:lang w:eastAsia="sv-SE"/>
        </w:rPr>
        <w:t xml:space="preserve"> upplysningar” samt förtydliganden av programnamnet kan fattas av berörd programnämnd på delegation av Utbildningsnämnden.</w:t>
      </w:r>
    </w:p>
    <w:p w:rsidR="00DF5782" w:rsidRPr="00DF5782" w:rsidRDefault="00DF5782" w:rsidP="00DF5782">
      <w:pPr>
        <w:numPr>
          <w:ilvl w:val="0"/>
          <w:numId w:val="18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 beslutar alltid vid förändringar i programnamn (utöver förtydliganden), omfattning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behörighetskrav, mål för examen, syfte och examenskrav. (UN-beslut 2021-10-14, § 81/21)</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 </w:t>
      </w:r>
      <w:hyperlink r:id="rId447" w:history="1">
        <w:r w:rsidRPr="00DF5782">
          <w:rPr>
            <w:rFonts w:ascii="Times New Roman" w:eastAsia="Times New Roman" w:hAnsi="Times New Roman" w:cs="Times New Roman"/>
            <w:color w:val="3F41DC"/>
            <w:sz w:val="24"/>
            <w:szCs w:val="24"/>
            <w:u w:val="single"/>
            <w:lang w:eastAsia="sv-SE"/>
          </w:rPr>
          <w:t>Bilaga 2: Årscykel för utbildningsplanering</w:t>
        </w:r>
      </w:hyperlink>
      <w:r w:rsidRPr="00DF5782">
        <w:rPr>
          <w:rFonts w:ascii="Times New Roman" w:eastAsia="Times New Roman" w:hAnsi="Times New Roman" w:cs="Times New Roman"/>
          <w:sz w:val="24"/>
          <w:szCs w:val="24"/>
          <w:lang w:eastAsia="sv-SE"/>
        </w:rPr>
        <w:t> framgår bland annat gemensamma tidsramar för planering och beslut om utbildningsplaner. Se även anvisningar för utbildningsplaner under länkar för mer detaljerad information.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Praxis för utformning av programnamn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 avsnitt </w:t>
      </w:r>
      <w:r w:rsidRPr="00DF5782">
        <w:rPr>
          <w:rFonts w:ascii="Times New Roman" w:eastAsia="Times New Roman" w:hAnsi="Times New Roman" w:cs="Times New Roman"/>
          <w:sz w:val="24"/>
          <w:szCs w:val="24"/>
          <w:lang w:eastAsia="sv-SE"/>
        </w:rPr>
        <w:fldChar w:fldCharType="begin"/>
      </w:r>
      <w:r w:rsidRPr="00DF5782">
        <w:rPr>
          <w:rFonts w:ascii="Times New Roman" w:eastAsia="Times New Roman" w:hAnsi="Times New Roman" w:cs="Times New Roman"/>
          <w:sz w:val="24"/>
          <w:szCs w:val="24"/>
          <w:lang w:eastAsia="sv-SE"/>
        </w:rPr>
        <w:instrText xml:space="preserve"> HYPERLINK "https://student.slu.se/regler-rattigheter/rattigheter-och-skyldigheter/utbildningshandboken/" \l "programutbudet114" </w:instrText>
      </w:r>
      <w:r w:rsidRPr="00DF5782">
        <w:rPr>
          <w:rFonts w:ascii="Times New Roman" w:eastAsia="Times New Roman" w:hAnsi="Times New Roman" w:cs="Times New Roman"/>
          <w:sz w:val="24"/>
          <w:szCs w:val="24"/>
          <w:lang w:eastAsia="sv-SE"/>
        </w:rPr>
        <w:fldChar w:fldCharType="separate"/>
      </w:r>
      <w:ins w:id="0" w:author="Unknown" w:date="2019-07-09T13:04:00Z">
        <w:r w:rsidRPr="00DF5782">
          <w:rPr>
            <w:rFonts w:ascii="Times New Roman" w:eastAsia="Times New Roman" w:hAnsi="Times New Roman" w:cs="Times New Roman"/>
            <w:color w:val="3F41DC"/>
            <w:sz w:val="24"/>
            <w:szCs w:val="24"/>
            <w:u w:val="single"/>
            <w:lang w:eastAsia="sv-SE"/>
          </w:rPr>
          <w:t>11.4 Principer för namngivning av utbildningsprogram</w:t>
        </w:r>
      </w:ins>
      <w:r w:rsidRPr="00DF5782">
        <w:rPr>
          <w:rFonts w:ascii="Times New Roman" w:eastAsia="Times New Roman" w:hAnsi="Times New Roman" w:cs="Times New Roman"/>
          <w:sz w:val="24"/>
          <w:szCs w:val="24"/>
          <w:lang w:eastAsia="sv-SE"/>
        </w:rPr>
        <w:fldChar w:fldCharType="end"/>
      </w:r>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Praxis för programkoder</w:t>
      </w:r>
    </w:p>
    <w:p w:rsidR="00DF5782" w:rsidRPr="00DF5782" w:rsidRDefault="00DF5782" w:rsidP="00DF5782">
      <w:pPr>
        <w:numPr>
          <w:ilvl w:val="0"/>
          <w:numId w:val="18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Styrelsen inrättar ett nytt program → utbildningsnämnden beslutar om ny utbildningsplan </w:t>
      </w:r>
      <w:proofErr w:type="gramStart"/>
      <w:r w:rsidRPr="00DF5782">
        <w:rPr>
          <w:rFonts w:ascii="Times New Roman" w:eastAsia="Times New Roman" w:hAnsi="Times New Roman" w:cs="Times New Roman"/>
          <w:sz w:val="24"/>
          <w:szCs w:val="24"/>
          <w:lang w:eastAsia="sv-SE"/>
        </w:rPr>
        <w:t>→  ny</w:t>
      </w:r>
      <w:proofErr w:type="gramEnd"/>
      <w:r w:rsidRPr="00DF5782">
        <w:rPr>
          <w:rFonts w:ascii="Times New Roman" w:eastAsia="Times New Roman" w:hAnsi="Times New Roman" w:cs="Times New Roman"/>
          <w:sz w:val="24"/>
          <w:szCs w:val="24"/>
          <w:lang w:eastAsia="sv-SE"/>
        </w:rPr>
        <w:t xml:space="preserve"> programkod i utbildningsdatabasen. Se avsnitt </w:t>
      </w:r>
      <w:hyperlink r:id="rId448" w:anchor="Utbildningsplan123" w:history="1">
        <w:r w:rsidRPr="00DF5782">
          <w:rPr>
            <w:rFonts w:ascii="Times New Roman" w:eastAsia="Times New Roman" w:hAnsi="Times New Roman" w:cs="Times New Roman"/>
            <w:color w:val="3F41DC"/>
            <w:sz w:val="24"/>
            <w:szCs w:val="24"/>
            <w:u w:val="single"/>
            <w:lang w:eastAsia="sv-SE"/>
          </w:rPr>
          <w:t>12.3 Föreslå nytt utbildningsprogram</w:t>
        </w:r>
      </w:hyperlink>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18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Styrelsen lägger ned ett program → Utbildningsnämnden beslutar om upphävande av utbildningsplanen → programkoden för programmet bevaras i utbildningsdatabasen. Se avsnitt </w:t>
      </w:r>
      <w:hyperlink r:id="rId449" w:anchor="programutbudet116" w:history="1">
        <w:r w:rsidRPr="00DF5782">
          <w:rPr>
            <w:rFonts w:ascii="Times New Roman" w:eastAsia="Times New Roman" w:hAnsi="Times New Roman" w:cs="Times New Roman"/>
            <w:color w:val="3F41DC"/>
            <w:sz w:val="24"/>
            <w:szCs w:val="24"/>
            <w:u w:val="single"/>
            <w:lang w:eastAsia="sv-SE"/>
          </w:rPr>
          <w:t>11.6 Avveckling av utbildningsprogram</w:t>
        </w:r>
      </w:hyperlink>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18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Utbildningsnämnden beslutar om ny utbildningsplan för ett befintligt program → ny programkod i utbildningsdatabasen. Det tidigare programmet avvecklas, se avsnitt </w:t>
      </w:r>
      <w:hyperlink r:id="rId450" w:anchor="programutbudet116" w:history="1">
        <w:r w:rsidRPr="00DF5782">
          <w:rPr>
            <w:rFonts w:ascii="Times New Roman" w:eastAsia="Times New Roman" w:hAnsi="Times New Roman" w:cs="Times New Roman"/>
            <w:color w:val="3F41DC"/>
            <w:sz w:val="24"/>
            <w:szCs w:val="24"/>
            <w:u w:val="single"/>
            <w:lang w:eastAsia="sv-SE"/>
          </w:rPr>
          <w:t>11.6 Avveckling av utbildningsprogram</w:t>
        </w:r>
      </w:hyperlink>
      <w:r w:rsidRPr="00DF5782">
        <w:rPr>
          <w:rFonts w:ascii="Times New Roman" w:eastAsia="Times New Roman" w:hAnsi="Times New Roman" w:cs="Times New Roman"/>
          <w:sz w:val="24"/>
          <w:szCs w:val="24"/>
          <w:lang w:eastAsia="sv-SE"/>
        </w:rPr>
        <w:t>. Utbildningsnämnden beslutar om upphävande av den äldre utbildningsplanen → programkoden bevaras i utbildningsdatabasen.</w:t>
      </w:r>
    </w:p>
    <w:p w:rsidR="00DF5782" w:rsidRPr="00DF5782" w:rsidRDefault="00DF5782" w:rsidP="00DF5782">
      <w:pPr>
        <w:numPr>
          <w:ilvl w:val="0"/>
          <w:numId w:val="18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Programnämnden beslutar om utbildningsplan för ett befintligt program → ny version av utbildningsplan → befintlig programkod kvarstår, men får ett nytt versionstillägg.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öka tydligheten om de förändringar som ett program genomgår under sin livstid, läggs en kortfattad information till i utbildningsplanen för varje ny version.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fakultetskansli eller annan avdelning, som ger stöd åt det organ som beslutar om utbildningsplanen, ansvarar för att fastställd plan lämnas för arkivering.</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451" w:history="1">
        <w:r w:rsidR="00DF5782" w:rsidRPr="00DF5782">
          <w:rPr>
            <w:rFonts w:ascii="Times New Roman" w:eastAsia="Times New Roman" w:hAnsi="Times New Roman" w:cs="Times New Roman"/>
            <w:color w:val="3F41DC"/>
            <w:sz w:val="24"/>
            <w:szCs w:val="24"/>
            <w:u w:val="single"/>
            <w:lang w:eastAsia="sv-SE"/>
          </w:rPr>
          <w:t>Anvisningar för utbildningsplaner</w:t>
        </w:r>
      </w:hyperlink>
      <w:r w:rsidR="00DF5782" w:rsidRPr="00DF5782">
        <w:rPr>
          <w:rFonts w:ascii="Times New Roman" w:eastAsia="Times New Roman" w:hAnsi="Times New Roman" w:cs="Times New Roman"/>
          <w:sz w:val="24"/>
          <w:szCs w:val="24"/>
          <w:lang w:eastAsia="sv-SE"/>
        </w:rPr>
        <w:br/>
      </w:r>
      <w:hyperlink r:id="rId452" w:history="1">
        <w:r w:rsidR="00DF5782" w:rsidRPr="00DF5782">
          <w:rPr>
            <w:rFonts w:ascii="Times New Roman" w:eastAsia="Times New Roman" w:hAnsi="Times New Roman" w:cs="Times New Roman"/>
            <w:color w:val="3F41DC"/>
            <w:sz w:val="24"/>
            <w:szCs w:val="24"/>
            <w:u w:val="single"/>
            <w:lang w:eastAsia="sv-SE"/>
          </w:rPr>
          <w:t>Mall för utbildningsplaner – svenska </w:t>
        </w:r>
      </w:hyperlink>
      <w:r w:rsidR="00DF5782" w:rsidRPr="00DF5782">
        <w:rPr>
          <w:rFonts w:ascii="Times New Roman" w:eastAsia="Times New Roman" w:hAnsi="Times New Roman" w:cs="Times New Roman"/>
          <w:sz w:val="24"/>
          <w:szCs w:val="24"/>
          <w:lang w:eastAsia="sv-SE"/>
        </w:rPr>
        <w:t>(Word-format)</w:t>
      </w:r>
      <w:r w:rsidR="00DF5782" w:rsidRPr="00DF5782">
        <w:rPr>
          <w:rFonts w:ascii="Times New Roman" w:eastAsia="Times New Roman" w:hAnsi="Times New Roman" w:cs="Times New Roman"/>
          <w:sz w:val="24"/>
          <w:szCs w:val="24"/>
          <w:lang w:eastAsia="sv-SE"/>
        </w:rPr>
        <w:br/>
      </w:r>
      <w:hyperlink r:id="rId453" w:history="1">
        <w:r w:rsidR="00DF5782" w:rsidRPr="00DF5782">
          <w:rPr>
            <w:rFonts w:ascii="Times New Roman" w:eastAsia="Times New Roman" w:hAnsi="Times New Roman" w:cs="Times New Roman"/>
            <w:color w:val="3F41DC"/>
            <w:sz w:val="24"/>
            <w:szCs w:val="24"/>
            <w:u w:val="single"/>
            <w:lang w:eastAsia="sv-SE"/>
          </w:rPr>
          <w:t>Mall för utbildningsplaner – engelska</w:t>
        </w:r>
      </w:hyperlink>
      <w:r w:rsidR="00DF5782" w:rsidRPr="00DF5782">
        <w:rPr>
          <w:rFonts w:ascii="Times New Roman" w:eastAsia="Times New Roman" w:hAnsi="Times New Roman" w:cs="Times New Roman"/>
          <w:sz w:val="24"/>
          <w:szCs w:val="24"/>
          <w:lang w:eastAsia="sv-SE"/>
        </w:rPr>
        <w:t> (Word-format)</w:t>
      </w:r>
      <w:r w:rsidR="00DF5782" w:rsidRPr="00DF5782">
        <w:rPr>
          <w:rFonts w:ascii="Times New Roman" w:eastAsia="Times New Roman" w:hAnsi="Times New Roman" w:cs="Times New Roman"/>
          <w:sz w:val="24"/>
          <w:szCs w:val="24"/>
          <w:lang w:eastAsia="sv-SE"/>
        </w:rPr>
        <w:br/>
      </w:r>
      <w:hyperlink r:id="rId454" w:history="1">
        <w:r w:rsidR="00DF5782" w:rsidRPr="00DF5782">
          <w:rPr>
            <w:rFonts w:ascii="Times New Roman" w:eastAsia="Times New Roman" w:hAnsi="Times New Roman" w:cs="Times New Roman"/>
            <w:color w:val="3F41DC"/>
            <w:sz w:val="24"/>
            <w:szCs w:val="24"/>
            <w:u w:val="single"/>
            <w:lang w:eastAsia="sv-SE"/>
          </w:rPr>
          <w:t>Lokal examensordning – regler för examina på grundnivå och avancerad nivå vid SLU</w:t>
        </w:r>
      </w:hyperlink>
      <w:r w:rsidR="00DF5782" w:rsidRPr="00DF5782">
        <w:rPr>
          <w:rFonts w:ascii="Times New Roman" w:eastAsia="Times New Roman" w:hAnsi="Times New Roman" w:cs="Times New Roman"/>
          <w:sz w:val="24"/>
          <w:szCs w:val="24"/>
          <w:lang w:eastAsia="sv-SE"/>
        </w:rPr>
        <w:t> </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455" w:anchor="utbildningspla12"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B142C6">
      <w:pPr>
        <w:pStyle w:val="Heading3"/>
      </w:pPr>
      <w:r w:rsidRPr="00DF5782">
        <w:t>12.2 Programtillfälle</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w:t>
      </w:r>
      <w:r w:rsidRPr="00DF5782">
        <w:rPr>
          <w:rFonts w:ascii="Times New Roman" w:eastAsia="Times New Roman" w:hAnsi="Times New Roman" w:cs="Times New Roman"/>
          <w:i/>
          <w:iCs/>
          <w:sz w:val="24"/>
          <w:szCs w:val="24"/>
          <w:lang w:eastAsia="sv-SE"/>
        </w:rPr>
        <w:t> programtillfälle</w:t>
      </w:r>
      <w:r w:rsidRPr="00DF5782">
        <w:rPr>
          <w:rFonts w:ascii="Times New Roman" w:eastAsia="Times New Roman" w:hAnsi="Times New Roman" w:cs="Times New Roman"/>
          <w:sz w:val="24"/>
          <w:szCs w:val="24"/>
          <w:lang w:eastAsia="sv-SE"/>
        </w:rPr>
        <w:t> är ett utbildningstillfälle med startdatum för ett program.</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angeläget med lång framförhållning i informationen till potentiella studenter. Därför behöver både utbildningsplan och programtillfälle vara beslutade i god tid före ansökan till utbildningens start.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Senast den </w:t>
      </w:r>
      <w:r w:rsidRPr="00DF5782">
        <w:rPr>
          <w:rFonts w:ascii="Times New Roman" w:eastAsia="Times New Roman" w:hAnsi="Times New Roman" w:cs="Times New Roman"/>
          <w:b/>
          <w:bCs/>
          <w:sz w:val="24"/>
          <w:szCs w:val="24"/>
          <w:lang w:eastAsia="sv-SE"/>
        </w:rPr>
        <w:t>1 juli</w:t>
      </w:r>
      <w:r w:rsidRPr="00DF5782">
        <w:rPr>
          <w:rFonts w:ascii="Times New Roman" w:eastAsia="Times New Roman" w:hAnsi="Times New Roman" w:cs="Times New Roman"/>
          <w:sz w:val="24"/>
          <w:szCs w:val="24"/>
          <w:lang w:eastAsia="sv-SE"/>
        </w:rPr>
        <w:t> ska beslut fattas om vilka utbildnings</w:t>
      </w:r>
      <w:r w:rsidRPr="00DF5782">
        <w:rPr>
          <w:rFonts w:ascii="Times New Roman" w:eastAsia="Times New Roman" w:hAnsi="Times New Roman" w:cs="Times New Roman"/>
          <w:sz w:val="24"/>
          <w:szCs w:val="24"/>
          <w:lang w:eastAsia="sv-SE"/>
        </w:rPr>
        <w:softHyphen/>
        <w:t>program som ska annonseras för antagning nästkommande läsår.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Styrelsen beslutar årligen om universitetets utbud av utbildningsprogram på grundnivå och avancerad nivå. (Styrelsens delegationsordning)</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 </w:t>
      </w:r>
      <w:hyperlink r:id="rId456" w:history="1">
        <w:r w:rsidRPr="00DF5782">
          <w:rPr>
            <w:rFonts w:ascii="Times New Roman" w:eastAsia="Times New Roman" w:hAnsi="Times New Roman" w:cs="Times New Roman"/>
            <w:color w:val="3F41DC"/>
            <w:sz w:val="24"/>
            <w:szCs w:val="24"/>
            <w:u w:val="single"/>
            <w:lang w:eastAsia="sv-SE"/>
          </w:rPr>
          <w:t>Bilaga 2: Årscykel för utbildningsplanering</w:t>
        </w:r>
      </w:hyperlink>
      <w:r w:rsidRPr="00DF5782">
        <w:rPr>
          <w:rFonts w:ascii="Times New Roman" w:eastAsia="Times New Roman" w:hAnsi="Times New Roman" w:cs="Times New Roman"/>
          <w:sz w:val="24"/>
          <w:szCs w:val="24"/>
          <w:lang w:eastAsia="sv-SE"/>
        </w:rPr>
        <w:t> framgår bland annat gemensamma tidsramar för planering och beslut om programutbud.</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Utbildningsprogrammen beskrivs på SLU:s webb:</w:t>
      </w:r>
    </w:p>
    <w:p w:rsidR="00DF5782" w:rsidRPr="00DF5782" w:rsidRDefault="00D05D10" w:rsidP="00DF5782">
      <w:pPr>
        <w:numPr>
          <w:ilvl w:val="0"/>
          <w:numId w:val="18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hyperlink r:id="rId457" w:history="1">
        <w:r w:rsidR="00DF5782" w:rsidRPr="00DF5782">
          <w:rPr>
            <w:rFonts w:ascii="Times New Roman" w:eastAsia="Times New Roman" w:hAnsi="Times New Roman" w:cs="Times New Roman"/>
            <w:color w:val="3F41DC"/>
            <w:sz w:val="24"/>
            <w:szCs w:val="24"/>
            <w:u w:val="single"/>
            <w:lang w:eastAsia="sv-SE"/>
          </w:rPr>
          <w:t>Program på grundnivå</w:t>
        </w:r>
      </w:hyperlink>
    </w:p>
    <w:p w:rsidR="00DF5782" w:rsidRPr="00DF5782" w:rsidRDefault="00D05D10" w:rsidP="00DF5782">
      <w:pPr>
        <w:numPr>
          <w:ilvl w:val="0"/>
          <w:numId w:val="18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hyperlink r:id="rId458" w:history="1">
        <w:r w:rsidR="00DF5782" w:rsidRPr="00DF5782">
          <w:rPr>
            <w:rFonts w:ascii="Times New Roman" w:eastAsia="Times New Roman" w:hAnsi="Times New Roman" w:cs="Times New Roman"/>
            <w:color w:val="3F41DC"/>
            <w:sz w:val="24"/>
            <w:szCs w:val="24"/>
            <w:u w:val="single"/>
            <w:lang w:eastAsia="sv-SE"/>
          </w:rPr>
          <w:t>Program på avancerad nivå</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459" w:anchor="utbildningspla12"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0619F0">
      <w:pPr>
        <w:pStyle w:val="Heading3"/>
      </w:pPr>
      <w:r w:rsidRPr="00DF5782">
        <w:t>12.3 Tillfälligt antagningsstopp</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viktigt för studenterna att programutbudet är förutsägbart. Därför ska SLU sträva efter att inte belägga utbildningsprogram med antagningsstopp utan giltiga skäl och tillräcklig framförhållning.</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Ändringar i annonserat programutbud måste göras innan antagning sker till kommande termin. För närvarande gäller att beslut om tillfälliga antagningsstopp (inställda programtillfällen) ska fattas senast</w:t>
      </w:r>
    </w:p>
    <w:p w:rsidR="00DF5782" w:rsidRPr="00DF5782" w:rsidRDefault="00DF5782" w:rsidP="00DF5782">
      <w:pPr>
        <w:numPr>
          <w:ilvl w:val="0"/>
          <w:numId w:val="18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1 mars för program på avancerad nivå som ges på engelska och startar en hösttermin,</w:t>
      </w:r>
    </w:p>
    <w:p w:rsidR="00DF5782" w:rsidRPr="00DF5782" w:rsidRDefault="00DF5782" w:rsidP="00DF5782">
      <w:pPr>
        <w:numPr>
          <w:ilvl w:val="0"/>
          <w:numId w:val="18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1 juni för övriga utbildningsprogram som startar en hösttermin,</w:t>
      </w:r>
    </w:p>
    <w:p w:rsidR="00DF5782" w:rsidRPr="00DF5782" w:rsidRDefault="00DF5782" w:rsidP="00DF5782">
      <w:pPr>
        <w:numPr>
          <w:ilvl w:val="0"/>
          <w:numId w:val="18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15 november för övriga utbildningsprogram som startar en vårtermin.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ins w:id="1" w:author="Unknown" w:date="2019-07-09T13:04:00Z">
        <w:r w:rsidRPr="00DF5782">
          <w:rPr>
            <w:rFonts w:ascii="Times New Roman" w:eastAsia="Times New Roman" w:hAnsi="Times New Roman" w:cs="Times New Roman"/>
            <w:sz w:val="24"/>
            <w:szCs w:val="24"/>
            <w:lang w:eastAsia="sv-SE"/>
          </w:rPr>
          <w:t>E</w:t>
        </w:r>
      </w:ins>
      <w:r w:rsidRPr="00DF5782">
        <w:rPr>
          <w:rFonts w:ascii="Times New Roman" w:eastAsia="Times New Roman" w:hAnsi="Times New Roman" w:cs="Times New Roman"/>
          <w:sz w:val="24"/>
          <w:szCs w:val="24"/>
          <w:lang w:eastAsia="sv-SE"/>
        </w:rPr>
        <w:t>tt utbildningsprogram som haft antagningsstopp i fem läsår i följd ska avvecklas, se avsnitt </w:t>
      </w:r>
      <w:r w:rsidRPr="00DF5782">
        <w:rPr>
          <w:rFonts w:ascii="Times New Roman" w:eastAsia="Times New Roman" w:hAnsi="Times New Roman" w:cs="Times New Roman"/>
          <w:sz w:val="24"/>
          <w:szCs w:val="24"/>
          <w:lang w:eastAsia="sv-SE"/>
        </w:rPr>
        <w:fldChar w:fldCharType="begin"/>
      </w:r>
      <w:r w:rsidRPr="00DF5782">
        <w:rPr>
          <w:rFonts w:ascii="Times New Roman" w:eastAsia="Times New Roman" w:hAnsi="Times New Roman" w:cs="Times New Roman"/>
          <w:sz w:val="24"/>
          <w:szCs w:val="24"/>
          <w:lang w:eastAsia="sv-SE"/>
        </w:rPr>
        <w:instrText xml:space="preserve"> HYPERLINK "https://student.slu.se/regler-rattigheter/rattigheter-och-skyldigheter/utbildningshandboken/" \l "programutbudet116" </w:instrText>
      </w:r>
      <w:r w:rsidRPr="00DF5782">
        <w:rPr>
          <w:rFonts w:ascii="Times New Roman" w:eastAsia="Times New Roman" w:hAnsi="Times New Roman" w:cs="Times New Roman"/>
          <w:sz w:val="24"/>
          <w:szCs w:val="24"/>
          <w:lang w:eastAsia="sv-SE"/>
        </w:rPr>
        <w:fldChar w:fldCharType="separate"/>
      </w:r>
      <w:ins w:id="2" w:author="Unknown" w:date="2019-07-09T13:04:00Z">
        <w:r w:rsidRPr="00DF5782">
          <w:rPr>
            <w:rFonts w:ascii="Times New Roman" w:eastAsia="Times New Roman" w:hAnsi="Times New Roman" w:cs="Times New Roman"/>
            <w:color w:val="3F41DC"/>
            <w:sz w:val="24"/>
            <w:szCs w:val="24"/>
            <w:u w:val="single"/>
            <w:lang w:eastAsia="sv-SE"/>
          </w:rPr>
          <w:t>11.6 Avveckling av utbildningsprogram</w:t>
        </w:r>
      </w:ins>
      <w:r w:rsidRPr="00DF5782">
        <w:rPr>
          <w:rFonts w:ascii="Times New Roman" w:eastAsia="Times New Roman" w:hAnsi="Times New Roman" w:cs="Times New Roman"/>
          <w:sz w:val="24"/>
          <w:szCs w:val="24"/>
          <w:lang w:eastAsia="sv-SE"/>
        </w:rPr>
        <w:fldChar w:fldCharType="end"/>
      </w:r>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Rektor beslutar om tillfälligt antagningsstopp (inställande av annonserat programtillfälle). (Styrelsens delegationsordning)</w:t>
      </w:r>
    </w:p>
    <w:p w:rsidR="00DF5782" w:rsidRPr="00DF5782" w:rsidRDefault="00DF5782" w:rsidP="00261F4D">
      <w:pPr>
        <w:pStyle w:val="Heading3"/>
      </w:pPr>
      <w:r w:rsidRPr="00DF5782">
        <w:t>12.4 Upphävande av utbildningsplan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viktigt för studenterna att programutbudet är förutsägbart. Därför ska utbildningsnämnden och programnämnderna sträva efter att inte upphäva eller revidera utbildningsplaner utan giltiga skäl och tillräcklig framförhållning.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Upphävande av en utbildningsplan kräver en successiv anpassning med avseende på befintliga (redan antagna) programstudenter.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ett utbildningsprogram får en ny utbildningsplan med en ny programkod, bör beslut angående upphävande av den tidigare utbildningsplanen fattas inom ett år efter fastställandet av den nya utbildningsplanen.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Fastställda utbildningsplaner är juridiskt bindande och lärosätet är skyldigt att följa det som föreskrivs i dem. En student som antagits till och därefter registrerats på ett program har långtgående rättigheter när det gäller möjligheten att fullfölja den påbörjade utbildningen.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beslut om upphävande av utbildningsplan medför även ett beslut om fastställande av övergångsbestämmelser. Övergångsbestämmelserna ska dokumenteras i den utbildningsplan som upphävs samt visas på SLU:s studentwebb, se avsnitt </w:t>
      </w:r>
      <w:hyperlink r:id="rId460" w:anchor="Utbildningsplan121" w:history="1">
        <w:r w:rsidRPr="00DF5782">
          <w:rPr>
            <w:rFonts w:ascii="Times New Roman" w:eastAsia="Times New Roman" w:hAnsi="Times New Roman" w:cs="Times New Roman"/>
            <w:color w:val="3F41DC"/>
            <w:sz w:val="24"/>
            <w:szCs w:val="24"/>
            <w:u w:val="single"/>
            <w:lang w:eastAsia="sv-SE"/>
          </w:rPr>
          <w:t>12.1 Utbildningsplan</w:t>
        </w:r>
      </w:hyperlink>
      <w:r w:rsidRPr="00DF5782">
        <w:rPr>
          <w:rFonts w:ascii="Times New Roman" w:eastAsia="Times New Roman" w:hAnsi="Times New Roman" w:cs="Times New Roman"/>
          <w:sz w:val="24"/>
          <w:szCs w:val="24"/>
          <w:lang w:eastAsia="sv-SE"/>
        </w:rPr>
        <w:t>, samt </w:t>
      </w:r>
      <w:hyperlink r:id="rId461" w:history="1">
        <w:r w:rsidRPr="00DF5782">
          <w:rPr>
            <w:rFonts w:ascii="Times New Roman" w:eastAsia="Times New Roman" w:hAnsi="Times New Roman" w:cs="Times New Roman"/>
            <w:color w:val="3F41DC"/>
            <w:sz w:val="24"/>
            <w:szCs w:val="24"/>
            <w:u w:val="single"/>
            <w:lang w:eastAsia="sv-SE"/>
          </w:rPr>
          <w:t>anvisningar för utbildningsplaner</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Giltiga skäl för att upphäva en utbildningsplan är att</w:t>
      </w:r>
    </w:p>
    <w:p w:rsidR="00DF5782" w:rsidRPr="00DF5782" w:rsidRDefault="00DF5782" w:rsidP="00DF5782">
      <w:pPr>
        <w:numPr>
          <w:ilvl w:val="0"/>
          <w:numId w:val="19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sz w:val="24"/>
          <w:szCs w:val="24"/>
          <w:lang w:eastAsia="sv-SE"/>
        </w:rPr>
        <w:t>styrelsen har beslutat om nedläggning av programmet.</w:t>
      </w:r>
      <w:proofErr w:type="gramEnd"/>
      <w:r w:rsidRPr="00DF5782">
        <w:rPr>
          <w:rFonts w:ascii="Times New Roman" w:eastAsia="Times New Roman" w:hAnsi="Times New Roman" w:cs="Times New Roman"/>
          <w:sz w:val="24"/>
          <w:szCs w:val="24"/>
          <w:lang w:eastAsia="sv-SE"/>
        </w:rPr>
        <w:t xml:space="preserve"> Se avsnitt </w:t>
      </w:r>
      <w:hyperlink r:id="rId462" w:anchor="programutbudet116" w:history="1">
        <w:r w:rsidRPr="00DF5782">
          <w:rPr>
            <w:rFonts w:ascii="Times New Roman" w:eastAsia="Times New Roman" w:hAnsi="Times New Roman" w:cs="Times New Roman"/>
            <w:color w:val="3F41DC"/>
            <w:sz w:val="24"/>
            <w:szCs w:val="24"/>
            <w:u w:val="single"/>
            <w:lang w:eastAsia="sv-SE"/>
          </w:rPr>
          <w:t>11.6 Avveckling av utbildningsprogram</w:t>
        </w:r>
      </w:hyperlink>
      <w:r w:rsidRPr="00DF5782">
        <w:rPr>
          <w:rFonts w:ascii="Times New Roman" w:eastAsia="Times New Roman" w:hAnsi="Times New Roman" w:cs="Times New Roman"/>
          <w:sz w:val="24"/>
          <w:szCs w:val="24"/>
          <w:lang w:eastAsia="sv-SE"/>
        </w:rPr>
        <w:t>.</w:t>
      </w:r>
    </w:p>
    <w:p w:rsidR="00DF5782" w:rsidRPr="00DF5782" w:rsidRDefault="00DF5782" w:rsidP="00DF5782">
      <w:pPr>
        <w:numPr>
          <w:ilvl w:val="0"/>
          <w:numId w:val="19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behöver ersättas av en ny utbildningsplan med anledning av att namn, omfattning, behörighetskrav, lokala examenskrav eller syftet med utbildningen ändrats.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Observera att upphävandet av en utbildningsplan inte automatiskt medför att de ingående kurserna upphör att gälla. Om kurserna inte ska fortsätta att ges måste de läggas ned i särskild ordning med beslut enligt gällande delegationsordning. Se kap </w:t>
      </w:r>
      <w:hyperlink r:id="rId463" w:anchor="kursplan6" w:history="1">
        <w:r w:rsidRPr="00DF5782">
          <w:rPr>
            <w:rFonts w:ascii="Times New Roman" w:eastAsia="Times New Roman" w:hAnsi="Times New Roman" w:cs="Times New Roman"/>
            <w:color w:val="3F41DC"/>
            <w:sz w:val="24"/>
            <w:szCs w:val="24"/>
            <w:u w:val="single"/>
            <w:lang w:eastAsia="sv-SE"/>
          </w:rPr>
          <w:t>6 Kursplan och kurstillfälle</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Upphävande av en utbildningsplan innebär att utbildningsplanen upphör att gälla efter den tidsperiod som anges i övergångsbestämmelserna.</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numPr>
          <w:ilvl w:val="0"/>
          <w:numId w:val="19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Ansvarig programnämnd föreslår övergångsbestämmelser.</w:t>
      </w:r>
    </w:p>
    <w:p w:rsidR="00DF5782" w:rsidRPr="00DF5782" w:rsidRDefault="00DF5782" w:rsidP="00DF5782">
      <w:pPr>
        <w:numPr>
          <w:ilvl w:val="0"/>
          <w:numId w:val="19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Utbildningsnämnden fattar beslut om upphävande av utbildningsplan inklusive fastställande av övergångsbestämmelser, vilket vanligtvis sker efter beslut om ny utbildningsplan, eller efter beslut av styrelsen om nedläggning av program.</w:t>
      </w:r>
    </w:p>
    <w:p w:rsidR="00DF5782" w:rsidRPr="00DF5782" w:rsidRDefault="00DF5782" w:rsidP="00DF5782">
      <w:pPr>
        <w:numPr>
          <w:ilvl w:val="0"/>
          <w:numId w:val="19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Ansvarig programstudierektor (eller den som programnämnden utsett) ansvarar för att berörda studenter informeras enligt nedan.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Beslut om upphävande av utbildningsplan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Förslag om upphävande av en utbildningsplan (med angiven programkod) ska innehålla:</w:t>
      </w:r>
    </w:p>
    <w:p w:rsidR="00DF5782" w:rsidRPr="00DF5782" w:rsidRDefault="00DF5782" w:rsidP="00DF5782">
      <w:pPr>
        <w:numPr>
          <w:ilvl w:val="0"/>
          <w:numId w:val="19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kort motivering till upphävandet.</w:t>
      </w:r>
    </w:p>
    <w:p w:rsidR="00DF5782" w:rsidRPr="00DF5782" w:rsidRDefault="00DF5782" w:rsidP="00DF5782">
      <w:pPr>
        <w:numPr>
          <w:ilvl w:val="0"/>
          <w:numId w:val="19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Förslag till övergångsbestämmelser.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Skälet/skälen för att upphäva utbildningsplanen ska anges i beslutet. I den berörda utbildningsplanen införs:</w:t>
      </w:r>
    </w:p>
    <w:p w:rsidR="00DF5782" w:rsidRPr="00DF5782" w:rsidRDefault="00DF5782" w:rsidP="00DF5782">
      <w:pPr>
        <w:numPr>
          <w:ilvl w:val="0"/>
          <w:numId w:val="19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Datum för beslutet om upphävande av utbildningsplanen.</w:t>
      </w:r>
    </w:p>
    <w:p w:rsidR="00DF5782" w:rsidRPr="00DF5782" w:rsidRDefault="00DF5782" w:rsidP="00DF5782">
      <w:pPr>
        <w:numPr>
          <w:ilvl w:val="0"/>
          <w:numId w:val="19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Övergångsbestämmelser för hur redan registrerade, men ännu </w:t>
      </w:r>
      <w:proofErr w:type="gramStart"/>
      <w:r w:rsidRPr="00DF5782">
        <w:rPr>
          <w:rFonts w:ascii="Times New Roman" w:eastAsia="Times New Roman" w:hAnsi="Times New Roman" w:cs="Times New Roman"/>
          <w:sz w:val="24"/>
          <w:szCs w:val="24"/>
          <w:lang w:eastAsia="sv-SE"/>
        </w:rPr>
        <w:t>ej</w:t>
      </w:r>
      <w:proofErr w:type="gramEnd"/>
      <w:r w:rsidRPr="00DF5782">
        <w:rPr>
          <w:rFonts w:ascii="Times New Roman" w:eastAsia="Times New Roman" w:hAnsi="Times New Roman" w:cs="Times New Roman"/>
          <w:sz w:val="24"/>
          <w:szCs w:val="24"/>
          <w:lang w:eastAsia="sv-SE"/>
        </w:rPr>
        <w:t xml:space="preserve"> godkända studenter kan uppfylla kraven för den examen som utbildningen syftar till eller möjliggör.</w:t>
      </w:r>
    </w:p>
    <w:p w:rsidR="00DF5782" w:rsidRPr="00DF5782" w:rsidRDefault="00DF5782" w:rsidP="00DF5782">
      <w:pPr>
        <w:numPr>
          <w:ilvl w:val="0"/>
          <w:numId w:val="19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Datum från när avvecklingsperioden är slut och utbildningsplanen därmed inte längre är giltig.</w:t>
      </w:r>
    </w:p>
    <w:p w:rsidR="00DF5782" w:rsidRPr="00DF5782" w:rsidRDefault="00DF5782" w:rsidP="00DF5782">
      <w:pPr>
        <w:numPr>
          <w:ilvl w:val="0"/>
          <w:numId w:val="19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övergångsbestämmelser ska följa </w:t>
      </w:r>
      <w:hyperlink r:id="rId464" w:history="1">
        <w:r w:rsidRPr="00DF5782">
          <w:rPr>
            <w:rFonts w:ascii="Times New Roman" w:eastAsia="Times New Roman" w:hAnsi="Times New Roman" w:cs="Times New Roman"/>
            <w:color w:val="3F41DC"/>
            <w:sz w:val="24"/>
            <w:szCs w:val="24"/>
            <w:u w:val="single"/>
            <w:lang w:eastAsia="sv-SE"/>
          </w:rPr>
          <w:t>Anvisningar för utbildningsplaner vid SLU</w:t>
        </w:r>
      </w:hyperlink>
      <w:r w:rsidRPr="00DF5782">
        <w:rPr>
          <w:rFonts w:ascii="Times New Roman" w:eastAsia="Times New Roman" w:hAnsi="Times New Roman" w:cs="Times New Roman"/>
          <w:sz w:val="24"/>
          <w:szCs w:val="24"/>
          <w:lang w:eastAsia="sv-SE"/>
        </w:rPr>
        <w:t>. </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Information till berörda studenter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Informationen till berörda studenter ska meddelas skriftligen och diarieföras. Informationen ska också göras tillgänglig på den berörda utbildningens programsida på studentwebben. Se också avsnitt </w:t>
      </w:r>
      <w:hyperlink r:id="rId465" w:anchor="programutbudet116" w:history="1">
        <w:r w:rsidRPr="00DF5782">
          <w:rPr>
            <w:rFonts w:ascii="Times New Roman" w:eastAsia="Times New Roman" w:hAnsi="Times New Roman" w:cs="Times New Roman"/>
            <w:color w:val="3F41DC"/>
            <w:sz w:val="24"/>
            <w:szCs w:val="24"/>
            <w:u w:val="single"/>
            <w:lang w:eastAsia="sv-SE"/>
          </w:rPr>
          <w:t>11.6 Avveckling av utbildningsprogram</w:t>
        </w:r>
      </w:hyperlink>
      <w:r w:rsidRPr="00DF5782">
        <w:rPr>
          <w:rFonts w:ascii="Times New Roman" w:eastAsia="Times New Roman" w:hAnsi="Times New Roman" w:cs="Times New Roman"/>
          <w:sz w:val="24"/>
          <w:szCs w:val="24"/>
          <w:lang w:eastAsia="sv-SE"/>
        </w:rPr>
        <w:t>. Följande ska framgå:</w:t>
      </w:r>
    </w:p>
    <w:p w:rsidR="00DF5782" w:rsidRPr="00DF5782" w:rsidRDefault="00DF5782" w:rsidP="00DF5782">
      <w:pPr>
        <w:numPr>
          <w:ilvl w:val="0"/>
          <w:numId w:val="19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Beslutsdatum för upphävande och tidpunkt för när utbildningsplanen upphör att gälla.</w:t>
      </w:r>
    </w:p>
    <w:p w:rsidR="00DF5782" w:rsidRPr="00DF5782" w:rsidRDefault="00DF5782" w:rsidP="00DF5782">
      <w:pPr>
        <w:numPr>
          <w:ilvl w:val="0"/>
          <w:numId w:val="19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När de sista kurstillfällena kommer att erbjudas inom den befintliga utbildningsplanen.</w:t>
      </w:r>
    </w:p>
    <w:p w:rsidR="00DF5782" w:rsidRPr="00DF5782" w:rsidRDefault="00DF5782" w:rsidP="00DF5782">
      <w:pPr>
        <w:numPr>
          <w:ilvl w:val="0"/>
          <w:numId w:val="19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Uppmaning till studenter som inte studerar aktivt inom programmet men önskar återuppta studierna att kontakta programstudierektorn eller studievägledningen, för att vid behov upprätta en individuell studieplan och/eller anmäla sig till examinationstillfälle/n (motsvarande).</w:t>
      </w:r>
    </w:p>
    <w:p w:rsidR="00DF5782" w:rsidRPr="00DF5782" w:rsidRDefault="00DF5782" w:rsidP="00DF5782">
      <w:pPr>
        <w:numPr>
          <w:ilvl w:val="0"/>
          <w:numId w:val="19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Information om att studenten riskerar att missa möjligheten att slutföra utbildningen och nå examen enligt den utbildningsplan hen antogs till, om hen hör av sig för sent.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kurser enligt utbildningsplanen inte kan erbjudas till studenter som återkommer efter ett beviljat studieuppehåll eller studenter med rätt till anpassad studietakt, ska studenterna erbjudas antingen en individuell studieplan eller annan lösning för att uppnå examen som programmet syftar till eller möjliggör.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Med berörda studenter avses här</w:t>
      </w:r>
    </w:p>
    <w:p w:rsidR="00DF5782" w:rsidRPr="00DF5782" w:rsidRDefault="00DF5782" w:rsidP="00DF5782">
      <w:pPr>
        <w:numPr>
          <w:ilvl w:val="0"/>
          <w:numId w:val="19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aktiva programstudenter (registrerade på någon av programmets kurser innevarande läsår),</w:t>
      </w:r>
    </w:p>
    <w:p w:rsidR="00DF5782" w:rsidRPr="00DF5782" w:rsidRDefault="00DF5782" w:rsidP="00DF5782">
      <w:pPr>
        <w:numPr>
          <w:ilvl w:val="0"/>
          <w:numId w:val="19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programstudenter som har beviljats anstånd med studiestarten eller studieuppehåll (med platsgaranti),</w:t>
      </w:r>
    </w:p>
    <w:p w:rsidR="00DF5782" w:rsidRPr="00DF5782" w:rsidRDefault="00DF5782" w:rsidP="00DF5782">
      <w:pPr>
        <w:numPr>
          <w:ilvl w:val="0"/>
          <w:numId w:val="19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programstudenter som varit registrerade på någon av programmets kurser de senaste fem läsåren (inklusive innevarande läsår) utan att ha anmält avbrott och som inte har avlagt examen.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Andra studenter, till exempel studenter med längre studieuppehåll utan särskilda skäl, erbjuds hjälp via studievägledningen med att se över möjligheten att uppnå en examen.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Utbildningsplanen i utbildningssystemen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När beslut om upphävande av en utbildningsplan (med angiven programkod) har fattats gäller följande:</w:t>
      </w:r>
    </w:p>
    <w:p w:rsidR="00DF5782" w:rsidRPr="00DF5782" w:rsidRDefault="00DF5782" w:rsidP="00DF5782">
      <w:pPr>
        <w:numPr>
          <w:ilvl w:val="0"/>
          <w:numId w:val="19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Beslutsdatum för upphävande och övergångsbestämmelser enligt ovan läggs in i utbildningsplanen i utbildningsdatabasen.</w:t>
      </w:r>
    </w:p>
    <w:p w:rsidR="00DF5782" w:rsidRPr="00DF5782" w:rsidRDefault="00DF5782" w:rsidP="00DF5782">
      <w:pPr>
        <w:numPr>
          <w:ilvl w:val="0"/>
          <w:numId w:val="19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Inga fler programtillfällen får utlysas för programmet.</w:t>
      </w:r>
    </w:p>
    <w:p w:rsidR="00DF5782" w:rsidRPr="00DF5782" w:rsidRDefault="00DF5782" w:rsidP="00DF5782">
      <w:pPr>
        <w:numPr>
          <w:ilvl w:val="0"/>
          <w:numId w:val="19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Inga fler nybörjarstudenter får registreras på programmet efter det sista beslutade programtillfället. Däremot kan antagning ske till senare del av programmet ske så länge kurser ges enligt ramschema till programmet.</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466" w:anchor="utbildningspla12" w:history="1">
        <w:r w:rsidR="00DF5782" w:rsidRPr="00DF5782">
          <w:rPr>
            <w:rFonts w:ascii="Times New Roman" w:eastAsia="Times New Roman" w:hAnsi="Times New Roman" w:cs="Times New Roman"/>
            <w:i/>
            <w:iCs/>
            <w:color w:val="3F41DC"/>
            <w:sz w:val="24"/>
            <w:szCs w:val="24"/>
            <w:lang w:eastAsia="sv-SE"/>
          </w:rPr>
          <w:t>Tillbaka till kapitlets början</w:t>
        </w:r>
      </w:hyperlink>
      <w:r w:rsidR="00DF5782" w:rsidRPr="00DF5782">
        <w:rPr>
          <w:rFonts w:ascii="Times New Roman" w:eastAsia="Times New Roman" w:hAnsi="Times New Roman" w:cs="Times New Roman"/>
          <w:sz w:val="24"/>
          <w:szCs w:val="24"/>
          <w:lang w:eastAsia="sv-SE"/>
        </w:rPr>
        <w:br/>
      </w:r>
      <w:hyperlink r:id="rId467" w:anchor="sidanstopp" w:history="1">
        <w:r w:rsidR="00DF5782" w:rsidRPr="00DF5782">
          <w:rPr>
            <w:rFonts w:ascii="Times New Roman" w:eastAsia="Times New Roman" w:hAnsi="Times New Roman" w:cs="Times New Roman"/>
            <w:i/>
            <w:iCs/>
            <w:color w:val="3F41DC"/>
            <w:sz w:val="24"/>
            <w:szCs w:val="24"/>
            <w:lang w:eastAsia="sv-SE"/>
          </w:rPr>
          <w:t>Tillbaka till dokumentets början</w:t>
        </w:r>
      </w:hyperlink>
    </w:p>
    <w:p w:rsidR="00DF5782" w:rsidRPr="00DF5782" w:rsidRDefault="00DF5782" w:rsidP="00D52BCF">
      <w:pPr>
        <w:pStyle w:val="Heading2"/>
      </w:pPr>
      <w:r w:rsidRPr="00DF5782">
        <w:t>13. Programstudierna</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468" w:anchor="programstudierna131" w:history="1">
        <w:r w:rsidR="00DF5782" w:rsidRPr="00DF5782">
          <w:rPr>
            <w:rFonts w:ascii="Times New Roman" w:eastAsia="Times New Roman" w:hAnsi="Times New Roman" w:cs="Times New Roman"/>
            <w:color w:val="3F41DC"/>
            <w:sz w:val="24"/>
            <w:szCs w:val="24"/>
            <w:u w:val="single"/>
            <w:lang w:eastAsia="sv-SE"/>
          </w:rPr>
          <w:t>13.1 Anmälan till program (programtillfälle)</w:t>
        </w:r>
      </w:hyperlink>
      <w:r w:rsidR="00DF5782" w:rsidRPr="00DF5782">
        <w:rPr>
          <w:rFonts w:ascii="Times New Roman" w:eastAsia="Times New Roman" w:hAnsi="Times New Roman" w:cs="Times New Roman"/>
          <w:sz w:val="24"/>
          <w:szCs w:val="24"/>
          <w:lang w:eastAsia="sv-SE"/>
        </w:rPr>
        <w:br/>
      </w:r>
      <w:hyperlink r:id="rId469" w:anchor="programstudierna132" w:history="1">
        <w:r w:rsidR="00DF5782" w:rsidRPr="00DF5782">
          <w:rPr>
            <w:rFonts w:ascii="Times New Roman" w:eastAsia="Times New Roman" w:hAnsi="Times New Roman" w:cs="Times New Roman"/>
            <w:color w:val="3F41DC"/>
            <w:sz w:val="24"/>
            <w:szCs w:val="24"/>
            <w:u w:val="single"/>
            <w:lang w:eastAsia="sv-SE"/>
          </w:rPr>
          <w:t>13.2 Antagning till program (programtillfälle)</w:t>
        </w:r>
      </w:hyperlink>
      <w:r w:rsidR="00DF5782" w:rsidRPr="00DF5782">
        <w:rPr>
          <w:rFonts w:ascii="Times New Roman" w:eastAsia="Times New Roman" w:hAnsi="Times New Roman" w:cs="Times New Roman"/>
          <w:sz w:val="24"/>
          <w:szCs w:val="24"/>
          <w:lang w:eastAsia="sv-SE"/>
        </w:rPr>
        <w:br/>
      </w:r>
      <w:hyperlink r:id="rId470" w:anchor="programstudierna133" w:history="1">
        <w:r w:rsidR="00DF5782" w:rsidRPr="00DF5782">
          <w:rPr>
            <w:rFonts w:ascii="Times New Roman" w:eastAsia="Times New Roman" w:hAnsi="Times New Roman" w:cs="Times New Roman"/>
            <w:color w:val="3F41DC"/>
            <w:sz w:val="24"/>
            <w:szCs w:val="24"/>
            <w:u w:val="single"/>
            <w:lang w:eastAsia="sv-SE"/>
          </w:rPr>
          <w:t>13.3 Registrering på program (programtillfälle)</w:t>
        </w:r>
      </w:hyperlink>
      <w:r w:rsidR="00DF5782" w:rsidRPr="00DF5782">
        <w:rPr>
          <w:rFonts w:ascii="Times New Roman" w:eastAsia="Times New Roman" w:hAnsi="Times New Roman" w:cs="Times New Roman"/>
          <w:sz w:val="24"/>
          <w:szCs w:val="24"/>
          <w:lang w:eastAsia="sv-SE"/>
        </w:rPr>
        <w:br/>
      </w:r>
      <w:hyperlink r:id="rId471" w:anchor="programstudierna134" w:history="1">
        <w:r w:rsidR="00DF5782" w:rsidRPr="00DF5782">
          <w:rPr>
            <w:rFonts w:ascii="Times New Roman" w:eastAsia="Times New Roman" w:hAnsi="Times New Roman" w:cs="Times New Roman"/>
            <w:color w:val="3F41DC"/>
            <w:sz w:val="24"/>
            <w:szCs w:val="24"/>
            <w:u w:val="single"/>
            <w:lang w:eastAsia="sv-SE"/>
          </w:rPr>
          <w:t>13.4 Antagning till senare del av program</w:t>
        </w:r>
      </w:hyperlink>
      <w:r w:rsidR="00DF5782" w:rsidRPr="00DF5782">
        <w:rPr>
          <w:rFonts w:ascii="Times New Roman" w:eastAsia="Times New Roman" w:hAnsi="Times New Roman" w:cs="Times New Roman"/>
          <w:sz w:val="24"/>
          <w:szCs w:val="24"/>
          <w:lang w:eastAsia="sv-SE"/>
        </w:rPr>
        <w:br/>
      </w:r>
      <w:hyperlink r:id="rId472" w:anchor="programstudierna135" w:history="1">
        <w:r w:rsidR="00DF5782" w:rsidRPr="00DF5782">
          <w:rPr>
            <w:rFonts w:ascii="Times New Roman" w:eastAsia="Times New Roman" w:hAnsi="Times New Roman" w:cs="Times New Roman"/>
            <w:color w:val="3F41DC"/>
            <w:sz w:val="24"/>
            <w:szCs w:val="24"/>
            <w:u w:val="single"/>
            <w:lang w:eastAsia="sv-SE"/>
          </w:rPr>
          <w:t>13.5 Studieuppehåll och avbrott på program</w:t>
        </w:r>
      </w:hyperlink>
      <w:r w:rsidR="00DF5782" w:rsidRPr="00DF5782">
        <w:rPr>
          <w:rFonts w:ascii="Times New Roman" w:eastAsia="Times New Roman" w:hAnsi="Times New Roman" w:cs="Times New Roman"/>
          <w:sz w:val="24"/>
          <w:szCs w:val="24"/>
          <w:lang w:eastAsia="sv-SE"/>
        </w:rPr>
        <w:br/>
      </w:r>
      <w:hyperlink r:id="rId473" w:anchor="programstudierna136" w:history="1">
        <w:r w:rsidR="00DF5782" w:rsidRPr="00DF5782">
          <w:rPr>
            <w:rFonts w:ascii="Times New Roman" w:eastAsia="Times New Roman" w:hAnsi="Times New Roman" w:cs="Times New Roman"/>
            <w:color w:val="3F41DC"/>
            <w:sz w:val="24"/>
            <w:szCs w:val="24"/>
            <w:u w:val="single"/>
            <w:lang w:eastAsia="sv-SE"/>
          </w:rPr>
          <w:t>13.6 Förändringar i kursutbudet inom program</w:t>
        </w:r>
      </w:hyperlink>
      <w:r w:rsidR="00DF5782" w:rsidRPr="00DF5782">
        <w:rPr>
          <w:rFonts w:ascii="Times New Roman" w:eastAsia="Times New Roman" w:hAnsi="Times New Roman" w:cs="Times New Roman"/>
          <w:sz w:val="24"/>
          <w:szCs w:val="24"/>
          <w:lang w:eastAsia="sv-SE"/>
        </w:rPr>
        <w:br/>
      </w:r>
      <w:hyperlink r:id="rId474" w:anchor="programstudierna137" w:history="1">
        <w:r w:rsidR="00DF5782" w:rsidRPr="00DF5782">
          <w:rPr>
            <w:rFonts w:ascii="Times New Roman" w:eastAsia="Times New Roman" w:hAnsi="Times New Roman" w:cs="Times New Roman"/>
            <w:color w:val="3F41DC"/>
            <w:sz w:val="24"/>
            <w:szCs w:val="24"/>
            <w:u w:val="single"/>
            <w:lang w:eastAsia="sv-SE"/>
          </w:rPr>
          <w:t>13.7 Programstudierektor</w:t>
        </w:r>
      </w:hyperlink>
    </w:p>
    <w:p w:rsidR="00DF5782" w:rsidRPr="00DF5782" w:rsidRDefault="00DF5782" w:rsidP="00D52BCF">
      <w:pPr>
        <w:pStyle w:val="Heading3"/>
      </w:pPr>
      <w:r w:rsidRPr="00DF5782">
        <w:t>13.1 Anmälan till program (programtillfälle)</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Anmälan ska ske inom den tid och i den ordning som högskolan bestämmer. (Högskoleförordningen (1993:100) 7 kap.)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UHR samordnar hanteringen av anmälningar till högskoleutbildning i Sverige. Sista anmälningsdag för respektive termin framgår av </w:t>
      </w:r>
      <w:hyperlink r:id="rId475" w:history="1">
        <w:r w:rsidRPr="00DF5782">
          <w:rPr>
            <w:rFonts w:ascii="Times New Roman" w:eastAsia="Times New Roman" w:hAnsi="Times New Roman" w:cs="Times New Roman"/>
            <w:color w:val="3F41DC"/>
            <w:sz w:val="24"/>
            <w:szCs w:val="24"/>
            <w:u w:val="single"/>
            <w:lang w:eastAsia="sv-SE"/>
          </w:rPr>
          <w:t>www.antagning.se</w:t>
        </w:r>
      </w:hyperlink>
      <w:r w:rsidRPr="00DF5782">
        <w:rPr>
          <w:rFonts w:ascii="Times New Roman" w:eastAsia="Times New Roman" w:hAnsi="Times New Roman" w:cs="Times New Roman"/>
          <w:sz w:val="24"/>
          <w:szCs w:val="24"/>
          <w:lang w:eastAsia="sv-SE"/>
        </w:rPr>
        <w:t> och </w:t>
      </w:r>
      <w:hyperlink r:id="rId476" w:history="1">
        <w:r w:rsidRPr="00DF5782">
          <w:rPr>
            <w:rFonts w:ascii="Times New Roman" w:eastAsia="Times New Roman" w:hAnsi="Times New Roman" w:cs="Times New Roman"/>
            <w:color w:val="3F41DC"/>
            <w:sz w:val="24"/>
            <w:szCs w:val="24"/>
            <w:u w:val="single"/>
            <w:lang w:eastAsia="sv-SE"/>
          </w:rPr>
          <w:t>www.universityadmissions.se</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Anmälan görs på</w:t>
      </w:r>
    </w:p>
    <w:p w:rsidR="00DF5782" w:rsidRPr="00DF5782" w:rsidRDefault="00D05D10" w:rsidP="00DF5782">
      <w:pPr>
        <w:numPr>
          <w:ilvl w:val="0"/>
          <w:numId w:val="19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hyperlink r:id="rId477" w:history="1">
        <w:r w:rsidR="00DF5782" w:rsidRPr="00DF5782">
          <w:rPr>
            <w:rFonts w:ascii="Times New Roman" w:eastAsia="Times New Roman" w:hAnsi="Times New Roman" w:cs="Times New Roman"/>
            <w:color w:val="3F41DC"/>
            <w:sz w:val="24"/>
            <w:szCs w:val="24"/>
            <w:u w:val="single"/>
            <w:lang w:eastAsia="sv-SE"/>
          </w:rPr>
          <w:t>www.antagning.se</w:t>
        </w:r>
      </w:hyperlink>
      <w:r w:rsidR="00DF5782" w:rsidRPr="00DF5782">
        <w:rPr>
          <w:rFonts w:ascii="Times New Roman" w:eastAsia="Times New Roman" w:hAnsi="Times New Roman" w:cs="Times New Roman"/>
          <w:sz w:val="24"/>
          <w:szCs w:val="24"/>
          <w:lang w:eastAsia="sv-SE"/>
        </w:rPr>
        <w:t> eller</w:t>
      </w:r>
    </w:p>
    <w:p w:rsidR="00DF5782" w:rsidRPr="00DF5782" w:rsidRDefault="00D05D10" w:rsidP="00DF5782">
      <w:pPr>
        <w:numPr>
          <w:ilvl w:val="0"/>
          <w:numId w:val="19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hyperlink r:id="rId478" w:history="1">
        <w:r w:rsidR="00DF5782" w:rsidRPr="00DF5782">
          <w:rPr>
            <w:rFonts w:ascii="Times New Roman" w:eastAsia="Times New Roman" w:hAnsi="Times New Roman" w:cs="Times New Roman"/>
            <w:color w:val="3F41DC"/>
            <w:sz w:val="24"/>
            <w:szCs w:val="24"/>
            <w:u w:val="single"/>
            <w:lang w:eastAsia="sv-SE"/>
          </w:rPr>
          <w:t>www.universityadmissions.se</w:t>
        </w:r>
      </w:hyperlink>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479" w:history="1">
        <w:r w:rsidR="00DF5782" w:rsidRPr="00DF5782">
          <w:rPr>
            <w:rFonts w:ascii="Times New Roman" w:eastAsia="Times New Roman" w:hAnsi="Times New Roman" w:cs="Times New Roman"/>
            <w:color w:val="3F41DC"/>
            <w:sz w:val="24"/>
            <w:szCs w:val="24"/>
            <w:u w:val="single"/>
            <w:lang w:eastAsia="sv-SE"/>
          </w:rPr>
          <w:t>Anmälan och antagning</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480" w:anchor="programstudierna1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103DBA">
      <w:pPr>
        <w:pStyle w:val="Heading3"/>
      </w:pPr>
      <w:r w:rsidRPr="00DF5782">
        <w:t>13.2 Antagning till program (programtillfälle)</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 krav på särskild behörighet som ställs ska vara helt nödvändiga för att studenten ska kunna tillgodogöra sig utbildningen.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ska göra undantag från något eller några behörighetsvillkor, om den sökande har förutsättningar att tillgodogöra sig utbildningen utan att uppfylla behörighetsvillkoren. (Högskoleförordningen (1993:100) 7 kap.)</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Behörighetsbedömning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Bestämmelser för tillträde till utbildning på grundnivå och avancerad nivå regleras av SLU:s </w:t>
      </w:r>
      <w:hyperlink r:id="rId481" w:tgtFrame="_blank" w:history="1">
        <w:r w:rsidRPr="00DF5782">
          <w:rPr>
            <w:rFonts w:ascii="Times New Roman" w:eastAsia="Times New Roman" w:hAnsi="Times New Roman" w:cs="Times New Roman"/>
            <w:color w:val="3F41DC"/>
            <w:sz w:val="24"/>
            <w:szCs w:val="24"/>
            <w:u w:val="single"/>
            <w:lang w:eastAsia="sv-SE"/>
          </w:rPr>
          <w:t>Antagningsordning för tillträde till utbildning på grundnivå och avancerad nivå</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Antagningsbesked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sökande får mejl om att antagningsbesked finns tillgängligt via ”Mina sidor” på </w:t>
      </w:r>
      <w:hyperlink r:id="rId482" w:history="1">
        <w:r w:rsidRPr="00DF5782">
          <w:rPr>
            <w:rFonts w:ascii="Times New Roman" w:eastAsia="Times New Roman" w:hAnsi="Times New Roman" w:cs="Times New Roman"/>
            <w:color w:val="3F41DC"/>
            <w:sz w:val="24"/>
            <w:szCs w:val="24"/>
            <w:u w:val="single"/>
            <w:lang w:eastAsia="sv-SE"/>
          </w:rPr>
          <w:t>www.antagning.se</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den sökande måste svara ska antagningsbeskedet innehålla uppgift om</w:t>
      </w:r>
    </w:p>
    <w:p w:rsidR="00DF5782" w:rsidRPr="00DF5782" w:rsidRDefault="00DF5782" w:rsidP="00DF5782">
      <w:pPr>
        <w:numPr>
          <w:ilvl w:val="0"/>
          <w:numId w:val="19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när svaret senast ska inkomma</w:t>
      </w:r>
    </w:p>
    <w:p w:rsidR="00DF5782" w:rsidRPr="00DF5782" w:rsidRDefault="00DF5782" w:rsidP="00DF5782">
      <w:pPr>
        <w:numPr>
          <w:ilvl w:val="0"/>
          <w:numId w:val="19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var den sökande ska svara: på </w:t>
      </w:r>
      <w:hyperlink r:id="rId483" w:history="1">
        <w:r w:rsidRPr="00DF5782">
          <w:rPr>
            <w:rFonts w:ascii="Times New Roman" w:eastAsia="Times New Roman" w:hAnsi="Times New Roman" w:cs="Times New Roman"/>
            <w:color w:val="3F41DC"/>
            <w:sz w:val="24"/>
            <w:szCs w:val="24"/>
            <w:u w:val="single"/>
            <w:lang w:eastAsia="sv-SE"/>
          </w:rPr>
          <w:t>www.antagning.se</w:t>
        </w:r>
      </w:hyperlink>
      <w:r w:rsidRPr="00DF5782">
        <w:rPr>
          <w:rFonts w:ascii="Times New Roman" w:eastAsia="Times New Roman" w:hAnsi="Times New Roman" w:cs="Times New Roman"/>
          <w:sz w:val="24"/>
          <w:szCs w:val="24"/>
          <w:lang w:eastAsia="sv-SE"/>
        </w:rPr>
        <w:t> eller på annat sätt.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sökande som antagits till ett program och tackat ja, men som inte tänker läsa programmet, ska så snart som möjligt tacka nej via ”Mina sidor” på </w:t>
      </w:r>
      <w:hyperlink r:id="rId484" w:history="1">
        <w:r w:rsidRPr="00DF5782">
          <w:rPr>
            <w:rFonts w:ascii="Times New Roman" w:eastAsia="Times New Roman" w:hAnsi="Times New Roman" w:cs="Times New Roman"/>
            <w:color w:val="3F41DC"/>
            <w:sz w:val="24"/>
            <w:szCs w:val="24"/>
            <w:u w:val="single"/>
            <w:lang w:eastAsia="sv-SE"/>
          </w:rPr>
          <w:t>www.antagning.se</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Reservantagning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Under ”Mina sidor” på </w:t>
      </w:r>
      <w:hyperlink r:id="rId485" w:history="1">
        <w:r w:rsidRPr="00DF5782">
          <w:rPr>
            <w:rFonts w:ascii="Times New Roman" w:eastAsia="Times New Roman" w:hAnsi="Times New Roman" w:cs="Times New Roman"/>
            <w:color w:val="3F41DC"/>
            <w:sz w:val="24"/>
            <w:szCs w:val="24"/>
            <w:u w:val="single"/>
            <w:lang w:eastAsia="sv-SE"/>
          </w:rPr>
          <w:t>www.antagning.se</w:t>
        </w:r>
      </w:hyperlink>
      <w:r w:rsidRPr="00DF5782">
        <w:rPr>
          <w:rFonts w:ascii="Times New Roman" w:eastAsia="Times New Roman" w:hAnsi="Times New Roman" w:cs="Times New Roman"/>
          <w:sz w:val="24"/>
          <w:szCs w:val="24"/>
          <w:lang w:eastAsia="sv-SE"/>
        </w:rPr>
        <w:t> ser studenten sin eventuella reservplats. Studenten måste svara inom 24 timmar efter erbjudande om plats i reservantagningen.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ska</w:t>
      </w:r>
    </w:p>
    <w:p w:rsidR="00DF5782" w:rsidRPr="00DF5782" w:rsidRDefault="00DF5782" w:rsidP="00DF5782">
      <w:pPr>
        <w:numPr>
          <w:ilvl w:val="0"/>
          <w:numId w:val="19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anmäla sig i tid,</w:t>
      </w:r>
    </w:p>
    <w:p w:rsidR="00DF5782" w:rsidRPr="00DF5782" w:rsidRDefault="00DF5782" w:rsidP="00DF5782">
      <w:pPr>
        <w:numPr>
          <w:ilvl w:val="0"/>
          <w:numId w:val="19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tacka ja/nej till erbjuden plats (inom 24 timmar vid reservantagning).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Antagningschefen beslutar (rektors och verksamhetsstödets delegationsordning) om</w:t>
      </w:r>
    </w:p>
    <w:p w:rsidR="00DF5782" w:rsidRPr="00DF5782" w:rsidRDefault="00DF5782" w:rsidP="00DF5782">
      <w:pPr>
        <w:numPr>
          <w:ilvl w:val="0"/>
          <w:numId w:val="20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antagning till utbildning på grundnivå och avancerad nivå,</w:t>
      </w:r>
    </w:p>
    <w:p w:rsidR="00DF5782" w:rsidRPr="00DF5782" w:rsidRDefault="00DF5782" w:rsidP="00DF5782">
      <w:pPr>
        <w:numPr>
          <w:ilvl w:val="0"/>
          <w:numId w:val="20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sz w:val="24"/>
          <w:szCs w:val="24"/>
          <w:lang w:eastAsia="sv-SE"/>
        </w:rPr>
        <w:t>undantag från behörighetsvillkor.</w:t>
      </w:r>
      <w:proofErr w:type="gramEnd"/>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SLU följer de riktlinjer som UHR tillämpar angående anmälan och antagning, samt </w:t>
      </w:r>
      <w:proofErr w:type="spellStart"/>
      <w:r w:rsidRPr="00DF5782">
        <w:rPr>
          <w:rFonts w:ascii="Times New Roman" w:eastAsia="Times New Roman" w:hAnsi="Times New Roman" w:cs="Times New Roman"/>
          <w:sz w:val="24"/>
          <w:szCs w:val="24"/>
          <w:lang w:eastAsia="sv-SE"/>
        </w:rPr>
        <w:t>SUHF:s</w:t>
      </w:r>
      <w:proofErr w:type="spellEnd"/>
      <w:r w:rsidRPr="00DF5782">
        <w:rPr>
          <w:rFonts w:ascii="Times New Roman" w:eastAsia="Times New Roman" w:hAnsi="Times New Roman" w:cs="Times New Roman"/>
          <w:sz w:val="24"/>
          <w:szCs w:val="24"/>
          <w:lang w:eastAsia="sv-SE"/>
        </w:rPr>
        <w:t xml:space="preserve"> rekommendationer på området.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486" w:tgtFrame="_blank" w:history="1">
        <w:r w:rsidR="00DF5782" w:rsidRPr="00DF5782">
          <w:rPr>
            <w:rFonts w:ascii="Times New Roman" w:eastAsia="Times New Roman" w:hAnsi="Times New Roman" w:cs="Times New Roman"/>
            <w:color w:val="3F41DC"/>
            <w:sz w:val="24"/>
            <w:szCs w:val="24"/>
            <w:u w:val="single"/>
            <w:lang w:eastAsia="sv-SE"/>
          </w:rPr>
          <w:t>Antagningsordning för tillträde till utbildning på grundnivå och avancerad nivå</w:t>
        </w:r>
      </w:hyperlink>
      <w:r w:rsidR="00DF5782" w:rsidRPr="00DF5782">
        <w:rPr>
          <w:rFonts w:ascii="Times New Roman" w:eastAsia="Times New Roman" w:hAnsi="Times New Roman" w:cs="Times New Roman"/>
          <w:sz w:val="24"/>
          <w:szCs w:val="24"/>
          <w:lang w:eastAsia="sv-SE"/>
        </w:rPr>
        <w:t>, från och med 1 januari 2020</w:t>
      </w:r>
      <w:r w:rsidR="00DF5782" w:rsidRPr="00DF5782">
        <w:rPr>
          <w:rFonts w:ascii="Times New Roman" w:eastAsia="Times New Roman" w:hAnsi="Times New Roman" w:cs="Times New Roman"/>
          <w:sz w:val="24"/>
          <w:szCs w:val="24"/>
          <w:lang w:eastAsia="sv-SE"/>
        </w:rPr>
        <w:br/>
      </w:r>
      <w:hyperlink r:id="rId487" w:history="1">
        <w:r w:rsidR="00DF5782" w:rsidRPr="00DF5782">
          <w:rPr>
            <w:rFonts w:ascii="Times New Roman" w:eastAsia="Times New Roman" w:hAnsi="Times New Roman" w:cs="Times New Roman"/>
            <w:color w:val="3F41DC"/>
            <w:sz w:val="24"/>
            <w:szCs w:val="24"/>
            <w:u w:val="single"/>
            <w:lang w:eastAsia="sv-SE"/>
          </w:rPr>
          <w:t>Anmälan och antagning</w:t>
        </w:r>
      </w:hyperlink>
      <w:r w:rsidR="00DF5782" w:rsidRPr="00DF5782">
        <w:rPr>
          <w:rFonts w:ascii="Times New Roman" w:eastAsia="Times New Roman" w:hAnsi="Times New Roman" w:cs="Times New Roman"/>
          <w:sz w:val="24"/>
          <w:szCs w:val="24"/>
          <w:lang w:eastAsia="sv-SE"/>
        </w:rPr>
        <w:br/>
      </w:r>
      <w:hyperlink r:id="rId488" w:history="1">
        <w:r w:rsidR="00DF5782" w:rsidRPr="00DF5782">
          <w:rPr>
            <w:rFonts w:ascii="Times New Roman" w:eastAsia="Times New Roman" w:hAnsi="Times New Roman" w:cs="Times New Roman"/>
            <w:color w:val="3F41DC"/>
            <w:sz w:val="24"/>
            <w:szCs w:val="24"/>
            <w:u w:val="single"/>
            <w:lang w:eastAsia="sv-SE"/>
          </w:rPr>
          <w:t>www.antagning.se</w:t>
        </w:r>
      </w:hyperlink>
      <w:r w:rsidR="00DF5782" w:rsidRPr="00DF5782">
        <w:rPr>
          <w:rFonts w:ascii="Times New Roman" w:eastAsia="Times New Roman" w:hAnsi="Times New Roman" w:cs="Times New Roman"/>
          <w:sz w:val="24"/>
          <w:szCs w:val="24"/>
          <w:lang w:eastAsia="sv-SE"/>
        </w:rPr>
        <w:br/>
      </w:r>
      <w:hyperlink r:id="rId489" w:history="1">
        <w:r w:rsidR="00DF5782" w:rsidRPr="00DF5782">
          <w:rPr>
            <w:rFonts w:ascii="Times New Roman" w:eastAsia="Times New Roman" w:hAnsi="Times New Roman" w:cs="Times New Roman"/>
            <w:color w:val="3F41DC"/>
            <w:sz w:val="24"/>
            <w:szCs w:val="24"/>
            <w:u w:val="single"/>
            <w:lang w:eastAsia="sv-SE"/>
          </w:rPr>
          <w:t>www.universityadmissions.se</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490" w:anchor="programstudierna1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FE055B">
      <w:pPr>
        <w:pStyle w:val="Heading3"/>
      </w:pPr>
      <w:r w:rsidRPr="00DF5782">
        <w:t>13.3 Registrering på program (programtillfälle)</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Registrering bekräftar att studenten tar sin plats i </w:t>
      </w:r>
      <w:proofErr w:type="gramStart"/>
      <w:r w:rsidRPr="00DF5782">
        <w:rPr>
          <w:rFonts w:ascii="Times New Roman" w:eastAsia="Times New Roman" w:hAnsi="Times New Roman" w:cs="Times New Roman"/>
          <w:sz w:val="24"/>
          <w:szCs w:val="24"/>
          <w:lang w:eastAsia="sv-SE"/>
        </w:rPr>
        <w:t>besittning</w:t>
      </w:r>
      <w:proofErr w:type="gramEnd"/>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Registrering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Registrering på program sker genom registrering på inledande kurs på programmet. Studenten måste närvara vid upprop (motsvarande) och blir därefter registrerad på första kursen och programmet.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Förlorad programplats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student som uteblir från programstart kan förlora sin plats på programmet, om hen inte i förväg har meddelat utbildningsavdelningen särskilda skäl för att utebli från programstarten. Särskilda skäl definieras i avsnitt </w:t>
      </w:r>
      <w:hyperlink r:id="rId491" w:anchor="examination86" w:history="1">
        <w:r w:rsidRPr="00DF5782">
          <w:rPr>
            <w:rFonts w:ascii="Times New Roman" w:eastAsia="Times New Roman" w:hAnsi="Times New Roman" w:cs="Times New Roman"/>
            <w:color w:val="3F41DC"/>
            <w:sz w:val="24"/>
            <w:szCs w:val="24"/>
            <w:u w:val="single"/>
            <w:lang w:eastAsia="sv-SE"/>
          </w:rPr>
          <w:t>8.6 Särskilda skäl</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Sen programstart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student kan påbörja ett program efter programstart om hen har kvar sin plats på programmet, dock senast två (2) veckor efter programstart. För vissa program gäller kortare tid. En programstudierektor kan besluta att det går att påbörja programmet senare än två veckor efter terminsstart om det inte finns konkurrens om platserna på programmet.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Antagningschefen ska i samråd med berörd programstudierektor besluta</w:t>
      </w:r>
    </w:p>
    <w:p w:rsidR="00DF5782" w:rsidRPr="00DF5782" w:rsidRDefault="00DF5782" w:rsidP="00DF5782">
      <w:pPr>
        <w:numPr>
          <w:ilvl w:val="0"/>
          <w:numId w:val="20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en student ska förlora sin programplats,</w:t>
      </w:r>
    </w:p>
    <w:p w:rsidR="00DF5782" w:rsidRPr="00DF5782" w:rsidRDefault="00DF5782" w:rsidP="00DF5782">
      <w:pPr>
        <w:numPr>
          <w:ilvl w:val="0"/>
          <w:numId w:val="20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hur sent det är möjligt att påbörja ett program efter programstart om det är mindre än två (2) veckor efter programstart.</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492" w:anchor="programstudierna1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4267FD">
      <w:pPr>
        <w:pStyle w:val="Heading3"/>
      </w:pPr>
      <w:r w:rsidRPr="00DF5782">
        <w:t>13.4 Antagning till senare del av program</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tillämpar antagning till senare del av program. Berörd programnämnd kan besluta om undantag för specifika program.</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student kan antas till senare del av ett utbildningsprogram tidigast inför termin två, om ledig plats finns.</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Ansökan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Ansökan görs till bestämd termin och årskurs. Den sökandes tidigare studier styr vilken programtermin hen kan antas till.</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Behörighet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Behörigheten styrs av SLU:s antagningsordning.</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Lediga platser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Antalet lediga platser per årskurs fastställs av berörd programnämnd inför varje ansökningsomgång.</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Urval</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Berörd programnämnd har enligt SLU:s antagningsordning möjlighet att besluta om närmare riktlinjer för rangordning och urval.</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Möjlighet att överklaga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att inte antas till senare del av program på grund av platsbrist kan inte överklagas.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att sökande inte uppfyller behörighetskraven kan överklagas.</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Ansvarig programnämnd beslutar om antagning till senare del av program. (Styrelsens delegationsordning) Beslutet kan delegeras.</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Information om hur antagning till senare del sker finns på studentwebben (se länk nedan). Den sökande gör ansökan på särskild blankett, som skickas till angiven registrator.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Ansökningar tas emot under annonserad SLU-gemensam period inför höst- respektive vårtermin.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organ som beslutar i ärendet ansvarar för att arkivera</w:t>
      </w:r>
    </w:p>
    <w:p w:rsidR="00DF5782" w:rsidRPr="00DF5782" w:rsidRDefault="00DF5782" w:rsidP="00DF5782">
      <w:pPr>
        <w:numPr>
          <w:ilvl w:val="0"/>
          <w:numId w:val="20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anmälan till senare del av program samt</w:t>
      </w:r>
    </w:p>
    <w:p w:rsidR="00DF5782" w:rsidRPr="00DF5782" w:rsidRDefault="00DF5782" w:rsidP="00DF5782">
      <w:pPr>
        <w:numPr>
          <w:ilvl w:val="0"/>
          <w:numId w:val="20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antagning till senare del av program (bevaras permanent).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493" w:history="1">
        <w:r w:rsidR="00DF5782" w:rsidRPr="00DF5782">
          <w:rPr>
            <w:rFonts w:ascii="Times New Roman" w:eastAsia="Times New Roman" w:hAnsi="Times New Roman" w:cs="Times New Roman"/>
            <w:color w:val="3F41DC"/>
            <w:sz w:val="24"/>
            <w:szCs w:val="24"/>
            <w:u w:val="single"/>
            <w:lang w:eastAsia="sv-SE"/>
          </w:rPr>
          <w:t>Antagning till senare del av program</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494" w:anchor="programstudierna1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912D4D">
      <w:pPr>
        <w:pStyle w:val="Heading3"/>
      </w:pPr>
      <w:r w:rsidRPr="00DF5782">
        <w:t>13.5 Studieuppehåll och avbrott på program</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 avsnitt </w:t>
      </w:r>
      <w:hyperlink r:id="rId495" w:anchor="studenter313" w:history="1">
        <w:r w:rsidRPr="00DF5782">
          <w:rPr>
            <w:rFonts w:ascii="Times New Roman" w:eastAsia="Times New Roman" w:hAnsi="Times New Roman" w:cs="Times New Roman"/>
            <w:color w:val="3F41DC"/>
            <w:sz w:val="24"/>
            <w:szCs w:val="24"/>
            <w:u w:val="single"/>
            <w:lang w:eastAsia="sv-SE"/>
          </w:rPr>
          <w:t>3.13 Studieuppehåll och -avbrott</w:t>
        </w:r>
      </w:hyperlink>
      <w:r w:rsidRPr="00DF5782">
        <w:rPr>
          <w:rFonts w:ascii="Times New Roman" w:eastAsia="Times New Roman" w:hAnsi="Times New Roman" w:cs="Times New Roman"/>
          <w:sz w:val="24"/>
          <w:szCs w:val="24"/>
          <w:lang w:eastAsia="sv-SE"/>
        </w:rPr>
        <w:t>.</w:t>
      </w:r>
    </w:p>
    <w:p w:rsidR="00DF5782" w:rsidRPr="00DF5782" w:rsidRDefault="00DF5782" w:rsidP="00444A90">
      <w:pPr>
        <w:pStyle w:val="Heading3"/>
      </w:pPr>
      <w:r w:rsidRPr="00DF5782">
        <w:t>13.6 Förändringar i kursutbudet inom program</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Kursutbudet inom ett utbildnings</w:t>
      </w:r>
      <w:r w:rsidRPr="00DF5782">
        <w:rPr>
          <w:rFonts w:ascii="Times New Roman" w:eastAsia="Times New Roman" w:hAnsi="Times New Roman" w:cs="Times New Roman"/>
          <w:sz w:val="24"/>
          <w:szCs w:val="24"/>
          <w:lang w:eastAsia="sv-SE"/>
        </w:rPr>
        <w:softHyphen/>
        <w:t>program revideras över tiden, men ansvarig programnämnd ansvarar för studenternas möjlighet att avsluta utbildningen enligt målen för den utbildningsplan de antagits till. Förändringar i kursutbudet inom ett program meddelas i form av en reviderad utbildningsplan; se avsnitt </w:t>
      </w:r>
      <w:hyperlink r:id="rId496" w:anchor="Utbildningsplan121" w:history="1">
        <w:r w:rsidRPr="00DF5782">
          <w:rPr>
            <w:rFonts w:ascii="Times New Roman" w:eastAsia="Times New Roman" w:hAnsi="Times New Roman" w:cs="Times New Roman"/>
            <w:color w:val="3F41DC"/>
            <w:sz w:val="24"/>
            <w:szCs w:val="24"/>
            <w:u w:val="single"/>
            <w:lang w:eastAsia="sv-SE"/>
          </w:rPr>
          <w:t>12.1 Utbildningsplan</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Vissa förändringar kan införas direkt i utbildningsplanen. Andra förändringar av ett utbildningsprogram kräver en successiv anpassning med avseende på redan antagna programstudenter. Se anvisningar för utbildningsplaner under Länkar för mer detaljerad information.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Programnämndens ansvar gäller för studier i normal studietakt. Dessutom måste behoven beaktas för studenter med studieuppehåll med platsgaranti samt studenter med funktionsnedsättning, vilka kan ha rätt till anpassad studietakt.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avveckling av ett utbildningsprogram, se avsnitt </w:t>
      </w:r>
      <w:hyperlink r:id="rId497" w:anchor="programutbudet116" w:history="1">
        <w:r w:rsidRPr="00DF5782">
          <w:rPr>
            <w:rFonts w:ascii="Times New Roman" w:eastAsia="Times New Roman" w:hAnsi="Times New Roman" w:cs="Times New Roman"/>
            <w:color w:val="3F41DC"/>
            <w:sz w:val="24"/>
            <w:szCs w:val="24"/>
            <w:u w:val="single"/>
            <w:lang w:eastAsia="sv-SE"/>
          </w:rPr>
          <w:t>11.6 Avveckling av utbildningsprogram</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498" w:history="1">
        <w:r w:rsidR="00DF5782" w:rsidRPr="00DF5782">
          <w:rPr>
            <w:rFonts w:ascii="Times New Roman" w:eastAsia="Times New Roman" w:hAnsi="Times New Roman" w:cs="Times New Roman"/>
            <w:color w:val="3F41DC"/>
            <w:sz w:val="24"/>
            <w:szCs w:val="24"/>
            <w:u w:val="single"/>
            <w:lang w:eastAsia="sv-SE"/>
          </w:rPr>
          <w:t>Anvisningar för utbildningsplaner</w:t>
        </w:r>
      </w:hyperlink>
      <w:r w:rsidR="00DF5782" w:rsidRPr="00DF5782">
        <w:rPr>
          <w:rFonts w:ascii="Times New Roman" w:eastAsia="Times New Roman" w:hAnsi="Times New Roman" w:cs="Times New Roman"/>
          <w:sz w:val="24"/>
          <w:szCs w:val="24"/>
          <w:lang w:eastAsia="sv-SE"/>
        </w:rPr>
        <w:br/>
      </w:r>
      <w:hyperlink r:id="rId499" w:history="1">
        <w:r w:rsidR="00DF5782" w:rsidRPr="00DF5782">
          <w:rPr>
            <w:rFonts w:ascii="Times New Roman" w:eastAsia="Times New Roman" w:hAnsi="Times New Roman" w:cs="Times New Roman"/>
            <w:color w:val="3F41DC"/>
            <w:sz w:val="24"/>
            <w:szCs w:val="24"/>
            <w:u w:val="single"/>
            <w:lang w:eastAsia="sv-SE"/>
          </w:rPr>
          <w:t>Mall för utbildningsplaner – svenska </w:t>
        </w:r>
      </w:hyperlink>
      <w:r w:rsidR="00DF5782" w:rsidRPr="00DF5782">
        <w:rPr>
          <w:rFonts w:ascii="Times New Roman" w:eastAsia="Times New Roman" w:hAnsi="Times New Roman" w:cs="Times New Roman"/>
          <w:sz w:val="24"/>
          <w:szCs w:val="24"/>
          <w:lang w:eastAsia="sv-SE"/>
        </w:rPr>
        <w:t>(Word-format)</w:t>
      </w:r>
      <w:r w:rsidR="00DF5782" w:rsidRPr="00DF5782">
        <w:rPr>
          <w:rFonts w:ascii="Times New Roman" w:eastAsia="Times New Roman" w:hAnsi="Times New Roman" w:cs="Times New Roman"/>
          <w:sz w:val="24"/>
          <w:szCs w:val="24"/>
          <w:lang w:eastAsia="sv-SE"/>
        </w:rPr>
        <w:br/>
      </w:r>
      <w:hyperlink r:id="rId500" w:history="1">
        <w:r w:rsidR="00DF5782" w:rsidRPr="00DF5782">
          <w:rPr>
            <w:rFonts w:ascii="Times New Roman" w:eastAsia="Times New Roman" w:hAnsi="Times New Roman" w:cs="Times New Roman"/>
            <w:color w:val="3F41DC"/>
            <w:sz w:val="24"/>
            <w:szCs w:val="24"/>
            <w:u w:val="single"/>
            <w:lang w:eastAsia="sv-SE"/>
          </w:rPr>
          <w:t>Mall för utbildningsplaner – engelska </w:t>
        </w:r>
      </w:hyperlink>
      <w:r w:rsidR="00DF5782" w:rsidRPr="00DF5782">
        <w:rPr>
          <w:rFonts w:ascii="Times New Roman" w:eastAsia="Times New Roman" w:hAnsi="Times New Roman" w:cs="Times New Roman"/>
          <w:sz w:val="24"/>
          <w:szCs w:val="24"/>
          <w:lang w:eastAsia="sv-SE"/>
        </w:rPr>
        <w:t>(Word-format)</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501" w:anchor="programstudierna1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rsidR="00DF5782" w:rsidRPr="00DF5782" w:rsidRDefault="00DF5782" w:rsidP="003F45F8">
      <w:pPr>
        <w:pStyle w:val="Heading3"/>
      </w:pPr>
      <w:r w:rsidRPr="00DF5782">
        <w:t>13.7 Programstudierektor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Programstudierektor</w:t>
      </w:r>
      <w:r w:rsidRPr="00DF5782">
        <w:rPr>
          <w:rFonts w:ascii="Times New Roman" w:eastAsia="Times New Roman" w:hAnsi="Times New Roman" w:cs="Times New Roman"/>
          <w:sz w:val="24"/>
          <w:szCs w:val="24"/>
          <w:lang w:eastAsia="sv-SE"/>
        </w:rPr>
        <w:t> har ett övergripande ansvar för ett eller flera utbildningsprogram. Uppdraget som programstudierektorer definieras i rektors delegationsordning, se </w:t>
      </w:r>
      <w:hyperlink r:id="rId502" w:history="1">
        <w:r w:rsidRPr="00DF5782">
          <w:rPr>
            <w:rFonts w:ascii="Times New Roman" w:eastAsia="Times New Roman" w:hAnsi="Times New Roman" w:cs="Times New Roman"/>
            <w:color w:val="3F41DC"/>
            <w:sz w:val="24"/>
            <w:szCs w:val="24"/>
            <w:u w:val="single"/>
            <w:lang w:eastAsia="sv-SE"/>
          </w:rPr>
          <w:t>Delegationsordningar</w:t>
        </w:r>
      </w:hyperlink>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Ansvarig programnämnd utser programstudierektorer för utbildningsprogrammen. (Styrelsens delegationsordning)</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Kontaktuppgifter till programstudierektorer ska finnas i anslutning till programbeskrivningar på SLU:s webb. Det fakultetskansli som ger stöd till berörd programstudierektor ansvarar för att kontaktuppgifter finns tillgängliga.</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Kontaktuppgifter till programstudierektorer finns på studentwebbens programsidor:</w:t>
      </w:r>
    </w:p>
    <w:p w:rsidR="00DF5782" w:rsidRPr="00DF5782" w:rsidRDefault="00D05D10" w:rsidP="00DF5782">
      <w:pPr>
        <w:numPr>
          <w:ilvl w:val="0"/>
          <w:numId w:val="20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hyperlink r:id="rId503" w:history="1">
        <w:r w:rsidR="00DF5782" w:rsidRPr="00DF5782">
          <w:rPr>
            <w:rFonts w:ascii="Times New Roman" w:eastAsia="Times New Roman" w:hAnsi="Times New Roman" w:cs="Times New Roman"/>
            <w:color w:val="3F41DC"/>
            <w:sz w:val="24"/>
            <w:szCs w:val="24"/>
            <w:u w:val="single"/>
            <w:lang w:eastAsia="sv-SE"/>
          </w:rPr>
          <w:t>Program på grundnivå</w:t>
        </w:r>
      </w:hyperlink>
    </w:p>
    <w:p w:rsidR="00DF5782" w:rsidRPr="00DF5782" w:rsidRDefault="00D05D10" w:rsidP="00DF5782">
      <w:pPr>
        <w:numPr>
          <w:ilvl w:val="0"/>
          <w:numId w:val="20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hyperlink r:id="rId504" w:history="1">
        <w:r w:rsidR="00DF5782" w:rsidRPr="00DF5782">
          <w:rPr>
            <w:rFonts w:ascii="Times New Roman" w:eastAsia="Times New Roman" w:hAnsi="Times New Roman" w:cs="Times New Roman"/>
            <w:color w:val="3F41DC"/>
            <w:sz w:val="24"/>
            <w:szCs w:val="24"/>
            <w:u w:val="single"/>
            <w:lang w:eastAsia="sv-SE"/>
          </w:rPr>
          <w:t>Program på avancerad nivå</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505" w:anchor="programstudierna13" w:history="1">
        <w:r w:rsidR="00DF5782" w:rsidRPr="00DF5782">
          <w:rPr>
            <w:rFonts w:ascii="Times New Roman" w:eastAsia="Times New Roman" w:hAnsi="Times New Roman" w:cs="Times New Roman"/>
            <w:i/>
            <w:iCs/>
            <w:color w:val="3F41DC"/>
            <w:sz w:val="24"/>
            <w:szCs w:val="24"/>
            <w:u w:val="single"/>
            <w:lang w:eastAsia="sv-SE"/>
          </w:rPr>
          <w:t>Tillbaka till kapitlets början</w:t>
        </w:r>
      </w:hyperlink>
      <w:r w:rsidR="00DF5782" w:rsidRPr="00DF5782">
        <w:rPr>
          <w:rFonts w:ascii="Times New Roman" w:eastAsia="Times New Roman" w:hAnsi="Times New Roman" w:cs="Times New Roman"/>
          <w:i/>
          <w:iCs/>
          <w:sz w:val="24"/>
          <w:szCs w:val="24"/>
          <w:lang w:eastAsia="sv-SE"/>
        </w:rPr>
        <w:br/>
      </w:r>
      <w:hyperlink r:id="rId506" w:anchor="sidanstopp" w:history="1">
        <w:r w:rsidR="00DF5782" w:rsidRPr="00DF5782">
          <w:rPr>
            <w:rFonts w:ascii="Times New Roman" w:eastAsia="Times New Roman" w:hAnsi="Times New Roman" w:cs="Times New Roman"/>
            <w:i/>
            <w:iCs/>
            <w:color w:val="3F41DC"/>
            <w:sz w:val="24"/>
            <w:szCs w:val="24"/>
            <w:u w:val="single"/>
            <w:lang w:eastAsia="sv-SE"/>
          </w:rPr>
          <w:t>Tillbaka till dokumentets början</w:t>
        </w:r>
      </w:hyperlink>
    </w:p>
    <w:p w:rsidR="00DF5782" w:rsidRPr="00DF5782" w:rsidRDefault="00DF5782" w:rsidP="003F45F8">
      <w:pPr>
        <w:pStyle w:val="Heading2"/>
      </w:pPr>
      <w:r w:rsidRPr="00DF5782">
        <w:t>14. Tillgodoräknande</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Tillgodoräknande</w:t>
      </w:r>
      <w:r w:rsidRPr="00DF5782">
        <w:rPr>
          <w:rFonts w:ascii="Times New Roman" w:eastAsia="Times New Roman" w:hAnsi="Times New Roman" w:cs="Times New Roman"/>
          <w:sz w:val="24"/>
          <w:szCs w:val="24"/>
          <w:lang w:eastAsia="sv-SE"/>
        </w:rPr>
        <w:t> har som syfte att ersätta delar av en utbildning med tidigare avklarade högskolestudier (i Sverige eller utomlands) eller kunskaper och färdigheter som förvärvats i tidigare yrkesverksamhet. Högskolan prövar genom bedömning om tidigare studier eller yrkesverksamhet kan godtas för tillgodoräknande. Studenten får poäng tillgodo och behöver inte läsa de delarna av utbildningen som tillgodoräknandet ersätter.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ska tillämpa ett generöst förhållningssätt till tillgodoräknande. Tillgodoräknande ska kunna ske även om liknande utbildning inte finns vid SLU eller om innehållet i kursplaner och litteraturlistor från utlandsstudier inte överensstämmer med SLU:s.</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Rätten att tillgodoräkna tidigare utbildning eller yrkesverksamhet regleras i </w:t>
      </w:r>
      <w:hyperlink r:id="rId507" w:history="1">
        <w:r w:rsidRPr="00DF5782">
          <w:rPr>
            <w:rFonts w:ascii="Times New Roman" w:eastAsia="Times New Roman" w:hAnsi="Times New Roman" w:cs="Times New Roman"/>
            <w:color w:val="3F41DC"/>
            <w:sz w:val="24"/>
            <w:szCs w:val="24"/>
            <w:u w:val="single"/>
            <w:lang w:eastAsia="sv-SE"/>
          </w:rPr>
          <w:t>Högskoleförordningen</w:t>
        </w:r>
      </w:hyperlink>
      <w:r w:rsidRPr="00DF5782">
        <w:rPr>
          <w:rFonts w:ascii="Times New Roman" w:eastAsia="Times New Roman" w:hAnsi="Times New Roman" w:cs="Times New Roman"/>
          <w:sz w:val="24"/>
          <w:szCs w:val="24"/>
          <w:lang w:eastAsia="sv-SE"/>
        </w:rPr>
        <w:t xml:space="preserve"> 6 kap. 6-8 </w:t>
      </w:r>
      <w:proofErr w:type="gramStart"/>
      <w:r w:rsidRPr="00DF5782">
        <w:rPr>
          <w:rFonts w:ascii="Times New Roman" w:eastAsia="Times New Roman" w:hAnsi="Times New Roman" w:cs="Times New Roman"/>
          <w:sz w:val="24"/>
          <w:szCs w:val="24"/>
          <w:lang w:eastAsia="sv-SE"/>
        </w:rPr>
        <w:t>§§</w:t>
      </w:r>
      <w:proofErr w:type="gramEnd"/>
      <w:r w:rsidRPr="00DF5782">
        <w:rPr>
          <w:rFonts w:ascii="Times New Roman" w:eastAsia="Times New Roman" w:hAnsi="Times New Roman" w:cs="Times New Roman"/>
          <w:sz w:val="24"/>
          <w:szCs w:val="24"/>
          <w:lang w:eastAsia="sv-SE"/>
        </w:rPr>
        <w:t>. Rätten att tillgodoräkna högskoleutbildning gäller dock inte om det finns en väsentlig skillnad mellan utbildningarna (Högskoleförordningen 6 kap. 6 §).</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en bedömning ska göras måste studenten vara antagen till och bedriva studier på grund- eller avancerad nivå (fristående kurs eller inom program) vid det lärosäte där hen ansöker om tillgodoräknandet.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beslut om tillgodoräknande gäller vid det universitet/högskola där beslutet fattades.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beslut om tillgodoräknande som går den sökande emot helt eller delvis kan överklagas enligt Högskoleförordningen 12 kap 2 § 4 p. Beslutet i dessa fall måste alltid motiveras. Ett beslut överklagas skriftligt, se avsnitt 3.16 Överklaga beslut.</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övergripande målet är att studenten ska kunna få ut en examen och/eller ett slutresultat på en kurs. Beslut om tillgodoräknande ska därför specificeras utifrån den examen som är målet med utbildningen, eller den kurs som begärs tillgodoräknad. På så sätt får studenten reda på vilka delar av utbildningen som hen behöver läsa och vilka delar hen kan få tillgodoräknade. Tillgodoräknandebeslutet blir därmed även underlag vid bedömningen ifall studenten uppfyller kraven för en sökt examen eller inte.</w:t>
      </w:r>
      <w:r w:rsidRPr="00DF5782">
        <w:rPr>
          <w:rFonts w:ascii="Times New Roman" w:eastAsia="Times New Roman" w:hAnsi="Times New Roman" w:cs="Times New Roman"/>
          <w:b/>
          <w:bCs/>
          <w:sz w:val="24"/>
          <w:szCs w:val="24"/>
          <w:lang w:eastAsia="sv-SE"/>
        </w:rPr>
        <w:t> </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Tillgodoräknande inom en yrkesexamen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Kurser som inte ingår i studentens program måste tillgodoräknas för att kunna ingå i en yrkesexamen. Det gäller både kurser lästa vid andra universitet/högskolor (inklusive utlandsstudier) och kurser lästa vid SLU (utanför programmet).</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Tillgodoräknande inom en generell examen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Studier från andra svenska universitet/högskolor kan normalt tas med i generell examen utan beslut om tillgodoräknande (se anvisningar för examensansökan).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Studier från utländska lärosäten måste alltid tillgodoräknas, både i generell examen och i yrkesexamen.</w:t>
      </w:r>
    </w:p>
    <w:p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Prövning av tillgodoräknande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Lärosätet där studierna bedrivits ska vara erkänt av landets utbildningsmyndighet eller motsvarande organisation och studierna ska motsvara svensk högskolenivå. För att kurs ska kunna tillgodoräknas så måste den vara examinerad med godkänt resultat. Tillgodoräknande av kurs görs vanligtvis mot en examen (generell examen och/eller yrkesexamen). Det går även att tillgodoräkna tidigare utbildning eller yrkesverksamhet som motsvarande en specifik kurs eller del av kurs.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bedömning i samband med ett tillgodoräknande av </w:t>
      </w:r>
      <w:r w:rsidRPr="00DF5782">
        <w:rPr>
          <w:rFonts w:ascii="Times New Roman" w:eastAsia="Times New Roman" w:hAnsi="Times New Roman" w:cs="Times New Roman"/>
          <w:i/>
          <w:iCs/>
          <w:sz w:val="24"/>
          <w:szCs w:val="24"/>
          <w:lang w:eastAsia="sv-SE"/>
        </w:rPr>
        <w:t>tidigare utbildning</w:t>
      </w:r>
      <w:r w:rsidRPr="00DF5782">
        <w:rPr>
          <w:rFonts w:ascii="Times New Roman" w:eastAsia="Times New Roman" w:hAnsi="Times New Roman" w:cs="Times New Roman"/>
          <w:sz w:val="24"/>
          <w:szCs w:val="24"/>
          <w:lang w:eastAsia="sv-SE"/>
        </w:rPr>
        <w:t> består av:</w:t>
      </w:r>
    </w:p>
    <w:p w:rsidR="00DF5782" w:rsidRPr="00DF5782" w:rsidRDefault="00DF5782" w:rsidP="00DF5782">
      <w:pPr>
        <w:numPr>
          <w:ilvl w:val="0"/>
          <w:numId w:val="20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Bedömning av</w:t>
      </w:r>
    </w:p>
    <w:p w:rsidR="00DF5782" w:rsidRPr="00DF5782" w:rsidRDefault="00DF5782" w:rsidP="00DF5782">
      <w:pPr>
        <w:numPr>
          <w:ilvl w:val="0"/>
          <w:numId w:val="20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dokumentens äkthet,</w:t>
      </w:r>
    </w:p>
    <w:p w:rsidR="00DF5782" w:rsidRPr="00DF5782" w:rsidRDefault="00DF5782" w:rsidP="00DF5782">
      <w:pPr>
        <w:numPr>
          <w:ilvl w:val="0"/>
          <w:numId w:val="20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lärosätets status,</w:t>
      </w:r>
    </w:p>
    <w:p w:rsidR="00DF5782" w:rsidRPr="00DF5782" w:rsidRDefault="00DF5782" w:rsidP="00DF5782">
      <w:pPr>
        <w:numPr>
          <w:ilvl w:val="0"/>
          <w:numId w:val="20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utbildningsnivå (högskolenivå),</w:t>
      </w:r>
    </w:p>
    <w:p w:rsidR="00DF5782" w:rsidRPr="00DF5782" w:rsidRDefault="00DF5782" w:rsidP="00DF5782">
      <w:pPr>
        <w:numPr>
          <w:ilvl w:val="0"/>
          <w:numId w:val="20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kursernas omfattning,</w:t>
      </w:r>
    </w:p>
    <w:p w:rsidR="00DF5782" w:rsidRPr="00DF5782" w:rsidRDefault="00DF5782" w:rsidP="00DF5782">
      <w:pPr>
        <w:numPr>
          <w:ilvl w:val="0"/>
          <w:numId w:val="20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godkänt betyg,</w:t>
      </w:r>
    </w:p>
    <w:p w:rsidR="00DF5782" w:rsidRPr="00DF5782" w:rsidRDefault="00DF5782" w:rsidP="00DF5782">
      <w:pPr>
        <w:numPr>
          <w:ilvl w:val="0"/>
          <w:numId w:val="20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sz w:val="24"/>
          <w:szCs w:val="24"/>
          <w:lang w:eastAsia="sv-SE"/>
        </w:rPr>
        <w:t>annat som kan vara relevant för bedömning.</w:t>
      </w:r>
      <w:proofErr w:type="gramEnd"/>
    </w:p>
    <w:p w:rsidR="00DF5782" w:rsidRPr="00DF5782" w:rsidRDefault="00DF5782" w:rsidP="00DF5782">
      <w:pPr>
        <w:numPr>
          <w:ilvl w:val="0"/>
          <w:numId w:val="20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Akademisk/ämnesmässig bedömning av</w:t>
      </w:r>
    </w:p>
    <w:p w:rsidR="00DF5782" w:rsidRPr="00DF5782" w:rsidRDefault="00DF5782" w:rsidP="00DF5782">
      <w:pPr>
        <w:numPr>
          <w:ilvl w:val="0"/>
          <w:numId w:val="20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kursernas ämnestillhörighet,</w:t>
      </w:r>
    </w:p>
    <w:p w:rsidR="00DF5782" w:rsidRPr="00DF5782" w:rsidRDefault="00DF5782" w:rsidP="00DF5782">
      <w:pPr>
        <w:numPr>
          <w:ilvl w:val="0"/>
          <w:numId w:val="20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gramStart"/>
      <w:r w:rsidRPr="00DF5782">
        <w:rPr>
          <w:rFonts w:ascii="Times New Roman" w:eastAsia="Times New Roman" w:hAnsi="Times New Roman" w:cs="Times New Roman"/>
          <w:sz w:val="24"/>
          <w:szCs w:val="24"/>
          <w:lang w:eastAsia="sv-SE"/>
        </w:rPr>
        <w:t>nivå och ev. fördjupning,</w:t>
      </w:r>
      <w:proofErr w:type="gramEnd"/>
    </w:p>
    <w:p w:rsidR="00DF5782" w:rsidRPr="00DF5782" w:rsidRDefault="00DF5782" w:rsidP="00DF5782">
      <w:pPr>
        <w:numPr>
          <w:ilvl w:val="0"/>
          <w:numId w:val="20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innehållsmässig överlappning med andra kurser,</w:t>
      </w:r>
    </w:p>
    <w:p w:rsidR="00DF5782" w:rsidRPr="00DF5782" w:rsidRDefault="00DF5782" w:rsidP="00DF5782">
      <w:pPr>
        <w:numPr>
          <w:ilvl w:val="0"/>
          <w:numId w:val="20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relevans för yrkesexamen,</w:t>
      </w:r>
    </w:p>
    <w:p w:rsidR="00DF5782" w:rsidRPr="00DF5782" w:rsidRDefault="00DF5782" w:rsidP="00DF5782">
      <w:pPr>
        <w:numPr>
          <w:ilvl w:val="0"/>
          <w:numId w:val="20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andra specifika krav (t ex obligatorium, programprofilering, färdighetstränande moment etc.).</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bedömning i samband med ett tillgodoräknande av </w:t>
      </w:r>
      <w:r w:rsidRPr="00DF5782">
        <w:rPr>
          <w:rFonts w:ascii="Times New Roman" w:eastAsia="Times New Roman" w:hAnsi="Times New Roman" w:cs="Times New Roman"/>
          <w:i/>
          <w:iCs/>
          <w:sz w:val="24"/>
          <w:szCs w:val="24"/>
          <w:lang w:eastAsia="sv-SE"/>
        </w:rPr>
        <w:t>tidigare yrkeserfarenhet</w:t>
      </w:r>
      <w:r w:rsidRPr="00DF5782">
        <w:rPr>
          <w:rFonts w:ascii="Times New Roman" w:eastAsia="Times New Roman" w:hAnsi="Times New Roman" w:cs="Times New Roman"/>
          <w:sz w:val="24"/>
          <w:szCs w:val="24"/>
          <w:lang w:eastAsia="sv-SE"/>
        </w:rPr>
        <w:t> består av:</w:t>
      </w:r>
    </w:p>
    <w:p w:rsidR="00DF5782" w:rsidRPr="00DF5782" w:rsidRDefault="00DF5782" w:rsidP="00DF5782">
      <w:pPr>
        <w:numPr>
          <w:ilvl w:val="0"/>
          <w:numId w:val="20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Beslut/intyg om tillgodoräknande av reell kompetens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När ett tillgodoräknande prövas för en </w:t>
      </w:r>
      <w:r w:rsidRPr="00DF5782">
        <w:rPr>
          <w:rFonts w:ascii="Times New Roman" w:eastAsia="Times New Roman" w:hAnsi="Times New Roman" w:cs="Times New Roman"/>
          <w:b/>
          <w:bCs/>
          <w:sz w:val="24"/>
          <w:szCs w:val="24"/>
          <w:lang w:eastAsia="sv-SE"/>
        </w:rPr>
        <w:t>yrkesexamen</w:t>
      </w:r>
      <w:r w:rsidRPr="00DF5782">
        <w:rPr>
          <w:rFonts w:ascii="Times New Roman" w:eastAsia="Times New Roman" w:hAnsi="Times New Roman" w:cs="Times New Roman"/>
          <w:sz w:val="24"/>
          <w:szCs w:val="24"/>
          <w:lang w:eastAsia="sv-SE"/>
        </w:rPr>
        <w:t> så bedöms vilka delar av en utbildning som de lästa kurserna, eller den tidigare yrkeserfarenheten, ersätter. Både obligatoriska och valbara kurser kan prövas för tillgodoräknande. Gäller det tillgodoräknande av obligatoriska kurser görs en bedömning mot målen för den kurs som ska ersättas. Gäller tillgodoräknandet valbara kurser prövas deras relevans för den tänkta yrkesexamen. I de fall det behövs för att examenskraven ska vara uppfyllda, görs även en ämnes- och nivåspecificering av de tillgodoräknade kurserna.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När ett tillgodoräknande prövas för en </w:t>
      </w:r>
      <w:r w:rsidRPr="00DF5782">
        <w:rPr>
          <w:rFonts w:ascii="Times New Roman" w:eastAsia="Times New Roman" w:hAnsi="Times New Roman" w:cs="Times New Roman"/>
          <w:b/>
          <w:bCs/>
          <w:sz w:val="24"/>
          <w:szCs w:val="24"/>
          <w:lang w:eastAsia="sv-SE"/>
        </w:rPr>
        <w:t>generell examen</w:t>
      </w:r>
      <w:r w:rsidRPr="00DF5782">
        <w:rPr>
          <w:rFonts w:ascii="Times New Roman" w:eastAsia="Times New Roman" w:hAnsi="Times New Roman" w:cs="Times New Roman"/>
          <w:sz w:val="24"/>
          <w:szCs w:val="24"/>
          <w:lang w:eastAsia="sv-SE"/>
        </w:rPr>
        <w:t> görs en ämnes- och nivåspecificering i de fall det behövs för att examenskraven ska vara uppfyllda.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När ett tillgodoräknande prövas för </w:t>
      </w:r>
      <w:r w:rsidRPr="00DF5782">
        <w:rPr>
          <w:rFonts w:ascii="Times New Roman" w:eastAsia="Times New Roman" w:hAnsi="Times New Roman" w:cs="Times New Roman"/>
          <w:b/>
          <w:bCs/>
          <w:sz w:val="24"/>
          <w:szCs w:val="24"/>
          <w:lang w:eastAsia="sv-SE"/>
        </w:rPr>
        <w:t>kurs</w:t>
      </w:r>
      <w:r w:rsidRPr="00DF5782">
        <w:rPr>
          <w:rFonts w:ascii="Times New Roman" w:eastAsia="Times New Roman" w:hAnsi="Times New Roman" w:cs="Times New Roman"/>
          <w:sz w:val="24"/>
          <w:szCs w:val="24"/>
          <w:lang w:eastAsia="sv-SE"/>
        </w:rPr>
        <w:t> motsvarande specifik kurs, eller </w:t>
      </w:r>
      <w:r w:rsidRPr="00DF5782">
        <w:rPr>
          <w:rFonts w:ascii="Times New Roman" w:eastAsia="Times New Roman" w:hAnsi="Times New Roman" w:cs="Times New Roman"/>
          <w:b/>
          <w:bCs/>
          <w:sz w:val="24"/>
          <w:szCs w:val="24"/>
          <w:lang w:eastAsia="sv-SE"/>
        </w:rPr>
        <w:t>del av kurs</w:t>
      </w:r>
      <w:r w:rsidRPr="00DF5782">
        <w:rPr>
          <w:rFonts w:ascii="Times New Roman" w:eastAsia="Times New Roman" w:hAnsi="Times New Roman" w:cs="Times New Roman"/>
          <w:sz w:val="24"/>
          <w:szCs w:val="24"/>
          <w:lang w:eastAsia="sv-SE"/>
        </w:rPr>
        <w:t>, görs en bedömning mot målen för den kurs, eller del av kurs, som ska tillgodoräknas.</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Innehållsmässigt överlappande poäng kan inte tas med i examen.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utländska lärosäten som använder sig av ECTS (</w:t>
      </w:r>
      <w:proofErr w:type="spellStart"/>
      <w:r w:rsidRPr="00DF5782">
        <w:rPr>
          <w:rFonts w:ascii="Times New Roman" w:eastAsia="Times New Roman" w:hAnsi="Times New Roman" w:cs="Times New Roman"/>
          <w:sz w:val="24"/>
          <w:szCs w:val="24"/>
          <w:lang w:eastAsia="sv-SE"/>
        </w:rPr>
        <w:t>European</w:t>
      </w:r>
      <w:proofErr w:type="spellEnd"/>
      <w:r w:rsidRPr="00DF5782">
        <w:rPr>
          <w:rFonts w:ascii="Times New Roman" w:eastAsia="Times New Roman" w:hAnsi="Times New Roman" w:cs="Times New Roman"/>
          <w:sz w:val="24"/>
          <w:szCs w:val="24"/>
          <w:lang w:eastAsia="sv-SE"/>
        </w:rPr>
        <w:t xml:space="preserve"> Credit Transfer System) gäller omräkning 1 ECTS = 1 högskolepoäng. För utländska lärosäten som inte använder ECTS görs en poänguträkning utifrån ett normalstudietidsbegrepp baserat på examenskrav vid det aktuella lärosätet.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räknar inte om betyg på tillgodoräknad kurs till SLU:s betygsskala.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förhandsbesked eller </w:t>
      </w:r>
      <w:r w:rsidRPr="00DF5782">
        <w:rPr>
          <w:rFonts w:ascii="Times New Roman" w:eastAsia="Times New Roman" w:hAnsi="Times New Roman" w:cs="Times New Roman"/>
          <w:i/>
          <w:iCs/>
          <w:sz w:val="24"/>
          <w:szCs w:val="24"/>
          <w:lang w:eastAsia="sv-SE"/>
        </w:rPr>
        <w:t xml:space="preserve">Learning </w:t>
      </w:r>
      <w:proofErr w:type="spellStart"/>
      <w:r w:rsidRPr="00DF5782">
        <w:rPr>
          <w:rFonts w:ascii="Times New Roman" w:eastAsia="Times New Roman" w:hAnsi="Times New Roman" w:cs="Times New Roman"/>
          <w:i/>
          <w:iCs/>
          <w:sz w:val="24"/>
          <w:szCs w:val="24"/>
          <w:lang w:eastAsia="sv-SE"/>
        </w:rPr>
        <w:t>Agreement</w:t>
      </w:r>
      <w:proofErr w:type="spellEnd"/>
      <w:r w:rsidRPr="00DF5782">
        <w:rPr>
          <w:rFonts w:ascii="Times New Roman" w:eastAsia="Times New Roman" w:hAnsi="Times New Roman" w:cs="Times New Roman"/>
          <w:sz w:val="24"/>
          <w:szCs w:val="24"/>
          <w:lang w:eastAsia="sv-SE"/>
        </w:rPr>
        <w:t> är </w:t>
      </w:r>
      <w:r w:rsidRPr="00DF5782">
        <w:rPr>
          <w:rFonts w:ascii="Times New Roman" w:eastAsia="Times New Roman" w:hAnsi="Times New Roman" w:cs="Times New Roman"/>
          <w:b/>
          <w:bCs/>
          <w:sz w:val="24"/>
          <w:szCs w:val="24"/>
          <w:lang w:eastAsia="sv-SE"/>
        </w:rPr>
        <w:t>inte ett beslut om tillgodoräknande</w:t>
      </w:r>
      <w:r w:rsidRPr="00DF5782">
        <w:rPr>
          <w:rFonts w:ascii="Times New Roman" w:eastAsia="Times New Roman" w:hAnsi="Times New Roman" w:cs="Times New Roman"/>
          <w:sz w:val="24"/>
          <w:szCs w:val="24"/>
          <w:lang w:eastAsia="sv-SE"/>
        </w:rPr>
        <w:t>. Förhandsbeskedet avser en planerad studiegång och är därför inte juridiskt bindande och går inte heller att överklaga. Slutgiltig prövning av kurserna sker i samband med en ansökan om tillgodoräknande. Ev. förhandsbesked kan dock utgöra underlag vid prövningen av tillgodoräknande.</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tillgodoräknande av både svensk och utländsk utbildning/motsvarande i en </w:t>
      </w:r>
      <w:r w:rsidRPr="00DF5782">
        <w:rPr>
          <w:rFonts w:ascii="Times New Roman" w:eastAsia="Times New Roman" w:hAnsi="Times New Roman" w:cs="Times New Roman"/>
          <w:b/>
          <w:bCs/>
          <w:sz w:val="24"/>
          <w:szCs w:val="24"/>
          <w:lang w:eastAsia="sv-SE"/>
        </w:rPr>
        <w:t>yrkesexamen</w:t>
      </w:r>
      <w:r w:rsidRPr="00DF5782">
        <w:rPr>
          <w:rFonts w:ascii="Times New Roman" w:eastAsia="Times New Roman" w:hAnsi="Times New Roman" w:cs="Times New Roman"/>
          <w:sz w:val="24"/>
          <w:szCs w:val="24"/>
          <w:lang w:eastAsia="sv-SE"/>
        </w:rPr>
        <w:t> fattas av handläggare. (Verksamhetsstödets delegationsordning) Handläggaren inhämtar yttrande från berörd programstudierektor eller ämnessakkunnig och yttrandet utgör underlag för beslut. Kurser tillgodoräknade mot en yrkesexamen kan även tas med i en generell examen. Dock gäller inte det omvända för kurser som enbart är tillgodoräknade i en generell examen då det måste fattas nytt beslut om tillgodoräknande i en yrkesexamen.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tillgodoräknande av utländsk utbildning i en </w:t>
      </w:r>
      <w:r w:rsidRPr="00DF5782">
        <w:rPr>
          <w:rFonts w:ascii="Times New Roman" w:eastAsia="Times New Roman" w:hAnsi="Times New Roman" w:cs="Times New Roman"/>
          <w:b/>
          <w:bCs/>
          <w:sz w:val="24"/>
          <w:szCs w:val="24"/>
          <w:lang w:eastAsia="sv-SE"/>
        </w:rPr>
        <w:t>generell examen</w:t>
      </w:r>
      <w:r w:rsidRPr="00DF5782">
        <w:rPr>
          <w:rFonts w:ascii="Times New Roman" w:eastAsia="Times New Roman" w:hAnsi="Times New Roman" w:cs="Times New Roman"/>
          <w:sz w:val="24"/>
          <w:szCs w:val="24"/>
          <w:lang w:eastAsia="sv-SE"/>
        </w:rPr>
        <w:t> vid SLU fattas av handläggare[1]. Handläggaren inhämtar yttrande från ämnessakkunnig (kan vara programstudierektor) om ämnes- och nivåspecificering krävs och yttrandet utgör underlag för beslut.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tillgodoräknande av </w:t>
      </w:r>
      <w:r w:rsidRPr="00DF5782">
        <w:rPr>
          <w:rFonts w:ascii="Times New Roman" w:eastAsia="Times New Roman" w:hAnsi="Times New Roman" w:cs="Times New Roman"/>
          <w:b/>
          <w:bCs/>
          <w:sz w:val="24"/>
          <w:szCs w:val="24"/>
          <w:lang w:eastAsia="sv-SE"/>
        </w:rPr>
        <w:t>del av kurs </w:t>
      </w:r>
      <w:r w:rsidRPr="00DF5782">
        <w:rPr>
          <w:rFonts w:ascii="Times New Roman" w:eastAsia="Times New Roman" w:hAnsi="Times New Roman" w:cs="Times New Roman"/>
          <w:sz w:val="24"/>
          <w:szCs w:val="24"/>
          <w:lang w:eastAsia="sv-SE"/>
        </w:rPr>
        <w:t>fattas av handläggare</w:t>
      </w:r>
      <w:r w:rsidRPr="00DF5782">
        <w:rPr>
          <w:rFonts w:ascii="Times New Roman" w:eastAsia="Times New Roman" w:hAnsi="Times New Roman" w:cs="Times New Roman"/>
          <w:sz w:val="18"/>
          <w:szCs w:val="18"/>
          <w:vertAlign w:val="superscript"/>
          <w:lang w:eastAsia="sv-SE"/>
        </w:rPr>
        <w:t>1</w:t>
      </w:r>
      <w:r w:rsidRPr="00DF5782">
        <w:rPr>
          <w:rFonts w:ascii="Times New Roman" w:eastAsia="Times New Roman" w:hAnsi="Times New Roman" w:cs="Times New Roman"/>
          <w:sz w:val="24"/>
          <w:szCs w:val="24"/>
          <w:lang w:eastAsia="sv-SE"/>
        </w:rPr>
        <w:t> efter yttrande från examinator på den aktuella kursen (gäller oavsett ev. kommande examen).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ansöker om tillgodoräknade enligt anvisningar på studentwebben.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Handläggaren expedierar beslut om tillgodoräknande till studenten och i studiedokumentationssystemet.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handläggning av tillgodoräknande utgår ifrån Förvaltningslagen (2017:900) och ska vara snabb och enkel.</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508" w:anchor="tillgodoraknande14" w:history="1">
        <w:r w:rsidR="00DF5782" w:rsidRPr="00DF5782">
          <w:rPr>
            <w:rFonts w:ascii="Times New Roman" w:eastAsia="Times New Roman" w:hAnsi="Times New Roman" w:cs="Times New Roman"/>
            <w:i/>
            <w:iCs/>
            <w:color w:val="3F41DC"/>
            <w:sz w:val="24"/>
            <w:szCs w:val="24"/>
            <w:u w:val="single"/>
            <w:lang w:eastAsia="sv-SE"/>
          </w:rPr>
          <w:t>Tillbaka till kapitlets början</w:t>
        </w:r>
      </w:hyperlink>
      <w:r w:rsidR="00DF5782" w:rsidRPr="00DF5782">
        <w:rPr>
          <w:rFonts w:ascii="Times New Roman" w:eastAsia="Times New Roman" w:hAnsi="Times New Roman" w:cs="Times New Roman"/>
          <w:i/>
          <w:iCs/>
          <w:sz w:val="24"/>
          <w:szCs w:val="24"/>
          <w:lang w:eastAsia="sv-SE"/>
        </w:rPr>
        <w:br/>
      </w:r>
      <w:hyperlink r:id="rId509" w:anchor="sidanstopp" w:history="1">
        <w:r w:rsidR="00DF5782" w:rsidRPr="00DF5782">
          <w:rPr>
            <w:rFonts w:ascii="Times New Roman" w:eastAsia="Times New Roman" w:hAnsi="Times New Roman" w:cs="Times New Roman"/>
            <w:i/>
            <w:iCs/>
            <w:color w:val="3F41DC"/>
            <w:sz w:val="24"/>
            <w:szCs w:val="24"/>
            <w:u w:val="single"/>
            <w:lang w:eastAsia="sv-SE"/>
          </w:rPr>
          <w:t>Tillbaka till dokumentets början</w:t>
        </w:r>
      </w:hyperlink>
    </w:p>
    <w:p w:rsidR="00DF5782" w:rsidRPr="00DF5782" w:rsidRDefault="00DF5782" w:rsidP="00591507">
      <w:pPr>
        <w:pStyle w:val="Heading2"/>
      </w:pPr>
      <w:r w:rsidRPr="00DF5782">
        <w:t>15. Extern samverkan i utbildningen</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510" w:anchor="Samverkan151" w:history="1">
        <w:r w:rsidR="00DF5782" w:rsidRPr="00DF5782">
          <w:rPr>
            <w:rFonts w:ascii="Times New Roman" w:eastAsia="Times New Roman" w:hAnsi="Times New Roman" w:cs="Times New Roman"/>
            <w:color w:val="3F41DC"/>
            <w:sz w:val="24"/>
            <w:szCs w:val="24"/>
            <w:u w:val="single"/>
            <w:lang w:eastAsia="sv-SE"/>
          </w:rPr>
          <w:t>15.1 Samverkan</w:t>
        </w:r>
      </w:hyperlink>
      <w:r w:rsidR="00DF5782" w:rsidRPr="00DF5782">
        <w:rPr>
          <w:rFonts w:ascii="Times New Roman" w:eastAsia="Times New Roman" w:hAnsi="Times New Roman" w:cs="Times New Roman"/>
          <w:sz w:val="24"/>
          <w:szCs w:val="24"/>
          <w:lang w:eastAsia="sv-SE"/>
        </w:rPr>
        <w:br/>
      </w:r>
      <w:hyperlink r:id="rId511" w:anchor="Samverkan152" w:history="1">
        <w:r w:rsidR="00DF5782" w:rsidRPr="00DF5782">
          <w:rPr>
            <w:rFonts w:ascii="Times New Roman" w:eastAsia="Times New Roman" w:hAnsi="Times New Roman" w:cs="Times New Roman"/>
            <w:color w:val="3F41DC"/>
            <w:sz w:val="24"/>
            <w:szCs w:val="24"/>
            <w:u w:val="single"/>
            <w:lang w:eastAsia="sv-SE"/>
          </w:rPr>
          <w:t>15.2 Syfte och mål med samverkan</w:t>
        </w:r>
      </w:hyperlink>
      <w:r w:rsidR="00DF5782" w:rsidRPr="00DF5782">
        <w:rPr>
          <w:rFonts w:ascii="Times New Roman" w:eastAsia="Times New Roman" w:hAnsi="Times New Roman" w:cs="Times New Roman"/>
          <w:sz w:val="24"/>
          <w:szCs w:val="24"/>
          <w:lang w:eastAsia="sv-SE"/>
        </w:rPr>
        <w:br/>
      </w:r>
      <w:hyperlink r:id="rId512" w:anchor="Samverkan153" w:history="1">
        <w:r w:rsidR="00DF5782" w:rsidRPr="00DF5782">
          <w:rPr>
            <w:rFonts w:ascii="Times New Roman" w:eastAsia="Times New Roman" w:hAnsi="Times New Roman" w:cs="Times New Roman"/>
            <w:color w:val="3F41DC"/>
            <w:sz w:val="24"/>
            <w:szCs w:val="24"/>
            <w:u w:val="single"/>
            <w:lang w:eastAsia="sv-SE"/>
          </w:rPr>
          <w:t>15.3 Samverkan inom utbildningsplanering</w:t>
        </w:r>
      </w:hyperlink>
      <w:r w:rsidR="00DF5782" w:rsidRPr="00DF5782">
        <w:rPr>
          <w:rFonts w:ascii="Times New Roman" w:eastAsia="Times New Roman" w:hAnsi="Times New Roman" w:cs="Times New Roman"/>
          <w:sz w:val="24"/>
          <w:szCs w:val="24"/>
          <w:lang w:eastAsia="sv-SE"/>
        </w:rPr>
        <w:br/>
      </w:r>
      <w:hyperlink r:id="rId513" w:anchor="Samverkan154" w:history="1">
        <w:r w:rsidR="00DF5782" w:rsidRPr="00DF5782">
          <w:rPr>
            <w:rFonts w:ascii="Times New Roman" w:eastAsia="Times New Roman" w:hAnsi="Times New Roman" w:cs="Times New Roman"/>
            <w:color w:val="3F41DC"/>
            <w:sz w:val="24"/>
            <w:szCs w:val="24"/>
            <w:u w:val="single"/>
            <w:lang w:eastAsia="sv-SE"/>
          </w:rPr>
          <w:t>15.4 Samverkan med progression för studenterna</w:t>
        </w:r>
      </w:hyperlink>
      <w:r w:rsidR="00DF5782" w:rsidRPr="00DF5782">
        <w:rPr>
          <w:rFonts w:ascii="Times New Roman" w:eastAsia="Times New Roman" w:hAnsi="Times New Roman" w:cs="Times New Roman"/>
          <w:sz w:val="24"/>
          <w:szCs w:val="24"/>
          <w:lang w:eastAsia="sv-SE"/>
        </w:rPr>
        <w:br/>
      </w:r>
      <w:hyperlink r:id="rId514" w:anchor="Samverkan155" w:history="1">
        <w:r w:rsidR="00DF5782" w:rsidRPr="00DF5782">
          <w:rPr>
            <w:rFonts w:ascii="Times New Roman" w:eastAsia="Times New Roman" w:hAnsi="Times New Roman" w:cs="Times New Roman"/>
            <w:color w:val="3F41DC"/>
            <w:sz w:val="24"/>
            <w:szCs w:val="24"/>
            <w:u w:val="single"/>
            <w:lang w:eastAsia="sv-SE"/>
          </w:rPr>
          <w:t>15.5 Samverkan för god arbetslivskontakt hos lärare</w:t>
        </w:r>
      </w:hyperlink>
      <w:r w:rsidR="00DF5782" w:rsidRPr="00DF5782">
        <w:rPr>
          <w:rFonts w:ascii="Times New Roman" w:eastAsia="Times New Roman" w:hAnsi="Times New Roman" w:cs="Times New Roman"/>
          <w:sz w:val="24"/>
          <w:szCs w:val="24"/>
          <w:lang w:eastAsia="sv-SE"/>
        </w:rPr>
        <w:br/>
      </w:r>
      <w:hyperlink r:id="rId515" w:anchor="Samverkan156" w:history="1">
        <w:r w:rsidR="00DF5782" w:rsidRPr="00DF5782">
          <w:rPr>
            <w:rFonts w:ascii="Times New Roman" w:eastAsia="Times New Roman" w:hAnsi="Times New Roman" w:cs="Times New Roman"/>
            <w:color w:val="3F41DC"/>
            <w:sz w:val="24"/>
            <w:szCs w:val="24"/>
            <w:u w:val="single"/>
            <w:lang w:eastAsia="sv-SE"/>
          </w:rPr>
          <w:t>15.6 Uppföljning</w:t>
        </w:r>
      </w:hyperlink>
    </w:p>
    <w:p w:rsidR="00DF5782" w:rsidRPr="00DF5782" w:rsidRDefault="00DF5782" w:rsidP="00F625C3">
      <w:pPr>
        <w:pStyle w:val="Heading3"/>
      </w:pPr>
      <w:r w:rsidRPr="00DF5782">
        <w:t>15.1 Samverkan</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Samverkan</w:t>
      </w:r>
      <w:r w:rsidRPr="00DF5782">
        <w:rPr>
          <w:rFonts w:ascii="Times New Roman" w:eastAsia="Times New Roman" w:hAnsi="Times New Roman" w:cs="Times New Roman"/>
          <w:sz w:val="24"/>
          <w:szCs w:val="24"/>
          <w:lang w:eastAsia="sv-SE"/>
        </w:rPr>
        <w:t> är ett medel eller en process som krävs för att två eller flera parter ska uppnå ett gemensamt mål som man inte kunnat uppnå på egen hand. Externa samverkansparter för SLU kan vara nationella eller internationella. Systematiska samverkansaktiviteter i utbildningen bör planeras med de gemensamma målen och båda parters olika förutsättningar i fokus.</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övergripande ansvaret för samverkan i utbildningen hanteras av programnämnderna och kan planeras enligt nedan:       </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noProof/>
          <w:sz w:val="24"/>
          <w:szCs w:val="24"/>
          <w:lang w:eastAsia="sv-SE"/>
        </w:rPr>
        <w:drawing>
          <wp:inline distT="0" distB="0" distL="0" distR="0" wp14:anchorId="5FFEE823" wp14:editId="6C588FFE">
            <wp:extent cx="4743450" cy="1790700"/>
            <wp:effectExtent l="0" t="0" r="0" b="0"/>
            <wp:docPr id="14" name="Picture 14" descr="https://student.slu.se/globalassets/mw/stod-serv/utbildning/grund--och-avancerad-niva/utbildningshandbok/utbildningshandboken1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udent.slu.se/globalassets/mw/stod-serv/utbildning/grund--och-avancerad-niva/utbildningshandbok/utbildningshandboken15-1-1.jpg"/>
                    <pic:cNvPicPr>
                      <a:picLocks noChangeAspect="1" noChangeArrowheads="1"/>
                    </pic:cNvPicPr>
                  </pic:nvPicPr>
                  <pic:blipFill>
                    <a:blip r:embed="rId516">
                      <a:extLst>
                        <a:ext uri="{28A0092B-C50C-407E-A947-70E740481C1C}">
                          <a14:useLocalDpi xmlns:a14="http://schemas.microsoft.com/office/drawing/2010/main" val="0"/>
                        </a:ext>
                      </a:extLst>
                    </a:blip>
                    <a:srcRect/>
                    <a:stretch>
                      <a:fillRect/>
                    </a:stretch>
                  </pic:blipFill>
                  <pic:spPr bwMode="auto">
                    <a:xfrm>
                      <a:off x="0" y="0"/>
                      <a:ext cx="4743450" cy="1790700"/>
                    </a:xfrm>
                    <a:prstGeom prst="rect">
                      <a:avLst/>
                    </a:prstGeom>
                    <a:noFill/>
                    <a:ln>
                      <a:noFill/>
                    </a:ln>
                  </pic:spPr>
                </pic:pic>
              </a:graphicData>
            </a:graphic>
          </wp:inline>
        </w:drawing>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517" w:anchor="externsamverkan15" w:history="1">
        <w:r w:rsidR="00DF5782" w:rsidRPr="00DF5782">
          <w:rPr>
            <w:rFonts w:ascii="Times New Roman" w:eastAsia="Times New Roman" w:hAnsi="Times New Roman" w:cs="Times New Roman"/>
            <w:i/>
            <w:iCs/>
            <w:color w:val="3F41DC"/>
            <w:sz w:val="24"/>
            <w:szCs w:val="24"/>
            <w:u w:val="single"/>
            <w:lang w:eastAsia="sv-SE"/>
          </w:rPr>
          <w:t>Tillbaka till kapitlets början</w:t>
        </w:r>
      </w:hyperlink>
    </w:p>
    <w:p w:rsidR="00DF5782" w:rsidRPr="00DF5782" w:rsidRDefault="00DF5782" w:rsidP="00D61998">
      <w:pPr>
        <w:pStyle w:val="Heading3"/>
      </w:pPr>
      <w:r w:rsidRPr="00DF5782">
        <w:t>15.2 Syfte och mål med samverkan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Studenternas lärandemål, de kvalitetsmål för utbildningen man vill uppnå och eventuella andra mål för samverkan ska anges av ansvarig programnämnd.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Utbildningsprogrammets egna mål för sin externa samverkan bör anges. Hur gagnas </w:t>
      </w:r>
      <w:proofErr w:type="gramStart"/>
      <w:r w:rsidRPr="00DF5782">
        <w:rPr>
          <w:rFonts w:ascii="Times New Roman" w:eastAsia="Times New Roman" w:hAnsi="Times New Roman" w:cs="Times New Roman"/>
          <w:sz w:val="24"/>
          <w:szCs w:val="24"/>
          <w:lang w:eastAsia="sv-SE"/>
        </w:rPr>
        <w:t>programmet  av</w:t>
      </w:r>
      <w:proofErr w:type="gramEnd"/>
      <w:r w:rsidRPr="00DF5782">
        <w:rPr>
          <w:rFonts w:ascii="Times New Roman" w:eastAsia="Times New Roman" w:hAnsi="Times New Roman" w:cs="Times New Roman"/>
          <w:sz w:val="24"/>
          <w:szCs w:val="24"/>
          <w:lang w:eastAsia="sv-SE"/>
        </w:rPr>
        <w:t xml:space="preserve"> samverkan? Är det inriktat på studenternas anställningsbarhet och dag-ett-kompetens, och/eller på utbildningskvalitet i vidare bemärkelse? Vilka kompetenser och färdigheter är helt nödvändiga för studenterna att uppnå enligt program- och näringslivsföreträdare?</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518" w:anchor="externsamverkan15" w:history="1">
        <w:r w:rsidR="00DF5782" w:rsidRPr="00DF5782">
          <w:rPr>
            <w:rFonts w:ascii="Times New Roman" w:eastAsia="Times New Roman" w:hAnsi="Times New Roman" w:cs="Times New Roman"/>
            <w:i/>
            <w:iCs/>
            <w:color w:val="3F41DC"/>
            <w:sz w:val="24"/>
            <w:szCs w:val="24"/>
            <w:u w:val="single"/>
            <w:lang w:eastAsia="sv-SE"/>
          </w:rPr>
          <w:t>Tillbaka till kapitlets början</w:t>
        </w:r>
      </w:hyperlink>
    </w:p>
    <w:p w:rsidR="00DF5782" w:rsidRPr="00DF5782" w:rsidRDefault="00DF5782" w:rsidP="00E958C9">
      <w:pPr>
        <w:pStyle w:val="Heading3"/>
      </w:pPr>
      <w:r w:rsidRPr="00DF5782">
        <w:t>15.3 Samverkan inom utbildningsplanering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externa samverkansparter bör ges en reell möjlighet att medverka i utbildningens planering.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Samverkan med arbetslivsföreträdare vid planeringen av program, kurser och undervisning kan bidra till att studenterna blir bättre förberedda för arbetslivet. Samtidigt kan det ge framtida arbetsgivare en inblick i utbildningen och eventuellt i delar av forskningen. För att minska beroendet av personliga kontakter kan bland annat företagskluster, alumner och branschorganisationer användas, och systematisk samverkan organiseras till exempel genom medverkan i programnämnder eller branschråd (motsvarande).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När kurser och program läggs om bör en extra insats göras för att få synpunkter från externa referensgrupper. Externa synpunkter behöver också ingå i underlaget vid beslut om utbildningens dimensionering.</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519" w:anchor="externsamverkan15" w:history="1">
        <w:r w:rsidR="00DF5782" w:rsidRPr="00DF5782">
          <w:rPr>
            <w:rFonts w:ascii="Times New Roman" w:eastAsia="Times New Roman" w:hAnsi="Times New Roman" w:cs="Times New Roman"/>
            <w:i/>
            <w:iCs/>
            <w:color w:val="3F41DC"/>
            <w:sz w:val="24"/>
            <w:szCs w:val="24"/>
            <w:u w:val="single"/>
            <w:lang w:eastAsia="sv-SE"/>
          </w:rPr>
          <w:t>Tillbaka till kapitlets början</w:t>
        </w:r>
      </w:hyperlink>
    </w:p>
    <w:p w:rsidR="00DF5782" w:rsidRPr="00DF5782" w:rsidRDefault="00DF5782" w:rsidP="00A21304">
      <w:pPr>
        <w:pStyle w:val="Heading3"/>
      </w:pPr>
      <w:r w:rsidRPr="00DF5782">
        <w:t>15.4 Samverkan med progression för studenterna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Samverkansaktiviteterna och lärandemålen för dessa ska ha en gradvis stegrande komplexitet för studenterna under utbildningens gång. Arbetslivskontakter ska finnas även om studenten väljer att inte läsa valfria praktikkurser.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Samverkan kan organiseras i egna kurser, till exempel praktikkurser eller projektkurser, som seminarieserier eller som moment i kurser. Lämpliga kurser i de olika årskurserna bör identifieras, och samverkansmål och -innehåll införas i kursplanerna.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Progression inom samverkan kan innebära att kontakter med arbetslivet introduceras tidigt under utbildningen, fördjupas och integreras i undervisningen. Studenten kan slutligen få använda sina uppnådda färdigheter och kunskaper på ett företag, i en organisation, myndighet eller i en liknande realistisk kontext. Högre progressionsgrad kan innebära ökade krav på studentaktivitet och mer aktivt involverade studenter. Ett exempel på en modell med ökande komplexitetsgrad innehåller aktiviteterna studiebesök, gästföreläsningar, </w:t>
      </w:r>
      <w:proofErr w:type="spellStart"/>
      <w:r w:rsidRPr="00DF5782">
        <w:rPr>
          <w:rFonts w:ascii="Times New Roman" w:eastAsia="Times New Roman" w:hAnsi="Times New Roman" w:cs="Times New Roman"/>
          <w:sz w:val="24"/>
          <w:szCs w:val="24"/>
          <w:lang w:eastAsia="sv-SE"/>
        </w:rPr>
        <w:t>case</w:t>
      </w:r>
      <w:proofErr w:type="spellEnd"/>
      <w:r w:rsidRPr="00DF5782">
        <w:rPr>
          <w:rFonts w:ascii="Times New Roman" w:eastAsia="Times New Roman" w:hAnsi="Times New Roman" w:cs="Times New Roman"/>
          <w:sz w:val="24"/>
          <w:szCs w:val="24"/>
          <w:lang w:eastAsia="sv-SE"/>
        </w:rPr>
        <w:t>/uppgifter och ”skarpa” projekt med externa uppdragsgivare.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Valet av moment och samverkansformer bör styras av och motiveras utifrån lärandemålen och förutsättningarna för den specifika utbildningen och den bransch som utbildningen främst riktar sig emot.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Samverkansaktiviteterna bör komplettera studentkårernas näringslivs- och arbetsmarknadsdagar eller mentorsprogram.</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520" w:anchor="externsamverkan15" w:history="1">
        <w:r w:rsidR="00DF5782" w:rsidRPr="00DF5782">
          <w:rPr>
            <w:rFonts w:ascii="Times New Roman" w:eastAsia="Times New Roman" w:hAnsi="Times New Roman" w:cs="Times New Roman"/>
            <w:i/>
            <w:iCs/>
            <w:color w:val="3F41DC"/>
            <w:sz w:val="24"/>
            <w:szCs w:val="24"/>
            <w:u w:val="single"/>
            <w:lang w:eastAsia="sv-SE"/>
          </w:rPr>
          <w:t>Tillbaka till kapitlets början</w:t>
        </w:r>
      </w:hyperlink>
    </w:p>
    <w:p w:rsidR="00DF5782" w:rsidRPr="00DF5782" w:rsidRDefault="00DF5782" w:rsidP="001303C3">
      <w:pPr>
        <w:pStyle w:val="Heading3"/>
      </w:pPr>
      <w:r w:rsidRPr="00DF5782">
        <w:t>15.5 Samverkan för god arbetslivskontakt hos lärare</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Lärare bör få möjlighet att hålla sig uppdaterade om förhållanden och villkor i ett externt arbetsliv genom samverkan.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Arbetslivet genomgår snabba förändringar, och det kan vara svårt för lärare att ha aktuell kunskap om vilka kompetenser som är efterfrågade i näringslivet. För att utbildningarna ska ha stark samhällsrelevans och aktualitet kan samverkan i olika former möjlig</w:t>
      </w:r>
      <w:r w:rsidRPr="00DF5782">
        <w:rPr>
          <w:rFonts w:ascii="Times New Roman" w:eastAsia="Times New Roman" w:hAnsi="Times New Roman" w:cs="Times New Roman"/>
          <w:sz w:val="24"/>
          <w:szCs w:val="24"/>
          <w:lang w:eastAsia="sv-SE"/>
        </w:rPr>
        <w:softHyphen/>
        <w:t>göra exempelvis studiebesök för lärare, lärarutbyten, adjungerade lärare, industrilektorat med mera som kan bidra till att ge undervisningen en aktuell arbetslivsanknytning.</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521" w:anchor="externsamverkan15" w:history="1">
        <w:r w:rsidR="00DF5782" w:rsidRPr="00DF5782">
          <w:rPr>
            <w:rFonts w:ascii="Times New Roman" w:eastAsia="Times New Roman" w:hAnsi="Times New Roman" w:cs="Times New Roman"/>
            <w:i/>
            <w:iCs/>
            <w:color w:val="3F41DC"/>
            <w:sz w:val="24"/>
            <w:szCs w:val="24"/>
            <w:u w:val="single"/>
            <w:lang w:eastAsia="sv-SE"/>
          </w:rPr>
          <w:t>Tillbaka till kapitlets början</w:t>
        </w:r>
      </w:hyperlink>
    </w:p>
    <w:p w:rsidR="00DF5782" w:rsidRPr="00DF5782" w:rsidRDefault="00DF5782" w:rsidP="00626467">
      <w:pPr>
        <w:pStyle w:val="Heading3"/>
      </w:pPr>
      <w:r w:rsidRPr="00DF5782">
        <w:t>15.6 Uppföljning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Uppföljning av målen för extern samverkan ska ske ur utbildningens, studentens och externa parters perspektiv.</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universitetets ansvar att hålla en god kvalitet på utbildningen ur studenternas perspektiv. Kvaliteten på samverkansaktiviteterna kan följas upp genom bland annat kursvärderingar och examinationer. Särskilt fokus bör läggas på samverkansmomentens relevans för studenterna.</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den individuella studenten kan samverkan i utbildningen tydliggöras och följas upp genom systematisk dokumentation av samverkansaktiviteterna, exem</w:t>
      </w:r>
      <w:r w:rsidRPr="00DF5782">
        <w:rPr>
          <w:rFonts w:ascii="Times New Roman" w:eastAsia="Times New Roman" w:hAnsi="Times New Roman" w:cs="Times New Roman"/>
          <w:sz w:val="24"/>
          <w:szCs w:val="24"/>
          <w:lang w:eastAsia="sv-SE"/>
        </w:rPr>
        <w:softHyphen/>
        <w:t>pelvis en digital kompetensportfölj.</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ligger i SLU:s intresse att våra externa parter är nöjda och vill fortsätta interagera med SLU. Därför bör uppföljning av de gemensamma målen för extern samverkan genomföras, alternativt stödjas av SLU, även om det delvis faller utanför universitetets uppdrag.</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522" w:anchor="externsamverkan15" w:history="1">
        <w:r w:rsidR="00DF5782" w:rsidRPr="00DF5782">
          <w:rPr>
            <w:rFonts w:ascii="Times New Roman" w:eastAsia="Times New Roman" w:hAnsi="Times New Roman" w:cs="Times New Roman"/>
            <w:i/>
            <w:iCs/>
            <w:color w:val="3F41DC"/>
            <w:sz w:val="24"/>
            <w:szCs w:val="24"/>
            <w:u w:val="single"/>
            <w:lang w:eastAsia="sv-SE"/>
          </w:rPr>
          <w:t>Tillbaka till kapitlets början</w:t>
        </w:r>
      </w:hyperlink>
      <w:r w:rsidR="00DF5782" w:rsidRPr="00DF5782">
        <w:rPr>
          <w:rFonts w:ascii="Times New Roman" w:eastAsia="Times New Roman" w:hAnsi="Times New Roman" w:cs="Times New Roman"/>
          <w:i/>
          <w:iCs/>
          <w:sz w:val="24"/>
          <w:szCs w:val="24"/>
          <w:lang w:eastAsia="sv-SE"/>
        </w:rPr>
        <w:br/>
      </w:r>
      <w:hyperlink r:id="rId523" w:anchor="sidanstopp" w:history="1">
        <w:r w:rsidR="00DF5782" w:rsidRPr="00DF5782">
          <w:rPr>
            <w:rFonts w:ascii="Times New Roman" w:eastAsia="Times New Roman" w:hAnsi="Times New Roman" w:cs="Times New Roman"/>
            <w:i/>
            <w:iCs/>
            <w:color w:val="3F41DC"/>
            <w:sz w:val="24"/>
            <w:szCs w:val="24"/>
            <w:u w:val="single"/>
            <w:lang w:eastAsia="sv-SE"/>
          </w:rPr>
          <w:t>Tillbaka till dokumentets början</w:t>
        </w:r>
      </w:hyperlink>
    </w:p>
    <w:p w:rsidR="00DF5782" w:rsidRPr="00DF5782" w:rsidRDefault="00DF5782" w:rsidP="00626467">
      <w:pPr>
        <w:pStyle w:val="Heading2"/>
      </w:pPr>
      <w:r w:rsidRPr="00DF5782">
        <w:t>16. Utbildning för hållbar utveckling</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524" w:anchor="utveckling161" w:history="1">
        <w:r w:rsidR="00DF5782" w:rsidRPr="00DF5782">
          <w:rPr>
            <w:rFonts w:ascii="Times New Roman" w:eastAsia="Times New Roman" w:hAnsi="Times New Roman" w:cs="Times New Roman"/>
            <w:color w:val="3F41DC"/>
            <w:sz w:val="24"/>
            <w:szCs w:val="24"/>
            <w:u w:val="single"/>
            <w:lang w:eastAsia="sv-SE"/>
          </w:rPr>
          <w:t>16.1 Utgångspunkter</w:t>
        </w:r>
      </w:hyperlink>
      <w:r w:rsidR="00DF5782" w:rsidRPr="00DF5782">
        <w:rPr>
          <w:rFonts w:ascii="Times New Roman" w:eastAsia="Times New Roman" w:hAnsi="Times New Roman" w:cs="Times New Roman"/>
          <w:sz w:val="24"/>
          <w:szCs w:val="24"/>
          <w:lang w:eastAsia="sv-SE"/>
        </w:rPr>
        <w:br/>
      </w:r>
      <w:hyperlink r:id="rId525" w:anchor="utveckling162" w:history="1">
        <w:r w:rsidR="00DF5782" w:rsidRPr="00DF5782">
          <w:rPr>
            <w:rFonts w:ascii="Times New Roman" w:eastAsia="Times New Roman" w:hAnsi="Times New Roman" w:cs="Times New Roman"/>
            <w:color w:val="3F41DC"/>
            <w:sz w:val="24"/>
            <w:szCs w:val="24"/>
            <w:u w:val="single"/>
            <w:lang w:eastAsia="sv-SE"/>
          </w:rPr>
          <w:t>16.2 Rutiner för grundutbildningen</w:t>
        </w:r>
      </w:hyperlink>
    </w:p>
    <w:p w:rsidR="00DF5782" w:rsidRPr="00DF5782" w:rsidRDefault="00DF5782" w:rsidP="00204879">
      <w:pPr>
        <w:pStyle w:val="Heading3"/>
      </w:pPr>
      <w:r w:rsidRPr="00DF5782">
        <w:t>16.1 Utgångspunkter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”Hållbar utveckling är en utveckling som tillfredsställer dagens behov utan att äventyra kommande generationers möjligheter att tillfredsställa sina behov.” (Begreppet hållbar utveckling skapades 1987 av FN:s världskommission för miljö och utveckling)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hållbar utveckling bygger på tre dimensioner: det sociala, miljön och ekonomin. FN:s globala mål (del av FN:s </w:t>
      </w:r>
      <w:r w:rsidRPr="00DF5782">
        <w:rPr>
          <w:rFonts w:ascii="Times New Roman" w:eastAsia="Times New Roman" w:hAnsi="Times New Roman" w:cs="Times New Roman"/>
          <w:i/>
          <w:iCs/>
          <w:sz w:val="24"/>
          <w:szCs w:val="24"/>
          <w:lang w:eastAsia="sv-SE"/>
        </w:rPr>
        <w:t>Agenda 2030</w:t>
      </w:r>
      <w:r w:rsidRPr="00DF5782">
        <w:rPr>
          <w:rFonts w:ascii="Times New Roman" w:eastAsia="Times New Roman" w:hAnsi="Times New Roman" w:cs="Times New Roman"/>
          <w:sz w:val="24"/>
          <w:szCs w:val="24"/>
          <w:lang w:eastAsia="sv-SE"/>
        </w:rPr>
        <w:t>) innefattar alla tre dimensioner.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ska synliggöra den verksamhet inom universitetet som bidrar till att främja ett hållbart nyttjande av naturresurserna. Innehållet relaterat till hållbar utveckling i utbildningarna ska vara tydligt för SLU:s nuvarande och blivande studenter.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Alla dimensioner av hållbar utveckling ska vara integrerade i utbildningen. SLU:s studenter på grundnivå och avancerad nivå ska tidigt under utbildningen introdu</w:t>
      </w:r>
      <w:r w:rsidRPr="00DF5782">
        <w:rPr>
          <w:rFonts w:ascii="Times New Roman" w:eastAsia="Times New Roman" w:hAnsi="Times New Roman" w:cs="Times New Roman"/>
          <w:sz w:val="24"/>
          <w:szCs w:val="24"/>
          <w:lang w:eastAsia="sv-SE"/>
        </w:rPr>
        <w:softHyphen/>
        <w:t>ceras till kopplingen mellan utbildningens mål och innehåll, och hållbar utveckling.</w:t>
      </w:r>
    </w:p>
    <w:p w:rsidR="00DF5782" w:rsidRPr="00DF5782" w:rsidRDefault="00DF5782" w:rsidP="00DF5782">
      <w:pPr>
        <w:numPr>
          <w:ilvl w:val="0"/>
          <w:numId w:val="20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Studenterna ska vara medvetna om institutionens/SLU:s miljölednings</w:t>
      </w:r>
      <w:r w:rsidRPr="00DF5782">
        <w:rPr>
          <w:rFonts w:ascii="Times New Roman" w:eastAsia="Times New Roman" w:hAnsi="Times New Roman" w:cs="Times New Roman"/>
          <w:sz w:val="24"/>
          <w:szCs w:val="24"/>
          <w:lang w:eastAsia="sv-SE"/>
        </w:rPr>
        <w:softHyphen/>
        <w:t>system. Studenterna ska involveras i miljöarbetet genom att uppmanas göra avvikelserapportering etc.</w:t>
      </w:r>
    </w:p>
    <w:p w:rsidR="00DF5782" w:rsidRPr="00DF5782" w:rsidRDefault="00DF5782" w:rsidP="00DF5782">
      <w:pPr>
        <w:numPr>
          <w:ilvl w:val="0"/>
          <w:numId w:val="20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Innehållet av hållbar utveckling i enskilda kurser ska identifieras och kommuniceras.</w:t>
      </w:r>
    </w:p>
    <w:p w:rsidR="00DF5782" w:rsidRPr="00DF5782" w:rsidRDefault="00DF5782" w:rsidP="00DF5782">
      <w:pPr>
        <w:numPr>
          <w:ilvl w:val="0"/>
          <w:numId w:val="20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Innehållet av hållbar utveckling i enskilda kurser ska förstärkas där det är relevant.</w:t>
      </w:r>
    </w:p>
    <w:p w:rsidR="00DF5782" w:rsidRPr="00DF5782" w:rsidRDefault="00DF5782" w:rsidP="00DF5782">
      <w:pPr>
        <w:numPr>
          <w:ilvl w:val="0"/>
          <w:numId w:val="20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Genomförandet av själva utbildningen ska ske med begränsad miljöbelast</w:t>
      </w:r>
      <w:r w:rsidRPr="00DF5782">
        <w:rPr>
          <w:rFonts w:ascii="Times New Roman" w:eastAsia="Times New Roman" w:hAnsi="Times New Roman" w:cs="Times New Roman"/>
          <w:sz w:val="24"/>
          <w:szCs w:val="24"/>
          <w:lang w:eastAsia="sv-SE"/>
        </w:rPr>
        <w:softHyphen/>
        <w:t>ning (dubbelsidiga utskrifter, elektroniska material, miljöanpassade trans</w:t>
      </w:r>
      <w:r w:rsidRPr="00DF5782">
        <w:rPr>
          <w:rFonts w:ascii="Times New Roman" w:eastAsia="Times New Roman" w:hAnsi="Times New Roman" w:cs="Times New Roman"/>
          <w:sz w:val="24"/>
          <w:szCs w:val="24"/>
          <w:lang w:eastAsia="sv-SE"/>
        </w:rPr>
        <w:softHyphen/>
        <w:t>porter etc.).</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”Högskolorna ska i sin verksamhet främja en hållbar utveckling som innebär att nuvarande och kommande generationer tillförsäkras en hälsosam och god miljö, ekonomisk och social välfärd och rättvisa.” (Högskolelagen (</w:t>
      </w:r>
      <w:proofErr w:type="gramStart"/>
      <w:r w:rsidRPr="00DF5782">
        <w:rPr>
          <w:rFonts w:ascii="Times New Roman" w:eastAsia="Times New Roman" w:hAnsi="Times New Roman" w:cs="Times New Roman"/>
          <w:sz w:val="24"/>
          <w:szCs w:val="24"/>
          <w:lang w:eastAsia="sv-SE"/>
        </w:rPr>
        <w:t>1992:1434</w:t>
      </w:r>
      <w:proofErr w:type="gramEnd"/>
      <w:r w:rsidRPr="00DF5782">
        <w:rPr>
          <w:rFonts w:ascii="Times New Roman" w:eastAsia="Times New Roman" w:hAnsi="Times New Roman" w:cs="Times New Roman"/>
          <w:sz w:val="24"/>
          <w:szCs w:val="24"/>
          <w:lang w:eastAsia="sv-SE"/>
        </w:rPr>
        <w:t>) 1 kap.)</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har övergripande </w:t>
      </w:r>
      <w:hyperlink r:id="rId526" w:history="1">
        <w:r w:rsidRPr="00DF5782">
          <w:rPr>
            <w:rFonts w:ascii="Times New Roman" w:eastAsia="Times New Roman" w:hAnsi="Times New Roman" w:cs="Times New Roman"/>
            <w:color w:val="3F41DC"/>
            <w:sz w:val="24"/>
            <w:szCs w:val="24"/>
            <w:u w:val="single"/>
            <w:lang w:eastAsia="sv-SE"/>
          </w:rPr>
          <w:t>miljömål</w:t>
        </w:r>
      </w:hyperlink>
      <w:r w:rsidRPr="00DF5782">
        <w:rPr>
          <w:rFonts w:ascii="Times New Roman" w:eastAsia="Times New Roman" w:hAnsi="Times New Roman" w:cs="Times New Roman"/>
          <w:sz w:val="24"/>
          <w:szCs w:val="24"/>
          <w:lang w:eastAsia="sv-SE"/>
        </w:rPr>
        <w:t> inom energianvändning, tjänsteresor, inköp, fortlöpande miljöanalys och utbildning för hållbar utveckling.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Övergripande mål för utbildning för hållbar utveckling (UHU): Alla studenter som deltar i något av SLU:s program ska få en bra bas att hantera alla perspektiv (ekonomiskt, socialt och miljömässigt) på hållbarhet i sin framtida yrkesutövning. Detta ska uppnås genom att ett antal delmål uppnås.</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Utformningen av utbildning – se kapitel </w:t>
      </w:r>
      <w:r w:rsidRPr="00DF5782">
        <w:rPr>
          <w:rFonts w:ascii="Times New Roman" w:eastAsia="Times New Roman" w:hAnsi="Times New Roman" w:cs="Times New Roman"/>
          <w:sz w:val="24"/>
          <w:szCs w:val="24"/>
          <w:lang w:eastAsia="sv-SE"/>
        </w:rPr>
        <w:fldChar w:fldCharType="begin"/>
      </w:r>
      <w:r w:rsidRPr="00DF5782">
        <w:rPr>
          <w:rFonts w:ascii="Times New Roman" w:eastAsia="Times New Roman" w:hAnsi="Times New Roman" w:cs="Times New Roman"/>
          <w:sz w:val="24"/>
          <w:szCs w:val="24"/>
          <w:lang w:eastAsia="sv-SE"/>
        </w:rPr>
        <w:instrText xml:space="preserve"> HYPERLINK "https://student.slu.se/regler-rattigheter/rattigheter-och-skyldigheter/utbildningshandboken/" \l "kursplan6" </w:instrText>
      </w:r>
      <w:r w:rsidRPr="00DF5782">
        <w:rPr>
          <w:rFonts w:ascii="Times New Roman" w:eastAsia="Times New Roman" w:hAnsi="Times New Roman" w:cs="Times New Roman"/>
          <w:sz w:val="24"/>
          <w:szCs w:val="24"/>
          <w:lang w:eastAsia="sv-SE"/>
        </w:rPr>
        <w:fldChar w:fldCharType="separate"/>
      </w:r>
      <w:ins w:id="3" w:author="Unknown" w:date="2019-07-09T13:04:00Z">
        <w:r w:rsidRPr="00DF5782">
          <w:rPr>
            <w:rFonts w:ascii="Times New Roman" w:eastAsia="Times New Roman" w:hAnsi="Times New Roman" w:cs="Times New Roman"/>
            <w:color w:val="3F41DC"/>
            <w:sz w:val="24"/>
            <w:szCs w:val="24"/>
            <w:u w:val="single"/>
            <w:lang w:eastAsia="sv-SE"/>
          </w:rPr>
          <w:t>6. Kursplan och kurstillfälle</w:t>
        </w:r>
      </w:ins>
      <w:r w:rsidRPr="00DF5782">
        <w:rPr>
          <w:rFonts w:ascii="Times New Roman" w:eastAsia="Times New Roman" w:hAnsi="Times New Roman" w:cs="Times New Roman"/>
          <w:sz w:val="24"/>
          <w:szCs w:val="24"/>
          <w:lang w:eastAsia="sv-SE"/>
        </w:rPr>
        <w:fldChar w:fldCharType="end"/>
      </w:r>
      <w:r w:rsidRPr="00DF5782">
        <w:rPr>
          <w:rFonts w:ascii="Times New Roman" w:eastAsia="Times New Roman" w:hAnsi="Times New Roman" w:cs="Times New Roman"/>
          <w:sz w:val="24"/>
          <w:szCs w:val="24"/>
          <w:lang w:eastAsia="sv-SE"/>
        </w:rPr>
        <w:t>, samt </w:t>
      </w:r>
      <w:r w:rsidRPr="00DF5782">
        <w:rPr>
          <w:rFonts w:ascii="Times New Roman" w:eastAsia="Times New Roman" w:hAnsi="Times New Roman" w:cs="Times New Roman"/>
          <w:sz w:val="24"/>
          <w:szCs w:val="24"/>
          <w:lang w:eastAsia="sv-SE"/>
        </w:rPr>
        <w:fldChar w:fldCharType="begin"/>
      </w:r>
      <w:r w:rsidRPr="00DF5782">
        <w:rPr>
          <w:rFonts w:ascii="Times New Roman" w:eastAsia="Times New Roman" w:hAnsi="Times New Roman" w:cs="Times New Roman"/>
          <w:sz w:val="24"/>
          <w:szCs w:val="24"/>
          <w:lang w:eastAsia="sv-SE"/>
        </w:rPr>
        <w:instrText xml:space="preserve"> HYPERLINK "https://student.slu.se/regler-rattigheter/rattigheter-och-skyldigheter/utbildningshandboken/" \l "utbildningspla12" </w:instrText>
      </w:r>
      <w:r w:rsidRPr="00DF5782">
        <w:rPr>
          <w:rFonts w:ascii="Times New Roman" w:eastAsia="Times New Roman" w:hAnsi="Times New Roman" w:cs="Times New Roman"/>
          <w:sz w:val="24"/>
          <w:szCs w:val="24"/>
          <w:lang w:eastAsia="sv-SE"/>
        </w:rPr>
        <w:fldChar w:fldCharType="separate"/>
      </w:r>
      <w:ins w:id="4" w:author="Unknown" w:date="2019-07-09T13:04:00Z">
        <w:r w:rsidRPr="00DF5782">
          <w:rPr>
            <w:rFonts w:ascii="Times New Roman" w:eastAsia="Times New Roman" w:hAnsi="Times New Roman" w:cs="Times New Roman"/>
            <w:color w:val="3F41DC"/>
            <w:sz w:val="24"/>
            <w:szCs w:val="24"/>
            <w:u w:val="single"/>
            <w:lang w:eastAsia="sv-SE"/>
          </w:rPr>
          <w:t>12. Utbildningsplan och programtillfälle</w:t>
        </w:r>
      </w:ins>
      <w:r w:rsidRPr="00DF5782">
        <w:rPr>
          <w:rFonts w:ascii="Times New Roman" w:eastAsia="Times New Roman" w:hAnsi="Times New Roman" w:cs="Times New Roman"/>
          <w:sz w:val="24"/>
          <w:szCs w:val="24"/>
          <w:lang w:eastAsia="sv-SE"/>
        </w:rPr>
        <w:fldChar w:fldCharType="end"/>
      </w:r>
      <w:r w:rsidRPr="00DF5782">
        <w:rPr>
          <w:rFonts w:ascii="Times New Roman" w:eastAsia="Times New Roman" w:hAnsi="Times New Roman" w:cs="Times New Roman"/>
          <w:sz w:val="24"/>
          <w:szCs w:val="24"/>
          <w:lang w:eastAsia="sv-SE"/>
        </w:rPr>
        <w: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Genomförandet av utbildningen – se avsnitt </w:t>
      </w:r>
      <w:r w:rsidRPr="00DF5782">
        <w:rPr>
          <w:rFonts w:ascii="Times New Roman" w:eastAsia="Times New Roman" w:hAnsi="Times New Roman" w:cs="Times New Roman"/>
          <w:sz w:val="24"/>
          <w:szCs w:val="24"/>
          <w:lang w:eastAsia="sv-SE"/>
        </w:rPr>
        <w:fldChar w:fldCharType="begin"/>
      </w:r>
      <w:r w:rsidRPr="00DF5782">
        <w:rPr>
          <w:rFonts w:ascii="Times New Roman" w:eastAsia="Times New Roman" w:hAnsi="Times New Roman" w:cs="Times New Roman"/>
          <w:sz w:val="24"/>
          <w:szCs w:val="24"/>
          <w:lang w:eastAsia="sv-SE"/>
        </w:rPr>
        <w:instrText xml:space="preserve"> HYPERLINK "https://student.slu.se/regler-rattigheter/rattigheter-och-skyldigheter/utbildningshandboken/" \l "utveckling162" </w:instrText>
      </w:r>
      <w:r w:rsidRPr="00DF5782">
        <w:rPr>
          <w:rFonts w:ascii="Times New Roman" w:eastAsia="Times New Roman" w:hAnsi="Times New Roman" w:cs="Times New Roman"/>
          <w:sz w:val="24"/>
          <w:szCs w:val="24"/>
          <w:lang w:eastAsia="sv-SE"/>
        </w:rPr>
        <w:fldChar w:fldCharType="separate"/>
      </w:r>
      <w:ins w:id="5" w:author="Unknown" w:date="2019-07-09T13:04:00Z">
        <w:r w:rsidRPr="00DF5782">
          <w:rPr>
            <w:rFonts w:ascii="Times New Roman" w:eastAsia="Times New Roman" w:hAnsi="Times New Roman" w:cs="Times New Roman"/>
            <w:color w:val="3F41DC"/>
            <w:sz w:val="24"/>
            <w:szCs w:val="24"/>
            <w:u w:val="single"/>
            <w:lang w:eastAsia="sv-SE"/>
          </w:rPr>
          <w:t>16.2 Rutiner för grundutbildningen</w:t>
        </w:r>
      </w:ins>
      <w:r w:rsidRPr="00DF5782">
        <w:rPr>
          <w:rFonts w:ascii="Times New Roman" w:eastAsia="Times New Roman" w:hAnsi="Times New Roman" w:cs="Times New Roman"/>
          <w:sz w:val="24"/>
          <w:szCs w:val="24"/>
          <w:lang w:eastAsia="sv-SE"/>
        </w:rPr>
        <w:fldChar w:fldCharType="end"/>
      </w:r>
      <w:r w:rsidRPr="00DF5782">
        <w:rPr>
          <w:rFonts w:ascii="Times New Roman" w:eastAsia="Times New Roman" w:hAnsi="Times New Roman" w:cs="Times New Roman"/>
          <w:sz w:val="24"/>
          <w:szCs w:val="24"/>
          <w:lang w:eastAsia="sv-SE"/>
        </w:rPr>
        <w:t>, kapitel </w:t>
      </w:r>
      <w:r w:rsidRPr="00DF5782">
        <w:rPr>
          <w:rFonts w:ascii="Times New Roman" w:eastAsia="Times New Roman" w:hAnsi="Times New Roman" w:cs="Times New Roman"/>
          <w:sz w:val="24"/>
          <w:szCs w:val="24"/>
          <w:lang w:eastAsia="sv-SE"/>
        </w:rPr>
        <w:fldChar w:fldCharType="begin"/>
      </w:r>
      <w:r w:rsidRPr="00DF5782">
        <w:rPr>
          <w:rFonts w:ascii="Times New Roman" w:eastAsia="Times New Roman" w:hAnsi="Times New Roman" w:cs="Times New Roman"/>
          <w:sz w:val="24"/>
          <w:szCs w:val="24"/>
          <w:lang w:eastAsia="sv-SE"/>
        </w:rPr>
        <w:instrText xml:space="preserve"> HYPERLINK "https://student.slu.se/regler-rattigheter/rattigheter-och-skyldigheter/utbildningshandboken/" \l "kursstart7" </w:instrText>
      </w:r>
      <w:r w:rsidRPr="00DF5782">
        <w:rPr>
          <w:rFonts w:ascii="Times New Roman" w:eastAsia="Times New Roman" w:hAnsi="Times New Roman" w:cs="Times New Roman"/>
          <w:sz w:val="24"/>
          <w:szCs w:val="24"/>
          <w:lang w:eastAsia="sv-SE"/>
        </w:rPr>
        <w:fldChar w:fldCharType="separate"/>
      </w:r>
      <w:ins w:id="6" w:author="Unknown" w:date="2019-07-09T13:04:00Z">
        <w:r w:rsidRPr="00DF5782">
          <w:rPr>
            <w:rFonts w:ascii="Times New Roman" w:eastAsia="Times New Roman" w:hAnsi="Times New Roman" w:cs="Times New Roman"/>
            <w:color w:val="3F41DC"/>
            <w:sz w:val="24"/>
            <w:szCs w:val="24"/>
            <w:u w:val="single"/>
            <w:lang w:eastAsia="sv-SE"/>
          </w:rPr>
          <w:t>7. Inför och vid kursstart</w:t>
        </w:r>
      </w:ins>
      <w:r w:rsidRPr="00DF5782">
        <w:rPr>
          <w:rFonts w:ascii="Times New Roman" w:eastAsia="Times New Roman" w:hAnsi="Times New Roman" w:cs="Times New Roman"/>
          <w:sz w:val="24"/>
          <w:szCs w:val="24"/>
          <w:lang w:eastAsia="sv-SE"/>
        </w:rPr>
        <w:fldChar w:fldCharType="end"/>
      </w:r>
      <w:r w:rsidRPr="00DF5782">
        <w:rPr>
          <w:rFonts w:ascii="Times New Roman" w:eastAsia="Times New Roman" w:hAnsi="Times New Roman" w:cs="Times New Roman"/>
          <w:sz w:val="24"/>
          <w:szCs w:val="24"/>
          <w:lang w:eastAsia="sv-SE"/>
        </w:rPr>
        <w:t> samt </w:t>
      </w:r>
      <w:r w:rsidRPr="00DF5782">
        <w:rPr>
          <w:rFonts w:ascii="Times New Roman" w:eastAsia="Times New Roman" w:hAnsi="Times New Roman" w:cs="Times New Roman"/>
          <w:sz w:val="24"/>
          <w:szCs w:val="24"/>
          <w:lang w:eastAsia="sv-SE"/>
        </w:rPr>
        <w:fldChar w:fldCharType="begin"/>
      </w:r>
      <w:r w:rsidRPr="00DF5782">
        <w:rPr>
          <w:rFonts w:ascii="Times New Roman" w:eastAsia="Times New Roman" w:hAnsi="Times New Roman" w:cs="Times New Roman"/>
          <w:sz w:val="24"/>
          <w:szCs w:val="24"/>
          <w:lang w:eastAsia="sv-SE"/>
        </w:rPr>
        <w:instrText xml:space="preserve"> HYPERLINK "https://student.slu.se/regler-rattigheter/rattigheter-och-skyldigheter/utbildningshandboken/" \l "examination8" </w:instrText>
      </w:r>
      <w:r w:rsidRPr="00DF5782">
        <w:rPr>
          <w:rFonts w:ascii="Times New Roman" w:eastAsia="Times New Roman" w:hAnsi="Times New Roman" w:cs="Times New Roman"/>
          <w:sz w:val="24"/>
          <w:szCs w:val="24"/>
          <w:lang w:eastAsia="sv-SE"/>
        </w:rPr>
        <w:fldChar w:fldCharType="separate"/>
      </w:r>
      <w:ins w:id="7" w:author="Unknown" w:date="2019-07-09T13:04:00Z">
        <w:r w:rsidRPr="00DF5782">
          <w:rPr>
            <w:rFonts w:ascii="Times New Roman" w:eastAsia="Times New Roman" w:hAnsi="Times New Roman" w:cs="Times New Roman"/>
            <w:color w:val="3F41DC"/>
            <w:sz w:val="24"/>
            <w:szCs w:val="24"/>
            <w:u w:val="single"/>
            <w:lang w:eastAsia="sv-SE"/>
          </w:rPr>
          <w:t>8. Examination (prov) och obligatoriska moment</w:t>
        </w:r>
      </w:ins>
      <w:r w:rsidRPr="00DF5782">
        <w:rPr>
          <w:rFonts w:ascii="Times New Roman" w:eastAsia="Times New Roman" w:hAnsi="Times New Roman" w:cs="Times New Roman"/>
          <w:sz w:val="24"/>
          <w:szCs w:val="24"/>
          <w:lang w:eastAsia="sv-SE"/>
        </w:rPr>
        <w:fldChar w:fldCharType="end"/>
      </w:r>
      <w:r w:rsidRPr="00DF5782">
        <w:rPr>
          <w:rFonts w:ascii="Times New Roman" w:eastAsia="Times New Roman" w:hAnsi="Times New Roman" w:cs="Times New Roman"/>
          <w:sz w:val="24"/>
          <w:szCs w:val="24"/>
          <w:lang w:eastAsia="sv-SE"/>
        </w:rPr>
        <w:t>.</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527" w:anchor="utveckling16" w:history="1">
        <w:r w:rsidR="00DF5782" w:rsidRPr="00DF5782">
          <w:rPr>
            <w:rFonts w:ascii="Times New Roman" w:eastAsia="Times New Roman" w:hAnsi="Times New Roman" w:cs="Times New Roman"/>
            <w:i/>
            <w:iCs/>
            <w:color w:val="3F41DC"/>
            <w:sz w:val="24"/>
            <w:szCs w:val="24"/>
            <w:u w:val="single"/>
            <w:lang w:eastAsia="sv-SE"/>
          </w:rPr>
          <w:t>Tillbaka till kapitlets början</w:t>
        </w:r>
      </w:hyperlink>
    </w:p>
    <w:p w:rsidR="00DF5782" w:rsidRPr="00DF5782" w:rsidRDefault="00DF5782" w:rsidP="00664123">
      <w:pPr>
        <w:pStyle w:val="Heading3"/>
      </w:pPr>
      <w:r w:rsidRPr="00DF5782">
        <w:t>16.2 Rutiner för grundutbildningen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Kurser innehåller inslag av hållbar utveckling i varierande grad. Institutionerna ska arbeta för att främja och stärka de kursmoment som berör hållbar utveckling och hållbart nyttjande av naturresurser där det är relevant. För att uppnå detta ska respektive kurs granskas och möjligheter att förstärka relevanta inslag om hållbar utveckling ska undersökas. Kurserna ska kontinuerlig utvärderas med avseende på kunskapsförmedling inom ramen för hållbar utveckling.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På kursnivå behöver följande punkter beaktas:</w:t>
      </w:r>
    </w:p>
    <w:p w:rsidR="00DF5782" w:rsidRPr="00DF5782" w:rsidRDefault="00DF5782" w:rsidP="00DF5782">
      <w:pPr>
        <w:numPr>
          <w:ilvl w:val="0"/>
          <w:numId w:val="21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Granska kursinnehåll och överväga att stärka perspektiv på hållbar utveck</w:t>
      </w:r>
      <w:r w:rsidRPr="00DF5782">
        <w:rPr>
          <w:rFonts w:ascii="Times New Roman" w:eastAsia="Times New Roman" w:hAnsi="Times New Roman" w:cs="Times New Roman"/>
          <w:sz w:val="24"/>
          <w:szCs w:val="24"/>
          <w:lang w:eastAsia="sv-SE"/>
        </w:rPr>
        <w:softHyphen/>
        <w:t>ling i kursen, bland annat baserat på gjorda uppföljningar av tidigare kurstillfällen.</w:t>
      </w:r>
    </w:p>
    <w:p w:rsidR="00DF5782" w:rsidRPr="00DF5782" w:rsidRDefault="00DF5782" w:rsidP="00DF5782">
      <w:pPr>
        <w:numPr>
          <w:ilvl w:val="0"/>
          <w:numId w:val="21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Genomföra kursens praktiska moment (till exempel laborationer, exkur</w:t>
      </w:r>
      <w:r w:rsidRPr="00DF5782">
        <w:rPr>
          <w:rFonts w:ascii="Times New Roman" w:eastAsia="Times New Roman" w:hAnsi="Times New Roman" w:cs="Times New Roman"/>
          <w:sz w:val="24"/>
          <w:szCs w:val="24"/>
          <w:lang w:eastAsia="sv-SE"/>
        </w:rPr>
        <w:softHyphen/>
        <w:t>sioner, praktik i fält, övningsarbeten i ateljéer och verkstadslokaler) på ett så miljöanpassat sätt som möjligt och enligt tillämpliga rutiner. Transport</w:t>
      </w:r>
      <w:r w:rsidRPr="00DF5782">
        <w:rPr>
          <w:rFonts w:ascii="Times New Roman" w:eastAsia="Times New Roman" w:hAnsi="Times New Roman" w:cs="Times New Roman"/>
          <w:sz w:val="24"/>
          <w:szCs w:val="24"/>
          <w:lang w:eastAsia="sv-SE"/>
        </w:rPr>
        <w:softHyphen/>
        <w:t>medel vid exkursioner (motsvarande) ska i möjligaste mån vara miljö</w:t>
      </w:r>
      <w:r w:rsidRPr="00DF5782">
        <w:rPr>
          <w:rFonts w:ascii="Times New Roman" w:eastAsia="Times New Roman" w:hAnsi="Times New Roman" w:cs="Times New Roman"/>
          <w:sz w:val="24"/>
          <w:szCs w:val="24"/>
          <w:lang w:eastAsia="sv-SE"/>
        </w:rPr>
        <w:softHyphen/>
        <w:t>anpassade alternativ.</w:t>
      </w:r>
    </w:p>
    <w:p w:rsidR="00DF5782" w:rsidRPr="00DF5782" w:rsidRDefault="00DF5782" w:rsidP="00DF5782">
      <w:pPr>
        <w:numPr>
          <w:ilvl w:val="0"/>
          <w:numId w:val="21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Tillhandahålla, i den mån kopieringsavtalet medger det, förlagsutgiven kurslitteratur digitalt eller dubbelsidigt kopierad. Föreläsnings</w:t>
      </w:r>
      <w:r w:rsidRPr="00DF5782">
        <w:rPr>
          <w:rFonts w:ascii="Times New Roman" w:eastAsia="Times New Roman" w:hAnsi="Times New Roman" w:cs="Times New Roman"/>
          <w:sz w:val="24"/>
          <w:szCs w:val="24"/>
          <w:lang w:eastAsia="sv-SE"/>
        </w:rPr>
        <w:softHyphen/>
        <w:t>presenta</w:t>
      </w:r>
      <w:r w:rsidRPr="00DF5782">
        <w:rPr>
          <w:rFonts w:ascii="Times New Roman" w:eastAsia="Times New Roman" w:hAnsi="Times New Roman" w:cs="Times New Roman"/>
          <w:sz w:val="24"/>
          <w:szCs w:val="24"/>
          <w:lang w:eastAsia="sv-SE"/>
        </w:rPr>
        <w:softHyphen/>
        <w:t>tioner (motsvarande) ska i första hand tillhandahållas elektroniskt till studenterna.</w:t>
      </w:r>
    </w:p>
    <w:p w:rsidR="00DF5782" w:rsidRPr="00DF5782" w:rsidRDefault="00DF5782" w:rsidP="00DF5782">
      <w:pPr>
        <w:numPr>
          <w:ilvl w:val="0"/>
          <w:numId w:val="21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Informera om att institutionen har ett miljöledningssystem enligt ISO 14001 och uppmuntra studenterna att lämna in avvikelserapporter och förbättringsförslag. Vid kursstarten kan också en kort redogörelse ges för de miljörelaterade frågor som ingår i kursen.</w:t>
      </w:r>
    </w:p>
    <w:p w:rsidR="00DF5782" w:rsidRPr="00DF5782" w:rsidRDefault="00DF5782" w:rsidP="00DF5782">
      <w:pPr>
        <w:numPr>
          <w:ilvl w:val="0"/>
          <w:numId w:val="21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revidering av kursplaner reflektera över kursens koppling till hållbar utveckling och överväga att öka den om det är relevant, till exempel genom att lägga till eller ändra kursplanen med avseende på innehåll och upplägg.</w:t>
      </w:r>
    </w:p>
    <w:p w:rsidR="00DF5782" w:rsidRPr="00DF5782" w:rsidRDefault="00DF5782" w:rsidP="00DF5782">
      <w:pPr>
        <w:numPr>
          <w:ilvl w:val="0"/>
          <w:numId w:val="21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Följa upp åtgärder som vidtagits för att öka kopplingen till hållbar utveckling i kursen med hjälp av avsedd fråga i kursvärderingen.</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Åtgärderna för utbildning för hållbar utveckling följs upp inom det miljölednings</w:t>
      </w:r>
      <w:r w:rsidRPr="00DF5782">
        <w:rPr>
          <w:rFonts w:ascii="Times New Roman" w:eastAsia="Times New Roman" w:hAnsi="Times New Roman" w:cs="Times New Roman"/>
          <w:sz w:val="24"/>
          <w:szCs w:val="24"/>
          <w:lang w:eastAsia="sv-SE"/>
        </w:rPr>
        <w:softHyphen/>
        <w:t>system som SLU tillämpar.</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Miljösamordnare och institutionsstudierektorer (motsvarande) har vanligen viktiga roller i arbetet för att integrera perspektiv på hållbar utveckling inom utbildning på grundnivå och avancerad nivå. Kursledaren har en viktig roll för arbetet på kursnivå. Prefekten har det övergripande ansvaret för institutionens verksamhet.</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Studentrepresentanter kan med fördel involveras i grupper för lokal samverkan och miljöledning (motsvarande).</w:t>
      </w:r>
    </w:p>
    <w:p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Arbetet på kursnivå kan underlättas genom att kursansvarig institution identifierar sina kurser enligt tre grupper:</w:t>
      </w:r>
    </w:p>
    <w:p w:rsidR="00DF5782" w:rsidRPr="00DF5782" w:rsidRDefault="00DF5782" w:rsidP="00DF5782">
      <w:pPr>
        <w:numPr>
          <w:ilvl w:val="0"/>
          <w:numId w:val="21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”Hållbar utvecklingskurs” det vill säga hela kursen omfattar frågor relaterade till hållbar utveckling.</w:t>
      </w:r>
    </w:p>
    <w:p w:rsidR="00DF5782" w:rsidRPr="00DF5782" w:rsidRDefault="00DF5782" w:rsidP="00DF5782">
      <w:pPr>
        <w:numPr>
          <w:ilvl w:val="0"/>
          <w:numId w:val="21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 med inslag av hållbar utveckling.”</w:t>
      </w:r>
    </w:p>
    <w:p w:rsidR="00DF5782" w:rsidRPr="00DF5782" w:rsidRDefault="00DF5782" w:rsidP="00DF5782">
      <w:pPr>
        <w:numPr>
          <w:ilvl w:val="0"/>
          <w:numId w:val="21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 helt utan inslag av hållbar utveckling.”</w:t>
      </w:r>
    </w:p>
    <w:p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Speciell vikt läggs vid att, om så är relevant och möjligt, förstärka hållbarhets</w:t>
      </w:r>
      <w:r w:rsidRPr="00DF5782">
        <w:rPr>
          <w:rFonts w:ascii="Times New Roman" w:eastAsia="Times New Roman" w:hAnsi="Times New Roman" w:cs="Times New Roman"/>
          <w:sz w:val="24"/>
          <w:szCs w:val="24"/>
          <w:lang w:eastAsia="sv-SE"/>
        </w:rPr>
        <w:softHyphen/>
        <w:t>aspekten och innehållet i gruppen 2. ”Kurs med inslag av hållbar utveckling”.</w:t>
      </w:r>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528" w:anchor="utveckling16" w:history="1">
        <w:r w:rsidR="00DF5782" w:rsidRPr="00DF5782">
          <w:rPr>
            <w:rFonts w:ascii="Times New Roman" w:eastAsia="Times New Roman" w:hAnsi="Times New Roman" w:cs="Times New Roman"/>
            <w:i/>
            <w:iCs/>
            <w:color w:val="3F41DC"/>
            <w:sz w:val="24"/>
            <w:szCs w:val="24"/>
            <w:u w:val="single"/>
            <w:lang w:eastAsia="sv-SE"/>
          </w:rPr>
          <w:t>Tillbaka till kapitlets början</w:t>
        </w:r>
      </w:hyperlink>
      <w:r w:rsidR="00DF5782" w:rsidRPr="00DF5782">
        <w:rPr>
          <w:rFonts w:ascii="Times New Roman" w:eastAsia="Times New Roman" w:hAnsi="Times New Roman" w:cs="Times New Roman"/>
          <w:i/>
          <w:iCs/>
          <w:sz w:val="24"/>
          <w:szCs w:val="24"/>
          <w:lang w:eastAsia="sv-SE"/>
        </w:rPr>
        <w:br/>
      </w:r>
      <w:hyperlink r:id="rId529" w:anchor="sidanstopp" w:history="1">
        <w:r w:rsidR="00DF5782" w:rsidRPr="00DF5782">
          <w:rPr>
            <w:rFonts w:ascii="Times New Roman" w:eastAsia="Times New Roman" w:hAnsi="Times New Roman" w:cs="Times New Roman"/>
            <w:i/>
            <w:iCs/>
            <w:color w:val="3F41DC"/>
            <w:sz w:val="24"/>
            <w:szCs w:val="24"/>
            <w:u w:val="single"/>
            <w:lang w:eastAsia="sv-SE"/>
          </w:rPr>
          <w:t>Tillbaka till dokumentets början</w:t>
        </w:r>
      </w:hyperlink>
    </w:p>
    <w:p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Bilageförteckning</w:t>
      </w:r>
    </w:p>
    <w:p w:rsidR="00DF5782" w:rsidRPr="00DF5782" w:rsidRDefault="00D05D1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530" w:history="1">
        <w:r w:rsidR="00DF5782" w:rsidRPr="00DF5782">
          <w:rPr>
            <w:rFonts w:ascii="Times New Roman" w:eastAsia="Times New Roman" w:hAnsi="Times New Roman" w:cs="Times New Roman"/>
            <w:color w:val="3F41DC"/>
            <w:sz w:val="24"/>
            <w:szCs w:val="24"/>
            <w:u w:val="single"/>
            <w:lang w:eastAsia="sv-SE"/>
          </w:rPr>
          <w:t>Bilaga 1: SLU:s utbildningsorganisation</w:t>
        </w:r>
      </w:hyperlink>
      <w:r w:rsidR="00DF5782" w:rsidRPr="00DF5782">
        <w:rPr>
          <w:rFonts w:ascii="Times New Roman" w:eastAsia="Times New Roman" w:hAnsi="Times New Roman" w:cs="Times New Roman"/>
          <w:sz w:val="24"/>
          <w:szCs w:val="24"/>
          <w:lang w:eastAsia="sv-SE"/>
        </w:rPr>
        <w:br/>
      </w:r>
      <w:hyperlink r:id="rId531" w:tgtFrame="_blank" w:history="1">
        <w:r w:rsidR="00DF5782" w:rsidRPr="00DF5782">
          <w:rPr>
            <w:rFonts w:ascii="Times New Roman" w:eastAsia="Times New Roman" w:hAnsi="Times New Roman" w:cs="Times New Roman"/>
            <w:color w:val="3F41DC"/>
            <w:sz w:val="24"/>
            <w:szCs w:val="24"/>
            <w:u w:val="single"/>
            <w:lang w:eastAsia="sv-SE"/>
          </w:rPr>
          <w:t>Bilaga 2: Årscykel för utbildningsplanering</w:t>
        </w:r>
      </w:hyperlink>
      <w:r w:rsidR="00DF5782" w:rsidRPr="00DF5782">
        <w:rPr>
          <w:rFonts w:ascii="Times New Roman" w:eastAsia="Times New Roman" w:hAnsi="Times New Roman" w:cs="Times New Roman"/>
          <w:sz w:val="24"/>
          <w:szCs w:val="24"/>
          <w:lang w:eastAsia="sv-SE"/>
        </w:rPr>
        <w:br/>
      </w:r>
      <w:hyperlink r:id="rId532" w:tgtFrame="_blank" w:history="1">
        <w:r w:rsidR="00DF5782" w:rsidRPr="00DF5782">
          <w:rPr>
            <w:rFonts w:ascii="Times New Roman" w:eastAsia="Times New Roman" w:hAnsi="Times New Roman" w:cs="Times New Roman"/>
            <w:color w:val="3F41DC"/>
            <w:sz w:val="24"/>
            <w:szCs w:val="24"/>
            <w:u w:val="single"/>
            <w:lang w:eastAsia="sv-SE"/>
          </w:rPr>
          <w:t>Bilaga 3a: Ämnen vid SLU inom utbildning på grundnivå och avancerad nivå</w:t>
        </w:r>
      </w:hyperlink>
      <w:r w:rsidR="00DF5782" w:rsidRPr="00DF5782">
        <w:rPr>
          <w:rFonts w:ascii="Times New Roman" w:eastAsia="Times New Roman" w:hAnsi="Times New Roman" w:cs="Times New Roman"/>
          <w:sz w:val="24"/>
          <w:szCs w:val="24"/>
          <w:lang w:eastAsia="sv-SE"/>
        </w:rPr>
        <w:br/>
      </w:r>
      <w:hyperlink r:id="rId533" w:tgtFrame="_blank" w:history="1">
        <w:r w:rsidR="00DF5782" w:rsidRPr="00DF5782">
          <w:rPr>
            <w:rFonts w:ascii="Times New Roman" w:eastAsia="Times New Roman" w:hAnsi="Times New Roman" w:cs="Times New Roman"/>
            <w:color w:val="3F41DC"/>
            <w:sz w:val="24"/>
            <w:szCs w:val="24"/>
            <w:u w:val="single"/>
            <w:lang w:eastAsia="sv-SE"/>
          </w:rPr>
          <w:t>Bilaga 3b: Ämnesbeskrivningar för SLU:s huvudområden</w:t>
        </w:r>
      </w:hyperlink>
      <w:r w:rsidR="00DF5782" w:rsidRPr="00DF5782">
        <w:rPr>
          <w:rFonts w:ascii="Times New Roman" w:eastAsia="Times New Roman" w:hAnsi="Times New Roman" w:cs="Times New Roman"/>
          <w:sz w:val="24"/>
          <w:szCs w:val="24"/>
          <w:lang w:eastAsia="sv-SE"/>
        </w:rPr>
        <w:br/>
        <w:t>Bilaga 4: Arkivering av kursinformation - se Vad ska bevaras? på webbsidan </w:t>
      </w:r>
      <w:hyperlink r:id="rId534" w:history="1">
        <w:r w:rsidR="00DF5782" w:rsidRPr="00DF5782">
          <w:rPr>
            <w:rFonts w:ascii="Times New Roman" w:eastAsia="Times New Roman" w:hAnsi="Times New Roman" w:cs="Times New Roman"/>
            <w:color w:val="3F41DC"/>
            <w:sz w:val="24"/>
            <w:szCs w:val="24"/>
            <w:u w:val="single"/>
            <w:lang w:eastAsia="sv-SE"/>
          </w:rPr>
          <w:t>Hantera dokumentation</w:t>
        </w:r>
      </w:hyperlink>
      <w:r w:rsidR="00DF5782" w:rsidRPr="00DF5782">
        <w:rPr>
          <w:rFonts w:ascii="Times New Roman" w:eastAsia="Times New Roman" w:hAnsi="Times New Roman" w:cs="Times New Roman"/>
          <w:sz w:val="24"/>
          <w:szCs w:val="24"/>
          <w:lang w:eastAsia="sv-SE"/>
        </w:rPr>
        <w:br/>
      </w:r>
      <w:hyperlink r:id="rId535" w:history="1">
        <w:r w:rsidR="00DF5782" w:rsidRPr="00DF5782">
          <w:rPr>
            <w:rFonts w:ascii="Times New Roman" w:eastAsia="Times New Roman" w:hAnsi="Times New Roman" w:cs="Times New Roman"/>
            <w:color w:val="3F41DC"/>
            <w:sz w:val="24"/>
            <w:szCs w:val="24"/>
            <w:u w:val="single"/>
            <w:lang w:eastAsia="sv-SE"/>
          </w:rPr>
          <w:t>Bilaga 5: Gemensamma kursvärderingsfrågor (Evald)</w:t>
        </w:r>
      </w:hyperlink>
      <w:r w:rsidR="00DF5782" w:rsidRPr="00DF5782">
        <w:rPr>
          <w:rFonts w:ascii="Times New Roman" w:eastAsia="Times New Roman" w:hAnsi="Times New Roman" w:cs="Times New Roman"/>
          <w:sz w:val="24"/>
          <w:szCs w:val="24"/>
          <w:lang w:eastAsia="sv-SE"/>
        </w:rPr>
        <w:br/>
      </w:r>
      <w:hyperlink r:id="rId536" w:history="1">
        <w:r w:rsidR="00DF5782" w:rsidRPr="00DF5782">
          <w:rPr>
            <w:rFonts w:ascii="Times New Roman" w:eastAsia="Times New Roman" w:hAnsi="Times New Roman" w:cs="Times New Roman"/>
            <w:color w:val="3F41DC"/>
            <w:sz w:val="24"/>
            <w:szCs w:val="24"/>
            <w:u w:val="single"/>
            <w:lang w:eastAsia="sv-SE"/>
          </w:rPr>
          <w:t>Bilaga 6: Gemensamma kursvärderingsfrågor (Evald) för självständigt arbete (examensarbete)</w:t>
        </w:r>
      </w:hyperlink>
      <w:r w:rsidR="00DF5782" w:rsidRPr="00DF5782">
        <w:rPr>
          <w:rFonts w:ascii="Times New Roman" w:eastAsia="Times New Roman" w:hAnsi="Times New Roman" w:cs="Times New Roman"/>
          <w:sz w:val="24"/>
          <w:szCs w:val="24"/>
          <w:lang w:eastAsia="sv-SE"/>
        </w:rPr>
        <w:br/>
      </w:r>
      <w:hyperlink r:id="rId537" w:tgtFrame="_blank" w:history="1">
        <w:r w:rsidR="00DF5782" w:rsidRPr="00DF5782">
          <w:rPr>
            <w:rFonts w:ascii="Times New Roman" w:eastAsia="Times New Roman" w:hAnsi="Times New Roman" w:cs="Times New Roman"/>
            <w:color w:val="3F41DC"/>
            <w:sz w:val="24"/>
            <w:szCs w:val="24"/>
            <w:u w:val="single"/>
            <w:lang w:eastAsia="sv-SE"/>
          </w:rPr>
          <w:t>Bilaga 7: Gemensamma programvärderingsfrågor (Evald)</w:t>
        </w:r>
      </w:hyperlink>
      <w:r w:rsidR="00DF5782" w:rsidRPr="00DF5782">
        <w:rPr>
          <w:rFonts w:ascii="Times New Roman" w:eastAsia="Times New Roman" w:hAnsi="Times New Roman" w:cs="Times New Roman"/>
          <w:sz w:val="24"/>
          <w:szCs w:val="24"/>
          <w:lang w:eastAsia="sv-SE"/>
        </w:rPr>
        <w:br/>
      </w:r>
      <w:hyperlink r:id="rId538" w:tgtFrame="_blank" w:history="1">
        <w:r w:rsidR="00DF5782" w:rsidRPr="00DF5782">
          <w:rPr>
            <w:rFonts w:ascii="Times New Roman" w:eastAsia="Times New Roman" w:hAnsi="Times New Roman" w:cs="Times New Roman"/>
            <w:color w:val="3F41DC"/>
            <w:sz w:val="24"/>
            <w:szCs w:val="24"/>
            <w:u w:val="single"/>
            <w:lang w:eastAsia="sv-SE"/>
          </w:rPr>
          <w:t>Bilaga 8: Uppgifter som ska ingå i framsida och titelsida för självständigt arbete (examensarbete) vid SLU</w:t>
        </w:r>
      </w:hyperlink>
      <w:r w:rsidR="00DF5782" w:rsidRPr="00DF5782">
        <w:rPr>
          <w:rFonts w:ascii="Times New Roman" w:eastAsia="Times New Roman" w:hAnsi="Times New Roman" w:cs="Times New Roman"/>
          <w:sz w:val="24"/>
          <w:szCs w:val="24"/>
          <w:lang w:eastAsia="sv-SE"/>
        </w:rPr>
        <w:br/>
      </w:r>
      <w:hyperlink r:id="rId539" w:tgtFrame="_blank" w:history="1">
        <w:r w:rsidR="00DF5782" w:rsidRPr="00DF5782">
          <w:rPr>
            <w:rFonts w:ascii="Times New Roman" w:eastAsia="Times New Roman" w:hAnsi="Times New Roman" w:cs="Times New Roman"/>
            <w:color w:val="3F41DC"/>
            <w:sz w:val="24"/>
            <w:szCs w:val="24"/>
            <w:u w:val="single"/>
            <w:lang w:eastAsia="sv-SE"/>
          </w:rPr>
          <w:t xml:space="preserve">Bilaga 9: </w:t>
        </w:r>
        <w:proofErr w:type="spellStart"/>
        <w:r w:rsidR="00DF5782" w:rsidRPr="00DF5782">
          <w:rPr>
            <w:rFonts w:ascii="Times New Roman" w:eastAsia="Times New Roman" w:hAnsi="Times New Roman" w:cs="Times New Roman"/>
            <w:color w:val="3F41DC"/>
            <w:sz w:val="24"/>
            <w:szCs w:val="24"/>
            <w:u w:val="single"/>
            <w:lang w:eastAsia="sv-SE"/>
          </w:rPr>
          <w:t>Avpubliceringsprocess</w:t>
        </w:r>
        <w:proofErr w:type="spellEnd"/>
        <w:r w:rsidR="00DF5782" w:rsidRPr="00DF5782">
          <w:rPr>
            <w:rFonts w:ascii="Times New Roman" w:eastAsia="Times New Roman" w:hAnsi="Times New Roman" w:cs="Times New Roman"/>
            <w:color w:val="3F41DC"/>
            <w:sz w:val="24"/>
            <w:szCs w:val="24"/>
            <w:u w:val="single"/>
            <w:lang w:eastAsia="sv-SE"/>
          </w:rPr>
          <w:t xml:space="preserve"> för </w:t>
        </w:r>
        <w:proofErr w:type="spellStart"/>
        <w:r w:rsidR="00DF5782" w:rsidRPr="00DF5782">
          <w:rPr>
            <w:rFonts w:ascii="Times New Roman" w:eastAsia="Times New Roman" w:hAnsi="Times New Roman" w:cs="Times New Roman"/>
            <w:color w:val="3F41DC"/>
            <w:sz w:val="24"/>
            <w:szCs w:val="24"/>
            <w:u w:val="single"/>
            <w:lang w:eastAsia="sv-SE"/>
          </w:rPr>
          <w:t>pdf-fil</w:t>
        </w:r>
        <w:proofErr w:type="spellEnd"/>
        <w:r w:rsidR="00DF5782" w:rsidRPr="00DF5782">
          <w:rPr>
            <w:rFonts w:ascii="Times New Roman" w:eastAsia="Times New Roman" w:hAnsi="Times New Roman" w:cs="Times New Roman"/>
            <w:color w:val="3F41DC"/>
            <w:sz w:val="24"/>
            <w:szCs w:val="24"/>
            <w:u w:val="single"/>
            <w:lang w:eastAsia="sv-SE"/>
          </w:rPr>
          <w:t xml:space="preserve"> som redan är publicerad i Epsilon</w:t>
        </w:r>
      </w:hyperlink>
      <w:r w:rsidR="00DF5782" w:rsidRPr="00DF5782">
        <w:rPr>
          <w:rFonts w:ascii="Times New Roman" w:eastAsia="Times New Roman" w:hAnsi="Times New Roman" w:cs="Times New Roman"/>
          <w:sz w:val="24"/>
          <w:szCs w:val="24"/>
          <w:lang w:eastAsia="sv-SE"/>
        </w:rPr>
        <w:br/>
      </w:r>
      <w:hyperlink r:id="rId540" w:tgtFrame="_blank" w:history="1">
        <w:r w:rsidR="00DF5782" w:rsidRPr="00DF5782">
          <w:rPr>
            <w:rFonts w:ascii="Times New Roman" w:eastAsia="Times New Roman" w:hAnsi="Times New Roman" w:cs="Times New Roman"/>
            <w:color w:val="3F41DC"/>
            <w:sz w:val="24"/>
            <w:szCs w:val="24"/>
            <w:u w:val="single"/>
            <w:lang w:eastAsia="sv-SE"/>
          </w:rPr>
          <w:t xml:space="preserve">Bilaga 10: Process vid förändring av </w:t>
        </w:r>
        <w:proofErr w:type="spellStart"/>
        <w:r w:rsidR="00DF5782" w:rsidRPr="00DF5782">
          <w:rPr>
            <w:rFonts w:ascii="Times New Roman" w:eastAsia="Times New Roman" w:hAnsi="Times New Roman" w:cs="Times New Roman"/>
            <w:color w:val="3F41DC"/>
            <w:sz w:val="24"/>
            <w:szCs w:val="24"/>
            <w:u w:val="single"/>
            <w:lang w:eastAsia="sv-SE"/>
          </w:rPr>
          <w:t>pdf-fil</w:t>
        </w:r>
        <w:proofErr w:type="spellEnd"/>
        <w:r w:rsidR="00DF5782" w:rsidRPr="00DF5782">
          <w:rPr>
            <w:rFonts w:ascii="Times New Roman" w:eastAsia="Times New Roman" w:hAnsi="Times New Roman" w:cs="Times New Roman"/>
            <w:color w:val="3F41DC"/>
            <w:sz w:val="24"/>
            <w:szCs w:val="24"/>
            <w:u w:val="single"/>
            <w:lang w:eastAsia="sv-SE"/>
          </w:rPr>
          <w:t xml:space="preserve"> som redan är publicerad i Epsilon</w:t>
        </w:r>
      </w:hyperlink>
      <w:r w:rsidR="00DF5782" w:rsidRPr="00DF5782">
        <w:rPr>
          <w:rFonts w:ascii="Times New Roman" w:eastAsia="Times New Roman" w:hAnsi="Times New Roman" w:cs="Times New Roman"/>
          <w:sz w:val="24"/>
          <w:szCs w:val="24"/>
          <w:lang w:eastAsia="sv-SE"/>
        </w:rPr>
        <w:br/>
      </w:r>
      <w:hyperlink r:id="rId541" w:tgtFrame="_blank" w:history="1">
        <w:r w:rsidR="00DF5782" w:rsidRPr="00DF5782">
          <w:rPr>
            <w:rFonts w:ascii="Times New Roman" w:eastAsia="Times New Roman" w:hAnsi="Times New Roman" w:cs="Times New Roman"/>
            <w:color w:val="3F41DC"/>
            <w:sz w:val="24"/>
            <w:szCs w:val="24"/>
            <w:u w:val="single"/>
            <w:lang w:eastAsia="sv-SE"/>
          </w:rPr>
          <w:t>Bilaga 11: Studieavgifternas beräkning och fördelning</w:t>
        </w:r>
      </w:hyperlink>
    </w:p>
    <w:p w:rsidR="00DF5782" w:rsidRPr="00DF5782" w:rsidRDefault="00D05D1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542" w:anchor="sidanstopp" w:history="1">
        <w:r w:rsidR="00DF5782" w:rsidRPr="00DF5782">
          <w:rPr>
            <w:rFonts w:ascii="Times New Roman" w:eastAsia="Times New Roman" w:hAnsi="Times New Roman" w:cs="Times New Roman"/>
            <w:i/>
            <w:iCs/>
            <w:color w:val="3F41DC"/>
            <w:sz w:val="24"/>
            <w:szCs w:val="24"/>
            <w:lang w:eastAsia="sv-SE"/>
          </w:rPr>
          <w:t>Tillbaka till dokumentets början</w:t>
        </w:r>
      </w:hyperlink>
    </w:p>
    <w:p w:rsidR="00081D9E" w:rsidRPr="00D05D10" w:rsidRDefault="00D05D10" w:rsidP="00D05D10">
      <w:pPr>
        <w:spacing w:after="0" w:line="240" w:lineRule="auto"/>
        <w:rPr>
          <w:rFonts w:ascii="Times New Roman" w:eastAsia="Times New Roman" w:hAnsi="Times New Roman" w:cs="Times New Roman"/>
          <w:sz w:val="24"/>
          <w:szCs w:val="24"/>
          <w:lang w:eastAsia="sv-SE"/>
        </w:rPr>
      </w:pPr>
      <w:bookmarkStart w:id="8" w:name="_GoBack"/>
      <w:bookmarkEnd w:id="8"/>
    </w:p>
    <w:sectPr w:rsidR="00081D9E" w:rsidRPr="00D05D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hread-00001208-Id-00000053">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2CEF"/>
    <w:multiLevelType w:val="multilevel"/>
    <w:tmpl w:val="0032EC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C0091"/>
    <w:multiLevelType w:val="multilevel"/>
    <w:tmpl w:val="DB6A1E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45369"/>
    <w:multiLevelType w:val="multilevel"/>
    <w:tmpl w:val="5E463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D5F20"/>
    <w:multiLevelType w:val="multilevel"/>
    <w:tmpl w:val="46C2ED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544EC"/>
    <w:multiLevelType w:val="multilevel"/>
    <w:tmpl w:val="9C8ADF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A6C57"/>
    <w:multiLevelType w:val="multilevel"/>
    <w:tmpl w:val="22CAE2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9B0D80"/>
    <w:multiLevelType w:val="multilevel"/>
    <w:tmpl w:val="28C44A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A32EC0"/>
    <w:multiLevelType w:val="multilevel"/>
    <w:tmpl w:val="889C49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555B19"/>
    <w:multiLevelType w:val="multilevel"/>
    <w:tmpl w:val="49F22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0B55A6"/>
    <w:multiLevelType w:val="multilevel"/>
    <w:tmpl w:val="12C8EC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0C6588"/>
    <w:multiLevelType w:val="multilevel"/>
    <w:tmpl w:val="9ACCE9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3C6994"/>
    <w:multiLevelType w:val="multilevel"/>
    <w:tmpl w:val="22628B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7D2163"/>
    <w:multiLevelType w:val="multilevel"/>
    <w:tmpl w:val="05B440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6D3880"/>
    <w:multiLevelType w:val="multilevel"/>
    <w:tmpl w:val="87FAF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654984"/>
    <w:multiLevelType w:val="multilevel"/>
    <w:tmpl w:val="138642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D11429"/>
    <w:multiLevelType w:val="multilevel"/>
    <w:tmpl w:val="173262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FB488A"/>
    <w:multiLevelType w:val="multilevel"/>
    <w:tmpl w:val="2EACF4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B05088"/>
    <w:multiLevelType w:val="multilevel"/>
    <w:tmpl w:val="944246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BE693B"/>
    <w:multiLevelType w:val="multilevel"/>
    <w:tmpl w:val="9F7A9F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CB47F8"/>
    <w:multiLevelType w:val="multilevel"/>
    <w:tmpl w:val="4D9261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C42DBB"/>
    <w:multiLevelType w:val="multilevel"/>
    <w:tmpl w:val="4254E2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9F461F"/>
    <w:multiLevelType w:val="multilevel"/>
    <w:tmpl w:val="B05E9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EB4672"/>
    <w:multiLevelType w:val="multilevel"/>
    <w:tmpl w:val="8FBCC3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EF47CF"/>
    <w:multiLevelType w:val="multilevel"/>
    <w:tmpl w:val="396EA8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187E1D"/>
    <w:multiLevelType w:val="multilevel"/>
    <w:tmpl w:val="BED6C9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5B7F1E"/>
    <w:multiLevelType w:val="multilevel"/>
    <w:tmpl w:val="0EC265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574046"/>
    <w:multiLevelType w:val="multilevel"/>
    <w:tmpl w:val="0748C9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5D298E"/>
    <w:multiLevelType w:val="multilevel"/>
    <w:tmpl w:val="B094A5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6E7B11"/>
    <w:multiLevelType w:val="multilevel"/>
    <w:tmpl w:val="2A149F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F065BA"/>
    <w:multiLevelType w:val="multilevel"/>
    <w:tmpl w:val="B79A24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FE0E5C"/>
    <w:multiLevelType w:val="multilevel"/>
    <w:tmpl w:val="12F6E2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2175F3"/>
    <w:multiLevelType w:val="multilevel"/>
    <w:tmpl w:val="74AA2A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7C3783"/>
    <w:multiLevelType w:val="multilevel"/>
    <w:tmpl w:val="DD42D2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9A3196"/>
    <w:multiLevelType w:val="multilevel"/>
    <w:tmpl w:val="E43A20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F309EC"/>
    <w:multiLevelType w:val="multilevel"/>
    <w:tmpl w:val="B08A3F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774818"/>
    <w:multiLevelType w:val="multilevel"/>
    <w:tmpl w:val="0D164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6F68D8"/>
    <w:multiLevelType w:val="multilevel"/>
    <w:tmpl w:val="F00C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53055F"/>
    <w:multiLevelType w:val="multilevel"/>
    <w:tmpl w:val="59487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AC06695"/>
    <w:multiLevelType w:val="multilevel"/>
    <w:tmpl w:val="5FC20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582DA8"/>
    <w:multiLevelType w:val="multilevel"/>
    <w:tmpl w:val="679087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87436D"/>
    <w:multiLevelType w:val="multilevel"/>
    <w:tmpl w:val="DA4048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E549AA"/>
    <w:multiLevelType w:val="multilevel"/>
    <w:tmpl w:val="9342CA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1E5865"/>
    <w:multiLevelType w:val="multilevel"/>
    <w:tmpl w:val="AD0C27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941B51"/>
    <w:multiLevelType w:val="multilevel"/>
    <w:tmpl w:val="4762DD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F464FC"/>
    <w:multiLevelType w:val="multilevel"/>
    <w:tmpl w:val="E244CC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D1F6B94"/>
    <w:multiLevelType w:val="multilevel"/>
    <w:tmpl w:val="D04459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D7C60DF"/>
    <w:multiLevelType w:val="multilevel"/>
    <w:tmpl w:val="42D410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DDE1467"/>
    <w:multiLevelType w:val="multilevel"/>
    <w:tmpl w:val="B80E8C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3C1BEC"/>
    <w:multiLevelType w:val="multilevel"/>
    <w:tmpl w:val="B7C46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E7D5B8D"/>
    <w:multiLevelType w:val="multilevel"/>
    <w:tmpl w:val="F86AA0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BE1530"/>
    <w:multiLevelType w:val="multilevel"/>
    <w:tmpl w:val="ED6003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F7B6D88"/>
    <w:multiLevelType w:val="multilevel"/>
    <w:tmpl w:val="9A2E82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855FC2"/>
    <w:multiLevelType w:val="multilevel"/>
    <w:tmpl w:val="E012C8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F926AAC"/>
    <w:multiLevelType w:val="multilevel"/>
    <w:tmpl w:val="38EAC5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F9B3A33"/>
    <w:multiLevelType w:val="multilevel"/>
    <w:tmpl w:val="037E3A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FC45F6A"/>
    <w:multiLevelType w:val="multilevel"/>
    <w:tmpl w:val="52945A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09104ED"/>
    <w:multiLevelType w:val="multilevel"/>
    <w:tmpl w:val="3CE0DA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0A46C1E"/>
    <w:multiLevelType w:val="multilevel"/>
    <w:tmpl w:val="05E478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0A52137"/>
    <w:multiLevelType w:val="multilevel"/>
    <w:tmpl w:val="D42406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BE4CAB"/>
    <w:multiLevelType w:val="multilevel"/>
    <w:tmpl w:val="F5347E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1991096"/>
    <w:multiLevelType w:val="multilevel"/>
    <w:tmpl w:val="0AFA87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2084BDF"/>
    <w:multiLevelType w:val="multilevel"/>
    <w:tmpl w:val="EEF270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299106C"/>
    <w:multiLevelType w:val="multilevel"/>
    <w:tmpl w:val="581462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2B52B16"/>
    <w:multiLevelType w:val="multilevel"/>
    <w:tmpl w:val="67D26D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2F077FF"/>
    <w:multiLevelType w:val="multilevel"/>
    <w:tmpl w:val="94224A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B20EB4"/>
    <w:multiLevelType w:val="multilevel"/>
    <w:tmpl w:val="83D28C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4447A0B"/>
    <w:multiLevelType w:val="multilevel"/>
    <w:tmpl w:val="8B420D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50155BD"/>
    <w:multiLevelType w:val="multilevel"/>
    <w:tmpl w:val="197C22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60F44AE"/>
    <w:multiLevelType w:val="multilevel"/>
    <w:tmpl w:val="37728F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688787E"/>
    <w:multiLevelType w:val="multilevel"/>
    <w:tmpl w:val="88663D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7B800E6"/>
    <w:multiLevelType w:val="multilevel"/>
    <w:tmpl w:val="43D84B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84800E6"/>
    <w:multiLevelType w:val="multilevel"/>
    <w:tmpl w:val="3C0C2C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876746F"/>
    <w:multiLevelType w:val="multilevel"/>
    <w:tmpl w:val="1C2C09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9B71A07"/>
    <w:multiLevelType w:val="multilevel"/>
    <w:tmpl w:val="5ADAB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9B96841"/>
    <w:multiLevelType w:val="multilevel"/>
    <w:tmpl w:val="8C4237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9BC39F3"/>
    <w:multiLevelType w:val="multilevel"/>
    <w:tmpl w:val="B3DEE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A8C68E8"/>
    <w:multiLevelType w:val="multilevel"/>
    <w:tmpl w:val="C6A2BF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AAD71AE"/>
    <w:multiLevelType w:val="multilevel"/>
    <w:tmpl w:val="03C4E7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AC86675"/>
    <w:multiLevelType w:val="multilevel"/>
    <w:tmpl w:val="D66C9C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BAD55C7"/>
    <w:multiLevelType w:val="multilevel"/>
    <w:tmpl w:val="D67001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C3E78BE"/>
    <w:multiLevelType w:val="multilevel"/>
    <w:tmpl w:val="E79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D263936"/>
    <w:multiLevelType w:val="multilevel"/>
    <w:tmpl w:val="F392BD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D834747"/>
    <w:multiLevelType w:val="multilevel"/>
    <w:tmpl w:val="8A1E35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DCE7AFD"/>
    <w:multiLevelType w:val="multilevel"/>
    <w:tmpl w:val="333CDB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DDE6370"/>
    <w:multiLevelType w:val="multilevel"/>
    <w:tmpl w:val="2A9851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E357227"/>
    <w:multiLevelType w:val="multilevel"/>
    <w:tmpl w:val="41BC40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EAA5A70"/>
    <w:multiLevelType w:val="multilevel"/>
    <w:tmpl w:val="924004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F3B26BB"/>
    <w:multiLevelType w:val="multilevel"/>
    <w:tmpl w:val="0B96EF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0002BD1"/>
    <w:multiLevelType w:val="multilevel"/>
    <w:tmpl w:val="5A9EF2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0892DBF"/>
    <w:multiLevelType w:val="multilevel"/>
    <w:tmpl w:val="680066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12233D3"/>
    <w:multiLevelType w:val="multilevel"/>
    <w:tmpl w:val="C0BEC0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1664627"/>
    <w:multiLevelType w:val="multilevel"/>
    <w:tmpl w:val="14B238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2E24DB4"/>
    <w:multiLevelType w:val="multilevel"/>
    <w:tmpl w:val="49968F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3F74971"/>
    <w:multiLevelType w:val="multilevel"/>
    <w:tmpl w:val="6ACCA2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4722E37"/>
    <w:multiLevelType w:val="multilevel"/>
    <w:tmpl w:val="6C743A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4E868F6"/>
    <w:multiLevelType w:val="multilevel"/>
    <w:tmpl w:val="CC5C87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5AE1C17"/>
    <w:multiLevelType w:val="multilevel"/>
    <w:tmpl w:val="BFA222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6620768"/>
    <w:multiLevelType w:val="multilevel"/>
    <w:tmpl w:val="9104AE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66F0AE3"/>
    <w:multiLevelType w:val="multilevel"/>
    <w:tmpl w:val="A8F8A9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71B584C"/>
    <w:multiLevelType w:val="multilevel"/>
    <w:tmpl w:val="57FE07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74336C4"/>
    <w:multiLevelType w:val="multilevel"/>
    <w:tmpl w:val="8682A6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82356A0"/>
    <w:multiLevelType w:val="multilevel"/>
    <w:tmpl w:val="1A78C1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8763F6F"/>
    <w:multiLevelType w:val="multilevel"/>
    <w:tmpl w:val="816212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8BC498A"/>
    <w:multiLevelType w:val="multilevel"/>
    <w:tmpl w:val="CD1E9A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A5638F7"/>
    <w:multiLevelType w:val="multilevel"/>
    <w:tmpl w:val="5770D6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A5E649D"/>
    <w:multiLevelType w:val="multilevel"/>
    <w:tmpl w:val="308843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C943A83"/>
    <w:multiLevelType w:val="multilevel"/>
    <w:tmpl w:val="D6F88E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CBB0CC9"/>
    <w:multiLevelType w:val="multilevel"/>
    <w:tmpl w:val="5C72ED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D5E72F1"/>
    <w:multiLevelType w:val="multilevel"/>
    <w:tmpl w:val="A5E0FA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E0D2A97"/>
    <w:multiLevelType w:val="multilevel"/>
    <w:tmpl w:val="5E7066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0111529"/>
    <w:multiLevelType w:val="multilevel"/>
    <w:tmpl w:val="F43651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06C307A"/>
    <w:multiLevelType w:val="multilevel"/>
    <w:tmpl w:val="FF6456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1214A93"/>
    <w:multiLevelType w:val="multilevel"/>
    <w:tmpl w:val="4D285E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1EE0171"/>
    <w:multiLevelType w:val="multilevel"/>
    <w:tmpl w:val="12E078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2B13E04"/>
    <w:multiLevelType w:val="multilevel"/>
    <w:tmpl w:val="D7685D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32822EC"/>
    <w:multiLevelType w:val="multilevel"/>
    <w:tmpl w:val="EDDE20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35B321B"/>
    <w:multiLevelType w:val="multilevel"/>
    <w:tmpl w:val="0638D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38508C9"/>
    <w:multiLevelType w:val="multilevel"/>
    <w:tmpl w:val="69A2F0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395787F"/>
    <w:multiLevelType w:val="multilevel"/>
    <w:tmpl w:val="C6E288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3D036A6"/>
    <w:multiLevelType w:val="multilevel"/>
    <w:tmpl w:val="94AAA4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4BE5E24"/>
    <w:multiLevelType w:val="multilevel"/>
    <w:tmpl w:val="CEDE95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55B6810"/>
    <w:multiLevelType w:val="multilevel"/>
    <w:tmpl w:val="0428C5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76A7B62"/>
    <w:multiLevelType w:val="multilevel"/>
    <w:tmpl w:val="494C6B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7C0423C"/>
    <w:multiLevelType w:val="multilevel"/>
    <w:tmpl w:val="964EBF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8215DE4"/>
    <w:multiLevelType w:val="multilevel"/>
    <w:tmpl w:val="6290B9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88D1C94"/>
    <w:multiLevelType w:val="multilevel"/>
    <w:tmpl w:val="0A9435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A2063C9"/>
    <w:multiLevelType w:val="multilevel"/>
    <w:tmpl w:val="C95AFB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B0F5501"/>
    <w:multiLevelType w:val="multilevel"/>
    <w:tmpl w:val="B0FC47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CAD47E5"/>
    <w:multiLevelType w:val="multilevel"/>
    <w:tmpl w:val="DCA8C8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CFF297A"/>
    <w:multiLevelType w:val="multilevel"/>
    <w:tmpl w:val="AD5C39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D7416B7"/>
    <w:multiLevelType w:val="multilevel"/>
    <w:tmpl w:val="327E9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F4541A5"/>
    <w:multiLevelType w:val="multilevel"/>
    <w:tmpl w:val="41E0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F5129E1"/>
    <w:multiLevelType w:val="multilevel"/>
    <w:tmpl w:val="946EB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0104620"/>
    <w:multiLevelType w:val="multilevel"/>
    <w:tmpl w:val="11E26C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1630D32"/>
    <w:multiLevelType w:val="multilevel"/>
    <w:tmpl w:val="E94A4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1AB605D"/>
    <w:multiLevelType w:val="multilevel"/>
    <w:tmpl w:val="1B9200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1CC4627"/>
    <w:multiLevelType w:val="multilevel"/>
    <w:tmpl w:val="2632D5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2205CBB"/>
    <w:multiLevelType w:val="multilevel"/>
    <w:tmpl w:val="657CB6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26A6E25"/>
    <w:multiLevelType w:val="multilevel"/>
    <w:tmpl w:val="C19C32F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4016D6D"/>
    <w:multiLevelType w:val="multilevel"/>
    <w:tmpl w:val="81563A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44771F6"/>
    <w:multiLevelType w:val="multilevel"/>
    <w:tmpl w:val="5CFC9A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5FC6C0F"/>
    <w:multiLevelType w:val="multilevel"/>
    <w:tmpl w:val="8D2A0A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6C45D93"/>
    <w:multiLevelType w:val="multilevel"/>
    <w:tmpl w:val="463E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76E71FD"/>
    <w:multiLevelType w:val="multilevel"/>
    <w:tmpl w:val="9AC2A1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7B573B3"/>
    <w:multiLevelType w:val="multilevel"/>
    <w:tmpl w:val="B17A15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83819FB"/>
    <w:multiLevelType w:val="multilevel"/>
    <w:tmpl w:val="BADE79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8841289"/>
    <w:multiLevelType w:val="multilevel"/>
    <w:tmpl w:val="933C09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9183420"/>
    <w:multiLevelType w:val="multilevel"/>
    <w:tmpl w:val="F84C0D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9BC3D1A"/>
    <w:multiLevelType w:val="multilevel"/>
    <w:tmpl w:val="7842F9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AC872FC"/>
    <w:multiLevelType w:val="multilevel"/>
    <w:tmpl w:val="DFB24C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AD27544"/>
    <w:multiLevelType w:val="multilevel"/>
    <w:tmpl w:val="EF32D9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B441848"/>
    <w:multiLevelType w:val="multilevel"/>
    <w:tmpl w:val="68A4B1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C032ECF"/>
    <w:multiLevelType w:val="multilevel"/>
    <w:tmpl w:val="08C608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C7C3D19"/>
    <w:multiLevelType w:val="multilevel"/>
    <w:tmpl w:val="3EEA23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D0B410A"/>
    <w:multiLevelType w:val="multilevel"/>
    <w:tmpl w:val="BC84CB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D3A3DA2"/>
    <w:multiLevelType w:val="multilevel"/>
    <w:tmpl w:val="815414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E20442C"/>
    <w:multiLevelType w:val="multilevel"/>
    <w:tmpl w:val="2EA4C0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E907628"/>
    <w:multiLevelType w:val="multilevel"/>
    <w:tmpl w:val="5E3A34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F0516FA"/>
    <w:multiLevelType w:val="multilevel"/>
    <w:tmpl w:val="605055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F1C11AA"/>
    <w:multiLevelType w:val="multilevel"/>
    <w:tmpl w:val="91D8B9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FB15408"/>
    <w:multiLevelType w:val="multilevel"/>
    <w:tmpl w:val="FAA08B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00578AB"/>
    <w:multiLevelType w:val="multilevel"/>
    <w:tmpl w:val="199A8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04A3B42"/>
    <w:multiLevelType w:val="multilevel"/>
    <w:tmpl w:val="436877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2C60EDE"/>
    <w:multiLevelType w:val="multilevel"/>
    <w:tmpl w:val="074658E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37F4692"/>
    <w:multiLevelType w:val="multilevel"/>
    <w:tmpl w:val="343673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3B304C6"/>
    <w:multiLevelType w:val="multilevel"/>
    <w:tmpl w:val="9D66D2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40F5D6A"/>
    <w:multiLevelType w:val="multilevel"/>
    <w:tmpl w:val="FE9E7E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4FB3DA0"/>
    <w:multiLevelType w:val="multilevel"/>
    <w:tmpl w:val="ABD0E5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889244E"/>
    <w:multiLevelType w:val="multilevel"/>
    <w:tmpl w:val="0B7CD4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8AC6970"/>
    <w:multiLevelType w:val="multilevel"/>
    <w:tmpl w:val="5F968D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9A226A9"/>
    <w:multiLevelType w:val="multilevel"/>
    <w:tmpl w:val="A50895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9A36F25"/>
    <w:multiLevelType w:val="multilevel"/>
    <w:tmpl w:val="791C9B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9D720CD"/>
    <w:multiLevelType w:val="multilevel"/>
    <w:tmpl w:val="32D0BF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A0227ED"/>
    <w:multiLevelType w:val="multilevel"/>
    <w:tmpl w:val="F54868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A076A16"/>
    <w:multiLevelType w:val="multilevel"/>
    <w:tmpl w:val="36F4B4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ABF005D"/>
    <w:multiLevelType w:val="multilevel"/>
    <w:tmpl w:val="33C440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B2525CA"/>
    <w:multiLevelType w:val="multilevel"/>
    <w:tmpl w:val="CAA01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B363E8E"/>
    <w:multiLevelType w:val="multilevel"/>
    <w:tmpl w:val="F9420F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C781481"/>
    <w:multiLevelType w:val="multilevel"/>
    <w:tmpl w:val="BAF498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C9F6B72"/>
    <w:multiLevelType w:val="multilevel"/>
    <w:tmpl w:val="7EC02C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E1E4188"/>
    <w:multiLevelType w:val="multilevel"/>
    <w:tmpl w:val="9C4EF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F1300FD"/>
    <w:multiLevelType w:val="multilevel"/>
    <w:tmpl w:val="27C413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F641A97"/>
    <w:multiLevelType w:val="multilevel"/>
    <w:tmpl w:val="ABB6E4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F88790B"/>
    <w:multiLevelType w:val="multilevel"/>
    <w:tmpl w:val="D31A2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FDE7784"/>
    <w:multiLevelType w:val="multilevel"/>
    <w:tmpl w:val="85C8B6F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0D20390"/>
    <w:multiLevelType w:val="multilevel"/>
    <w:tmpl w:val="B11E59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0F81FA8"/>
    <w:multiLevelType w:val="multilevel"/>
    <w:tmpl w:val="718A1B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1C7279E"/>
    <w:multiLevelType w:val="multilevel"/>
    <w:tmpl w:val="3CB2CD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24A3FE8"/>
    <w:multiLevelType w:val="multilevel"/>
    <w:tmpl w:val="BA6A2E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31650F9"/>
    <w:multiLevelType w:val="multilevel"/>
    <w:tmpl w:val="5F8860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34459FA"/>
    <w:multiLevelType w:val="multilevel"/>
    <w:tmpl w:val="11FAED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3A9674A"/>
    <w:multiLevelType w:val="multilevel"/>
    <w:tmpl w:val="9ABEFF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415260F"/>
    <w:multiLevelType w:val="multilevel"/>
    <w:tmpl w:val="76D401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4EF462C"/>
    <w:multiLevelType w:val="multilevel"/>
    <w:tmpl w:val="A266AE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550496B"/>
    <w:multiLevelType w:val="multilevel"/>
    <w:tmpl w:val="994A2C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66541C5"/>
    <w:multiLevelType w:val="multilevel"/>
    <w:tmpl w:val="BB08B7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74F5D36"/>
    <w:multiLevelType w:val="multilevel"/>
    <w:tmpl w:val="6D7818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7A71753"/>
    <w:multiLevelType w:val="multilevel"/>
    <w:tmpl w:val="F228B0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84A11C0"/>
    <w:multiLevelType w:val="multilevel"/>
    <w:tmpl w:val="509A8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8827165"/>
    <w:multiLevelType w:val="multilevel"/>
    <w:tmpl w:val="F9C20E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A01443B"/>
    <w:multiLevelType w:val="multilevel"/>
    <w:tmpl w:val="A8D0BD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ADE7065"/>
    <w:multiLevelType w:val="multilevel"/>
    <w:tmpl w:val="288E2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AE87A60"/>
    <w:multiLevelType w:val="multilevel"/>
    <w:tmpl w:val="2320EA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B41485C"/>
    <w:multiLevelType w:val="multilevel"/>
    <w:tmpl w:val="776861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B4441F6"/>
    <w:multiLevelType w:val="multilevel"/>
    <w:tmpl w:val="6EA6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B8873B5"/>
    <w:multiLevelType w:val="multilevel"/>
    <w:tmpl w:val="7774F9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BEC6082"/>
    <w:multiLevelType w:val="multilevel"/>
    <w:tmpl w:val="2CF418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C3E277A"/>
    <w:multiLevelType w:val="multilevel"/>
    <w:tmpl w:val="52BC5D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C4710F5"/>
    <w:multiLevelType w:val="multilevel"/>
    <w:tmpl w:val="89A64A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C547799"/>
    <w:multiLevelType w:val="multilevel"/>
    <w:tmpl w:val="FF7619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CFF26E2"/>
    <w:multiLevelType w:val="multilevel"/>
    <w:tmpl w:val="BE7EA0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D823A2F"/>
    <w:multiLevelType w:val="multilevel"/>
    <w:tmpl w:val="BC44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DE63ACB"/>
    <w:multiLevelType w:val="multilevel"/>
    <w:tmpl w:val="7D40A6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E124131"/>
    <w:multiLevelType w:val="multilevel"/>
    <w:tmpl w:val="66D212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E654635"/>
    <w:multiLevelType w:val="multilevel"/>
    <w:tmpl w:val="50C2B6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FBC3677"/>
    <w:multiLevelType w:val="multilevel"/>
    <w:tmpl w:val="49C09B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4"/>
  </w:num>
  <w:num w:numId="2">
    <w:abstractNumId w:val="86"/>
  </w:num>
  <w:num w:numId="3">
    <w:abstractNumId w:val="9"/>
  </w:num>
  <w:num w:numId="4">
    <w:abstractNumId w:val="123"/>
  </w:num>
  <w:num w:numId="5">
    <w:abstractNumId w:val="76"/>
  </w:num>
  <w:num w:numId="6">
    <w:abstractNumId w:val="138"/>
  </w:num>
  <w:num w:numId="7">
    <w:abstractNumId w:val="154"/>
  </w:num>
  <w:num w:numId="8">
    <w:abstractNumId w:val="174"/>
  </w:num>
  <w:num w:numId="9">
    <w:abstractNumId w:val="103"/>
  </w:num>
  <w:num w:numId="10">
    <w:abstractNumId w:val="141"/>
  </w:num>
  <w:num w:numId="11">
    <w:abstractNumId w:val="166"/>
  </w:num>
  <w:num w:numId="12">
    <w:abstractNumId w:val="206"/>
  </w:num>
  <w:num w:numId="13">
    <w:abstractNumId w:val="43"/>
  </w:num>
  <w:num w:numId="14">
    <w:abstractNumId w:val="192"/>
  </w:num>
  <w:num w:numId="15">
    <w:abstractNumId w:val="56"/>
  </w:num>
  <w:num w:numId="16">
    <w:abstractNumId w:val="30"/>
  </w:num>
  <w:num w:numId="17">
    <w:abstractNumId w:val="69"/>
  </w:num>
  <w:num w:numId="18">
    <w:abstractNumId w:val="172"/>
  </w:num>
  <w:num w:numId="19">
    <w:abstractNumId w:val="70"/>
  </w:num>
  <w:num w:numId="20">
    <w:abstractNumId w:val="22"/>
  </w:num>
  <w:num w:numId="21">
    <w:abstractNumId w:val="34"/>
  </w:num>
  <w:num w:numId="22">
    <w:abstractNumId w:val="20"/>
  </w:num>
  <w:num w:numId="23">
    <w:abstractNumId w:val="125"/>
  </w:num>
  <w:num w:numId="24">
    <w:abstractNumId w:val="110"/>
  </w:num>
  <w:num w:numId="25">
    <w:abstractNumId w:val="194"/>
  </w:num>
  <w:num w:numId="26">
    <w:abstractNumId w:val="175"/>
  </w:num>
  <w:num w:numId="27">
    <w:abstractNumId w:val="190"/>
  </w:num>
  <w:num w:numId="28">
    <w:abstractNumId w:val="151"/>
  </w:num>
  <w:num w:numId="29">
    <w:abstractNumId w:val="72"/>
  </w:num>
  <w:num w:numId="30">
    <w:abstractNumId w:val="135"/>
  </w:num>
  <w:num w:numId="31">
    <w:abstractNumId w:val="200"/>
  </w:num>
  <w:num w:numId="32">
    <w:abstractNumId w:val="61"/>
  </w:num>
  <w:num w:numId="33">
    <w:abstractNumId w:val="148"/>
  </w:num>
  <w:num w:numId="34">
    <w:abstractNumId w:val="109"/>
  </w:num>
  <w:num w:numId="35">
    <w:abstractNumId w:val="145"/>
  </w:num>
  <w:num w:numId="36">
    <w:abstractNumId w:val="193"/>
  </w:num>
  <w:num w:numId="37">
    <w:abstractNumId w:val="38"/>
  </w:num>
  <w:num w:numId="38">
    <w:abstractNumId w:val="59"/>
  </w:num>
  <w:num w:numId="39">
    <w:abstractNumId w:val="24"/>
  </w:num>
  <w:num w:numId="40">
    <w:abstractNumId w:val="158"/>
  </w:num>
  <w:num w:numId="41">
    <w:abstractNumId w:val="197"/>
  </w:num>
  <w:num w:numId="42">
    <w:abstractNumId w:val="134"/>
  </w:num>
  <w:num w:numId="43">
    <w:abstractNumId w:val="132"/>
  </w:num>
  <w:num w:numId="44">
    <w:abstractNumId w:val="127"/>
  </w:num>
  <w:num w:numId="45">
    <w:abstractNumId w:val="195"/>
  </w:num>
  <w:num w:numId="46">
    <w:abstractNumId w:val="136"/>
  </w:num>
  <w:num w:numId="47">
    <w:abstractNumId w:val="98"/>
  </w:num>
  <w:num w:numId="48">
    <w:abstractNumId w:val="27"/>
  </w:num>
  <w:num w:numId="49">
    <w:abstractNumId w:val="140"/>
  </w:num>
  <w:num w:numId="50">
    <w:abstractNumId w:val="7"/>
  </w:num>
  <w:num w:numId="51">
    <w:abstractNumId w:val="100"/>
  </w:num>
  <w:num w:numId="52">
    <w:abstractNumId w:val="167"/>
  </w:num>
  <w:num w:numId="53">
    <w:abstractNumId w:val="176"/>
  </w:num>
  <w:num w:numId="54">
    <w:abstractNumId w:val="40"/>
  </w:num>
  <w:num w:numId="55">
    <w:abstractNumId w:val="160"/>
  </w:num>
  <w:num w:numId="56">
    <w:abstractNumId w:val="5"/>
  </w:num>
  <w:num w:numId="57">
    <w:abstractNumId w:val="107"/>
  </w:num>
  <w:num w:numId="58">
    <w:abstractNumId w:val="168"/>
  </w:num>
  <w:num w:numId="59">
    <w:abstractNumId w:val="173"/>
  </w:num>
  <w:num w:numId="60">
    <w:abstractNumId w:val="178"/>
  </w:num>
  <w:num w:numId="61">
    <w:abstractNumId w:val="152"/>
  </w:num>
  <w:num w:numId="62">
    <w:abstractNumId w:val="23"/>
  </w:num>
  <w:num w:numId="63">
    <w:abstractNumId w:val="114"/>
  </w:num>
  <w:num w:numId="64">
    <w:abstractNumId w:val="117"/>
  </w:num>
  <w:num w:numId="65">
    <w:abstractNumId w:val="191"/>
  </w:num>
  <w:num w:numId="66">
    <w:abstractNumId w:val="60"/>
  </w:num>
  <w:num w:numId="67">
    <w:abstractNumId w:val="81"/>
  </w:num>
  <w:num w:numId="68">
    <w:abstractNumId w:val="203"/>
  </w:num>
  <w:num w:numId="69">
    <w:abstractNumId w:val="83"/>
  </w:num>
  <w:num w:numId="70">
    <w:abstractNumId w:val="95"/>
  </w:num>
  <w:num w:numId="71">
    <w:abstractNumId w:val="102"/>
  </w:num>
  <w:num w:numId="72">
    <w:abstractNumId w:val="106"/>
  </w:num>
  <w:num w:numId="73">
    <w:abstractNumId w:val="108"/>
  </w:num>
  <w:num w:numId="74">
    <w:abstractNumId w:val="4"/>
  </w:num>
  <w:num w:numId="75">
    <w:abstractNumId w:val="187"/>
  </w:num>
  <w:num w:numId="76">
    <w:abstractNumId w:val="101"/>
  </w:num>
  <w:num w:numId="77">
    <w:abstractNumId w:val="29"/>
  </w:num>
  <w:num w:numId="78">
    <w:abstractNumId w:val="169"/>
  </w:num>
  <w:num w:numId="79">
    <w:abstractNumId w:val="177"/>
  </w:num>
  <w:num w:numId="80">
    <w:abstractNumId w:val="208"/>
  </w:num>
  <w:num w:numId="81">
    <w:abstractNumId w:val="113"/>
  </w:num>
  <w:num w:numId="82">
    <w:abstractNumId w:val="51"/>
  </w:num>
  <w:num w:numId="83">
    <w:abstractNumId w:val="79"/>
  </w:num>
  <w:num w:numId="84">
    <w:abstractNumId w:val="164"/>
  </w:num>
  <w:num w:numId="85">
    <w:abstractNumId w:val="54"/>
  </w:num>
  <w:num w:numId="86">
    <w:abstractNumId w:val="15"/>
  </w:num>
  <w:num w:numId="87">
    <w:abstractNumId w:val="137"/>
  </w:num>
  <w:num w:numId="88">
    <w:abstractNumId w:val="64"/>
  </w:num>
  <w:num w:numId="89">
    <w:abstractNumId w:val="214"/>
  </w:num>
  <w:num w:numId="90">
    <w:abstractNumId w:val="17"/>
  </w:num>
  <w:num w:numId="91">
    <w:abstractNumId w:val="77"/>
  </w:num>
  <w:num w:numId="92">
    <w:abstractNumId w:val="179"/>
  </w:num>
  <w:num w:numId="93">
    <w:abstractNumId w:val="62"/>
  </w:num>
  <w:num w:numId="94">
    <w:abstractNumId w:val="215"/>
  </w:num>
  <w:num w:numId="95">
    <w:abstractNumId w:val="26"/>
  </w:num>
  <w:num w:numId="96">
    <w:abstractNumId w:val="32"/>
  </w:num>
  <w:num w:numId="97">
    <w:abstractNumId w:val="31"/>
  </w:num>
  <w:num w:numId="98">
    <w:abstractNumId w:val="12"/>
  </w:num>
  <w:num w:numId="99">
    <w:abstractNumId w:val="184"/>
  </w:num>
  <w:num w:numId="100">
    <w:abstractNumId w:val="143"/>
  </w:num>
  <w:num w:numId="101">
    <w:abstractNumId w:val="28"/>
  </w:num>
  <w:num w:numId="102">
    <w:abstractNumId w:val="199"/>
  </w:num>
  <w:num w:numId="103">
    <w:abstractNumId w:val="159"/>
  </w:num>
  <w:num w:numId="104">
    <w:abstractNumId w:val="53"/>
  </w:num>
  <w:num w:numId="105">
    <w:abstractNumId w:val="90"/>
  </w:num>
  <w:num w:numId="106">
    <w:abstractNumId w:val="33"/>
  </w:num>
  <w:num w:numId="107">
    <w:abstractNumId w:val="150"/>
  </w:num>
  <w:num w:numId="108">
    <w:abstractNumId w:val="122"/>
  </w:num>
  <w:num w:numId="109">
    <w:abstractNumId w:val="88"/>
  </w:num>
  <w:num w:numId="110">
    <w:abstractNumId w:val="188"/>
  </w:num>
  <w:num w:numId="111">
    <w:abstractNumId w:val="39"/>
  </w:num>
  <w:num w:numId="112">
    <w:abstractNumId w:val="182"/>
  </w:num>
  <w:num w:numId="113">
    <w:abstractNumId w:val="99"/>
  </w:num>
  <w:num w:numId="114">
    <w:abstractNumId w:val="181"/>
  </w:num>
  <w:num w:numId="115">
    <w:abstractNumId w:val="87"/>
  </w:num>
  <w:num w:numId="116">
    <w:abstractNumId w:val="126"/>
  </w:num>
  <w:num w:numId="117">
    <w:abstractNumId w:val="161"/>
  </w:num>
  <w:num w:numId="118">
    <w:abstractNumId w:val="196"/>
  </w:num>
  <w:num w:numId="119">
    <w:abstractNumId w:val="78"/>
  </w:num>
  <w:num w:numId="120">
    <w:abstractNumId w:val="180"/>
  </w:num>
  <w:num w:numId="121">
    <w:abstractNumId w:val="21"/>
  </w:num>
  <w:num w:numId="122">
    <w:abstractNumId w:val="1"/>
  </w:num>
  <w:num w:numId="123">
    <w:abstractNumId w:val="66"/>
  </w:num>
  <w:num w:numId="124">
    <w:abstractNumId w:val="118"/>
  </w:num>
  <w:num w:numId="125">
    <w:abstractNumId w:val="13"/>
  </w:num>
  <w:num w:numId="126">
    <w:abstractNumId w:val="139"/>
  </w:num>
  <w:num w:numId="127">
    <w:abstractNumId w:val="82"/>
  </w:num>
  <w:num w:numId="128">
    <w:abstractNumId w:val="50"/>
  </w:num>
  <w:num w:numId="129">
    <w:abstractNumId w:val="165"/>
  </w:num>
  <w:num w:numId="130">
    <w:abstractNumId w:val="96"/>
  </w:num>
  <w:num w:numId="131">
    <w:abstractNumId w:val="42"/>
  </w:num>
  <w:num w:numId="132">
    <w:abstractNumId w:val="124"/>
  </w:num>
  <w:num w:numId="133">
    <w:abstractNumId w:val="130"/>
  </w:num>
  <w:num w:numId="134">
    <w:abstractNumId w:val="0"/>
  </w:num>
  <w:num w:numId="135">
    <w:abstractNumId w:val="189"/>
  </w:num>
  <w:num w:numId="136">
    <w:abstractNumId w:val="209"/>
  </w:num>
  <w:num w:numId="137">
    <w:abstractNumId w:val="16"/>
  </w:num>
  <w:num w:numId="138">
    <w:abstractNumId w:val="128"/>
  </w:num>
  <w:num w:numId="139">
    <w:abstractNumId w:val="120"/>
  </w:num>
  <w:num w:numId="140">
    <w:abstractNumId w:val="71"/>
  </w:num>
  <w:num w:numId="141">
    <w:abstractNumId w:val="185"/>
  </w:num>
  <w:num w:numId="142">
    <w:abstractNumId w:val="119"/>
  </w:num>
  <w:num w:numId="143">
    <w:abstractNumId w:val="58"/>
  </w:num>
  <w:num w:numId="144">
    <w:abstractNumId w:val="67"/>
  </w:num>
  <w:num w:numId="145">
    <w:abstractNumId w:val="3"/>
  </w:num>
  <w:num w:numId="146">
    <w:abstractNumId w:val="115"/>
  </w:num>
  <w:num w:numId="147">
    <w:abstractNumId w:val="104"/>
  </w:num>
  <w:num w:numId="148">
    <w:abstractNumId w:val="153"/>
  </w:num>
  <w:num w:numId="149">
    <w:abstractNumId w:val="170"/>
  </w:num>
  <w:num w:numId="150">
    <w:abstractNumId w:val="183"/>
  </w:num>
  <w:num w:numId="151">
    <w:abstractNumId w:val="44"/>
  </w:num>
  <w:num w:numId="152">
    <w:abstractNumId w:val="55"/>
  </w:num>
  <w:num w:numId="153">
    <w:abstractNumId w:val="6"/>
  </w:num>
  <w:num w:numId="154">
    <w:abstractNumId w:val="163"/>
  </w:num>
  <w:num w:numId="155">
    <w:abstractNumId w:val="11"/>
  </w:num>
  <w:num w:numId="156">
    <w:abstractNumId w:val="63"/>
  </w:num>
  <w:num w:numId="157">
    <w:abstractNumId w:val="157"/>
  </w:num>
  <w:num w:numId="158">
    <w:abstractNumId w:val="205"/>
  </w:num>
  <w:num w:numId="159">
    <w:abstractNumId w:val="85"/>
  </w:num>
  <w:num w:numId="160">
    <w:abstractNumId w:val="133"/>
  </w:num>
  <w:num w:numId="161">
    <w:abstractNumId w:val="47"/>
  </w:num>
  <w:num w:numId="162">
    <w:abstractNumId w:val="68"/>
  </w:num>
  <w:num w:numId="163">
    <w:abstractNumId w:val="146"/>
  </w:num>
  <w:num w:numId="164">
    <w:abstractNumId w:val="213"/>
  </w:num>
  <w:num w:numId="165">
    <w:abstractNumId w:val="210"/>
  </w:num>
  <w:num w:numId="166">
    <w:abstractNumId w:val="25"/>
  </w:num>
  <w:num w:numId="167">
    <w:abstractNumId w:val="8"/>
  </w:num>
  <w:num w:numId="168">
    <w:abstractNumId w:val="212"/>
  </w:num>
  <w:num w:numId="169">
    <w:abstractNumId w:val="52"/>
  </w:num>
  <w:num w:numId="170">
    <w:abstractNumId w:val="131"/>
  </w:num>
  <w:num w:numId="171">
    <w:abstractNumId w:val="91"/>
  </w:num>
  <w:num w:numId="172">
    <w:abstractNumId w:val="147"/>
  </w:num>
  <w:num w:numId="173">
    <w:abstractNumId w:val="18"/>
  </w:num>
  <w:num w:numId="174">
    <w:abstractNumId w:val="198"/>
  </w:num>
  <w:num w:numId="175">
    <w:abstractNumId w:val="41"/>
  </w:num>
  <w:num w:numId="176">
    <w:abstractNumId w:val="84"/>
  </w:num>
  <w:num w:numId="177">
    <w:abstractNumId w:val="93"/>
  </w:num>
  <w:num w:numId="178">
    <w:abstractNumId w:val="74"/>
  </w:num>
  <w:num w:numId="179">
    <w:abstractNumId w:val="201"/>
  </w:num>
  <w:num w:numId="180">
    <w:abstractNumId w:val="49"/>
  </w:num>
  <w:num w:numId="181">
    <w:abstractNumId w:val="75"/>
  </w:num>
  <w:num w:numId="182">
    <w:abstractNumId w:val="155"/>
  </w:num>
  <w:num w:numId="183">
    <w:abstractNumId w:val="144"/>
  </w:num>
  <w:num w:numId="184">
    <w:abstractNumId w:val="19"/>
  </w:num>
  <w:num w:numId="185">
    <w:abstractNumId w:val="10"/>
  </w:num>
  <w:num w:numId="186">
    <w:abstractNumId w:val="186"/>
  </w:num>
  <w:num w:numId="187">
    <w:abstractNumId w:val="65"/>
  </w:num>
  <w:num w:numId="188">
    <w:abstractNumId w:val="129"/>
  </w:num>
  <w:num w:numId="189">
    <w:abstractNumId w:val="92"/>
  </w:num>
  <w:num w:numId="190">
    <w:abstractNumId w:val="97"/>
  </w:num>
  <w:num w:numId="191">
    <w:abstractNumId w:val="116"/>
  </w:num>
  <w:num w:numId="192">
    <w:abstractNumId w:val="45"/>
  </w:num>
  <w:num w:numId="193">
    <w:abstractNumId w:val="207"/>
  </w:num>
  <w:num w:numId="194">
    <w:abstractNumId w:val="162"/>
  </w:num>
  <w:num w:numId="195">
    <w:abstractNumId w:val="156"/>
  </w:num>
  <w:num w:numId="196">
    <w:abstractNumId w:val="14"/>
  </w:num>
  <w:num w:numId="197">
    <w:abstractNumId w:val="2"/>
  </w:num>
  <w:num w:numId="198">
    <w:abstractNumId w:val="121"/>
  </w:num>
  <w:num w:numId="199">
    <w:abstractNumId w:val="171"/>
  </w:num>
  <w:num w:numId="200">
    <w:abstractNumId w:val="89"/>
  </w:num>
  <w:num w:numId="201">
    <w:abstractNumId w:val="35"/>
  </w:num>
  <w:num w:numId="202">
    <w:abstractNumId w:val="149"/>
  </w:num>
  <w:num w:numId="203">
    <w:abstractNumId w:val="111"/>
  </w:num>
  <w:num w:numId="204">
    <w:abstractNumId w:val="80"/>
  </w:num>
  <w:num w:numId="205">
    <w:abstractNumId w:val="112"/>
  </w:num>
  <w:num w:numId="206">
    <w:abstractNumId w:val="57"/>
  </w:num>
  <w:num w:numId="207">
    <w:abstractNumId w:val="105"/>
  </w:num>
  <w:num w:numId="208">
    <w:abstractNumId w:val="202"/>
  </w:num>
  <w:num w:numId="209">
    <w:abstractNumId w:val="46"/>
  </w:num>
  <w:num w:numId="210">
    <w:abstractNumId w:val="37"/>
  </w:num>
  <w:num w:numId="211">
    <w:abstractNumId w:val="73"/>
  </w:num>
  <w:num w:numId="212">
    <w:abstractNumId w:val="48"/>
  </w:num>
  <w:num w:numId="213">
    <w:abstractNumId w:val="211"/>
  </w:num>
  <w:num w:numId="214">
    <w:abstractNumId w:val="36"/>
  </w:num>
  <w:num w:numId="215">
    <w:abstractNumId w:val="142"/>
  </w:num>
  <w:num w:numId="216">
    <w:abstractNumId w:val="204"/>
  </w:num>
  <w:numIdMacAtCleanup w:val="2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782"/>
    <w:rsid w:val="00004D9C"/>
    <w:rsid w:val="000528DB"/>
    <w:rsid w:val="000619F0"/>
    <w:rsid w:val="0007385A"/>
    <w:rsid w:val="0008583E"/>
    <w:rsid w:val="00103DBA"/>
    <w:rsid w:val="001303C3"/>
    <w:rsid w:val="00152FEA"/>
    <w:rsid w:val="00154302"/>
    <w:rsid w:val="00162B1A"/>
    <w:rsid w:val="001638FE"/>
    <w:rsid w:val="00176DC6"/>
    <w:rsid w:val="00194AEB"/>
    <w:rsid w:val="001A5DEC"/>
    <w:rsid w:val="001B7D11"/>
    <w:rsid w:val="00204879"/>
    <w:rsid w:val="0024562B"/>
    <w:rsid w:val="00261F4D"/>
    <w:rsid w:val="00277AE6"/>
    <w:rsid w:val="002C7581"/>
    <w:rsid w:val="002D1202"/>
    <w:rsid w:val="002F5858"/>
    <w:rsid w:val="003F45F8"/>
    <w:rsid w:val="004211C6"/>
    <w:rsid w:val="004267FD"/>
    <w:rsid w:val="00444A90"/>
    <w:rsid w:val="0046502A"/>
    <w:rsid w:val="00542F17"/>
    <w:rsid w:val="00555E8B"/>
    <w:rsid w:val="0057372F"/>
    <w:rsid w:val="00591507"/>
    <w:rsid w:val="005A471F"/>
    <w:rsid w:val="005A785A"/>
    <w:rsid w:val="005D33B8"/>
    <w:rsid w:val="005D63CC"/>
    <w:rsid w:val="005E2198"/>
    <w:rsid w:val="006060A6"/>
    <w:rsid w:val="00626467"/>
    <w:rsid w:val="00647DC3"/>
    <w:rsid w:val="00657E94"/>
    <w:rsid w:val="00664123"/>
    <w:rsid w:val="006A25D9"/>
    <w:rsid w:val="006D0B8E"/>
    <w:rsid w:val="006F652F"/>
    <w:rsid w:val="00736BB6"/>
    <w:rsid w:val="007A4133"/>
    <w:rsid w:val="007B6175"/>
    <w:rsid w:val="007F3C69"/>
    <w:rsid w:val="007F7638"/>
    <w:rsid w:val="0087393D"/>
    <w:rsid w:val="00912D4D"/>
    <w:rsid w:val="009416E9"/>
    <w:rsid w:val="009613B2"/>
    <w:rsid w:val="009B19F7"/>
    <w:rsid w:val="009B6CF4"/>
    <w:rsid w:val="009D4B6A"/>
    <w:rsid w:val="009F1603"/>
    <w:rsid w:val="00A17FCD"/>
    <w:rsid w:val="00A21304"/>
    <w:rsid w:val="00AC0499"/>
    <w:rsid w:val="00B142C6"/>
    <w:rsid w:val="00B258C7"/>
    <w:rsid w:val="00B36CF7"/>
    <w:rsid w:val="00BA062F"/>
    <w:rsid w:val="00BC60DF"/>
    <w:rsid w:val="00C476C5"/>
    <w:rsid w:val="00C61778"/>
    <w:rsid w:val="00C77F32"/>
    <w:rsid w:val="00C82A26"/>
    <w:rsid w:val="00CE7226"/>
    <w:rsid w:val="00CF3313"/>
    <w:rsid w:val="00D05D10"/>
    <w:rsid w:val="00D16B8D"/>
    <w:rsid w:val="00D52BCF"/>
    <w:rsid w:val="00D61998"/>
    <w:rsid w:val="00D668B9"/>
    <w:rsid w:val="00DB4FB2"/>
    <w:rsid w:val="00DB735D"/>
    <w:rsid w:val="00DE0646"/>
    <w:rsid w:val="00DF3255"/>
    <w:rsid w:val="00DF5782"/>
    <w:rsid w:val="00E16E2A"/>
    <w:rsid w:val="00E45897"/>
    <w:rsid w:val="00E851AB"/>
    <w:rsid w:val="00E958C9"/>
    <w:rsid w:val="00ED72AF"/>
    <w:rsid w:val="00EF2AE0"/>
    <w:rsid w:val="00F2442D"/>
    <w:rsid w:val="00F260C9"/>
    <w:rsid w:val="00F44499"/>
    <w:rsid w:val="00F625C3"/>
    <w:rsid w:val="00F86277"/>
    <w:rsid w:val="00FE055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B6705B4"/>
  <w15:chartTrackingRefBased/>
  <w15:docId w15:val="{0FD9476F-1375-4C62-AB52-97D5C416C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57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Heading2">
    <w:name w:val="heading 2"/>
    <w:basedOn w:val="Normal"/>
    <w:link w:val="Heading2Char"/>
    <w:uiPriority w:val="9"/>
    <w:qFormat/>
    <w:rsid w:val="00DF5782"/>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Heading3">
    <w:name w:val="heading 3"/>
    <w:basedOn w:val="Normal"/>
    <w:link w:val="Heading3Char"/>
    <w:uiPriority w:val="9"/>
    <w:qFormat/>
    <w:rsid w:val="00DF5782"/>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paragraph" w:styleId="Heading5">
    <w:name w:val="heading 5"/>
    <w:basedOn w:val="Normal"/>
    <w:link w:val="Heading5Char"/>
    <w:uiPriority w:val="9"/>
    <w:qFormat/>
    <w:rsid w:val="00DF5782"/>
    <w:pPr>
      <w:spacing w:before="100" w:beforeAutospacing="1" w:after="100" w:afterAutospacing="1" w:line="240" w:lineRule="auto"/>
      <w:outlineLvl w:val="4"/>
    </w:pPr>
    <w:rPr>
      <w:rFonts w:ascii="Times New Roman" w:eastAsia="Times New Roman" w:hAnsi="Times New Roman" w:cs="Times New Roman"/>
      <w:b/>
      <w:bCs/>
      <w:sz w:val="20"/>
      <w:szCs w:val="20"/>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782"/>
    <w:rPr>
      <w:rFonts w:ascii="Times New Roman" w:eastAsia="Times New Roman" w:hAnsi="Times New Roman" w:cs="Times New Roman"/>
      <w:b/>
      <w:bCs/>
      <w:kern w:val="36"/>
      <w:sz w:val="48"/>
      <w:szCs w:val="48"/>
      <w:lang w:eastAsia="sv-SE"/>
    </w:rPr>
  </w:style>
  <w:style w:type="character" w:customStyle="1" w:styleId="Heading2Char">
    <w:name w:val="Heading 2 Char"/>
    <w:basedOn w:val="DefaultParagraphFont"/>
    <w:link w:val="Heading2"/>
    <w:uiPriority w:val="9"/>
    <w:rsid w:val="00DF5782"/>
    <w:rPr>
      <w:rFonts w:ascii="Times New Roman" w:eastAsia="Times New Roman" w:hAnsi="Times New Roman" w:cs="Times New Roman"/>
      <w:b/>
      <w:bCs/>
      <w:sz w:val="36"/>
      <w:szCs w:val="36"/>
      <w:lang w:eastAsia="sv-SE"/>
    </w:rPr>
  </w:style>
  <w:style w:type="character" w:customStyle="1" w:styleId="Heading3Char">
    <w:name w:val="Heading 3 Char"/>
    <w:basedOn w:val="DefaultParagraphFont"/>
    <w:link w:val="Heading3"/>
    <w:uiPriority w:val="9"/>
    <w:rsid w:val="00DF5782"/>
    <w:rPr>
      <w:rFonts w:ascii="Times New Roman" w:eastAsia="Times New Roman" w:hAnsi="Times New Roman" w:cs="Times New Roman"/>
      <w:b/>
      <w:bCs/>
      <w:sz w:val="27"/>
      <w:szCs w:val="27"/>
      <w:lang w:eastAsia="sv-SE"/>
    </w:rPr>
  </w:style>
  <w:style w:type="character" w:customStyle="1" w:styleId="Heading5Char">
    <w:name w:val="Heading 5 Char"/>
    <w:basedOn w:val="DefaultParagraphFont"/>
    <w:link w:val="Heading5"/>
    <w:uiPriority w:val="9"/>
    <w:rsid w:val="00DF5782"/>
    <w:rPr>
      <w:rFonts w:ascii="Times New Roman" w:eastAsia="Times New Roman" w:hAnsi="Times New Roman" w:cs="Times New Roman"/>
      <w:b/>
      <w:bCs/>
      <w:sz w:val="20"/>
      <w:szCs w:val="20"/>
      <w:lang w:eastAsia="sv-SE"/>
    </w:rPr>
  </w:style>
  <w:style w:type="numbering" w:customStyle="1" w:styleId="NoList1">
    <w:name w:val="No List1"/>
    <w:next w:val="NoList"/>
    <w:uiPriority w:val="99"/>
    <w:semiHidden/>
    <w:unhideWhenUsed/>
    <w:rsid w:val="00DF5782"/>
  </w:style>
  <w:style w:type="paragraph" w:customStyle="1" w:styleId="msonormal0">
    <w:name w:val="msonormal"/>
    <w:basedOn w:val="Normal"/>
    <w:rsid w:val="00DF5782"/>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ink">
    <w:name w:val="Hyperlink"/>
    <w:basedOn w:val="DefaultParagraphFont"/>
    <w:uiPriority w:val="99"/>
    <w:semiHidden/>
    <w:unhideWhenUsed/>
    <w:rsid w:val="00DF5782"/>
    <w:rPr>
      <w:color w:val="0000FF"/>
      <w:u w:val="single"/>
    </w:rPr>
  </w:style>
  <w:style w:type="character" w:styleId="FollowedHyperlink">
    <w:name w:val="FollowedHyperlink"/>
    <w:basedOn w:val="DefaultParagraphFont"/>
    <w:uiPriority w:val="99"/>
    <w:semiHidden/>
    <w:unhideWhenUsed/>
    <w:rsid w:val="00DF5782"/>
    <w:rPr>
      <w:color w:val="800080"/>
      <w:u w:val="single"/>
    </w:rPr>
  </w:style>
  <w:style w:type="character" w:customStyle="1" w:styleId="visually-hidden">
    <w:name w:val="visually-hidden"/>
    <w:basedOn w:val="DefaultParagraphFont"/>
    <w:rsid w:val="00DF5782"/>
  </w:style>
  <w:style w:type="character" w:customStyle="1" w:styleId="d-none">
    <w:name w:val="d-none"/>
    <w:basedOn w:val="DefaultParagraphFont"/>
    <w:rsid w:val="00DF5782"/>
  </w:style>
  <w:style w:type="character" w:customStyle="1" w:styleId="icon-buttonicon">
    <w:name w:val="icon-button__icon"/>
    <w:basedOn w:val="DefaultParagraphFont"/>
    <w:rsid w:val="00DF5782"/>
  </w:style>
  <w:style w:type="character" w:customStyle="1" w:styleId="function-button-text">
    <w:name w:val="function-button-text"/>
    <w:basedOn w:val="DefaultParagraphFont"/>
    <w:rsid w:val="00DF5782"/>
  </w:style>
  <w:style w:type="character" w:customStyle="1" w:styleId="divider">
    <w:name w:val="divider"/>
    <w:basedOn w:val="DefaultParagraphFont"/>
    <w:rsid w:val="00DF5782"/>
  </w:style>
  <w:style w:type="paragraph" w:customStyle="1" w:styleId="intro">
    <w:name w:val="intro"/>
    <w:basedOn w:val="Normal"/>
    <w:rsid w:val="00DF5782"/>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NormalWeb">
    <w:name w:val="Normal (Web)"/>
    <w:basedOn w:val="Normal"/>
    <w:uiPriority w:val="99"/>
    <w:semiHidden/>
    <w:unhideWhenUsed/>
    <w:rsid w:val="00DF5782"/>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DF5782"/>
    <w:rPr>
      <w:b/>
      <w:bCs/>
    </w:rPr>
  </w:style>
  <w:style w:type="paragraph" w:customStyle="1" w:styleId="wordsection1">
    <w:name w:val="wordsection1"/>
    <w:basedOn w:val="Normal"/>
    <w:rsid w:val="00DF5782"/>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Emphasis">
    <w:name w:val="Emphasis"/>
    <w:basedOn w:val="DefaultParagraphFont"/>
    <w:uiPriority w:val="20"/>
    <w:qFormat/>
    <w:rsid w:val="00DF5782"/>
    <w:rPr>
      <w:i/>
      <w:iCs/>
    </w:rPr>
  </w:style>
  <w:style w:type="paragraph" w:customStyle="1" w:styleId="wordsection2">
    <w:name w:val="wordsection2"/>
    <w:basedOn w:val="Normal"/>
    <w:rsid w:val="00DF5782"/>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default">
    <w:name w:val="default"/>
    <w:basedOn w:val="Normal"/>
    <w:rsid w:val="00DF5782"/>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fas">
    <w:name w:val="fas"/>
    <w:basedOn w:val="DefaultParagraphFont"/>
    <w:rsid w:val="00DF5782"/>
  </w:style>
  <w:style w:type="character" w:customStyle="1" w:styleId="rrssb-icon">
    <w:name w:val="rrssb-icon"/>
    <w:basedOn w:val="DefaultParagraphFont"/>
    <w:rsid w:val="00DF5782"/>
  </w:style>
  <w:style w:type="character" w:customStyle="1" w:styleId="rrssb-text">
    <w:name w:val="rrssb-text"/>
    <w:basedOn w:val="DefaultParagraphFont"/>
    <w:rsid w:val="00DF5782"/>
  </w:style>
  <w:style w:type="character" w:customStyle="1" w:styleId="publish-info">
    <w:name w:val="publish-info"/>
    <w:basedOn w:val="DefaultParagraphFont"/>
    <w:rsid w:val="00DF5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141134">
      <w:bodyDiv w:val="1"/>
      <w:marLeft w:val="0"/>
      <w:marRight w:val="0"/>
      <w:marTop w:val="0"/>
      <w:marBottom w:val="0"/>
      <w:divBdr>
        <w:top w:val="none" w:sz="0" w:space="0" w:color="auto"/>
        <w:left w:val="none" w:sz="0" w:space="0" w:color="auto"/>
        <w:bottom w:val="none" w:sz="0" w:space="0" w:color="auto"/>
        <w:right w:val="none" w:sz="0" w:space="0" w:color="auto"/>
      </w:divBdr>
      <w:divsChild>
        <w:div w:id="300891968">
          <w:marLeft w:val="0"/>
          <w:marRight w:val="0"/>
          <w:marTop w:val="0"/>
          <w:marBottom w:val="0"/>
          <w:divBdr>
            <w:top w:val="none" w:sz="0" w:space="0" w:color="auto"/>
            <w:left w:val="none" w:sz="0" w:space="0" w:color="auto"/>
            <w:bottom w:val="none" w:sz="0" w:space="0" w:color="auto"/>
            <w:right w:val="none" w:sz="0" w:space="0" w:color="auto"/>
          </w:divBdr>
        </w:div>
        <w:div w:id="1474366009">
          <w:marLeft w:val="0"/>
          <w:marRight w:val="0"/>
          <w:marTop w:val="0"/>
          <w:marBottom w:val="0"/>
          <w:divBdr>
            <w:top w:val="none" w:sz="0" w:space="0" w:color="auto"/>
            <w:left w:val="none" w:sz="0" w:space="0" w:color="auto"/>
            <w:bottom w:val="none" w:sz="0" w:space="0" w:color="auto"/>
            <w:right w:val="none" w:sz="0" w:space="0" w:color="auto"/>
          </w:divBdr>
          <w:divsChild>
            <w:div w:id="627273687">
              <w:marLeft w:val="0"/>
              <w:marRight w:val="0"/>
              <w:marTop w:val="0"/>
              <w:marBottom w:val="0"/>
              <w:divBdr>
                <w:top w:val="none" w:sz="0" w:space="0" w:color="auto"/>
                <w:left w:val="none" w:sz="0" w:space="0" w:color="auto"/>
                <w:bottom w:val="none" w:sz="0" w:space="0" w:color="auto"/>
                <w:right w:val="none" w:sz="0" w:space="0" w:color="auto"/>
              </w:divBdr>
              <w:divsChild>
                <w:div w:id="1787961480">
                  <w:marLeft w:val="0"/>
                  <w:marRight w:val="0"/>
                  <w:marTop w:val="0"/>
                  <w:marBottom w:val="0"/>
                  <w:divBdr>
                    <w:top w:val="none" w:sz="0" w:space="0" w:color="auto"/>
                    <w:left w:val="none" w:sz="0" w:space="0" w:color="auto"/>
                    <w:bottom w:val="none" w:sz="0" w:space="0" w:color="auto"/>
                    <w:right w:val="none" w:sz="0" w:space="0" w:color="auto"/>
                  </w:divBdr>
                  <w:divsChild>
                    <w:div w:id="1077633651">
                      <w:marLeft w:val="1508"/>
                      <w:marRight w:val="0"/>
                      <w:marTop w:val="0"/>
                      <w:marBottom w:val="0"/>
                      <w:divBdr>
                        <w:top w:val="none" w:sz="0" w:space="0" w:color="auto"/>
                        <w:left w:val="none" w:sz="0" w:space="0" w:color="auto"/>
                        <w:bottom w:val="none" w:sz="0" w:space="0" w:color="auto"/>
                        <w:right w:val="none" w:sz="0" w:space="0" w:color="auto"/>
                      </w:divBdr>
                      <w:divsChild>
                        <w:div w:id="880899018">
                          <w:marLeft w:val="0"/>
                          <w:marRight w:val="0"/>
                          <w:marTop w:val="0"/>
                          <w:marBottom w:val="0"/>
                          <w:divBdr>
                            <w:top w:val="none" w:sz="0" w:space="0" w:color="auto"/>
                            <w:left w:val="none" w:sz="0" w:space="0" w:color="auto"/>
                            <w:bottom w:val="none" w:sz="0" w:space="0" w:color="auto"/>
                            <w:right w:val="none" w:sz="0" w:space="0" w:color="auto"/>
                          </w:divBdr>
                          <w:divsChild>
                            <w:div w:id="5453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869156">
              <w:marLeft w:val="0"/>
              <w:marRight w:val="0"/>
              <w:marTop w:val="0"/>
              <w:marBottom w:val="0"/>
              <w:divBdr>
                <w:top w:val="none" w:sz="0" w:space="0" w:color="auto"/>
                <w:left w:val="none" w:sz="0" w:space="0" w:color="auto"/>
                <w:bottom w:val="none" w:sz="0" w:space="0" w:color="auto"/>
                <w:right w:val="none" w:sz="0" w:space="0" w:color="auto"/>
              </w:divBdr>
              <w:divsChild>
                <w:div w:id="2010865548">
                  <w:marLeft w:val="0"/>
                  <w:marRight w:val="0"/>
                  <w:marTop w:val="0"/>
                  <w:marBottom w:val="0"/>
                  <w:divBdr>
                    <w:top w:val="none" w:sz="0" w:space="0" w:color="auto"/>
                    <w:left w:val="none" w:sz="0" w:space="0" w:color="auto"/>
                    <w:bottom w:val="none" w:sz="0" w:space="0" w:color="auto"/>
                    <w:right w:val="none" w:sz="0" w:space="0" w:color="auto"/>
                  </w:divBdr>
                  <w:divsChild>
                    <w:div w:id="1183401321">
                      <w:marLeft w:val="1508"/>
                      <w:marRight w:val="0"/>
                      <w:marTop w:val="0"/>
                      <w:marBottom w:val="0"/>
                      <w:divBdr>
                        <w:top w:val="none" w:sz="0" w:space="0" w:color="auto"/>
                        <w:left w:val="none" w:sz="0" w:space="0" w:color="auto"/>
                        <w:bottom w:val="none" w:sz="0" w:space="0" w:color="auto"/>
                        <w:right w:val="none" w:sz="0" w:space="0" w:color="auto"/>
                      </w:divBdr>
                      <w:divsChild>
                        <w:div w:id="392047669">
                          <w:marLeft w:val="0"/>
                          <w:marRight w:val="0"/>
                          <w:marTop w:val="0"/>
                          <w:marBottom w:val="0"/>
                          <w:divBdr>
                            <w:top w:val="none" w:sz="0" w:space="0" w:color="auto"/>
                            <w:left w:val="none" w:sz="0" w:space="0" w:color="auto"/>
                            <w:bottom w:val="none" w:sz="0" w:space="0" w:color="auto"/>
                            <w:right w:val="none" w:sz="0" w:space="0" w:color="auto"/>
                          </w:divBdr>
                          <w:divsChild>
                            <w:div w:id="794951728">
                              <w:marLeft w:val="0"/>
                              <w:marRight w:val="0"/>
                              <w:marTop w:val="0"/>
                              <w:marBottom w:val="0"/>
                              <w:divBdr>
                                <w:top w:val="none" w:sz="0" w:space="0" w:color="auto"/>
                                <w:left w:val="none" w:sz="0" w:space="0" w:color="auto"/>
                                <w:bottom w:val="none" w:sz="0" w:space="0" w:color="auto"/>
                                <w:right w:val="none" w:sz="0" w:space="0" w:color="auto"/>
                              </w:divBdr>
                            </w:div>
                            <w:div w:id="1208446427">
                              <w:marLeft w:val="0"/>
                              <w:marRight w:val="0"/>
                              <w:marTop w:val="0"/>
                              <w:marBottom w:val="0"/>
                              <w:divBdr>
                                <w:top w:val="none" w:sz="0" w:space="0" w:color="auto"/>
                                <w:left w:val="none" w:sz="0" w:space="0" w:color="auto"/>
                                <w:bottom w:val="none" w:sz="0" w:space="0" w:color="auto"/>
                                <w:right w:val="none" w:sz="0" w:space="0" w:color="auto"/>
                              </w:divBdr>
                            </w:div>
                          </w:divsChild>
                        </w:div>
                        <w:div w:id="1382945545">
                          <w:marLeft w:val="0"/>
                          <w:marRight w:val="0"/>
                          <w:marTop w:val="0"/>
                          <w:marBottom w:val="0"/>
                          <w:divBdr>
                            <w:top w:val="none" w:sz="0" w:space="0" w:color="auto"/>
                            <w:left w:val="none" w:sz="0" w:space="0" w:color="auto"/>
                            <w:bottom w:val="none" w:sz="0" w:space="0" w:color="auto"/>
                            <w:right w:val="none" w:sz="0" w:space="0" w:color="auto"/>
                          </w:divBdr>
                        </w:div>
                        <w:div w:id="2085561105">
                          <w:marLeft w:val="0"/>
                          <w:marRight w:val="0"/>
                          <w:marTop w:val="0"/>
                          <w:marBottom w:val="0"/>
                          <w:divBdr>
                            <w:top w:val="none" w:sz="0" w:space="0" w:color="auto"/>
                            <w:left w:val="none" w:sz="0" w:space="0" w:color="auto"/>
                            <w:bottom w:val="none" w:sz="0" w:space="0" w:color="auto"/>
                            <w:right w:val="none" w:sz="0" w:space="0" w:color="auto"/>
                          </w:divBdr>
                          <w:divsChild>
                            <w:div w:id="1655911631">
                              <w:marLeft w:val="0"/>
                              <w:marRight w:val="0"/>
                              <w:marTop w:val="0"/>
                              <w:marBottom w:val="0"/>
                              <w:divBdr>
                                <w:top w:val="none" w:sz="0" w:space="0" w:color="auto"/>
                                <w:left w:val="none" w:sz="0" w:space="0" w:color="auto"/>
                                <w:bottom w:val="none" w:sz="0" w:space="0" w:color="auto"/>
                                <w:right w:val="none" w:sz="0" w:space="0" w:color="auto"/>
                              </w:divBdr>
                              <w:divsChild>
                                <w:div w:id="809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506909">
          <w:marLeft w:val="0"/>
          <w:marRight w:val="0"/>
          <w:marTop w:val="0"/>
          <w:marBottom w:val="0"/>
          <w:divBdr>
            <w:top w:val="none" w:sz="0" w:space="0" w:color="auto"/>
            <w:left w:val="none" w:sz="0" w:space="0" w:color="auto"/>
            <w:bottom w:val="none" w:sz="0" w:space="0" w:color="auto"/>
            <w:right w:val="none" w:sz="0" w:space="0" w:color="auto"/>
          </w:divBdr>
          <w:divsChild>
            <w:div w:id="1654873961">
              <w:marLeft w:val="0"/>
              <w:marRight w:val="0"/>
              <w:marTop w:val="0"/>
              <w:marBottom w:val="0"/>
              <w:divBdr>
                <w:top w:val="none" w:sz="0" w:space="0" w:color="auto"/>
                <w:left w:val="none" w:sz="0" w:space="0" w:color="auto"/>
                <w:bottom w:val="none" w:sz="0" w:space="0" w:color="auto"/>
                <w:right w:val="none" w:sz="0" w:space="0" w:color="auto"/>
              </w:divBdr>
            </w:div>
          </w:divsChild>
        </w:div>
        <w:div w:id="1616867849">
          <w:marLeft w:val="0"/>
          <w:marRight w:val="0"/>
          <w:marTop w:val="0"/>
          <w:marBottom w:val="0"/>
          <w:divBdr>
            <w:top w:val="none" w:sz="0" w:space="0" w:color="auto"/>
            <w:left w:val="none" w:sz="0" w:space="0" w:color="auto"/>
            <w:bottom w:val="none" w:sz="0" w:space="0" w:color="auto"/>
            <w:right w:val="none" w:sz="0" w:space="0" w:color="auto"/>
          </w:divBdr>
          <w:divsChild>
            <w:div w:id="1265074064">
              <w:marLeft w:val="0"/>
              <w:marRight w:val="0"/>
              <w:marTop w:val="0"/>
              <w:marBottom w:val="0"/>
              <w:divBdr>
                <w:top w:val="none" w:sz="0" w:space="0" w:color="auto"/>
                <w:left w:val="none" w:sz="0" w:space="0" w:color="auto"/>
                <w:bottom w:val="none" w:sz="0" w:space="0" w:color="auto"/>
                <w:right w:val="none" w:sz="0" w:space="0" w:color="auto"/>
              </w:divBdr>
              <w:divsChild>
                <w:div w:id="415903072">
                  <w:marLeft w:val="0"/>
                  <w:marRight w:val="0"/>
                  <w:marTop w:val="0"/>
                  <w:marBottom w:val="0"/>
                  <w:divBdr>
                    <w:top w:val="none" w:sz="0" w:space="0" w:color="auto"/>
                    <w:left w:val="none" w:sz="0" w:space="0" w:color="auto"/>
                    <w:bottom w:val="none" w:sz="0" w:space="0" w:color="auto"/>
                    <w:right w:val="none" w:sz="0" w:space="0" w:color="auto"/>
                  </w:divBdr>
                  <w:divsChild>
                    <w:div w:id="379322839">
                      <w:marLeft w:val="0"/>
                      <w:marRight w:val="0"/>
                      <w:marTop w:val="0"/>
                      <w:marBottom w:val="0"/>
                      <w:divBdr>
                        <w:top w:val="none" w:sz="0" w:space="0" w:color="auto"/>
                        <w:left w:val="none" w:sz="0" w:space="0" w:color="auto"/>
                        <w:bottom w:val="none" w:sz="0" w:space="0" w:color="auto"/>
                        <w:right w:val="none" w:sz="0" w:space="0" w:color="auto"/>
                      </w:divBdr>
                      <w:divsChild>
                        <w:div w:id="1005088764">
                          <w:marLeft w:val="2850"/>
                          <w:marRight w:val="0"/>
                          <w:marTop w:val="0"/>
                          <w:marBottom w:val="0"/>
                          <w:divBdr>
                            <w:top w:val="none" w:sz="0" w:space="0" w:color="auto"/>
                            <w:left w:val="none" w:sz="0" w:space="0" w:color="auto"/>
                            <w:bottom w:val="none" w:sz="0" w:space="0" w:color="auto"/>
                            <w:right w:val="none" w:sz="0" w:space="0" w:color="auto"/>
                          </w:divBdr>
                          <w:divsChild>
                            <w:div w:id="1195774605">
                              <w:marLeft w:val="0"/>
                              <w:marRight w:val="0"/>
                              <w:marTop w:val="0"/>
                              <w:marBottom w:val="0"/>
                              <w:divBdr>
                                <w:top w:val="none" w:sz="0" w:space="0" w:color="auto"/>
                                <w:left w:val="none" w:sz="0" w:space="0" w:color="auto"/>
                                <w:bottom w:val="none" w:sz="0" w:space="0" w:color="auto"/>
                                <w:right w:val="none" w:sz="0" w:space="0" w:color="auto"/>
                              </w:divBdr>
                            </w:div>
                            <w:div w:id="1232813545">
                              <w:marLeft w:val="0"/>
                              <w:marRight w:val="0"/>
                              <w:marTop w:val="0"/>
                              <w:marBottom w:val="0"/>
                              <w:divBdr>
                                <w:top w:val="none" w:sz="0" w:space="0" w:color="auto"/>
                                <w:left w:val="none" w:sz="0" w:space="0" w:color="auto"/>
                                <w:bottom w:val="none" w:sz="0" w:space="0" w:color="auto"/>
                                <w:right w:val="none" w:sz="0" w:space="0" w:color="auto"/>
                              </w:divBdr>
                              <w:divsChild>
                                <w:div w:id="34504258">
                                  <w:marLeft w:val="0"/>
                                  <w:marRight w:val="0"/>
                                  <w:marTop w:val="0"/>
                                  <w:marBottom w:val="0"/>
                                  <w:divBdr>
                                    <w:top w:val="none" w:sz="0" w:space="0" w:color="auto"/>
                                    <w:left w:val="none" w:sz="0" w:space="0" w:color="auto"/>
                                    <w:bottom w:val="none" w:sz="0" w:space="0" w:color="auto"/>
                                    <w:right w:val="none" w:sz="0" w:space="0" w:color="auto"/>
                                  </w:divBdr>
                                  <w:divsChild>
                                    <w:div w:id="452285032">
                                      <w:marLeft w:val="0"/>
                                      <w:marRight w:val="0"/>
                                      <w:marTop w:val="0"/>
                                      <w:marBottom w:val="0"/>
                                      <w:divBdr>
                                        <w:top w:val="none" w:sz="0" w:space="0" w:color="auto"/>
                                        <w:left w:val="none" w:sz="0" w:space="0" w:color="auto"/>
                                        <w:bottom w:val="none" w:sz="0" w:space="0" w:color="auto"/>
                                        <w:right w:val="none" w:sz="0" w:space="0" w:color="auto"/>
                                      </w:divBdr>
                                    </w:div>
                                    <w:div w:id="1317342268">
                                      <w:marLeft w:val="0"/>
                                      <w:marRight w:val="0"/>
                                      <w:marTop w:val="0"/>
                                      <w:marBottom w:val="0"/>
                                      <w:divBdr>
                                        <w:top w:val="none" w:sz="0" w:space="0" w:color="auto"/>
                                        <w:left w:val="none" w:sz="0" w:space="0" w:color="auto"/>
                                        <w:bottom w:val="none" w:sz="0" w:space="0" w:color="auto"/>
                                        <w:right w:val="none" w:sz="0" w:space="0" w:color="auto"/>
                                      </w:divBdr>
                                      <w:divsChild>
                                        <w:div w:id="240406689">
                                          <w:marLeft w:val="0"/>
                                          <w:marRight w:val="0"/>
                                          <w:marTop w:val="0"/>
                                          <w:marBottom w:val="0"/>
                                          <w:divBdr>
                                            <w:top w:val="none" w:sz="0" w:space="0" w:color="auto"/>
                                            <w:left w:val="none" w:sz="0" w:space="0" w:color="auto"/>
                                            <w:bottom w:val="none" w:sz="0" w:space="0" w:color="auto"/>
                                            <w:right w:val="none" w:sz="0" w:space="0" w:color="auto"/>
                                          </w:divBdr>
                                        </w:div>
                                      </w:divsChild>
                                    </w:div>
                                    <w:div w:id="2048212871">
                                      <w:marLeft w:val="0"/>
                                      <w:marRight w:val="0"/>
                                      <w:marTop w:val="0"/>
                                      <w:marBottom w:val="0"/>
                                      <w:divBdr>
                                        <w:top w:val="none" w:sz="0" w:space="0" w:color="auto"/>
                                        <w:left w:val="none" w:sz="0" w:space="0" w:color="auto"/>
                                        <w:bottom w:val="none" w:sz="0" w:space="0" w:color="auto"/>
                                        <w:right w:val="none" w:sz="0" w:space="0" w:color="auto"/>
                                      </w:divBdr>
                                    </w:div>
                                    <w:div w:id="800852622">
                                      <w:marLeft w:val="0"/>
                                      <w:marRight w:val="0"/>
                                      <w:marTop w:val="0"/>
                                      <w:marBottom w:val="0"/>
                                      <w:divBdr>
                                        <w:top w:val="none" w:sz="0" w:space="0" w:color="auto"/>
                                        <w:left w:val="none" w:sz="0" w:space="0" w:color="auto"/>
                                        <w:bottom w:val="none" w:sz="0" w:space="0" w:color="auto"/>
                                        <w:right w:val="none" w:sz="0" w:space="0" w:color="auto"/>
                                      </w:divBdr>
                                      <w:divsChild>
                                        <w:div w:id="2271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14047">
                              <w:marLeft w:val="0"/>
                              <w:marRight w:val="0"/>
                              <w:marTop w:val="0"/>
                              <w:marBottom w:val="0"/>
                              <w:divBdr>
                                <w:top w:val="none" w:sz="0" w:space="0" w:color="auto"/>
                                <w:left w:val="none" w:sz="0" w:space="0" w:color="auto"/>
                                <w:bottom w:val="none" w:sz="0" w:space="0" w:color="auto"/>
                                <w:right w:val="none" w:sz="0" w:space="0" w:color="auto"/>
                              </w:divBdr>
                            </w:div>
                          </w:divsChild>
                        </w:div>
                        <w:div w:id="1562402296">
                          <w:marLeft w:val="0"/>
                          <w:marRight w:val="0"/>
                          <w:marTop w:val="0"/>
                          <w:marBottom w:val="0"/>
                          <w:divBdr>
                            <w:top w:val="none" w:sz="0" w:space="0" w:color="auto"/>
                            <w:left w:val="none" w:sz="0" w:space="0" w:color="auto"/>
                            <w:bottom w:val="none" w:sz="0" w:space="0" w:color="auto"/>
                            <w:right w:val="none" w:sz="0" w:space="0" w:color="auto"/>
                          </w:divBdr>
                          <w:divsChild>
                            <w:div w:id="230697642">
                              <w:marLeft w:val="0"/>
                              <w:marRight w:val="0"/>
                              <w:marTop w:val="0"/>
                              <w:marBottom w:val="0"/>
                              <w:divBdr>
                                <w:top w:val="none" w:sz="0" w:space="0" w:color="auto"/>
                                <w:left w:val="none" w:sz="0" w:space="0" w:color="auto"/>
                                <w:bottom w:val="none" w:sz="0" w:space="0" w:color="auto"/>
                                <w:right w:val="none" w:sz="0" w:space="0" w:color="auto"/>
                              </w:divBdr>
                              <w:divsChild>
                                <w:div w:id="1072580532">
                                  <w:marLeft w:val="0"/>
                                  <w:marRight w:val="0"/>
                                  <w:marTop w:val="0"/>
                                  <w:marBottom w:val="0"/>
                                  <w:divBdr>
                                    <w:top w:val="none" w:sz="0" w:space="0" w:color="auto"/>
                                    <w:left w:val="none" w:sz="0" w:space="0" w:color="auto"/>
                                    <w:bottom w:val="none" w:sz="0" w:space="0" w:color="auto"/>
                                    <w:right w:val="none" w:sz="0" w:space="0" w:color="auto"/>
                                  </w:divBdr>
                                </w:div>
                                <w:div w:id="1783303230">
                                  <w:marLeft w:val="0"/>
                                  <w:marRight w:val="0"/>
                                  <w:marTop w:val="0"/>
                                  <w:marBottom w:val="0"/>
                                  <w:divBdr>
                                    <w:top w:val="none" w:sz="0" w:space="0" w:color="auto"/>
                                    <w:left w:val="none" w:sz="0" w:space="0" w:color="auto"/>
                                    <w:bottom w:val="none" w:sz="0" w:space="0" w:color="auto"/>
                                    <w:right w:val="none" w:sz="0" w:space="0" w:color="auto"/>
                                  </w:divBdr>
                                </w:div>
                                <w:div w:id="1366056465">
                                  <w:marLeft w:val="0"/>
                                  <w:marRight w:val="0"/>
                                  <w:marTop w:val="0"/>
                                  <w:marBottom w:val="0"/>
                                  <w:divBdr>
                                    <w:top w:val="none" w:sz="0" w:space="0" w:color="auto"/>
                                    <w:left w:val="none" w:sz="0" w:space="0" w:color="auto"/>
                                    <w:bottom w:val="none" w:sz="0" w:space="0" w:color="auto"/>
                                    <w:right w:val="none" w:sz="0" w:space="0" w:color="auto"/>
                                  </w:divBdr>
                                  <w:divsChild>
                                    <w:div w:id="730618965">
                                      <w:marLeft w:val="0"/>
                                      <w:marRight w:val="0"/>
                                      <w:marTop w:val="0"/>
                                      <w:marBottom w:val="0"/>
                                      <w:divBdr>
                                        <w:top w:val="none" w:sz="0" w:space="0" w:color="auto"/>
                                        <w:left w:val="none" w:sz="0" w:space="0" w:color="auto"/>
                                        <w:bottom w:val="none" w:sz="0" w:space="0" w:color="auto"/>
                                        <w:right w:val="none" w:sz="0" w:space="0" w:color="auto"/>
                                      </w:divBdr>
                                    </w:div>
                                  </w:divsChild>
                                </w:div>
                                <w:div w:id="17172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784093">
          <w:marLeft w:val="0"/>
          <w:marRight w:val="0"/>
          <w:marTop w:val="0"/>
          <w:marBottom w:val="0"/>
          <w:divBdr>
            <w:top w:val="none" w:sz="0" w:space="0" w:color="auto"/>
            <w:left w:val="none" w:sz="0" w:space="0" w:color="auto"/>
            <w:bottom w:val="none" w:sz="0" w:space="0" w:color="auto"/>
            <w:right w:val="none" w:sz="0" w:space="0" w:color="auto"/>
          </w:divBdr>
          <w:divsChild>
            <w:div w:id="622734519">
              <w:marLeft w:val="0"/>
              <w:marRight w:val="0"/>
              <w:marTop w:val="0"/>
              <w:marBottom w:val="0"/>
              <w:divBdr>
                <w:top w:val="none" w:sz="0" w:space="0" w:color="auto"/>
                <w:left w:val="none" w:sz="0" w:space="0" w:color="auto"/>
                <w:bottom w:val="none" w:sz="0" w:space="0" w:color="auto"/>
                <w:right w:val="none" w:sz="0" w:space="0" w:color="auto"/>
              </w:divBdr>
              <w:divsChild>
                <w:div w:id="1088160662">
                  <w:marLeft w:val="0"/>
                  <w:marRight w:val="0"/>
                  <w:marTop w:val="0"/>
                  <w:marBottom w:val="0"/>
                  <w:divBdr>
                    <w:top w:val="none" w:sz="0" w:space="0" w:color="auto"/>
                    <w:left w:val="none" w:sz="0" w:space="0" w:color="auto"/>
                    <w:bottom w:val="none" w:sz="0" w:space="0" w:color="auto"/>
                    <w:right w:val="none" w:sz="0" w:space="0" w:color="auto"/>
                  </w:divBdr>
                  <w:divsChild>
                    <w:div w:id="1506818584">
                      <w:marLeft w:val="0"/>
                      <w:marRight w:val="0"/>
                      <w:marTop w:val="0"/>
                      <w:marBottom w:val="0"/>
                      <w:divBdr>
                        <w:top w:val="none" w:sz="0" w:space="0" w:color="auto"/>
                        <w:left w:val="none" w:sz="0" w:space="0" w:color="auto"/>
                        <w:bottom w:val="none" w:sz="0" w:space="0" w:color="auto"/>
                        <w:right w:val="none" w:sz="0" w:space="0" w:color="auto"/>
                      </w:divBdr>
                    </w:div>
                  </w:divsChild>
                </w:div>
                <w:div w:id="1291671911">
                  <w:marLeft w:val="0"/>
                  <w:marRight w:val="0"/>
                  <w:marTop w:val="0"/>
                  <w:marBottom w:val="0"/>
                  <w:divBdr>
                    <w:top w:val="none" w:sz="0" w:space="0" w:color="auto"/>
                    <w:left w:val="none" w:sz="0" w:space="0" w:color="auto"/>
                    <w:bottom w:val="none" w:sz="0" w:space="0" w:color="auto"/>
                    <w:right w:val="none" w:sz="0" w:space="0" w:color="auto"/>
                  </w:divBdr>
                  <w:divsChild>
                    <w:div w:id="1492520089">
                      <w:marLeft w:val="0"/>
                      <w:marRight w:val="0"/>
                      <w:marTop w:val="0"/>
                      <w:marBottom w:val="0"/>
                      <w:divBdr>
                        <w:top w:val="none" w:sz="0" w:space="0" w:color="auto"/>
                        <w:left w:val="none" w:sz="0" w:space="0" w:color="auto"/>
                        <w:bottom w:val="none" w:sz="0" w:space="0" w:color="auto"/>
                        <w:right w:val="none" w:sz="0" w:space="0" w:color="auto"/>
                      </w:divBdr>
                    </w:div>
                  </w:divsChild>
                </w:div>
                <w:div w:id="2041663550">
                  <w:marLeft w:val="0"/>
                  <w:marRight w:val="0"/>
                  <w:marTop w:val="0"/>
                  <w:marBottom w:val="0"/>
                  <w:divBdr>
                    <w:top w:val="none" w:sz="0" w:space="0" w:color="auto"/>
                    <w:left w:val="none" w:sz="0" w:space="0" w:color="auto"/>
                    <w:bottom w:val="none" w:sz="0" w:space="0" w:color="auto"/>
                    <w:right w:val="none" w:sz="0" w:space="0" w:color="auto"/>
                  </w:divBdr>
                  <w:divsChild>
                    <w:div w:id="421033528">
                      <w:marLeft w:val="0"/>
                      <w:marRight w:val="0"/>
                      <w:marTop w:val="0"/>
                      <w:marBottom w:val="0"/>
                      <w:divBdr>
                        <w:top w:val="none" w:sz="0" w:space="0" w:color="auto"/>
                        <w:left w:val="none" w:sz="0" w:space="0" w:color="auto"/>
                        <w:bottom w:val="none" w:sz="0" w:space="0" w:color="auto"/>
                        <w:right w:val="none" w:sz="0" w:space="0" w:color="auto"/>
                      </w:divBdr>
                    </w:div>
                  </w:divsChild>
                </w:div>
                <w:div w:id="857161226">
                  <w:marLeft w:val="0"/>
                  <w:marRight w:val="0"/>
                  <w:marTop w:val="0"/>
                  <w:marBottom w:val="0"/>
                  <w:divBdr>
                    <w:top w:val="none" w:sz="0" w:space="0" w:color="auto"/>
                    <w:left w:val="none" w:sz="0" w:space="0" w:color="auto"/>
                    <w:bottom w:val="none" w:sz="0" w:space="0" w:color="auto"/>
                    <w:right w:val="none" w:sz="0" w:space="0" w:color="auto"/>
                  </w:divBdr>
                  <w:divsChild>
                    <w:div w:id="6461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3234">
              <w:marLeft w:val="0"/>
              <w:marRight w:val="0"/>
              <w:marTop w:val="0"/>
              <w:marBottom w:val="0"/>
              <w:divBdr>
                <w:top w:val="none" w:sz="0" w:space="0" w:color="auto"/>
                <w:left w:val="none" w:sz="0" w:space="0" w:color="auto"/>
                <w:bottom w:val="none" w:sz="0" w:space="0" w:color="auto"/>
                <w:right w:val="none" w:sz="0" w:space="0" w:color="auto"/>
              </w:divBdr>
              <w:divsChild>
                <w:div w:id="27741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5690">
          <w:marLeft w:val="0"/>
          <w:marRight w:val="0"/>
          <w:marTop w:val="0"/>
          <w:marBottom w:val="0"/>
          <w:divBdr>
            <w:top w:val="single" w:sz="6" w:space="0" w:color="677077"/>
            <w:left w:val="single" w:sz="6" w:space="0" w:color="677077"/>
            <w:bottom w:val="single" w:sz="6" w:space="0" w:color="677077"/>
            <w:right w:val="single" w:sz="6" w:space="0" w:color="677077"/>
          </w:divBdr>
          <w:divsChild>
            <w:div w:id="801339990">
              <w:marLeft w:val="0"/>
              <w:marRight w:val="0"/>
              <w:marTop w:val="0"/>
              <w:marBottom w:val="0"/>
              <w:divBdr>
                <w:top w:val="none" w:sz="0" w:space="0" w:color="auto"/>
                <w:left w:val="none" w:sz="0" w:space="0" w:color="auto"/>
                <w:bottom w:val="none" w:sz="0" w:space="0" w:color="auto"/>
                <w:right w:val="none" w:sz="0" w:space="0" w:color="auto"/>
              </w:divBdr>
            </w:div>
            <w:div w:id="1767116648">
              <w:marLeft w:val="0"/>
              <w:marRight w:val="0"/>
              <w:marTop w:val="0"/>
              <w:marBottom w:val="0"/>
              <w:divBdr>
                <w:top w:val="single" w:sz="6" w:space="4" w:color="677077"/>
                <w:left w:val="none" w:sz="0" w:space="0" w:color="auto"/>
                <w:bottom w:val="none" w:sz="0" w:space="0" w:color="auto"/>
                <w:right w:val="none" w:sz="0" w:space="0" w:color="auto"/>
              </w:divBdr>
            </w:div>
            <w:div w:id="457797444">
              <w:marLeft w:val="0"/>
              <w:marRight w:val="0"/>
              <w:marTop w:val="0"/>
              <w:marBottom w:val="0"/>
              <w:divBdr>
                <w:top w:val="single" w:sz="6" w:space="4" w:color="677077"/>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tudent.slu.se/regler-rattigheter/rattigheter-och-skyldigheter/utbildningshandboken/" TargetMode="External"/><Relationship Id="rId299" Type="http://schemas.openxmlformats.org/officeDocument/2006/relationships/hyperlink" Target="https://student.slu.se/regler-rattigheter/rattigheter-och-skyldigheter/utbildningshandboken/" TargetMode="External"/><Relationship Id="rId21" Type="http://schemas.openxmlformats.org/officeDocument/2006/relationships/hyperlink" Target="https://internt.slu.se/stod-service/utbildning/grund--och-avancerad-utbildning/utbildningens-ramar/utbildningsorgan/programstudierektor/" TargetMode="External"/><Relationship Id="rId63" Type="http://schemas.openxmlformats.org/officeDocument/2006/relationships/hyperlink" Target="https://student.slu.se/regler-rattigheter/rattigheter-och-skyldigheter/utbildningshandboken/" TargetMode="External"/><Relationship Id="rId159" Type="http://schemas.openxmlformats.org/officeDocument/2006/relationships/hyperlink" Target="https://student.slu.se/regler-rattigheter/rattigheter-och-skyldigheter/utbildningshandboken/" TargetMode="External"/><Relationship Id="rId324" Type="http://schemas.openxmlformats.org/officeDocument/2006/relationships/hyperlink" Target="https://student.slu.se/regler-rattigheter/rattigheter-och-skyldigheter/utbildningshandboken/" TargetMode="External"/><Relationship Id="rId366" Type="http://schemas.openxmlformats.org/officeDocument/2006/relationships/hyperlink" Target="https://student.slu.se/regler-rattigheter/rattigheter-och-skyldigheter/utbildningshandboken/" TargetMode="External"/><Relationship Id="rId531" Type="http://schemas.openxmlformats.org/officeDocument/2006/relationships/hyperlink" Target="https://student.slu.se/globalassets/mw/stod-serv/utbildning/grund--och-avancerad-niva/utbildningshandbok/bilaga-2-arscykel-for-utbildningsplanering-final.pdf" TargetMode="External"/><Relationship Id="rId170" Type="http://schemas.openxmlformats.org/officeDocument/2006/relationships/hyperlink" Target="https://student.slu.se/regler-rattigheter/rattigheter-och-skyldigheter/utbildningshandboken/" TargetMode="External"/><Relationship Id="rId226" Type="http://schemas.openxmlformats.org/officeDocument/2006/relationships/hyperlink" Target="https://student.slu.se/globalassets/mw/stod-serv/utbildning/grund--och-avancerad-niva/utbildningshandbok/bilaga-2-arscykel-for-utbildningsplanering-final.pdf" TargetMode="External"/><Relationship Id="rId433" Type="http://schemas.openxmlformats.org/officeDocument/2006/relationships/hyperlink" Target="https://student.slu.se/regler-rattigheter/rattigheter-och-skyldigheter/utbildningshandboken/" TargetMode="External"/><Relationship Id="rId268" Type="http://schemas.openxmlformats.org/officeDocument/2006/relationships/hyperlink" Target="http://www.universityadmissions.se/" TargetMode="External"/><Relationship Id="rId475" Type="http://schemas.openxmlformats.org/officeDocument/2006/relationships/hyperlink" Target="http://www.antagning.se/" TargetMode="External"/><Relationship Id="rId32" Type="http://schemas.openxmlformats.org/officeDocument/2006/relationships/hyperlink" Target="https://student.slu.se/regler-rattigheter/rattigheter-och-skyldigheter/utbildningshandboken/" TargetMode="External"/><Relationship Id="rId74" Type="http://schemas.openxmlformats.org/officeDocument/2006/relationships/hyperlink" Target="https://student.slu.se/regler-rattigheter/rattigheter-och-skyldigheter/utbildningshandboken/" TargetMode="External"/><Relationship Id="rId128" Type="http://schemas.openxmlformats.org/officeDocument/2006/relationships/hyperlink" Target="https://student.slu.se/regler-rattigheter/rattigheter-och-skyldigheter/utbildningshandboken/" TargetMode="External"/><Relationship Id="rId335" Type="http://schemas.openxmlformats.org/officeDocument/2006/relationships/hyperlink" Target="https://student.slu.se/regler-rattigheter/rattigheter-och-skyldigheter/utbildningshandboken/" TargetMode="External"/><Relationship Id="rId377" Type="http://schemas.openxmlformats.org/officeDocument/2006/relationships/hyperlink" Target="https://student.slu.se/regler-rattigheter/rattigheter-och-skyldigheter/utbildningshandboken/" TargetMode="External"/><Relationship Id="rId500" Type="http://schemas.openxmlformats.org/officeDocument/2006/relationships/hyperlink" Target="https://student.slu.se/sluadmin/CMS/~/link/a86bf469170c4b61a5b9a0042887b8fa.aspx" TargetMode="External"/><Relationship Id="rId542" Type="http://schemas.openxmlformats.org/officeDocument/2006/relationships/hyperlink" Target="https://student.slu.se/regler-rattigheter/rattigheter-och-skyldigheter/utbildningshandboken/" TargetMode="External"/><Relationship Id="rId5" Type="http://schemas.openxmlformats.org/officeDocument/2006/relationships/hyperlink" Target="https://student.slu.se/globalassets/mw/stod-serv/utbildning/grund--och-avancerad-niva/utbildningshandbok/formular-andringsforslag-utbildningshandboken.docx" TargetMode="External"/><Relationship Id="rId181" Type="http://schemas.openxmlformats.org/officeDocument/2006/relationships/hyperlink" Target="https://student.slu.se/regler-rattigheter/rattigheter-och-skyldigheter/utbildningshandboken/" TargetMode="External"/><Relationship Id="rId237" Type="http://schemas.openxmlformats.org/officeDocument/2006/relationships/hyperlink" Target="https://student.slu.se/regler-rattigheter/rattigheter-och-skyldigheter/utbildningshandboken/" TargetMode="External"/><Relationship Id="rId402" Type="http://schemas.openxmlformats.org/officeDocument/2006/relationships/hyperlink" Target="https://student.slu.se/regler-rattigheter/rattigheter-och-skyldigheter/utbildningshandboken/" TargetMode="External"/><Relationship Id="rId279" Type="http://schemas.openxmlformats.org/officeDocument/2006/relationships/hyperlink" Target="https://student.slu.se/regler-rattigheter/rattigheter-och-skyldigheter/utbildningshandboken/" TargetMode="External"/><Relationship Id="rId444" Type="http://schemas.openxmlformats.org/officeDocument/2006/relationships/hyperlink" Target="https://student.slu.se/globalassets/mw/org-styr/styr-dok/utb-grund-avancerad/lokal-examensordning-20171220-kompletterad-tom-20190619.pdf" TargetMode="External"/><Relationship Id="rId486" Type="http://schemas.openxmlformats.org/officeDocument/2006/relationships/hyperlink" Target="https://student.slu.se/globalassets/mw/org-styr/styr-dok/utb-grund-avancerad/bilaga-ny-antagningsordning-uppdaterad-1-oktober-2019.pdf" TargetMode="External"/><Relationship Id="rId43" Type="http://schemas.openxmlformats.org/officeDocument/2006/relationships/hyperlink" Target="https://student.slu.se/globalassets/mw/stod-serv/utbildning/grund--och-avancerad-niva/utbildningshandbok/utbildningshandboken-bilaga-1-slus-utbildningsorganisation.pdf" TargetMode="External"/><Relationship Id="rId139" Type="http://schemas.openxmlformats.org/officeDocument/2006/relationships/hyperlink" Target="https://internt.slu.se/Organisation-och-styrning/styrande-dokument-och-beslut/interna-styrande-dokument/" TargetMode="External"/><Relationship Id="rId290" Type="http://schemas.openxmlformats.org/officeDocument/2006/relationships/hyperlink" Target="https://student.slu.se/regler-rattigheter/rattigheter-och-skyldigheter/utbildningshandboken/" TargetMode="External"/><Relationship Id="rId304" Type="http://schemas.openxmlformats.org/officeDocument/2006/relationships/hyperlink" Target="https://student.slu.se/regler-rattigheter/rattigheter-och-skyldigheter/utbildningshandboken/" TargetMode="External"/><Relationship Id="rId346" Type="http://schemas.openxmlformats.org/officeDocument/2006/relationships/hyperlink" Target="https://student.slu.se/regler-rattigheter/rattigheter-och-skyldigheter/utbildningshandboken/" TargetMode="External"/><Relationship Id="rId388" Type="http://schemas.openxmlformats.org/officeDocument/2006/relationships/hyperlink" Target="https://student.slu.se/regler-rattigheter/rattigheter-och-skyldigheter/utbildningshandboken/" TargetMode="External"/><Relationship Id="rId511" Type="http://schemas.openxmlformats.org/officeDocument/2006/relationships/hyperlink" Target="https://student.slu.se/regler-rattigheter/rattigheter-och-skyldigheter/utbildningshandboken/" TargetMode="External"/><Relationship Id="rId85" Type="http://schemas.openxmlformats.org/officeDocument/2006/relationships/hyperlink" Target="https://student.slu.se/regler-rattigheter/rattigheter-och-skyldigheter/utbildningshandboken/" TargetMode="External"/><Relationship Id="rId150" Type="http://schemas.openxmlformats.org/officeDocument/2006/relationships/hyperlink" Target="https://student.slu.se/regler-rattigheter/rattigheter-och-skyldigheter/utbildningshandboken/" TargetMode="External"/><Relationship Id="rId192" Type="http://schemas.openxmlformats.org/officeDocument/2006/relationships/hyperlink" Target="https://student.slu.se/globalassets/mw/org-styr/styr-dok/utb-grund-avancerad/anvisningar-kvalitetssakring-utbildning-inkl-bilagor-reb-20180227.pdf" TargetMode="External"/><Relationship Id="rId206" Type="http://schemas.openxmlformats.org/officeDocument/2006/relationships/hyperlink" Target="https://student.slu.se/regler-rattigheter/rattigheter-och-skyldigheter/utbildningshandboken/" TargetMode="External"/><Relationship Id="rId413" Type="http://schemas.openxmlformats.org/officeDocument/2006/relationships/hyperlink" Target="https://student.slu.se/regler-rattigheter/rattigheter-och-skyldigheter/utbildningshandboken/" TargetMode="External"/><Relationship Id="rId248" Type="http://schemas.openxmlformats.org/officeDocument/2006/relationships/hyperlink" Target="https://student.slu.se/regler-rattigheter/rattigheter-och-skyldigheter/utbildningshandboken/" TargetMode="External"/><Relationship Id="rId455" Type="http://schemas.openxmlformats.org/officeDocument/2006/relationships/hyperlink" Target="https://student.slu.se/regler-rattigheter/rattigheter-och-skyldigheter/utbildningshandboken/" TargetMode="External"/><Relationship Id="rId497" Type="http://schemas.openxmlformats.org/officeDocument/2006/relationships/hyperlink" Target="https://student.slu.se/regler-rattigheter/rattigheter-och-skyldigheter/utbildningshandboken/" TargetMode="External"/><Relationship Id="rId12" Type="http://schemas.openxmlformats.org/officeDocument/2006/relationships/hyperlink" Target="https://internt.slu.se/Organisation-och-styrning/styrande-dokument-och-beslut/lagar-och-forordningar/" TargetMode="External"/><Relationship Id="rId108" Type="http://schemas.openxmlformats.org/officeDocument/2006/relationships/hyperlink" Target="http://www.antagning.se/" TargetMode="External"/><Relationship Id="rId315" Type="http://schemas.openxmlformats.org/officeDocument/2006/relationships/hyperlink" Target="https://student.slu.se/regler-rattigheter/rattigheter-och-skyldigheter/utbildningshandboken/" TargetMode="External"/><Relationship Id="rId357" Type="http://schemas.openxmlformats.org/officeDocument/2006/relationships/hyperlink" Target="https://student.slu.se/regler-rattigheter/rattigheter-och-skyldigheter/utbildningshandboken/" TargetMode="External"/><Relationship Id="rId522" Type="http://schemas.openxmlformats.org/officeDocument/2006/relationships/hyperlink" Target="https://student.slu.se/regler-rattigheter/rattigheter-och-skyldigheter/utbildningshandboken/" TargetMode="External"/><Relationship Id="rId54" Type="http://schemas.openxmlformats.org/officeDocument/2006/relationships/hyperlink" Target="https://student.slu.se/regler-rattigheter/rattigheter-och-skyldigheter/utbildningshandboken/" TargetMode="External"/><Relationship Id="rId96" Type="http://schemas.openxmlformats.org/officeDocument/2006/relationships/hyperlink" Target="http://www.riksdagen.se/sv/dokument-lagar/dokument/svensk-forfattningssamling/forordning-19821077-om-ersattning-av-allmanna_sfs-1982-1077" TargetMode="External"/><Relationship Id="rId161" Type="http://schemas.openxmlformats.org/officeDocument/2006/relationships/hyperlink" Target="https://student.slu.se/regler-rattigheter/rattigheter-och-skyldigheter/utbildningshandboken/" TargetMode="External"/><Relationship Id="rId217" Type="http://schemas.openxmlformats.org/officeDocument/2006/relationships/hyperlink" Target="https://student.slu.se/globalassets/mw/org-styr/styr-dok/utb-grund-avancerad/anvisningar-kursplaner-20220812.pdf" TargetMode="External"/><Relationship Id="rId399" Type="http://schemas.openxmlformats.org/officeDocument/2006/relationships/hyperlink" Target="https://student.slu.se/regler-rattigheter/rattigheter-och-skyldigheter/utbildningshandboken/" TargetMode="External"/><Relationship Id="rId259" Type="http://schemas.openxmlformats.org/officeDocument/2006/relationships/hyperlink" Target="http://www.universityadmissions.se/" TargetMode="External"/><Relationship Id="rId424" Type="http://schemas.openxmlformats.org/officeDocument/2006/relationships/hyperlink" Target="https://student.slu.se/regler-rattigheter/rattigheter-och-skyldigheter/utbildningshandboken/" TargetMode="External"/><Relationship Id="rId466" Type="http://schemas.openxmlformats.org/officeDocument/2006/relationships/hyperlink" Target="https://student.slu.se/regler-rattigheter/rattigheter-och-skyldigheter/utbildningshandboken/" TargetMode="External"/><Relationship Id="rId23" Type="http://schemas.openxmlformats.org/officeDocument/2006/relationships/hyperlink" Target="https://student.slu.se/regler-rattigheter/rattigheter-och-skyldigheter/utbildningshandboken/" TargetMode="External"/><Relationship Id="rId119" Type="http://schemas.openxmlformats.org/officeDocument/2006/relationships/hyperlink" Target="https://student.slu.se/regler-rattigheter/rattigheter-och-skyldigheter/utbildningshandboken/" TargetMode="External"/><Relationship Id="rId270" Type="http://schemas.openxmlformats.org/officeDocument/2006/relationships/hyperlink" Target="https://student.slu.se/globalassets/mw/org-styr/styr-dok/utb-grund-avancerad/bilaga-ny-antagningsordning-uppdaterad-1-oktober-2019.pdf" TargetMode="External"/><Relationship Id="rId326" Type="http://schemas.openxmlformats.org/officeDocument/2006/relationships/hyperlink" Target="https://student.slu.se/regler-rattigheter/rattigheter-och-skyldigheter/utbildningshandboken/" TargetMode="External"/><Relationship Id="rId533" Type="http://schemas.openxmlformats.org/officeDocument/2006/relationships/hyperlink" Target="https://student.slu.se/globalassets/mw/stod-serv/utbildning/grund--och-avancerad-niva/utbildningshandbok/bilaga-3b-amnesbeskrivning-for-slus-huvudomraden.pdf" TargetMode="External"/><Relationship Id="rId65" Type="http://schemas.openxmlformats.org/officeDocument/2006/relationships/hyperlink" Target="https://student.slu.se/regler-rattigheter/rattigheter-och-skyldigheter/utbildningshandboken/" TargetMode="External"/><Relationship Id="rId130" Type="http://schemas.openxmlformats.org/officeDocument/2006/relationships/hyperlink" Target="https://student.slu.se/regler-rattigheter/rattigheter-och-skyldigheter/utbildningshandboken/" TargetMode="External"/><Relationship Id="rId368" Type="http://schemas.openxmlformats.org/officeDocument/2006/relationships/hyperlink" Target="https://student.slu.se/regler-rattigheter/rattigheter-och-skyldigheter/utbildningshandboken/" TargetMode="External"/><Relationship Id="rId172" Type="http://schemas.openxmlformats.org/officeDocument/2006/relationships/hyperlink" Target="https://student.slu.se/regler-rattigheter/rattigheter-och-skyldigheter/utbildningshandboken/" TargetMode="External"/><Relationship Id="rId228" Type="http://schemas.openxmlformats.org/officeDocument/2006/relationships/hyperlink" Target="https://student.slu.se/regler-rattigheter/rattigheter-och-skyldigheter/utbildningshandboken/" TargetMode="External"/><Relationship Id="rId435" Type="http://schemas.openxmlformats.org/officeDocument/2006/relationships/hyperlink" Target="https://student.slu.se/regler-rattigheter/rattigheter-och-skyldigheter/utbildningshandboken/" TargetMode="External"/><Relationship Id="rId477" Type="http://schemas.openxmlformats.org/officeDocument/2006/relationships/hyperlink" Target="http://www.antagning.se/" TargetMode="External"/><Relationship Id="rId281" Type="http://schemas.openxmlformats.org/officeDocument/2006/relationships/hyperlink" Target="https://student.slu.se/regler-rattigheter/rattigheter-och-skyldigheter/utbildningshandboken/" TargetMode="External"/><Relationship Id="rId337" Type="http://schemas.openxmlformats.org/officeDocument/2006/relationships/hyperlink" Target="https://student.slu.se/regler-rattigheter/rattigheter-och-skyldigheter/utbildningshandboken/" TargetMode="External"/><Relationship Id="rId502" Type="http://schemas.openxmlformats.org/officeDocument/2006/relationships/hyperlink" Target="https://internt.slu.se/Organisation-och-styrning/styrande-dokument-och-beslut/delegationsordningar/" TargetMode="External"/><Relationship Id="rId34" Type="http://schemas.openxmlformats.org/officeDocument/2006/relationships/hyperlink" Target="https://internt.slu.se/Organisation-och-styrning/styrande-dokument-och-beslut/lagar-och-forordningar/" TargetMode="External"/><Relationship Id="rId76" Type="http://schemas.openxmlformats.org/officeDocument/2006/relationships/hyperlink" Target="https://student.slu.se/" TargetMode="External"/><Relationship Id="rId141" Type="http://schemas.openxmlformats.org/officeDocument/2006/relationships/hyperlink" Target="https://student.slu.se/regler-rattigheter/rattigheter-och-skyldigheter/utbildningshandboken/" TargetMode="External"/><Relationship Id="rId379" Type="http://schemas.openxmlformats.org/officeDocument/2006/relationships/hyperlink" Target="https://internt.slu.se/stod-service/utbildning/grund--och-avancerad-utbildning/utbildningens-ramar/utbildningshandboken/" TargetMode="External"/><Relationship Id="rId544" Type="http://schemas.openxmlformats.org/officeDocument/2006/relationships/theme" Target="theme/theme1.xml"/><Relationship Id="rId7" Type="http://schemas.openxmlformats.org/officeDocument/2006/relationships/hyperlink" Target="https://student.slu.se/regler-rattigheter/rattigheter-och-skyldigheter/utbildningshandboken/" TargetMode="External"/><Relationship Id="rId183" Type="http://schemas.openxmlformats.org/officeDocument/2006/relationships/hyperlink" Target="https://student.slu.se/globalassets/mw/stod-serv/utbildning/grund--och-avancerad-niva/utbildningshandbok/underlag-for-arvode-till-student2.docx" TargetMode="External"/><Relationship Id="rId239" Type="http://schemas.openxmlformats.org/officeDocument/2006/relationships/hyperlink" Target="https://student.slu.se/regler-rattigheter/rattigheter-och-skyldigheter/utbildningshandboken/" TargetMode="External"/><Relationship Id="rId390" Type="http://schemas.openxmlformats.org/officeDocument/2006/relationships/hyperlink" Target="https://student.slu.se/globalassets/mw/org-styr/styr-dok/7-personal-arbetsmiljo-likavillkor/riktlinjer-misstanke-om-trakasserier-av-student.pdf" TargetMode="External"/><Relationship Id="rId404" Type="http://schemas.openxmlformats.org/officeDocument/2006/relationships/hyperlink" Target="https://student.slu.se/regler-rattigheter/rattigheter-och-skyldigheter/utbildningshandboken/" TargetMode="External"/><Relationship Id="rId446" Type="http://schemas.openxmlformats.org/officeDocument/2006/relationships/hyperlink" Target="https://student.slu.se/globalassets/mw/stod-serv/utbildning/grund--och-avancerad-niva/utbildningshandbok/bilaga-2-arscykel-for-utbildningsplanering-final.pdf" TargetMode="External"/><Relationship Id="rId250" Type="http://schemas.openxmlformats.org/officeDocument/2006/relationships/hyperlink" Target="https://www.universityadmissions.se/intl/start" TargetMode="External"/><Relationship Id="rId292" Type="http://schemas.openxmlformats.org/officeDocument/2006/relationships/hyperlink" Target="https://student.slu.se/regler-rattigheter/rattigheter-och-skyldigheter/utbildningshandboken/" TargetMode="External"/><Relationship Id="rId306" Type="http://schemas.openxmlformats.org/officeDocument/2006/relationships/hyperlink" Target="https://student.slu.se/regler-rattigheter/rattigheter-och-skyldigheter/utbildningshandboken/" TargetMode="External"/><Relationship Id="rId488" Type="http://schemas.openxmlformats.org/officeDocument/2006/relationships/hyperlink" Target="http://www.antagning.se/" TargetMode="External"/><Relationship Id="rId45" Type="http://schemas.openxmlformats.org/officeDocument/2006/relationships/hyperlink" Target="https://student.slu.se/regler-rattigheter/rattigheter-och-skyldigheter/utbildningshandboken/" TargetMode="External"/><Relationship Id="rId87" Type="http://schemas.openxmlformats.org/officeDocument/2006/relationships/hyperlink" Target="https://student.slu.se/" TargetMode="External"/><Relationship Id="rId110" Type="http://schemas.openxmlformats.org/officeDocument/2006/relationships/hyperlink" Target="https://student.slu.se/regler-rattigheter/rattigheter-och-skyldigheter/utbildningshandboken/" TargetMode="External"/><Relationship Id="rId348" Type="http://schemas.openxmlformats.org/officeDocument/2006/relationships/hyperlink" Target="https://student.slu.se/regler-rattigheter/rattigheter-och-skyldigheter/utbildningshandboken/" TargetMode="External"/><Relationship Id="rId513" Type="http://schemas.openxmlformats.org/officeDocument/2006/relationships/hyperlink" Target="https://student.slu.se/regler-rattigheter/rattigheter-och-skyldigheter/utbildningshandboken/" TargetMode="External"/><Relationship Id="rId152" Type="http://schemas.openxmlformats.org/officeDocument/2006/relationships/hyperlink" Target="https://student.slu.se/regler-rattigheter/rattigheter-och-skyldigheter/utbildningshandboken/" TargetMode="External"/><Relationship Id="rId194" Type="http://schemas.openxmlformats.org/officeDocument/2006/relationships/hyperlink" Target="https://student.slu.se/globalassets/mw/org-styr/styr-dok/utb-grund-avancerad/anvisningar-kvalitetssakring-utbildning-inkl-bilagor-reb-20180227.pdf" TargetMode="External"/><Relationship Id="rId208" Type="http://schemas.openxmlformats.org/officeDocument/2006/relationships/hyperlink" Target="https://student.slu.se/regler-rattigheter/rattigheter-och-skyldigheter/utbildningshandboken/" TargetMode="External"/><Relationship Id="rId415" Type="http://schemas.openxmlformats.org/officeDocument/2006/relationships/hyperlink" Target="https://www.riksdagen.se/sv/dokument-lagar/dokument/svensk-forfattningssamling/forordning-1993221-for-sveriges_sfs-1993-221" TargetMode="External"/><Relationship Id="rId457" Type="http://schemas.openxmlformats.org/officeDocument/2006/relationships/hyperlink" Target="https://www.slu.se/utbildning/program-kurser/program-pa-grundniva/" TargetMode="External"/><Relationship Id="rId261" Type="http://schemas.openxmlformats.org/officeDocument/2006/relationships/hyperlink" Target="http://www.antagning.se/" TargetMode="External"/><Relationship Id="rId499" Type="http://schemas.openxmlformats.org/officeDocument/2006/relationships/hyperlink" Target="https://student.slu.se/globalassets/mw/org-styr/styr-dok/utb-grund-avancerad/mall-utbildningsplan-sv-20170828.docx" TargetMode="External"/><Relationship Id="rId14" Type="http://schemas.openxmlformats.org/officeDocument/2006/relationships/hyperlink" Target="https://internt.slu.se/stod-service/utbildning/uppdragsutbildning-for-slu/dokument-och-mallar/" TargetMode="External"/><Relationship Id="rId56" Type="http://schemas.openxmlformats.org/officeDocument/2006/relationships/hyperlink" Target="https://student.slu.se/globalassets/mw/utb/utbildning/utbildningsnamnden/lokal-examensordning-inkl-examensbeskrivningar-unbeslut-2020-09-10.pdf" TargetMode="External"/><Relationship Id="rId317" Type="http://schemas.openxmlformats.org/officeDocument/2006/relationships/hyperlink" Target="https://student.slu.se/regler-rattigheter/rattigheter-och-skyldigheter/utbildningshandboken/" TargetMode="External"/><Relationship Id="rId359" Type="http://schemas.openxmlformats.org/officeDocument/2006/relationships/hyperlink" Target="https://student.slu.se/regler-rattigheter/rattigheter-och-skyldigheter/utbildningshandboken/" TargetMode="External"/><Relationship Id="rId524" Type="http://schemas.openxmlformats.org/officeDocument/2006/relationships/hyperlink" Target="https://student.slu.se/regler-rattigheter/rattigheter-och-skyldigheter/utbildningshandboken/" TargetMode="External"/><Relationship Id="rId98" Type="http://schemas.openxmlformats.org/officeDocument/2006/relationships/hyperlink" Target="https://student.slu.se/regler-rattigheter/rattigheter-och-skyldigheter/utbildningshandboken/" TargetMode="External"/><Relationship Id="rId121" Type="http://schemas.openxmlformats.org/officeDocument/2006/relationships/hyperlink" Target="https://student.slu.se/regler-rattigheter/rattigheter-och-skyldigheter/utbildningshandboken/" TargetMode="External"/><Relationship Id="rId163" Type="http://schemas.openxmlformats.org/officeDocument/2006/relationships/hyperlink" Target="https://internt.slu.se/stod-service/admin-stod/juridik-dataskydd-och-informationshantering/dataskydd/mer-om-dataskydd/juridiska-rekommendationer-vid-distansundervisning/" TargetMode="External"/><Relationship Id="rId219" Type="http://schemas.openxmlformats.org/officeDocument/2006/relationships/hyperlink" Target="https://student.slu.se/globalassets/mw/org-styr/styr-dok/utb-grund-avancerad/bilaga-ny-antagningsordning-uppdaterad-1-oktober-2019.pdf" TargetMode="External"/><Relationship Id="rId370" Type="http://schemas.openxmlformats.org/officeDocument/2006/relationships/hyperlink" Target="https://student.slu.se/globalassets/mw/stod-serv/utbildning/grund--och-avancerad-niva/utbildningshandbok/bilaga-10-process-vid-forandring-av-pdf.pdf" TargetMode="External"/><Relationship Id="rId426" Type="http://schemas.openxmlformats.org/officeDocument/2006/relationships/hyperlink" Target="https://student.slu.se/regler-rattigheter/rattigheter-och-skyldigheter/utbildningshandboken/" TargetMode="External"/><Relationship Id="rId230" Type="http://schemas.openxmlformats.org/officeDocument/2006/relationships/hyperlink" Target="https://student.slu.se/regler-rattigheter/rattigheter-och-skyldigheter/utbildningshandboken/" TargetMode="External"/><Relationship Id="rId468" Type="http://schemas.openxmlformats.org/officeDocument/2006/relationships/hyperlink" Target="https://student.slu.se/regler-rattigheter/rattigheter-och-skyldigheter/utbildningshandboken/" TargetMode="External"/><Relationship Id="rId25" Type="http://schemas.openxmlformats.org/officeDocument/2006/relationships/hyperlink" Target="https://internt.slu.se/stod-service/utbildning/grund--och-avancerad-utbildning/utbildningens-ramar/utbildningsorgan/utbildningsnamnden/" TargetMode="External"/><Relationship Id="rId67" Type="http://schemas.openxmlformats.org/officeDocument/2006/relationships/hyperlink" Target="https://student.slu.se/regler-rattigheter/rattigheter-och-skyldigheter/utbildningshandboken/" TargetMode="External"/><Relationship Id="rId272" Type="http://schemas.openxmlformats.org/officeDocument/2006/relationships/hyperlink" Target="https://student.slu.se/regler-rattigheter/rattigheter-och-skyldigheter/utbildningshandboken/" TargetMode="External"/><Relationship Id="rId328" Type="http://schemas.openxmlformats.org/officeDocument/2006/relationships/hyperlink" Target="https://student.slu.se/regler-rattigheter/rattigheter-och-skyldigheter/utbildningshandboken/" TargetMode="External"/><Relationship Id="rId535" Type="http://schemas.openxmlformats.org/officeDocument/2006/relationships/hyperlink" Target="https://student.slu.se/globalassets/mw/stod-serv/utbildning/grund--och-avancerad-niva/utbildningshandbok/utbildningshandboken-bilaga-5-gemensamma-kursvarderingsfragor-evald.pdf" TargetMode="External"/><Relationship Id="rId88" Type="http://schemas.openxmlformats.org/officeDocument/2006/relationships/hyperlink" Target="https://student.slu.se/regler-rattigheter/rattigheter-och-skyldigheter/utbildningshandboken/" TargetMode="External"/><Relationship Id="rId111" Type="http://schemas.openxmlformats.org/officeDocument/2006/relationships/hyperlink" Target="https://student.slu.se/regler-rattigheter/rattigheter-och-skyldigheter/utbildningshandboken/" TargetMode="External"/><Relationship Id="rId132" Type="http://schemas.openxmlformats.org/officeDocument/2006/relationships/hyperlink" Target="https://student.slu.se/regler-rattigheter/rattigheter-och-skyldigheter/utbildningshandboken/" TargetMode="External"/><Relationship Id="rId153" Type="http://schemas.openxmlformats.org/officeDocument/2006/relationships/hyperlink" Target="https://student.slu.se/regler-rattigheter/rattigheter-och-skyldigheter/utbildningshandboken/" TargetMode="External"/><Relationship Id="rId174" Type="http://schemas.openxmlformats.org/officeDocument/2006/relationships/hyperlink" Target="https://student.slu.se/globalassets/mw/org-styr/styr-dok/utb-grund-avancerad/anvisningar-kvalitetssakring-utbildning-reb-20180227.pdf" TargetMode="External"/><Relationship Id="rId195" Type="http://schemas.openxmlformats.org/officeDocument/2006/relationships/hyperlink" Target="https://student.slu.se/regler-rattigheter/rattigheter-och-skyldigheter/utbildningshandboken/" TargetMode="External"/><Relationship Id="rId209" Type="http://schemas.openxmlformats.org/officeDocument/2006/relationships/hyperlink" Target="https://student.slu.se/regler-rattigheter/rattigheter-och-skyldigheter/utbildningshandboken/" TargetMode="External"/><Relationship Id="rId360" Type="http://schemas.openxmlformats.org/officeDocument/2006/relationships/hyperlink" Target="https://student.slu.se/regler-rattigheter/rattigheter-och-skyldigheter/utbildningshandboken/" TargetMode="External"/><Relationship Id="rId381" Type="http://schemas.openxmlformats.org/officeDocument/2006/relationships/hyperlink" Target="https://student.slu.se/regler-rattigheter/rattigheter-och-skyldigheter/faq-for-studenter-om-avstangning/" TargetMode="External"/><Relationship Id="rId416" Type="http://schemas.openxmlformats.org/officeDocument/2006/relationships/hyperlink" Target="https://student.slu.se/regler-rattigheter/rattigheter-och-skyldigheter/utbildningshandboken/" TargetMode="External"/><Relationship Id="rId220" Type="http://schemas.openxmlformats.org/officeDocument/2006/relationships/hyperlink" Target="https://student.slu.se/globalassets/mw/org-styr/styr-dok/utb-grund-avancerad/lokal-examensordning-20171220-kompletterad-tom-20190619.pdf" TargetMode="External"/><Relationship Id="rId241" Type="http://schemas.openxmlformats.org/officeDocument/2006/relationships/hyperlink" Target="https://student.slu.se/regler-rattigheter/rattigheter-och-skyldigheter/utbildningshandboken/" TargetMode="External"/><Relationship Id="rId437" Type="http://schemas.openxmlformats.org/officeDocument/2006/relationships/hyperlink" Target="https://student.slu.se/regler-rattigheter/rattigheter-och-skyldigheter/utbildningshandboken/" TargetMode="External"/><Relationship Id="rId458" Type="http://schemas.openxmlformats.org/officeDocument/2006/relationships/hyperlink" Target="https://www.slu.se/utbildning/program-kurser/program-pa-avancerad-niva1/" TargetMode="External"/><Relationship Id="rId479" Type="http://schemas.openxmlformats.org/officeDocument/2006/relationships/hyperlink" Target="https://student.slu.se/studier/anmalan-och-antagning/antagning-anmalan/" TargetMode="External"/><Relationship Id="rId15" Type="http://schemas.openxmlformats.org/officeDocument/2006/relationships/hyperlink" Target="https://student.slu.se/regler-rattigheter/rattigheter-och-skyldigheter/utbildningshandboken/" TargetMode="External"/><Relationship Id="rId36" Type="http://schemas.openxmlformats.org/officeDocument/2006/relationships/hyperlink" Target="https://student.slu.se/globalassets/mw/org-styr/styr-dok/utb-grund-avancerad/riktlinjer-for-resursfordelning-utbildning-grundniva-o-avancerad-niva-styrelsen-20170926.pdf" TargetMode="External"/><Relationship Id="rId57" Type="http://schemas.openxmlformats.org/officeDocument/2006/relationships/hyperlink" Target="https://student.slu.se/globalassets/mw/utb/utbildning/utbildningsnamnden/lokal-examensordning-inkl-examensbeskrivningar-unbeslut-2020-09-10.pdf" TargetMode="External"/><Relationship Id="rId262" Type="http://schemas.openxmlformats.org/officeDocument/2006/relationships/hyperlink" Target="http://www.universityadmissions.se/" TargetMode="External"/><Relationship Id="rId283" Type="http://schemas.openxmlformats.org/officeDocument/2006/relationships/hyperlink" Target="http://www.antagning.se/" TargetMode="External"/><Relationship Id="rId318" Type="http://schemas.openxmlformats.org/officeDocument/2006/relationships/hyperlink" Target="https://student.slu.se/regler-rattigheter/rattigheter-och-skyldigheter/utbildningshandboken/" TargetMode="External"/><Relationship Id="rId339" Type="http://schemas.openxmlformats.org/officeDocument/2006/relationships/hyperlink" Target="https://student.slu.se/regler-rattigheter/rattigheter-och-skyldigheter/utbildningshandboken/" TargetMode="External"/><Relationship Id="rId490" Type="http://schemas.openxmlformats.org/officeDocument/2006/relationships/hyperlink" Target="https://student.slu.se/regler-rattigheter/rattigheter-och-skyldigheter/utbildningshandboken/" TargetMode="External"/><Relationship Id="rId504" Type="http://schemas.openxmlformats.org/officeDocument/2006/relationships/hyperlink" Target="https://student.slu.se/studier/kurser-och-program/program-pa-avancerad-niva/" TargetMode="External"/><Relationship Id="rId525" Type="http://schemas.openxmlformats.org/officeDocument/2006/relationships/hyperlink" Target="https://student.slu.se/regler-rattigheter/rattigheter-och-skyldigheter/utbildningshandboken/" TargetMode="External"/><Relationship Id="rId78" Type="http://schemas.openxmlformats.org/officeDocument/2006/relationships/hyperlink" Target="https://internt.slu.se/stod-service/basservice/lokaler/lokalforandringar1/" TargetMode="External"/><Relationship Id="rId99" Type="http://schemas.openxmlformats.org/officeDocument/2006/relationships/hyperlink" Target="https://internt.slu.se/stod-service/admin-stod/ekonomi/blanketter/" TargetMode="External"/><Relationship Id="rId101" Type="http://schemas.openxmlformats.org/officeDocument/2006/relationships/hyperlink" Target="https://student.slu.se/regler-rattigheter/rattigheter-och-skyldigheter/utbildningshandboken/" TargetMode="External"/><Relationship Id="rId122" Type="http://schemas.openxmlformats.org/officeDocument/2006/relationships/hyperlink" Target="https://student.slu.se/regler-rattigheter/rattigheter-och-skyldigheter/utbildningshandboken/" TargetMode="External"/><Relationship Id="rId143" Type="http://schemas.openxmlformats.org/officeDocument/2006/relationships/hyperlink" Target="https://student.slu.se/regler-rattigheter/rattigheter-och-skyldigheter/utbildningshandboken/" TargetMode="External"/><Relationship Id="rId164" Type="http://schemas.openxmlformats.org/officeDocument/2006/relationships/hyperlink" Target="https://student.slu.se/regler-rattigheter/rattigheter-och-skyldigheter/utbildningshandboken/" TargetMode="External"/><Relationship Id="rId185" Type="http://schemas.openxmlformats.org/officeDocument/2006/relationships/hyperlink" Target="https://internt.slu.se/verktyg/lins/" TargetMode="External"/><Relationship Id="rId350" Type="http://schemas.openxmlformats.org/officeDocument/2006/relationships/hyperlink" Target="https://student.slu.se/regler-rattigheter/rattigheter-och-skyldigheter/utbildningshandboken/" TargetMode="External"/><Relationship Id="rId371" Type="http://schemas.openxmlformats.org/officeDocument/2006/relationships/hyperlink" Target="https://student.slu.se/globalassets/mw/stod-serv/utbildning/grund--och-avancerad-niva/utbildningshandbok/bilaga-9-avpubliceringsprocess.pdf" TargetMode="External"/><Relationship Id="rId406" Type="http://schemas.openxmlformats.org/officeDocument/2006/relationships/hyperlink" Target="https://www.slu.se/utbildning/program-kurser/program-pa-grundniva/" TargetMode="External"/><Relationship Id="rId9" Type="http://schemas.openxmlformats.org/officeDocument/2006/relationships/hyperlink" Target="https://student.slu.se/regler-rattigheter/rattigheter-och-skyldigheter/utbildningshandboken/" TargetMode="External"/><Relationship Id="rId210" Type="http://schemas.openxmlformats.org/officeDocument/2006/relationships/hyperlink" Target="https://student.slu.se/globalassets/mw/stod-serv/utbildning/grund--och-avancerad-niva/utbildningshandbok/bilaga-3a-amnen-vid-slu-inom-utbildning-pa-grundniva-och-avancerad-niva.pdf" TargetMode="External"/><Relationship Id="rId392" Type="http://schemas.openxmlformats.org/officeDocument/2006/relationships/hyperlink" Target="https://student.slu.se/regler-rattigheter/rattigheter-och-skyldigheter/studentombud/" TargetMode="External"/><Relationship Id="rId427" Type="http://schemas.openxmlformats.org/officeDocument/2006/relationships/hyperlink" Target="https://student.slu.se/regler-rattigheter/rattigheter-och-skyldigheter/utbildningshandboken/" TargetMode="External"/><Relationship Id="rId448" Type="http://schemas.openxmlformats.org/officeDocument/2006/relationships/hyperlink" Target="https://student.slu.se/regler-rattigheter/rattigheter-och-skyldigheter/utbildningshandboken/" TargetMode="External"/><Relationship Id="rId469" Type="http://schemas.openxmlformats.org/officeDocument/2006/relationships/hyperlink" Target="https://student.slu.se/regler-rattigheter/rattigheter-och-skyldigheter/utbildningshandboken/" TargetMode="External"/><Relationship Id="rId26" Type="http://schemas.openxmlformats.org/officeDocument/2006/relationships/hyperlink" Target="https://student.slu.se/globalassets/mw/stod-serv/utbildning/grund--och-avancerad-niva/utbildningshandbok/bilaga-2-arscykel-for-utbildningsplanering-final.pdf" TargetMode="External"/><Relationship Id="rId231" Type="http://schemas.openxmlformats.org/officeDocument/2006/relationships/hyperlink" Target="https://student.slu.se/globalassets/mw/stod-serv/utbildning/grund--och-avancerad-niva/utbildningshandbok/bilaga-2-arscykel-for-utbildningsplanering-final.pdf" TargetMode="External"/><Relationship Id="rId252" Type="http://schemas.openxmlformats.org/officeDocument/2006/relationships/hyperlink" Target="http://www.universityadmissions.se/" TargetMode="External"/><Relationship Id="rId273" Type="http://schemas.openxmlformats.org/officeDocument/2006/relationships/hyperlink" Target="https://student.slu.se/regler-rattigheter/rattigheter-och-skyldigheter/utbildningshandboken/" TargetMode="External"/><Relationship Id="rId294" Type="http://schemas.openxmlformats.org/officeDocument/2006/relationships/hyperlink" Target="https://student.slu.se/regler-rattigheter/rattigheter-och-skyldigheter/utbildningshandboken/" TargetMode="External"/><Relationship Id="rId308" Type="http://schemas.openxmlformats.org/officeDocument/2006/relationships/hyperlink" Target="https://student.slu.se/regler-rattigheter/rattigheter-och-skyldigheter/utbildningshandboken/" TargetMode="External"/><Relationship Id="rId329" Type="http://schemas.openxmlformats.org/officeDocument/2006/relationships/hyperlink" Target="https://student.slu.se/regler-rattigheter/rattigheter-och-skyldigheter/utbildningshandboken/" TargetMode="External"/><Relationship Id="rId480" Type="http://schemas.openxmlformats.org/officeDocument/2006/relationships/hyperlink" Target="https://student.slu.se/regler-rattigheter/rattigheter-och-skyldigheter/utbildningshandboken/" TargetMode="External"/><Relationship Id="rId515" Type="http://schemas.openxmlformats.org/officeDocument/2006/relationships/hyperlink" Target="https://student.slu.se/regler-rattigheter/rattigheter-och-skyldigheter/utbildningshandboken/" TargetMode="External"/><Relationship Id="rId536" Type="http://schemas.openxmlformats.org/officeDocument/2006/relationships/hyperlink" Target="https://student.slu.se/globalassets/mw/stod-serv/utbildning/grund--och-avancerad-niva/utbildningshandbok/utbildningshandboken-bilaga-6-gemensamma-kursvarderingsfragor-evald-for-sjalvstandigt-arbete-examensarbete.pdf" TargetMode="External"/><Relationship Id="rId47" Type="http://schemas.openxmlformats.org/officeDocument/2006/relationships/hyperlink" Target="https://student.slu.se/globalassets/mw/stod-serv/utbildning/grund--och-avancerad-niva/utbildningshandbok/bilaga-2-arscykel-for-utbildningsplanering-final.pdf" TargetMode="External"/><Relationship Id="rId68" Type="http://schemas.openxmlformats.org/officeDocument/2006/relationships/hyperlink" Target="https://student.slu.se/regler-rattigheter/rattigheter-och-skyldigheter/utbildningshandboken/" TargetMode="External"/><Relationship Id="rId89" Type="http://schemas.openxmlformats.org/officeDocument/2006/relationships/hyperlink" Target="https://student.slu.se/studieservice/studiestod/funka/" TargetMode="External"/><Relationship Id="rId112" Type="http://schemas.openxmlformats.org/officeDocument/2006/relationships/hyperlink" Target="https://student.slu.se/studentliv/stipendier/?si=B92A7E813AC3186608314FD47C16B99F&amp;rid=827910825&amp;sn=sluEPi6-prodSearchIndex" TargetMode="External"/><Relationship Id="rId133" Type="http://schemas.openxmlformats.org/officeDocument/2006/relationships/hyperlink" Target="https://student.slu.se/regler-rattigheter/rattigheter-och-skyldigheter/utbildningshandboken/" TargetMode="External"/><Relationship Id="rId154" Type="http://schemas.openxmlformats.org/officeDocument/2006/relationships/hyperlink" Target="https://student.slu.se/regler-rattigheter/rattigheter-och-skyldigheter/utbildningshandboken/" TargetMode="External"/><Relationship Id="rId175" Type="http://schemas.openxmlformats.org/officeDocument/2006/relationships/hyperlink" Target="https://student.slu.se/regler-rattigheter/rattigheter-och-skyldigheter/utbildningshandboken/" TargetMode="External"/><Relationship Id="rId340" Type="http://schemas.openxmlformats.org/officeDocument/2006/relationships/hyperlink" Target="https://student.slu.se/regler-rattigheter/rattigheter-och-skyldigheter/utbildningshandboken/" TargetMode="External"/><Relationship Id="rId361" Type="http://schemas.openxmlformats.org/officeDocument/2006/relationships/hyperlink" Target="https://student.slu.se/globalassets/mw/org-styr/styr-dok/utb-grund-avancerad/lokal-examensordning-20171220-kompletterad-tom-20190619.pdf" TargetMode="External"/><Relationship Id="rId196" Type="http://schemas.openxmlformats.org/officeDocument/2006/relationships/hyperlink" Target="https://student.slu.se/regler-rattigheter/rattigheter-och-skyldigheter/utbildningshandboken/" TargetMode="External"/><Relationship Id="rId200" Type="http://schemas.openxmlformats.org/officeDocument/2006/relationships/hyperlink" Target="https://student.slu.se/regler-rattigheter/rattigheter-och-skyldigheter/utbildningshandboken/" TargetMode="External"/><Relationship Id="rId382" Type="http://schemas.openxmlformats.org/officeDocument/2006/relationships/hyperlink" Target="https://student.slu.se/regler-rattigheter/rattigheter-och-skyldigheter/utbildningshandboken/" TargetMode="External"/><Relationship Id="rId417" Type="http://schemas.openxmlformats.org/officeDocument/2006/relationships/hyperlink" Target="https://student.slu.se/regler-rattigheter/rattigheter-och-skyldigheter/utbildningshandboken/" TargetMode="External"/><Relationship Id="rId438" Type="http://schemas.openxmlformats.org/officeDocument/2006/relationships/hyperlink" Target="https://student.slu.se/regler-rattigheter/rattigheter-och-skyldigheter/utbildningshandboken/" TargetMode="External"/><Relationship Id="rId459" Type="http://schemas.openxmlformats.org/officeDocument/2006/relationships/hyperlink" Target="https://student.slu.se/regler-rattigheter/rattigheter-och-skyldigheter/utbildningshandboken/" TargetMode="External"/><Relationship Id="rId16" Type="http://schemas.openxmlformats.org/officeDocument/2006/relationships/hyperlink" Target="https://internt.slu.se/Organisation-och-styrning/organisation/gemensamma-verksamhetsstodet/avdelningen-for-larande-och-digitalisering/" TargetMode="External"/><Relationship Id="rId221" Type="http://schemas.openxmlformats.org/officeDocument/2006/relationships/hyperlink" Target="https://student.slu.se/regler-rattigheter/rattigheter-och-skyldigheter/utbildningshandboken/" TargetMode="External"/><Relationship Id="rId242" Type="http://schemas.openxmlformats.org/officeDocument/2006/relationships/hyperlink" Target="https://student.slu.se/regler-rattigheter/rattigheter-och-skyldigheter/utbildningshandboken/" TargetMode="External"/><Relationship Id="rId263" Type="http://schemas.openxmlformats.org/officeDocument/2006/relationships/hyperlink" Target="http://www.antagning.se/" TargetMode="External"/><Relationship Id="rId284" Type="http://schemas.openxmlformats.org/officeDocument/2006/relationships/hyperlink" Target="http://www.universityadmissions.se/" TargetMode="External"/><Relationship Id="rId319" Type="http://schemas.openxmlformats.org/officeDocument/2006/relationships/hyperlink" Target="https://student.slu.se/regler-rattigheter/rattigheter-och-skyldigheter/utbildningshandboken/" TargetMode="External"/><Relationship Id="rId470" Type="http://schemas.openxmlformats.org/officeDocument/2006/relationships/hyperlink" Target="https://student.slu.se/regler-rattigheter/rattigheter-och-skyldigheter/utbildningshandboken/" TargetMode="External"/><Relationship Id="rId491" Type="http://schemas.openxmlformats.org/officeDocument/2006/relationships/hyperlink" Target="https://student.slu.se/regler-rattigheter/rattigheter-och-skyldigheter/utbildningshandboken/" TargetMode="External"/><Relationship Id="rId505" Type="http://schemas.openxmlformats.org/officeDocument/2006/relationships/hyperlink" Target="https://student.slu.se/regler-rattigheter/rattigheter-och-skyldigheter/utbildningshandboken/" TargetMode="External"/><Relationship Id="rId526" Type="http://schemas.openxmlformats.org/officeDocument/2006/relationships/hyperlink" Target="https://internt.slu.se/stod-service/admin-stod/miljo/miljomal/" TargetMode="External"/><Relationship Id="rId37" Type="http://schemas.openxmlformats.org/officeDocument/2006/relationships/image" Target="media/image1.jpeg"/><Relationship Id="rId58" Type="http://schemas.openxmlformats.org/officeDocument/2006/relationships/hyperlink" Target="https://student.slu.se/regler-rattigheter/rattigheter-och-skyldigheter/utbildningshandboken/" TargetMode="External"/><Relationship Id="rId79" Type="http://schemas.openxmlformats.org/officeDocument/2006/relationships/hyperlink" Target="https://student.slu.se/ld" TargetMode="External"/><Relationship Id="rId102" Type="http://schemas.openxmlformats.org/officeDocument/2006/relationships/hyperlink" Target="https://student.slu.se/globalassets/mw/stod-serv/utbildning/grund--och-avancerad-niva/utbildningshandbok/bilaga-3a-amnen-vid-slu-inom-utbildning-pa-grundniva-och-avancerad-niva.pdf" TargetMode="External"/><Relationship Id="rId123" Type="http://schemas.openxmlformats.org/officeDocument/2006/relationships/hyperlink" Target="https://student.slu.se/regler-rattigheter/rattigheter-och-skyldigheter/utbildningshandboken/" TargetMode="External"/><Relationship Id="rId144" Type="http://schemas.openxmlformats.org/officeDocument/2006/relationships/hyperlink" Target="https://student.slu.se/epu" TargetMode="External"/><Relationship Id="rId330" Type="http://schemas.openxmlformats.org/officeDocument/2006/relationships/hyperlink" Target="https://student.slu.se/regler-rattigheter/rattigheter-och-skyldigheter/utbildningshandboken/" TargetMode="External"/><Relationship Id="rId90" Type="http://schemas.openxmlformats.org/officeDocument/2006/relationships/hyperlink" Target="https://student.slu.se/regler-rattigheter/rattigheter-och-skyldigheter/utbildningshandboken/" TargetMode="External"/><Relationship Id="rId165" Type="http://schemas.openxmlformats.org/officeDocument/2006/relationships/hyperlink" Target="https://student.slu.se/regler-rattigheter/rattigheter-och-skyldigheter/utbildningshandboken/" TargetMode="External"/><Relationship Id="rId186" Type="http://schemas.openxmlformats.org/officeDocument/2006/relationships/hyperlink" Target="https://student.slu.se/regler-rattigheter/studentinflytande/programvarderingar/" TargetMode="External"/><Relationship Id="rId351" Type="http://schemas.openxmlformats.org/officeDocument/2006/relationships/hyperlink" Target="https://student.slu.se/regler-rattigheter/rattigheter-och-skyldigheter/utbildningshandboken/" TargetMode="External"/><Relationship Id="rId372" Type="http://schemas.openxmlformats.org/officeDocument/2006/relationships/hyperlink" Target="https://slu-se.instructure.com/courses/458" TargetMode="External"/><Relationship Id="rId393" Type="http://schemas.openxmlformats.org/officeDocument/2006/relationships/hyperlink" Target="https://student.slu.se/regler-rattigheter/rattigheter-och-skyldigheter/utbildningshandboken/" TargetMode="External"/><Relationship Id="rId407" Type="http://schemas.openxmlformats.org/officeDocument/2006/relationships/hyperlink" Target="https://www.slu.se/utbildning/program-kurser/program-pa-avancerad-niva1/" TargetMode="External"/><Relationship Id="rId428" Type="http://schemas.openxmlformats.org/officeDocument/2006/relationships/hyperlink" Target="https://student.slu.se/regler-rattigheter/rattigheter-och-skyldigheter/utbildningshandboken/" TargetMode="External"/><Relationship Id="rId449" Type="http://schemas.openxmlformats.org/officeDocument/2006/relationships/hyperlink" Target="https://student.slu.se/regler-rattigheter/rattigheter-och-skyldigheter/utbildningshandboken/" TargetMode="External"/><Relationship Id="rId211" Type="http://schemas.openxmlformats.org/officeDocument/2006/relationships/hyperlink" Target="https://student.slu.se/globalassets/mw/stod-serv/utbildning/grund--och-avancerad-niva/utbildningshandbok/bilaga-3b-amnesbeskrivning-for-slus-huvudomraden.pdf" TargetMode="External"/><Relationship Id="rId232" Type="http://schemas.openxmlformats.org/officeDocument/2006/relationships/hyperlink" Target="https://student.slu.se/regler-rattigheter/rattigheter-och-skyldigheter/utbildningshandboken/" TargetMode="External"/><Relationship Id="rId253" Type="http://schemas.openxmlformats.org/officeDocument/2006/relationships/hyperlink" Target="mailto:antagning@slu.se" TargetMode="External"/><Relationship Id="rId274" Type="http://schemas.openxmlformats.org/officeDocument/2006/relationships/hyperlink" Target="https://student.slu.se/regler-rattigheter/rattigheter-och-skyldigheter/utbildningshandboken/" TargetMode="External"/><Relationship Id="rId295" Type="http://schemas.openxmlformats.org/officeDocument/2006/relationships/hyperlink" Target="https://student.slu.se/regler-rattigheter/rattigheter-och-skyldigheter/utbildningshandboken/" TargetMode="External"/><Relationship Id="rId309" Type="http://schemas.openxmlformats.org/officeDocument/2006/relationships/hyperlink" Target="https://student.slu.se/regler-rattigheter/rattigheter-och-skyldigheter/utbildningshandboken/" TargetMode="External"/><Relationship Id="rId460" Type="http://schemas.openxmlformats.org/officeDocument/2006/relationships/hyperlink" Target="https://student.slu.se/regler-rattigheter/rattigheter-och-skyldigheter/utbildningshandboken/" TargetMode="External"/><Relationship Id="rId481" Type="http://schemas.openxmlformats.org/officeDocument/2006/relationships/hyperlink" Target="https://student.slu.se/globalassets/mw/org-styr/styr-dok/utb-grund-avancerad/bilaga-ny-antagningsordning-uppdaterad-1-oktober-2019.pdf" TargetMode="External"/><Relationship Id="rId516" Type="http://schemas.openxmlformats.org/officeDocument/2006/relationships/image" Target="media/image3.jpeg"/><Relationship Id="rId27" Type="http://schemas.openxmlformats.org/officeDocument/2006/relationships/hyperlink" Target="https://internt.slu.se/Organisation-och-styrning/organisation/gemensamma-verksamhetsstodet/avdelningen-for-larande-och-digitalisering/" TargetMode="External"/><Relationship Id="rId48" Type="http://schemas.openxmlformats.org/officeDocument/2006/relationships/hyperlink" Target="https://internt.slu.se/Organisation-och-styrning/styrande-dokument-och-beslut/delegationsordningar/" TargetMode="External"/><Relationship Id="rId69" Type="http://schemas.openxmlformats.org/officeDocument/2006/relationships/hyperlink" Target="https://student.slu.se/regler-rattigheter/rattigheter-och-skyldigheter/utbildningshandboken/" TargetMode="External"/><Relationship Id="rId113" Type="http://schemas.openxmlformats.org/officeDocument/2006/relationships/hyperlink" Target="https://student.slu.se/regler-rattigheter/rattigheter-och-skyldigheter/utbildningshandboken/" TargetMode="External"/><Relationship Id="rId134" Type="http://schemas.openxmlformats.org/officeDocument/2006/relationships/hyperlink" Target="https://student.slu.se/regler-rattigheter/rattigheter-och-skyldigheter/utbildningshandboken/" TargetMode="External"/><Relationship Id="rId320" Type="http://schemas.openxmlformats.org/officeDocument/2006/relationships/hyperlink" Target="https://student.slu.se/regler-rattigheter/rattigheter-och-skyldigheter/utbildningshandboken/" TargetMode="External"/><Relationship Id="rId537" Type="http://schemas.openxmlformats.org/officeDocument/2006/relationships/hyperlink" Target="https://student.slu.se/globalassets/mw/stod-serv/utbildning/grund--och-avancerad-niva/utbildningshandbok/bilaga-7-gemensamma-programvarderingsfragor-evald.pdf" TargetMode="External"/><Relationship Id="rId80" Type="http://schemas.openxmlformats.org/officeDocument/2006/relationships/hyperlink" Target="https://internt.slu.se/Organisation-och-styrning/organisation/gemensamma-verksamhetsstodet/it-avdelningen/" TargetMode="External"/><Relationship Id="rId155" Type="http://schemas.openxmlformats.org/officeDocument/2006/relationships/hyperlink" Target="https://student.slu.se/regler-rattigheter/rattigheter-och-skyldigheter/utbildningshandboken/" TargetMode="External"/><Relationship Id="rId176" Type="http://schemas.openxmlformats.org/officeDocument/2006/relationships/hyperlink" Target="https://student.slu.se/regler-rattigheter/rattigheter-och-skyldigheter/utbildningshandboken/" TargetMode="External"/><Relationship Id="rId197" Type="http://schemas.openxmlformats.org/officeDocument/2006/relationships/hyperlink" Target="https://student.slu.se/regler-rattigheter/rattigheter-och-skyldigheter/utbildningshandboken/" TargetMode="External"/><Relationship Id="rId341" Type="http://schemas.openxmlformats.org/officeDocument/2006/relationships/hyperlink" Target="https://student.slu.se/regler-rattigheter/rattigheter-och-skyldigheter/utbildningshandboken/" TargetMode="External"/><Relationship Id="rId362" Type="http://schemas.openxmlformats.org/officeDocument/2006/relationships/hyperlink" Target="https://student.slu.se/regler-rattigheter/rattigheter-och-skyldigheter/utbildningshandboken/" TargetMode="External"/><Relationship Id="rId383" Type="http://schemas.openxmlformats.org/officeDocument/2006/relationships/hyperlink" Target="https://student.slu.se/regler-rattigheter/rattigheter-och-skyldigheter/utbildningshandboken/" TargetMode="External"/><Relationship Id="rId418" Type="http://schemas.openxmlformats.org/officeDocument/2006/relationships/hyperlink" Target="https://student.slu.se/regler-rattigheter/rattigheter-och-skyldigheter/utbildningshandboken/" TargetMode="External"/><Relationship Id="rId439" Type="http://schemas.openxmlformats.org/officeDocument/2006/relationships/hyperlink" Target="https://student.slu.se/regler-rattigheter/rattigheter-och-skyldigheter/utbildningshandboken/" TargetMode="External"/><Relationship Id="rId201" Type="http://schemas.openxmlformats.org/officeDocument/2006/relationships/hyperlink" Target="https://student.slu.se/regler-rattigheter/rattigheter-och-skyldigheter/utbildningshandboken/" TargetMode="External"/><Relationship Id="rId222" Type="http://schemas.openxmlformats.org/officeDocument/2006/relationships/hyperlink" Target="https://student.slu.se/regler-rattigheter/rattigheter-och-skyldigheter/utbildningshandboken/" TargetMode="External"/><Relationship Id="rId243" Type="http://schemas.openxmlformats.org/officeDocument/2006/relationships/hyperlink" Target="https://student.slu.se/regler-rattigheter/rattigheter-och-skyldigheter/utbildningshandboken/" TargetMode="External"/><Relationship Id="rId264" Type="http://schemas.openxmlformats.org/officeDocument/2006/relationships/hyperlink" Target="http://www.universityadmissions.se/" TargetMode="External"/><Relationship Id="rId285" Type="http://schemas.openxmlformats.org/officeDocument/2006/relationships/hyperlink" Target="https://student.slu.se/studieservice/studieplanering/studieuppehall-studieavbrott/?si=548FF1B788D9DD7C29867D2C6D3D0726&amp;rid=572052763&amp;sn=sluEPi6-prodSearchIndex" TargetMode="External"/><Relationship Id="rId450" Type="http://schemas.openxmlformats.org/officeDocument/2006/relationships/hyperlink" Target="https://student.slu.se/regler-rattigheter/rattigheter-och-skyldigheter/utbildningshandboken/" TargetMode="External"/><Relationship Id="rId471" Type="http://schemas.openxmlformats.org/officeDocument/2006/relationships/hyperlink" Target="https://student.slu.se/regler-rattigheter/rattigheter-och-skyldigheter/utbildningshandboken/" TargetMode="External"/><Relationship Id="rId506" Type="http://schemas.openxmlformats.org/officeDocument/2006/relationships/hyperlink" Target="https://student.slu.se/regler-rattigheter/rattigheter-och-skyldigheter/utbildningshandboken/" TargetMode="External"/><Relationship Id="rId17" Type="http://schemas.openxmlformats.org/officeDocument/2006/relationships/hyperlink" Target="https://student.slu.se/regler-rattigheter/rattigheter-och-skyldigheter/utbildningshandboken/" TargetMode="External"/><Relationship Id="rId38" Type="http://schemas.openxmlformats.org/officeDocument/2006/relationships/image" Target="media/image2.jpeg"/><Relationship Id="rId59" Type="http://schemas.openxmlformats.org/officeDocument/2006/relationships/hyperlink" Target="https://student.slu.se/regler-rattigheter/rattigheter-och-skyldigheter/utbildningshandboken/" TargetMode="External"/><Relationship Id="rId103" Type="http://schemas.openxmlformats.org/officeDocument/2006/relationships/hyperlink" Target="https://student.slu.se/regler-rattigheter/rattigheter-och-skyldigheter/utbildningshandboken/" TargetMode="External"/><Relationship Id="rId124" Type="http://schemas.openxmlformats.org/officeDocument/2006/relationships/hyperlink" Target="http://www.uka.se/" TargetMode="External"/><Relationship Id="rId310" Type="http://schemas.openxmlformats.org/officeDocument/2006/relationships/hyperlink" Target="https://student.slu.se/regler-rattigheter/rattigheter-och-skyldigheter/utbildningshandboken/" TargetMode="External"/><Relationship Id="rId492" Type="http://schemas.openxmlformats.org/officeDocument/2006/relationships/hyperlink" Target="https://student.slu.se/regler-rattigheter/rattigheter-och-skyldigheter/utbildningshandboken/" TargetMode="External"/><Relationship Id="rId527" Type="http://schemas.openxmlformats.org/officeDocument/2006/relationships/hyperlink" Target="https://student.slu.se/regler-rattigheter/rattigheter-och-skyldigheter/utbildningshandboken/" TargetMode="External"/><Relationship Id="rId70" Type="http://schemas.openxmlformats.org/officeDocument/2006/relationships/hyperlink" Target="https://student.slu.se/regler-rattigheter/rattigheter-och-skyldigheter/utbildningshandboken/" TargetMode="External"/><Relationship Id="rId91" Type="http://schemas.openxmlformats.org/officeDocument/2006/relationships/hyperlink" Target="https://student.slu.se/regler-rattigheter/rattigheter-och-skyldigheter/utbildningshandboken/" TargetMode="External"/><Relationship Id="rId145" Type="http://schemas.openxmlformats.org/officeDocument/2006/relationships/hyperlink" Target="https://student.slu.se/sluadmin/CMS/~/link/a9268ef3339a41f69664651d173c6eaa.aspx" TargetMode="External"/><Relationship Id="rId166" Type="http://schemas.openxmlformats.org/officeDocument/2006/relationships/hyperlink" Target="https://student.slu.se/regler-rattigheter/rattigheter-och-skyldigheter/utbildningshandboken/" TargetMode="External"/><Relationship Id="rId187" Type="http://schemas.openxmlformats.org/officeDocument/2006/relationships/hyperlink" Target="https://student.slu.se/regler-rattigheter/rattigheter-och-skyldigheter/utbildningshandboken/" TargetMode="External"/><Relationship Id="rId331" Type="http://schemas.openxmlformats.org/officeDocument/2006/relationships/hyperlink" Target="https://student.slu.se/regler-rattigheter/rattigheter-och-skyldigheter/utbildningshandboken/" TargetMode="External"/><Relationship Id="rId352" Type="http://schemas.openxmlformats.org/officeDocument/2006/relationships/hyperlink" Target="https://student.slu.se/regler-rattigheter/rattigheter-och-skyldigheter/utbildningshandboken/" TargetMode="External"/><Relationship Id="rId373" Type="http://schemas.openxmlformats.org/officeDocument/2006/relationships/hyperlink" Target="https://student.slu.se/regler-rattigheter/rattigheter-och-skyldigheter/utbildningshandboken/" TargetMode="External"/><Relationship Id="rId394" Type="http://schemas.openxmlformats.org/officeDocument/2006/relationships/hyperlink" Target="https://student.slu.se/regler-rattigheter/rattigheter-och-skyldigheter/utbildningshandboken/" TargetMode="External"/><Relationship Id="rId408" Type="http://schemas.openxmlformats.org/officeDocument/2006/relationships/hyperlink" Target="https://student.slu.se/globalassets/mw/org-styr/styr-dok/utb-grund-avancerad/lokal-examensordning-20171220-kompletterad-tom-20190619.pdf" TargetMode="External"/><Relationship Id="rId429" Type="http://schemas.openxmlformats.org/officeDocument/2006/relationships/hyperlink" Target="https://internt.slu.se/stod-service/utbildning/grund--och-avancerad-utbildning/planera-och-genomfora-kurs/internationella-utbildningssamarbeten/dubbel-examen-och-gemensam-examen/" TargetMode="External"/><Relationship Id="rId1" Type="http://schemas.openxmlformats.org/officeDocument/2006/relationships/numbering" Target="numbering.xml"/><Relationship Id="rId212" Type="http://schemas.openxmlformats.org/officeDocument/2006/relationships/hyperlink" Target="https://student.slu.se/regler-rattigheter/rattigheter-och-skyldigheter/utbildningshandboken/" TargetMode="External"/><Relationship Id="rId233" Type="http://schemas.openxmlformats.org/officeDocument/2006/relationships/hyperlink" Target="https://student.slu.se/regler-rattigheter/rattigheter-och-skyldigheter/utbildningshandboken/" TargetMode="External"/><Relationship Id="rId254" Type="http://schemas.openxmlformats.org/officeDocument/2006/relationships/hyperlink" Target="https://student.slu.se/regler-rattigheter/rattigheter-och-skyldigheter/utbildningshandboken/" TargetMode="External"/><Relationship Id="rId440" Type="http://schemas.openxmlformats.org/officeDocument/2006/relationships/hyperlink" Target="https://student.slu.se/regler-rattigheter/rattigheter-och-skyldigheter/utbildningshandboken/" TargetMode="External"/><Relationship Id="rId28" Type="http://schemas.openxmlformats.org/officeDocument/2006/relationships/hyperlink" Target="https://student.slu.se/regler-rattigheter/rattigheter-och-skyldigheter/utbildningshandboken/" TargetMode="External"/><Relationship Id="rId49" Type="http://schemas.openxmlformats.org/officeDocument/2006/relationships/hyperlink" Target="https://student.slu.se/regler-rattigheter/rattigheter-och-skyldigheter/utbildningshandboken/" TargetMode="External"/><Relationship Id="rId114" Type="http://schemas.openxmlformats.org/officeDocument/2006/relationships/hyperlink" Target="https://student.slu.se/regler-rattigheter/rattigheter-och-skyldigheter/utbildningshandboken/" TargetMode="External"/><Relationship Id="rId275" Type="http://schemas.openxmlformats.org/officeDocument/2006/relationships/hyperlink" Target="https://student.slu.se/regler-rattigheter/rattigheter-och-skyldigheter/utbildningshandboken/" TargetMode="External"/><Relationship Id="rId296" Type="http://schemas.openxmlformats.org/officeDocument/2006/relationships/hyperlink" Target="https://student.slu.se/regler-rattigheter/rattigheter-och-skyldigheter/utbildningshandboken/" TargetMode="External"/><Relationship Id="rId300" Type="http://schemas.openxmlformats.org/officeDocument/2006/relationships/hyperlink" Target="https://student.slu.se/regler-rattigheter/rattigheter-och-skyldigheter/utbildningshandboken/" TargetMode="External"/><Relationship Id="rId461" Type="http://schemas.openxmlformats.org/officeDocument/2006/relationships/hyperlink" Target="https://student.slu.se/globalassets/mw/org-styr/styr-dok/utb-grund-avancerad/anvisningar-kursplaner-20220812.pdf" TargetMode="External"/><Relationship Id="rId482" Type="http://schemas.openxmlformats.org/officeDocument/2006/relationships/hyperlink" Target="http://www.antagning.se/" TargetMode="External"/><Relationship Id="rId517" Type="http://schemas.openxmlformats.org/officeDocument/2006/relationships/hyperlink" Target="https://student.slu.se/regler-rattigheter/rattigheter-och-skyldigheter/utbildningshandboken/" TargetMode="External"/><Relationship Id="rId538" Type="http://schemas.openxmlformats.org/officeDocument/2006/relationships/hyperlink" Target="https://student.slu.se/globalassets/mw/stod-serv/utbildning/grund--och-avancerad-niva/utbildningshandbok/bilaga-8-uppgifter-som-ska-finnas-pa-framsida-och-titelsida-for-sjalvstandiga-arbeten.pdf" TargetMode="External"/><Relationship Id="rId60" Type="http://schemas.openxmlformats.org/officeDocument/2006/relationships/hyperlink" Target="https://student.slu.se/regler-rattigheter/rattigheter-och-skyldigheter/utbildningshandboken/" TargetMode="External"/><Relationship Id="rId81" Type="http://schemas.openxmlformats.org/officeDocument/2006/relationships/hyperlink" Target="https://student.slu.se/regler-rattigheter/rattigheter-och-skyldigheter/utbildningshandboken/" TargetMode="External"/><Relationship Id="rId135" Type="http://schemas.openxmlformats.org/officeDocument/2006/relationships/hyperlink" Target="https://student.slu.se/regler-rattigheter/rattigheter-och-skyldigheter/utbildningshandboken/" TargetMode="External"/><Relationship Id="rId156" Type="http://schemas.openxmlformats.org/officeDocument/2006/relationships/hyperlink" Target="https://student.slu.se/regler-rattigheter/rattigheter-och-skyldigheter/utbildningshandboken/" TargetMode="External"/><Relationship Id="rId177" Type="http://schemas.openxmlformats.org/officeDocument/2006/relationships/hyperlink" Target="https://student.slu.se/regler-rattigheter/rattigheter-och-skyldigheter/utbildningshandboken/" TargetMode="External"/><Relationship Id="rId198" Type="http://schemas.openxmlformats.org/officeDocument/2006/relationships/hyperlink" Target="https://student.slu.se/regler-rattigheter/rattigheter-och-skyldigheter/utbildningshandboken/" TargetMode="External"/><Relationship Id="rId321" Type="http://schemas.openxmlformats.org/officeDocument/2006/relationships/hyperlink" Target="https://student.slu.se/regler-rattigheter/rattigheter-och-skyldigheter/utbildningshandboken/" TargetMode="External"/><Relationship Id="rId342" Type="http://schemas.openxmlformats.org/officeDocument/2006/relationships/hyperlink" Target="https://student.slu.se/regler-rattigheter/rattigheter-och-skyldigheter/utbildningshandboken/" TargetMode="External"/><Relationship Id="rId363" Type="http://schemas.openxmlformats.org/officeDocument/2006/relationships/hyperlink" Target="https://student.slu.se/regler-rattigheter/rattigheter-och-skyldigheter/utbildningshandboken/" TargetMode="External"/><Relationship Id="rId384" Type="http://schemas.openxmlformats.org/officeDocument/2006/relationships/hyperlink" Target="mailto:Registrator@slu.se" TargetMode="External"/><Relationship Id="rId419" Type="http://schemas.openxmlformats.org/officeDocument/2006/relationships/hyperlink" Target="https://student.slu.se/globalassets/mw/stod-serv/utbildning/grund--och-avancerad-niva/utbildningshandbok/bilaga-2-arscykel-for-utbildningsplanering-final.pdf" TargetMode="External"/><Relationship Id="rId202" Type="http://schemas.openxmlformats.org/officeDocument/2006/relationships/hyperlink" Target="https://student.slu.se/regler-rattigheter/rattigheter-och-skyldigheter/utbildningshandboken/" TargetMode="External"/><Relationship Id="rId223" Type="http://schemas.openxmlformats.org/officeDocument/2006/relationships/hyperlink" Target="https://student.slu.se/regler-rattigheter/rattigheter-och-skyldigheter/utbildningshandboken/" TargetMode="External"/><Relationship Id="rId244" Type="http://schemas.openxmlformats.org/officeDocument/2006/relationships/hyperlink" Target="https://student.slu.se/regler-rattigheter/rattigheter-och-skyldigheter/utbildningshandboken/" TargetMode="External"/><Relationship Id="rId430" Type="http://schemas.openxmlformats.org/officeDocument/2006/relationships/hyperlink" Target="https://student.slu.se/regler-rattigheter/rattigheter-och-skyldigheter/utbildningshandboken/" TargetMode="External"/><Relationship Id="rId18" Type="http://schemas.openxmlformats.org/officeDocument/2006/relationships/hyperlink" Target="https://student.slu.se/regler-rattigheter/rattigheter-och-skyldigheter/utbildningshandboken/" TargetMode="External"/><Relationship Id="rId39" Type="http://schemas.openxmlformats.org/officeDocument/2006/relationships/hyperlink" Target="https://internt.slu.se/min-anstallning/arbetstid-och-anstallningsvillkor-in/vara-arbetstider/" TargetMode="External"/><Relationship Id="rId265" Type="http://schemas.openxmlformats.org/officeDocument/2006/relationships/hyperlink" Target="http://www.antagning.se/" TargetMode="External"/><Relationship Id="rId286" Type="http://schemas.openxmlformats.org/officeDocument/2006/relationships/hyperlink" Target="https://student.slu.se/regler-rattigheter/rattigheter-och-skyldigheter/utbildningshandboken/" TargetMode="External"/><Relationship Id="rId451" Type="http://schemas.openxmlformats.org/officeDocument/2006/relationships/hyperlink" Target="https://student.slu.se/globalassets/mw/org-styr/styr-dok/utb-grund-avancerad/bilaga_anvisningar_utbildningsplaner_udir_211118.pdf" TargetMode="External"/><Relationship Id="rId472" Type="http://schemas.openxmlformats.org/officeDocument/2006/relationships/hyperlink" Target="https://student.slu.se/regler-rattigheter/rattigheter-och-skyldigheter/utbildningshandboken/" TargetMode="External"/><Relationship Id="rId493" Type="http://schemas.openxmlformats.org/officeDocument/2006/relationships/hyperlink" Target="https://student.slu.se/studier/anmalan-och-antagning/antagning-till-senare-del-av-program/" TargetMode="External"/><Relationship Id="rId507" Type="http://schemas.openxmlformats.org/officeDocument/2006/relationships/hyperlink" Target="https://www.riksdagen.se/sv/dokument-lagar/dokument/svensk-forfattningssamling/hogskoleforordning-1993100_sfs-1993-100" TargetMode="External"/><Relationship Id="rId528" Type="http://schemas.openxmlformats.org/officeDocument/2006/relationships/hyperlink" Target="https://student.slu.se/regler-rattigheter/rattigheter-och-skyldigheter/utbildningshandboken/" TargetMode="External"/><Relationship Id="rId50" Type="http://schemas.openxmlformats.org/officeDocument/2006/relationships/hyperlink" Target="https://www.slu.se/utbildning/anmalan-antagning/terminstider/" TargetMode="External"/><Relationship Id="rId104" Type="http://schemas.openxmlformats.org/officeDocument/2006/relationships/hyperlink" Target="https://student.slu.se/regler-rattigheter/rattigheter-och-skyldigheter/utbildningshandboken/" TargetMode="External"/><Relationship Id="rId125" Type="http://schemas.openxmlformats.org/officeDocument/2006/relationships/hyperlink" Target="https://student.slu.se/regler-rattigheter/rattigheter-och-skyldigheter/utbildningshandboken/" TargetMode="External"/><Relationship Id="rId146" Type="http://schemas.openxmlformats.org/officeDocument/2006/relationships/hyperlink" Target="https://internt.slu.se/min-anstallning/kompetens-och-karriarutveckling/akademiska-karriaren/excellenta-larare/" TargetMode="External"/><Relationship Id="rId167" Type="http://schemas.openxmlformats.org/officeDocument/2006/relationships/hyperlink" Target="https://student.slu.se/regler-rattigheter/rattigheter-och-skyldigheter/utbildningshandboken/" TargetMode="External"/><Relationship Id="rId188" Type="http://schemas.openxmlformats.org/officeDocument/2006/relationships/hyperlink" Target="https://internt.slu.se/stod-service/utbildning/grund--och-avancerad-utbildning/kvalitets-och-utvecklingsarbete1/studiesociala-enkater/" TargetMode="External"/><Relationship Id="rId311" Type="http://schemas.openxmlformats.org/officeDocument/2006/relationships/hyperlink" Target="https://student.slu.se/regler-rattigheter/rattigheter-och-skyldigheter/utbildningshandboken/" TargetMode="External"/><Relationship Id="rId332" Type="http://schemas.openxmlformats.org/officeDocument/2006/relationships/hyperlink" Target="https://student.slu.se/regler-rattigheter/rattigheter-och-skyldigheter/utbildningshandboken/" TargetMode="External"/><Relationship Id="rId353" Type="http://schemas.openxmlformats.org/officeDocument/2006/relationships/hyperlink" Target="https://student.slu.se/regler-rattigheter/rattigheter-och-skyldigheter/utbildningshandboken/" TargetMode="External"/><Relationship Id="rId374" Type="http://schemas.openxmlformats.org/officeDocument/2006/relationships/hyperlink" Target="https://student.slu.se/regler-rattigheter/rattigheter-och-skyldigheter/utbildningshandboken/" TargetMode="External"/><Relationship Id="rId395" Type="http://schemas.openxmlformats.org/officeDocument/2006/relationships/hyperlink" Target="https://student.slu.se/regler-rattigheter/rattigheter-och-skyldigheter/utbildningshandboken/" TargetMode="External"/><Relationship Id="rId409" Type="http://schemas.openxmlformats.org/officeDocument/2006/relationships/hyperlink" Target="https://student.slu.se/regler-rattigheter/rattigheter-och-skyldigheter/utbildningshandboken/" TargetMode="External"/><Relationship Id="rId71" Type="http://schemas.openxmlformats.org/officeDocument/2006/relationships/hyperlink" Target="https://student.slu.se/regler-rattigheter/rattigheter-och-skyldigheter/utbildningshandboken/" TargetMode="External"/><Relationship Id="rId92" Type="http://schemas.openxmlformats.org/officeDocument/2006/relationships/hyperlink" Target="https://student.slu.se/regler-rattigheter/rattigheter-och-skyldigheter/utbildningshandboken/" TargetMode="External"/><Relationship Id="rId213" Type="http://schemas.openxmlformats.org/officeDocument/2006/relationships/hyperlink" Target="https://student.slu.se/regler-rattigheter/rattigheter-och-skyldigheter/utbildningshandboken/" TargetMode="External"/><Relationship Id="rId234" Type="http://schemas.openxmlformats.org/officeDocument/2006/relationships/hyperlink" Target="https://student.slu.se/regler-rattigheter/rattigheter-och-skyldigheter/utbildningshandboken/" TargetMode="External"/><Relationship Id="rId420" Type="http://schemas.openxmlformats.org/officeDocument/2006/relationships/hyperlink" Target="https://student.slu.se/globalassets/mw/org-styr/styr-dok/utb-grund-avancerad/bilaga-ny-antagningsordning-uppdaterad-1-oktober-2019.pdf" TargetMode="External"/><Relationship Id="rId2" Type="http://schemas.openxmlformats.org/officeDocument/2006/relationships/styles" Target="styles.xml"/><Relationship Id="rId29" Type="http://schemas.openxmlformats.org/officeDocument/2006/relationships/hyperlink" Target="https://student.slu.se/regler-rattigheter/rattigheter-och-skyldigheter/utbildningshandboken/" TargetMode="External"/><Relationship Id="rId255" Type="http://schemas.openxmlformats.org/officeDocument/2006/relationships/hyperlink" Target="http://www.antagning.se/" TargetMode="External"/><Relationship Id="rId276" Type="http://schemas.openxmlformats.org/officeDocument/2006/relationships/hyperlink" Target="https://student.slu.se/regler-rattigheter/rattigheter-och-skyldigheter/utbildningshandboken/" TargetMode="External"/><Relationship Id="rId297" Type="http://schemas.openxmlformats.org/officeDocument/2006/relationships/hyperlink" Target="https://student.slu.se/regler-rattigheter/rattigheter-och-skyldigheter/utbildningshandboken/" TargetMode="External"/><Relationship Id="rId441" Type="http://schemas.openxmlformats.org/officeDocument/2006/relationships/hyperlink" Target="https://student.slu.se/regler-rattigheter/rattigheter-och-skyldigheter/utbildningshandboken/" TargetMode="External"/><Relationship Id="rId462" Type="http://schemas.openxmlformats.org/officeDocument/2006/relationships/hyperlink" Target="https://student.slu.se/regler-rattigheter/rattigheter-och-skyldigheter/utbildningshandboken/" TargetMode="External"/><Relationship Id="rId483" Type="http://schemas.openxmlformats.org/officeDocument/2006/relationships/hyperlink" Target="http://www.antagning.se/" TargetMode="External"/><Relationship Id="rId518" Type="http://schemas.openxmlformats.org/officeDocument/2006/relationships/hyperlink" Target="https://student.slu.se/regler-rattigheter/rattigheter-och-skyldigheter/utbildningshandboken/" TargetMode="External"/><Relationship Id="rId539" Type="http://schemas.openxmlformats.org/officeDocument/2006/relationships/hyperlink" Target="https://student.slu.se/globalassets/mw/stod-serv/utbildning/grund--och-avancerad-niva/utbildningshandbok/bilaga-9-avpubliceringsprocess.pdf" TargetMode="External"/><Relationship Id="rId40" Type="http://schemas.openxmlformats.org/officeDocument/2006/relationships/hyperlink" Target="https://student.slu.se/regler-rattigheter/rattigheter-och-skyldigheter/utbildningshandboken/" TargetMode="External"/><Relationship Id="rId115" Type="http://schemas.openxmlformats.org/officeDocument/2006/relationships/hyperlink" Target="https://student.slu.se/regler-rattigheter/rattigheter-och-skyldigheter/utbildningshandboken/" TargetMode="External"/><Relationship Id="rId136" Type="http://schemas.openxmlformats.org/officeDocument/2006/relationships/hyperlink" Target="https://student.slu.se/regler-rattigheter/rattigheter-och-skyldigheter/utbildningshandboken/" TargetMode="External"/><Relationship Id="rId157" Type="http://schemas.openxmlformats.org/officeDocument/2006/relationships/hyperlink" Target="https://student.slu.se/regler-rattigheter/rattigheter-och-skyldigheter/utbildningshandboken/" TargetMode="External"/><Relationship Id="rId178" Type="http://schemas.openxmlformats.org/officeDocument/2006/relationships/hyperlink" Target="https://internt.slu.se/Organisation-och-styrning/kvalitetssakring-utbildning/" TargetMode="External"/><Relationship Id="rId301" Type="http://schemas.openxmlformats.org/officeDocument/2006/relationships/hyperlink" Target="https://student.slu.se/regler-rattigheter/rattigheter-och-skyldigheter/utbildningshandboken/" TargetMode="External"/><Relationship Id="rId322" Type="http://schemas.openxmlformats.org/officeDocument/2006/relationships/hyperlink" Target="https://student.slu.se/regler-rattigheter/rattigheter-och-skyldigheter/utbildningshandboken/" TargetMode="External"/><Relationship Id="rId343" Type="http://schemas.openxmlformats.org/officeDocument/2006/relationships/hyperlink" Target="https://student.slu.se/regler-rattigheter/rattigheter-och-skyldigheter/utbildningshandboken/" TargetMode="External"/><Relationship Id="rId364" Type="http://schemas.openxmlformats.org/officeDocument/2006/relationships/hyperlink" Target="https://student.slu.se/regler-rattigheter/rattigheter-och-skyldigheter/utbildningshandboken/" TargetMode="External"/><Relationship Id="rId61" Type="http://schemas.openxmlformats.org/officeDocument/2006/relationships/hyperlink" Target="https://student.slu.se/regler-rattigheter/rattigheter-och-skyldigheter/utbildningshandboken/" TargetMode="External"/><Relationship Id="rId82" Type="http://schemas.openxmlformats.org/officeDocument/2006/relationships/hyperlink" Target="https://student.slu.se/regler-rattigheter/likabehandling/" TargetMode="External"/><Relationship Id="rId199" Type="http://schemas.openxmlformats.org/officeDocument/2006/relationships/hyperlink" Target="https://student.slu.se/regler-rattigheter/rattigheter-och-skyldigheter/utbildningshandboken/" TargetMode="External"/><Relationship Id="rId203" Type="http://schemas.openxmlformats.org/officeDocument/2006/relationships/hyperlink" Target="https://student.slu.se/regler-rattigheter/rattigheter-och-skyldigheter/utbildningshandboken/" TargetMode="External"/><Relationship Id="rId385" Type="http://schemas.openxmlformats.org/officeDocument/2006/relationships/hyperlink" Target="https://www.ouriginal.com/sv/?gclid=Cj0KCQjwp86EBhD7ARIsAFkgakil-c9F3BmaWg-IYWXM-1EK3YsmkuozOTdwmYFxI4-4jJGwyS5gR7YaAuXDEALw_wcB" TargetMode="External"/><Relationship Id="rId19" Type="http://schemas.openxmlformats.org/officeDocument/2006/relationships/hyperlink" Target="https://internt.slu.se/stod-service/utbildning/grund--och-avancerad-utbildning/utbildningens-ramar/utbildningsorgan/programstudierektor/" TargetMode="External"/><Relationship Id="rId224" Type="http://schemas.openxmlformats.org/officeDocument/2006/relationships/hyperlink" Target="http://www.antagning.se/" TargetMode="External"/><Relationship Id="rId245" Type="http://schemas.openxmlformats.org/officeDocument/2006/relationships/hyperlink" Target="https://student.slu.se/regler-rattigheter/rattigheter-och-skyldigheter/utbildningshandboken/" TargetMode="External"/><Relationship Id="rId266" Type="http://schemas.openxmlformats.org/officeDocument/2006/relationships/hyperlink" Target="http://www.universityadmissions.se/" TargetMode="External"/><Relationship Id="rId287" Type="http://schemas.openxmlformats.org/officeDocument/2006/relationships/hyperlink" Target="https://student.slu.se/regler-rattigheter/rattigheter-och-skyldigheter/utbildningshandboken/" TargetMode="External"/><Relationship Id="rId410" Type="http://schemas.openxmlformats.org/officeDocument/2006/relationships/hyperlink" Target="https://student.slu.se/globalassets/mw/stod-serv/utbildning/grund--och-avancerad-niva/utbildningshandbok/bilaga-2-arscykel-for-utbildningsplanering-final.pdf" TargetMode="External"/><Relationship Id="rId431" Type="http://schemas.openxmlformats.org/officeDocument/2006/relationships/hyperlink" Target="https://student.slu.se/regler-rattigheter/rattigheter-och-skyldigheter/utbildningshandboken/" TargetMode="External"/><Relationship Id="rId452" Type="http://schemas.openxmlformats.org/officeDocument/2006/relationships/hyperlink" Target="https://student.slu.se/globalassets/mw/org-styr/styr-dok/utb-grund-avancerad/mall-utbildningsplan-sv-20170828.docx" TargetMode="External"/><Relationship Id="rId473" Type="http://schemas.openxmlformats.org/officeDocument/2006/relationships/hyperlink" Target="https://student.slu.se/regler-rattigheter/rattigheter-och-skyldigheter/utbildningshandboken/" TargetMode="External"/><Relationship Id="rId494" Type="http://schemas.openxmlformats.org/officeDocument/2006/relationships/hyperlink" Target="https://student.slu.se/regler-rattigheter/rattigheter-och-skyldigheter/utbildningshandboken/" TargetMode="External"/><Relationship Id="rId508" Type="http://schemas.openxmlformats.org/officeDocument/2006/relationships/hyperlink" Target="https://student.slu.se/regler-rattigheter/rattigheter-och-skyldigheter/utbildningshandboken/" TargetMode="External"/><Relationship Id="rId529" Type="http://schemas.openxmlformats.org/officeDocument/2006/relationships/hyperlink" Target="https://student.slu.se/regler-rattigheter/rattigheter-och-skyldigheter/utbildningshandboken/" TargetMode="External"/><Relationship Id="rId30" Type="http://schemas.openxmlformats.org/officeDocument/2006/relationships/hyperlink" Target="https://student.slu.se/regler-rattigheter/rattigheter-och-skyldigheter/utbildningshandboken/" TargetMode="External"/><Relationship Id="rId105" Type="http://schemas.openxmlformats.org/officeDocument/2006/relationships/hyperlink" Target="https://student.slu.se/regler-rattigheter/rattigheter-och-skyldigheter/utbildningshandboken/" TargetMode="External"/><Relationship Id="rId126" Type="http://schemas.openxmlformats.org/officeDocument/2006/relationships/hyperlink" Target="https://student.slu.se/regler-rattigheter/rattigheter-och-skyldigheter/utbildningshandboken/" TargetMode="External"/><Relationship Id="rId147" Type="http://schemas.openxmlformats.org/officeDocument/2006/relationships/hyperlink" Target="https://student.slu.se/regler-rattigheter/rattigheter-och-skyldigheter/utbildningshandboken/" TargetMode="External"/><Relationship Id="rId168" Type="http://schemas.openxmlformats.org/officeDocument/2006/relationships/hyperlink" Target="https://student.slu.se/regler-rattigheter/rattigheter-och-skyldigheter/utbildningshandboken/" TargetMode="External"/><Relationship Id="rId312" Type="http://schemas.openxmlformats.org/officeDocument/2006/relationships/hyperlink" Target="https://student.slu.se/globalassets/mw/stod-serv/utbildning/grund--och-avancerad-niva/utbildningshandbok/ansokan-tentamen-annan-ort-1.docx" TargetMode="External"/><Relationship Id="rId333" Type="http://schemas.openxmlformats.org/officeDocument/2006/relationships/hyperlink" Target="https://student.slu.se/regler-rattigheter/rattigheter-och-skyldigheter/utbildningshandboken/" TargetMode="External"/><Relationship Id="rId354" Type="http://schemas.openxmlformats.org/officeDocument/2006/relationships/hyperlink" Target="https://student.slu.se/regler-rattigheter/rattigheter-och-skyldigheter/utbildningshandboken/" TargetMode="External"/><Relationship Id="rId540" Type="http://schemas.openxmlformats.org/officeDocument/2006/relationships/hyperlink" Target="https://student.slu.se/globalassets/mw/stod-serv/utbildning/grund--och-avancerad-niva/utbildningshandbok/bilaga-10-process-vid-forandring-av-pdf.pdf" TargetMode="External"/><Relationship Id="rId51" Type="http://schemas.openxmlformats.org/officeDocument/2006/relationships/hyperlink" Target="https://student.slu.se/regler-rattigheter/rattigheter-och-skyldigheter/utbildningshandboken/" TargetMode="External"/><Relationship Id="rId72" Type="http://schemas.openxmlformats.org/officeDocument/2006/relationships/hyperlink" Target="https://student.slu.se/regler-rattigheter/rattigheter-och-skyldigheter/utbildningshandboken/" TargetMode="External"/><Relationship Id="rId93" Type="http://schemas.openxmlformats.org/officeDocument/2006/relationships/hyperlink" Target="https://student.slu.se/globalassets/mw/riktade/huv/dokument-veckoinfo/3-okt-2017/beslut_policy_immateriella_rattigheter_udir_170928.pdf" TargetMode="External"/><Relationship Id="rId189" Type="http://schemas.openxmlformats.org/officeDocument/2006/relationships/hyperlink" Target="https://student.slu.se/regler-rattigheter/rattigheter-och-skyldigheter/utbildningshandboken/" TargetMode="External"/><Relationship Id="rId375" Type="http://schemas.openxmlformats.org/officeDocument/2006/relationships/hyperlink" Target="https://student.slu.se/regler-rattigheter/rattigheter-och-skyldigheter/utbildningshandboken/" TargetMode="External"/><Relationship Id="rId396" Type="http://schemas.openxmlformats.org/officeDocument/2006/relationships/hyperlink" Target="https://student.slu.se/regler-rattigheter/rattigheter-och-skyldigheter/utbildningshandboken/" TargetMode="External"/><Relationship Id="rId3" Type="http://schemas.openxmlformats.org/officeDocument/2006/relationships/settings" Target="settings.xml"/><Relationship Id="rId214" Type="http://schemas.openxmlformats.org/officeDocument/2006/relationships/hyperlink" Target="https://student.slu.se/regler-rattigheter/rattigheter-och-skyldigheter/utbildningshandboken/" TargetMode="External"/><Relationship Id="rId235" Type="http://schemas.openxmlformats.org/officeDocument/2006/relationships/hyperlink" Target="https://student.slu.se/regler-rattigheter/rattigheter-och-skyldigheter/utbildningshandboken/" TargetMode="External"/><Relationship Id="rId256" Type="http://schemas.openxmlformats.org/officeDocument/2006/relationships/hyperlink" Target="http://www.universityadmissions.se/" TargetMode="External"/><Relationship Id="rId277" Type="http://schemas.openxmlformats.org/officeDocument/2006/relationships/hyperlink" Target="https://student.slu.se/regler-rattigheter/rattigheter-och-skyldigheter/utbildningshandboken/" TargetMode="External"/><Relationship Id="rId298" Type="http://schemas.openxmlformats.org/officeDocument/2006/relationships/hyperlink" Target="https://student.slu.se/regler-rattigheter/rattigheter-och-skyldigheter/utbildningshandboken/" TargetMode="External"/><Relationship Id="rId400" Type="http://schemas.openxmlformats.org/officeDocument/2006/relationships/hyperlink" Target="https://student.slu.se/regler-rattigheter/rattigheter-och-skyldigheter/utbildningshandboken/" TargetMode="External"/><Relationship Id="rId421" Type="http://schemas.openxmlformats.org/officeDocument/2006/relationships/hyperlink" Target="https://student.slu.se/globalassets/mw/org-styr/styr-dok/utb-grund-avancerad/lokal-examensordning-20171220-kompletterad-tom-20190619.pdf" TargetMode="External"/><Relationship Id="rId442" Type="http://schemas.openxmlformats.org/officeDocument/2006/relationships/hyperlink" Target="https://student.slu.se/regler-rattigheter/rattigheter-och-skyldigheter/utbildningshandboken/" TargetMode="External"/><Relationship Id="rId463" Type="http://schemas.openxmlformats.org/officeDocument/2006/relationships/hyperlink" Target="https://student.slu.se/regler-rattigheter/rattigheter-och-skyldigheter/utbildningshandboken/" TargetMode="External"/><Relationship Id="rId484" Type="http://schemas.openxmlformats.org/officeDocument/2006/relationships/hyperlink" Target="http://www.antagning.se/" TargetMode="External"/><Relationship Id="rId519" Type="http://schemas.openxmlformats.org/officeDocument/2006/relationships/hyperlink" Target="https://student.slu.se/regler-rattigheter/rattigheter-och-skyldigheter/utbildningshandboken/" TargetMode="External"/><Relationship Id="rId116" Type="http://schemas.openxmlformats.org/officeDocument/2006/relationships/hyperlink" Target="https://student.slu.se/regler-rattigheter/rattigheter-och-skyldigheter/utbildningshandboken/" TargetMode="External"/><Relationship Id="rId137" Type="http://schemas.openxmlformats.org/officeDocument/2006/relationships/hyperlink" Target="https://student.slu.se/regler-rattigheter/rattigheter-och-skyldigheter/utbildningshandboken/" TargetMode="External"/><Relationship Id="rId158" Type="http://schemas.openxmlformats.org/officeDocument/2006/relationships/hyperlink" Target="https://student.slu.se/regler-rattigheter/rattigheter-och-skyldigheter/utbildningshandboken/" TargetMode="External"/><Relationship Id="rId302" Type="http://schemas.openxmlformats.org/officeDocument/2006/relationships/hyperlink" Target="https://student.slu.se/regler-rattigheter/rattigheter-och-skyldigheter/utbildningshandboken/" TargetMode="External"/><Relationship Id="rId323" Type="http://schemas.openxmlformats.org/officeDocument/2006/relationships/hyperlink" Target="https://student.slu.se/regler-rattigheter/rattigheter-och-skyldigheter/utbildningshandboken/" TargetMode="External"/><Relationship Id="rId344" Type="http://schemas.openxmlformats.org/officeDocument/2006/relationships/hyperlink" Target="https://student.slu.se/regler-rattigheter/rattigheter-och-skyldigheter/utbildningshandboken/" TargetMode="External"/><Relationship Id="rId530" Type="http://schemas.openxmlformats.org/officeDocument/2006/relationships/hyperlink" Target="https://student.slu.se/globalassets/mw/stod-serv/utbildning/grund--och-avancerad-niva/utbildningshandbok/utbildningshandboken-bilaga-1-slus-utbildningsorganisation.pdf" TargetMode="External"/><Relationship Id="rId20" Type="http://schemas.openxmlformats.org/officeDocument/2006/relationships/hyperlink" Target="https://student.slu.se/regler-rattigheter/rattigheter-och-skyldigheter/utbildningshandboken/" TargetMode="External"/><Relationship Id="rId41" Type="http://schemas.openxmlformats.org/officeDocument/2006/relationships/hyperlink" Target="https://student.slu.se/globalassets/mw/stod-serv/utbildning/grund--och-avancerad-niva/utbildningshandbok/utbildningshandboken-bilaga-1-slus-utbildningsorganisation.pdf" TargetMode="External"/><Relationship Id="rId62" Type="http://schemas.openxmlformats.org/officeDocument/2006/relationships/hyperlink" Target="https://student.slu.se/regler-rattigheter/rattigheter-och-skyldigheter/utbildningshandboken/" TargetMode="External"/><Relationship Id="rId83" Type="http://schemas.openxmlformats.org/officeDocument/2006/relationships/hyperlink" Target="https://internt.slu.se/Organisation-och-styrning/lika-villkor/?si=855178DACB42812E09AAF7996BEC373A&amp;rid=1267733606&amp;sn=sluEPi6-prodSearchIndex" TargetMode="External"/><Relationship Id="rId179" Type="http://schemas.openxmlformats.org/officeDocument/2006/relationships/hyperlink" Target="https://internt.slu.se/stod-service/utbildning/grund--och-avancerad-utbildning/kvalitets-och-utvecklingsarbete1/studiesociala-enkater/" TargetMode="External"/><Relationship Id="rId365" Type="http://schemas.openxmlformats.org/officeDocument/2006/relationships/hyperlink" Target="https://student.slu.se/globalassets/mw/utb/examensarbete/mall_arbetsplan_sjalvstandigt_arbete_210212.dotx" TargetMode="External"/><Relationship Id="rId386" Type="http://schemas.openxmlformats.org/officeDocument/2006/relationships/hyperlink" Target="https://student.slu.se/regler-rattigheter/rattigheter-och-skyldigheter/utbildningshandboken/" TargetMode="External"/><Relationship Id="rId190" Type="http://schemas.openxmlformats.org/officeDocument/2006/relationships/hyperlink" Target="https://student.slu.se/globalassets/mw/org-styr/styr-dok/vision-strategi/ramverk-for-kvalitetsarbete-inom-slus-utbildningar-20161221.pdf" TargetMode="External"/><Relationship Id="rId204" Type="http://schemas.openxmlformats.org/officeDocument/2006/relationships/hyperlink" Target="https://student.slu.se/regler-rattigheter/rattigheter-och-skyldigheter/utbildningshandboken/" TargetMode="External"/><Relationship Id="rId225" Type="http://schemas.openxmlformats.org/officeDocument/2006/relationships/hyperlink" Target="https://student.slu.se/globalassets/mw/stod-serv/utbildning/grund--och-avancerad-niva/utbildningshandbok/bilaga-2-arscykel-for-utbildningsplanering-final.pdf" TargetMode="External"/><Relationship Id="rId246" Type="http://schemas.openxmlformats.org/officeDocument/2006/relationships/hyperlink" Target="https://student.slu.se/regler-rattigheter/rattigheter-och-skyldigheter/utbildningshandboken/" TargetMode="External"/><Relationship Id="rId267" Type="http://schemas.openxmlformats.org/officeDocument/2006/relationships/hyperlink" Target="http://www.antagning.se/" TargetMode="External"/><Relationship Id="rId288" Type="http://schemas.openxmlformats.org/officeDocument/2006/relationships/hyperlink" Target="https://student.slu.se/regler-rattigheter/rattigheter-och-skyldigheter/utbildningshandboken/" TargetMode="External"/><Relationship Id="rId411" Type="http://schemas.openxmlformats.org/officeDocument/2006/relationships/hyperlink" Target="https://student.slu.se/regler-rattigheter/rattigheter-och-skyldigheter/utbildningshandboken/" TargetMode="External"/><Relationship Id="rId432" Type="http://schemas.openxmlformats.org/officeDocument/2006/relationships/hyperlink" Target="https://student.slu.se/regler-rattigheter/rattigheter-och-skyldigheter/utbildningshandboken/" TargetMode="External"/><Relationship Id="rId453" Type="http://schemas.openxmlformats.org/officeDocument/2006/relationships/hyperlink" Target="https://student.slu.se/globalassets/mw/org-styr/styr-dok/utb-grund-avancerad/mall-utbildningsplan-170828-en.docx" TargetMode="External"/><Relationship Id="rId474" Type="http://schemas.openxmlformats.org/officeDocument/2006/relationships/hyperlink" Target="https://student.slu.se/regler-rattigheter/rattigheter-och-skyldigheter/utbildningshandboken/" TargetMode="External"/><Relationship Id="rId509" Type="http://schemas.openxmlformats.org/officeDocument/2006/relationships/hyperlink" Target="https://student.slu.se/regler-rattigheter/rattigheter-och-skyldigheter/utbildningshandboken/" TargetMode="External"/><Relationship Id="rId106" Type="http://schemas.openxmlformats.org/officeDocument/2006/relationships/hyperlink" Target="https://student.slu.se/regler-rattigheter/rattigheter-och-skyldigheter/utbildningshandboken/" TargetMode="External"/><Relationship Id="rId127" Type="http://schemas.openxmlformats.org/officeDocument/2006/relationships/hyperlink" Target="https://student.slu.se/regler-rattigheter/rattigheter-och-skyldigheter/utbildningshandboken/" TargetMode="External"/><Relationship Id="rId313" Type="http://schemas.openxmlformats.org/officeDocument/2006/relationships/hyperlink" Target="https://student.slu.se/regler-rattigheter/rattigheter-och-skyldigheter/utbildningshandboken/" TargetMode="External"/><Relationship Id="rId495" Type="http://schemas.openxmlformats.org/officeDocument/2006/relationships/hyperlink" Target="https://student.slu.se/regler-rattigheter/rattigheter-och-skyldigheter/utbildningshandboken/" TargetMode="External"/><Relationship Id="rId10" Type="http://schemas.openxmlformats.org/officeDocument/2006/relationships/hyperlink" Target="https://student.slu.se/regler-rattigheter/rattigheter-och-skyldigheter/utbildningshandboken/" TargetMode="External"/><Relationship Id="rId31" Type="http://schemas.openxmlformats.org/officeDocument/2006/relationships/hyperlink" Target="https://student.slu.se/regler-rattigheter/rattigheter-och-skyldigheter/utbildningshandboken/" TargetMode="External"/><Relationship Id="rId52" Type="http://schemas.openxmlformats.org/officeDocument/2006/relationships/hyperlink" Target="https://student.slu.se/globalassets/mw/stod-serv/utbildning/grund--och-avancerad-niva/utbildningshandbok/bilaga-3a-amnen-vid-slu-inom-utbildning-pa-grundniva-och-avancerad-niva.pdf" TargetMode="External"/><Relationship Id="rId73" Type="http://schemas.openxmlformats.org/officeDocument/2006/relationships/hyperlink" Target="https://student.slu.se/regler-rattigheter/rattigheter-och-skyldigheter/utbildningshandboken/" TargetMode="External"/><Relationship Id="rId94" Type="http://schemas.openxmlformats.org/officeDocument/2006/relationships/hyperlink" Target="https://student.slu.se/regler-rattigheter/rattigheter-och-skyldigheter/utbildningshandboken/" TargetMode="External"/><Relationship Id="rId148" Type="http://schemas.openxmlformats.org/officeDocument/2006/relationships/hyperlink" Target="https://student.slu.se/globalassets/mw/stod-serv/utbildning/grund--och-avancerad-niva/utbildningshandbok/bilaga-3a-amnen-vid-slu-inom-utbildning-pa-grundniva-och-avancerad-niva.pdf" TargetMode="External"/><Relationship Id="rId169" Type="http://schemas.openxmlformats.org/officeDocument/2006/relationships/hyperlink" Target="https://student.slu.se/regler-rattigheter/rattigheter-och-skyldigheter/utbildningshandboken/" TargetMode="External"/><Relationship Id="rId334" Type="http://schemas.openxmlformats.org/officeDocument/2006/relationships/hyperlink" Target="https://student.slu.se/regler-rattigheter/rattigheter-och-skyldigheter/utbildningshandboken/" TargetMode="External"/><Relationship Id="rId355" Type="http://schemas.openxmlformats.org/officeDocument/2006/relationships/hyperlink" Target="https://student.slu.se/regler-rattigheter/rattigheter-och-skyldigheter/utbildningshandboken/" TargetMode="External"/><Relationship Id="rId376" Type="http://schemas.openxmlformats.org/officeDocument/2006/relationships/hyperlink" Target="https://student.slu.se/regler-rattigheter/rattigheter-och-skyldigheter/utbildningshandboken/" TargetMode="External"/><Relationship Id="rId397" Type="http://schemas.openxmlformats.org/officeDocument/2006/relationships/hyperlink" Target="https://student.slu.se/regler-rattigheter/rattigheter-och-skyldigheter/utbildningshandboken/" TargetMode="External"/><Relationship Id="rId520" Type="http://schemas.openxmlformats.org/officeDocument/2006/relationships/hyperlink" Target="https://student.slu.se/regler-rattigheter/rattigheter-och-skyldigheter/utbildningshandboken/" TargetMode="External"/><Relationship Id="rId541" Type="http://schemas.openxmlformats.org/officeDocument/2006/relationships/hyperlink" Target="https://student.slu.se/globalassets/mw/stod-serv/utbildning/grund--och-avancerad-niva/utbildningshandbok/bilaga-11-studieavgifternas-berakning.pdf" TargetMode="External"/><Relationship Id="rId4" Type="http://schemas.openxmlformats.org/officeDocument/2006/relationships/webSettings" Target="webSettings.xml"/><Relationship Id="rId180" Type="http://schemas.openxmlformats.org/officeDocument/2006/relationships/hyperlink" Target="https://www.slu.se/samverkan/slu-alumni/" TargetMode="External"/><Relationship Id="rId215" Type="http://schemas.openxmlformats.org/officeDocument/2006/relationships/hyperlink" Target="http://www.antagning.se/" TargetMode="External"/><Relationship Id="rId236" Type="http://schemas.openxmlformats.org/officeDocument/2006/relationships/hyperlink" Target="https://student.slu.se/regler-rattigheter/rattigheter-och-skyldigheter/utbildningshandboken/" TargetMode="External"/><Relationship Id="rId257" Type="http://schemas.openxmlformats.org/officeDocument/2006/relationships/hyperlink" Target="https://student.slu.se/studier/anmalan-och-antagning/antagning-anmalan/" TargetMode="External"/><Relationship Id="rId278" Type="http://schemas.openxmlformats.org/officeDocument/2006/relationships/hyperlink" Target="https://student.slu.se/regler-rattigheter/rattigheter-och-skyldigheter/utbildningshandboken/" TargetMode="External"/><Relationship Id="rId401" Type="http://schemas.openxmlformats.org/officeDocument/2006/relationships/hyperlink" Target="https://student.slu.se/regler-rattigheter/rattigheter-och-skyldigheter/utbildningshandboken/" TargetMode="External"/><Relationship Id="rId422" Type="http://schemas.openxmlformats.org/officeDocument/2006/relationships/hyperlink" Target="https://student.slu.se/regler-rattigheter/rattigheter-och-skyldigheter/utbildningshandboken/" TargetMode="External"/><Relationship Id="rId443" Type="http://schemas.openxmlformats.org/officeDocument/2006/relationships/hyperlink" Target="https://student.slu.se/regler-rattigheter/rattigheter-och-skyldigheter/utbildningshandboken/" TargetMode="External"/><Relationship Id="rId464" Type="http://schemas.openxmlformats.org/officeDocument/2006/relationships/hyperlink" Target="https://student.slu.se/globalassets/mw/org-styr/styr-dok/utb-grund-avancerad/bilaga_anvisningar_utbildningsplaner_udir_211118.pdf" TargetMode="External"/><Relationship Id="rId303" Type="http://schemas.openxmlformats.org/officeDocument/2006/relationships/hyperlink" Target="https://student.slu.se/regler-rattigheter/rattigheter-och-skyldigheter/utbildningshandboken/" TargetMode="External"/><Relationship Id="rId485" Type="http://schemas.openxmlformats.org/officeDocument/2006/relationships/hyperlink" Target="http://www.antagning.se/" TargetMode="External"/><Relationship Id="rId42" Type="http://schemas.openxmlformats.org/officeDocument/2006/relationships/hyperlink" Target="https://student.slu.se/regler-rattigheter/rattigheter-och-skyldigheter/utbildningshandboken/" TargetMode="External"/><Relationship Id="rId84" Type="http://schemas.openxmlformats.org/officeDocument/2006/relationships/hyperlink" Target="https://student.slu.se/globalassets/mw/org-styr/styr-dok/7-personal-arbetsmiljo-likavillkor/riktlinjer-misstanke-om-trakasserier-av-student.pdf" TargetMode="External"/><Relationship Id="rId138" Type="http://schemas.openxmlformats.org/officeDocument/2006/relationships/hyperlink" Target="https://student.slu.se/globalassets/mw/org-styr/styr-dok/personal/anstallningsordning-for-larare-vid-slu-180219.pdf" TargetMode="External"/><Relationship Id="rId345" Type="http://schemas.openxmlformats.org/officeDocument/2006/relationships/hyperlink" Target="https://student.slu.se/regler-rattigheter/rattigheter-och-skyldigheter/utbildningshandboken/" TargetMode="External"/><Relationship Id="rId387" Type="http://schemas.openxmlformats.org/officeDocument/2006/relationships/hyperlink" Target="https://student.slu.se/regler-rattigheter/rattigheter-och-skyldigheter/utbildningshandboken/" TargetMode="External"/><Relationship Id="rId510" Type="http://schemas.openxmlformats.org/officeDocument/2006/relationships/hyperlink" Target="https://student.slu.se/regler-rattigheter/rattigheter-och-skyldigheter/utbildningshandboken/" TargetMode="External"/><Relationship Id="rId191" Type="http://schemas.openxmlformats.org/officeDocument/2006/relationships/hyperlink" Target="https://student.slu.se/globalassets/mw/org-styr/styr-dok/utb-grund-avancerad/anvisningar-kvalitetssakring-utbildning-inkl-bilagor-reb-20180227.pdf" TargetMode="External"/><Relationship Id="rId205" Type="http://schemas.openxmlformats.org/officeDocument/2006/relationships/hyperlink" Target="https://student.slu.se/regler-rattigheter/rattigheter-och-skyldigheter/utbildningshandboken/" TargetMode="External"/><Relationship Id="rId247" Type="http://schemas.openxmlformats.org/officeDocument/2006/relationships/hyperlink" Target="https://student.slu.se/regler-rattigheter/rattigheter-och-skyldigheter/utbildningshandboken/" TargetMode="External"/><Relationship Id="rId412" Type="http://schemas.openxmlformats.org/officeDocument/2006/relationships/hyperlink" Target="https://student.slu.se/globalassets/mw/stod-serv/utbildning/grund--och-avancerad-niva/utbildningshandbok/bilaga-2-arscykel-for-utbildningsplanering-final.pdf" TargetMode="External"/><Relationship Id="rId107" Type="http://schemas.openxmlformats.org/officeDocument/2006/relationships/hyperlink" Target="https://student.slu.se/regler-rattigheter/rattigheter-och-skyldigheter/utbildningshandboken/" TargetMode="External"/><Relationship Id="rId289" Type="http://schemas.openxmlformats.org/officeDocument/2006/relationships/hyperlink" Target="https://student.slu.se/regler-rattigheter/rattigheter-och-skyldigheter/utbildningshandboken/" TargetMode="External"/><Relationship Id="rId454" Type="http://schemas.openxmlformats.org/officeDocument/2006/relationships/hyperlink" Target="https://student.slu.se/globalassets/mw/org-styr/styr-dok/utb-grund-avancerad/lokal-examensordning-20171220-kompletterad-tom-20190619.pdf" TargetMode="External"/><Relationship Id="rId496" Type="http://schemas.openxmlformats.org/officeDocument/2006/relationships/hyperlink" Target="https://student.slu.se/regler-rattigheter/rattigheter-och-skyldigheter/utbildningshandboken/" TargetMode="External"/><Relationship Id="rId11" Type="http://schemas.openxmlformats.org/officeDocument/2006/relationships/hyperlink" Target="https://student.slu.se/regler-rattigheter/rattigheter-och-skyldigheter/utbildningshandboken/" TargetMode="External"/><Relationship Id="rId53" Type="http://schemas.openxmlformats.org/officeDocument/2006/relationships/hyperlink" Target="https://student.slu.se/globalassets/mw/stod-serv/utbildning/grund--och-avancerad-niva/utbildningshandbok/bilaga-3b-amnesbeskrivning-for-slus-huvudomraden.pdf" TargetMode="External"/><Relationship Id="rId149" Type="http://schemas.openxmlformats.org/officeDocument/2006/relationships/hyperlink" Target="https://student.slu.se/globalassets/mw/stod-serv/utbildning/grund--och-avancerad-niva/utbildningshandbok/bilaga-3b-amnesbeskrivning-for-slus-huvudomraden.pdf" TargetMode="External"/><Relationship Id="rId314" Type="http://schemas.openxmlformats.org/officeDocument/2006/relationships/hyperlink" Target="https://student.slu.se/regler-rattigheter/rattigheter-och-skyldigheter/utbildningshandboken/" TargetMode="External"/><Relationship Id="rId356" Type="http://schemas.openxmlformats.org/officeDocument/2006/relationships/hyperlink" Target="https://student.slu.se/regler-rattigheter/rattigheter-och-skyldigheter/utbildningshandboken/" TargetMode="External"/><Relationship Id="rId398" Type="http://schemas.openxmlformats.org/officeDocument/2006/relationships/hyperlink" Target="https://student.slu.se/regler-rattigheter/rattigheter-och-skyldigheter/utbildningshandboken/" TargetMode="External"/><Relationship Id="rId521" Type="http://schemas.openxmlformats.org/officeDocument/2006/relationships/hyperlink" Target="https://student.slu.se/regler-rattigheter/rattigheter-och-skyldigheter/utbildningshandboken/" TargetMode="External"/><Relationship Id="rId95" Type="http://schemas.openxmlformats.org/officeDocument/2006/relationships/hyperlink" Target="https://student.slu.se/regler-rattigheter/rattigheter-och-skyldigheter/forsakringar/?si=56CB2F8558E5FACD02072D2796D6B886&amp;rid=1352615253&amp;sn=sluEPi6-prodSearchIndex" TargetMode="External"/><Relationship Id="rId160" Type="http://schemas.openxmlformats.org/officeDocument/2006/relationships/hyperlink" Target="https://student.slu.se/regler-rattigheter/rattigheter-och-skyldigheter/utbildningshandboken/" TargetMode="External"/><Relationship Id="rId216" Type="http://schemas.openxmlformats.org/officeDocument/2006/relationships/hyperlink" Target="https://student.slu.se/globalassets/mw/stod-serv/utbildning/grund--och-avancerad-niva/utbildningshandbok/bilaga-2-arscykel-for-utbildningsplanering-final.pdf" TargetMode="External"/><Relationship Id="rId423" Type="http://schemas.openxmlformats.org/officeDocument/2006/relationships/hyperlink" Target="https://internt.slu.se/stod-service/admin-stod/kommunikation-marknadsforing/sprak/sprakhjalpmedel/stilguide-svenska/" TargetMode="External"/><Relationship Id="rId258" Type="http://schemas.openxmlformats.org/officeDocument/2006/relationships/hyperlink" Target="http://www.antagning.se/" TargetMode="External"/><Relationship Id="rId465" Type="http://schemas.openxmlformats.org/officeDocument/2006/relationships/hyperlink" Target="https://student.slu.se/regler-rattigheter/rattigheter-och-skyldigheter/utbildningshandboken/" TargetMode="External"/><Relationship Id="rId22" Type="http://schemas.openxmlformats.org/officeDocument/2006/relationships/hyperlink" Target="https://student.slu.se/regler-rattigheter/rattigheter-och-skyldigheter/utbildningshandboken/" TargetMode="External"/><Relationship Id="rId64" Type="http://schemas.openxmlformats.org/officeDocument/2006/relationships/hyperlink" Target="https://student.slu.se/regler-rattigheter/rattigheter-och-skyldigheter/utbildningshandboken/" TargetMode="External"/><Relationship Id="rId118" Type="http://schemas.openxmlformats.org/officeDocument/2006/relationships/hyperlink" Target="http://www.antagning.se/" TargetMode="External"/><Relationship Id="rId325" Type="http://schemas.openxmlformats.org/officeDocument/2006/relationships/hyperlink" Target="https://student.slu.se/regler-rattigheter/rattigheter-och-skyldigheter/utbildningshandboken/" TargetMode="External"/><Relationship Id="rId367" Type="http://schemas.openxmlformats.org/officeDocument/2006/relationships/hyperlink" Target="https://student.slu.se/regler-rattigheter/rattigheter-och-skyldigheter/utbildningshandboken/" TargetMode="External"/><Relationship Id="rId532" Type="http://schemas.openxmlformats.org/officeDocument/2006/relationships/hyperlink" Target="https://student.slu.se/globalassets/mw/stod-serv/utbildning/grund--och-avancerad-niva/utbildningshandbok/bilaga-3a-amnen-vid-slu-inom-utbildning-pa-grundniva-och-avancerad-niva.pdf" TargetMode="External"/><Relationship Id="rId171" Type="http://schemas.openxmlformats.org/officeDocument/2006/relationships/hyperlink" Target="https://student.slu.se/regler-rattigheter/rattigheter-och-skyldigheter/utbildningshandboken/" TargetMode="External"/><Relationship Id="rId227" Type="http://schemas.openxmlformats.org/officeDocument/2006/relationships/hyperlink" Target="https://student.slu.se/studier/kurser-och-program/kurssok/" TargetMode="External"/><Relationship Id="rId269" Type="http://schemas.openxmlformats.org/officeDocument/2006/relationships/hyperlink" Target="https://student.slu.se/studier/anmalan-och-antagning/antagning-anmalan/" TargetMode="External"/><Relationship Id="rId434" Type="http://schemas.openxmlformats.org/officeDocument/2006/relationships/hyperlink" Target="https://student.slu.se/regler-rattigheter/rattigheter-och-skyldigheter/utbildningshandboken/" TargetMode="External"/><Relationship Id="rId476" Type="http://schemas.openxmlformats.org/officeDocument/2006/relationships/hyperlink" Target="http://www.universityadmissions.se/" TargetMode="External"/><Relationship Id="rId33" Type="http://schemas.openxmlformats.org/officeDocument/2006/relationships/hyperlink" Target="https://student.slu.se/regler-rattigheter/rattigheter-och-skyldigheter/utbildningshandboken/" TargetMode="External"/><Relationship Id="rId129" Type="http://schemas.openxmlformats.org/officeDocument/2006/relationships/hyperlink" Target="https://student.slu.se/regler-rattigheter/rattigheter-och-skyldigheter/utbildningshandboken/" TargetMode="External"/><Relationship Id="rId280" Type="http://schemas.openxmlformats.org/officeDocument/2006/relationships/hyperlink" Target="https://student.slu.se/regler-rattigheter/rattigheter-och-skyldigheter/utbildningshandboken/" TargetMode="External"/><Relationship Id="rId336" Type="http://schemas.openxmlformats.org/officeDocument/2006/relationships/hyperlink" Target="https://student.slu.se/globalassets/mw/stod-serv/utbildning/grund--och-avancerad-niva/utbildningshandbok/omprovning-tentamen-2.pdf" TargetMode="External"/><Relationship Id="rId501" Type="http://schemas.openxmlformats.org/officeDocument/2006/relationships/hyperlink" Target="https://student.slu.se/regler-rattigheter/rattigheter-och-skyldigheter/utbildningshandboken/" TargetMode="External"/><Relationship Id="rId543" Type="http://schemas.openxmlformats.org/officeDocument/2006/relationships/fontTable" Target="fontTable.xml"/><Relationship Id="rId75" Type="http://schemas.openxmlformats.org/officeDocument/2006/relationships/hyperlink" Target="https://student.slu.se/regler-rattigheter/rattigheter-och-skyldigheter/utbildningshandboken/" TargetMode="External"/><Relationship Id="rId140" Type="http://schemas.openxmlformats.org/officeDocument/2006/relationships/hyperlink" Target="https://internt.slu.se/min-anstallning/" TargetMode="External"/><Relationship Id="rId182" Type="http://schemas.openxmlformats.org/officeDocument/2006/relationships/hyperlink" Target="https://internt.slu.se/stod-service/utbildning/pedagogiskt-och-digitalt-stod/System/evald/evald/" TargetMode="External"/><Relationship Id="rId378" Type="http://schemas.openxmlformats.org/officeDocument/2006/relationships/hyperlink" Target="https://student.slu.se/regler-rattigheter/rattigheter-och-skyldigheter/utbildningshandboken/" TargetMode="External"/><Relationship Id="rId403" Type="http://schemas.openxmlformats.org/officeDocument/2006/relationships/hyperlink" Target="https://student.slu.se/globalassets/mw/org-styr/styr-dok/utb-grund-avancerad/lokal-examensordning-20171220-kompletterad-tom-20190619.pdf" TargetMode="External"/><Relationship Id="rId6" Type="http://schemas.openxmlformats.org/officeDocument/2006/relationships/hyperlink" Target="mailto:Utbildningshandbok@slu.se" TargetMode="External"/><Relationship Id="rId238" Type="http://schemas.openxmlformats.org/officeDocument/2006/relationships/hyperlink" Target="https://student.slu.se/regler-rattigheter/rattigheter-och-skyldigheter/utbildningshandboken/" TargetMode="External"/><Relationship Id="rId445" Type="http://schemas.openxmlformats.org/officeDocument/2006/relationships/hyperlink" Target="https://student.slu.se/globalassets/mw/stod-serv/utbildning/grund--och-avancerad-niva/utbildningshandbok/bilaga-2-arscykel-for-utbildningsplanering-final.pdf" TargetMode="External"/><Relationship Id="rId487" Type="http://schemas.openxmlformats.org/officeDocument/2006/relationships/hyperlink" Target="https://student.slu.se/studier/anmalan-och-antagning/antagning-anmalan/" TargetMode="External"/><Relationship Id="rId291" Type="http://schemas.openxmlformats.org/officeDocument/2006/relationships/hyperlink" Target="https://student.slu.se/regler-rattigheter/rattigheter-och-skyldigheter/utbildningshandboken/" TargetMode="External"/><Relationship Id="rId305" Type="http://schemas.openxmlformats.org/officeDocument/2006/relationships/hyperlink" Target="https://student.slu.se/regler-rattigheter/rattigheter-och-skyldigheter/utbildningshandboken/" TargetMode="External"/><Relationship Id="rId347" Type="http://schemas.openxmlformats.org/officeDocument/2006/relationships/hyperlink" Target="https://student.slu.se/studier/anmalan-och-antagning/terminstider-och-ortsspecifika-uppgifter/" TargetMode="External"/><Relationship Id="rId512" Type="http://schemas.openxmlformats.org/officeDocument/2006/relationships/hyperlink" Target="https://student.slu.se/regler-rattigheter/rattigheter-och-skyldigheter/utbildningshandboken/" TargetMode="External"/><Relationship Id="rId44" Type="http://schemas.openxmlformats.org/officeDocument/2006/relationships/hyperlink" Target="https://student.slu.se/globalassets/mw/stod-serv/utbildning/grund--och-avancerad-niva/utbildningshandbok/utbildningshandboken-bilaga-1-slus-utbildningsorganisation.pdf" TargetMode="External"/><Relationship Id="rId86" Type="http://schemas.openxmlformats.org/officeDocument/2006/relationships/hyperlink" Target="https://www.slu.se/utbildning/stod-kontakt/studievagledning/" TargetMode="External"/><Relationship Id="rId151" Type="http://schemas.openxmlformats.org/officeDocument/2006/relationships/hyperlink" Target="https://student.slu.se/regler-rattigheter/rattigheter-och-skyldigheter/utbildningshandboken/" TargetMode="External"/><Relationship Id="rId389" Type="http://schemas.openxmlformats.org/officeDocument/2006/relationships/hyperlink" Target="https://internt.slu.se/Organisation-och-styrning/lika-villkor/" TargetMode="External"/><Relationship Id="rId193" Type="http://schemas.openxmlformats.org/officeDocument/2006/relationships/hyperlink" Target="https://student.slu.se/globalassets/mw/org-styr/styr-dok/vision-strategi/ramverk-for-kvalitetsarbete-inom-slus-utbildningar-20161221.pdf" TargetMode="External"/><Relationship Id="rId207" Type="http://schemas.openxmlformats.org/officeDocument/2006/relationships/hyperlink" Target="https://student.slu.se/regler-rattigheter/rattigheter-och-skyldigheter/utbildningshandboken/" TargetMode="External"/><Relationship Id="rId249" Type="http://schemas.openxmlformats.org/officeDocument/2006/relationships/hyperlink" Target="http://www.antagning.se/" TargetMode="External"/><Relationship Id="rId414" Type="http://schemas.openxmlformats.org/officeDocument/2006/relationships/hyperlink" Target="https://student.slu.se/regler-rattigheter/rattigheter-och-skyldigheter/utbildningshandboken/" TargetMode="External"/><Relationship Id="rId456" Type="http://schemas.openxmlformats.org/officeDocument/2006/relationships/hyperlink" Target="https://student.slu.se/globalassets/mw/stod-serv/utbildning/grund--och-avancerad-niva/utbildningshandbok/bilaga-2-arscykel-for-utbildningsplanering-final.pdf" TargetMode="External"/><Relationship Id="rId498" Type="http://schemas.openxmlformats.org/officeDocument/2006/relationships/hyperlink" Target="https://student.slu.se/globalassets/mw/org-styr/styr-dok/utb-grund-avancerad/bilaga_anvisningar_utbildningsplaner_udir_211118.pdf" TargetMode="External"/><Relationship Id="rId13" Type="http://schemas.openxmlformats.org/officeDocument/2006/relationships/hyperlink" Target="https://internt.slu.se/stod-service/utbildning/utbildning-pa-forskarniva/regler-och-riktlinjer/" TargetMode="External"/><Relationship Id="rId109" Type="http://schemas.openxmlformats.org/officeDocument/2006/relationships/hyperlink" Target="https://antagning.se/sv/Ta-reda-pa-mer-/Anmalnings--och-studieavgifter/Medborgare-utanfor-EU-och-EES/" TargetMode="External"/><Relationship Id="rId260" Type="http://schemas.openxmlformats.org/officeDocument/2006/relationships/hyperlink" Target="https://student.slu.se/regler-rattigheter/rattigheter-och-skyldigheter/utbildningshandboken/" TargetMode="External"/><Relationship Id="rId316" Type="http://schemas.openxmlformats.org/officeDocument/2006/relationships/hyperlink" Target="https://student.slu.se/regler-rattigheter/rattigheter-och-skyldigheter/utbildningshandboken/" TargetMode="External"/><Relationship Id="rId523" Type="http://schemas.openxmlformats.org/officeDocument/2006/relationships/hyperlink" Target="https://student.slu.se/regler-rattigheter/rattigheter-och-skyldigheter/utbildningshandboken/" TargetMode="External"/><Relationship Id="rId55" Type="http://schemas.openxmlformats.org/officeDocument/2006/relationships/hyperlink" Target="https://student.slu.se/globalassets/mw/stod-serv/utbildning/grund--och-avancerad-niva/utbildningshandbok/bilaga-2-arscykel-for-utbildningsplanering-final.pdf" TargetMode="External"/><Relationship Id="rId97" Type="http://schemas.openxmlformats.org/officeDocument/2006/relationships/hyperlink" Target="https://internt.slu.se/stod-service/admin-stod/juridik-dataskydd-och-informationshantering/juridik/" TargetMode="External"/><Relationship Id="rId120" Type="http://schemas.openxmlformats.org/officeDocument/2006/relationships/hyperlink" Target="https://student.slu.se/studieservice/studieplanering/studieuppehall-studieavbrott/?si=548FF1B788D9DD7C29867D2C6D3D0726&amp;rid=572052763&amp;sn=sluEPi6-prodSearchIndex" TargetMode="External"/><Relationship Id="rId358" Type="http://schemas.openxmlformats.org/officeDocument/2006/relationships/hyperlink" Target="https://student.slu.se/regler-rattigheter/rattigheter-och-skyldigheter/utbildningshandboken/" TargetMode="External"/><Relationship Id="rId162" Type="http://schemas.openxmlformats.org/officeDocument/2006/relationships/hyperlink" Target="https://student.slu.se/globalassets/mw/riktade/huv/dokument-veckoinfo/3-okt-2017/beslut_policy_immateriella_rattigheter_udir_170928.pdf" TargetMode="External"/><Relationship Id="rId218" Type="http://schemas.openxmlformats.org/officeDocument/2006/relationships/hyperlink" Target="https://student.slu.se/globalassets/mw/org-styr/styr-dok/utb-grund-avancerad/mall-kursplaner-20220812.docx" TargetMode="External"/><Relationship Id="rId425" Type="http://schemas.openxmlformats.org/officeDocument/2006/relationships/hyperlink" Target="https://student.slu.se/globalassets/mw/stod-serv/utbildning/grund--och-avancerad-niva/utbildningshandbok/bilaga-2-arscykel-for-utbildningsplanering-final.pdf" TargetMode="External"/><Relationship Id="rId467" Type="http://schemas.openxmlformats.org/officeDocument/2006/relationships/hyperlink" Target="https://student.slu.se/regler-rattigheter/rattigheter-och-skyldigheter/utbildningshandboken/" TargetMode="External"/><Relationship Id="rId271" Type="http://schemas.openxmlformats.org/officeDocument/2006/relationships/hyperlink" Target="https://student.slu.se/regler-rattigheter/rattigheter-och-skyldigheter/utbildningshandboken/" TargetMode="External"/><Relationship Id="rId24" Type="http://schemas.openxmlformats.org/officeDocument/2006/relationships/hyperlink" Target="https://internt.slu.se/Organisation-och-styrning/organisation/gemensamma-verksamhetsstodet/utbildningsavdelningen/" TargetMode="External"/><Relationship Id="rId66" Type="http://schemas.openxmlformats.org/officeDocument/2006/relationships/hyperlink" Target="https://student.slu.se/regler-rattigheter/rattigheter-och-skyldigheter/utbildningshandboken/" TargetMode="External"/><Relationship Id="rId131" Type="http://schemas.openxmlformats.org/officeDocument/2006/relationships/hyperlink" Target="https://student.slu.se/regler-rattigheter/rattigheter-och-skyldigheter/utbildningshandboken/" TargetMode="External"/><Relationship Id="rId327" Type="http://schemas.openxmlformats.org/officeDocument/2006/relationships/hyperlink" Target="https://student.slu.se/regler-rattigheter/rattigheter-och-skyldigheter/utbildningshandboken/" TargetMode="External"/><Relationship Id="rId369" Type="http://schemas.openxmlformats.org/officeDocument/2006/relationships/hyperlink" Target="https://student.slu.se/globalassets/mw/stod-serv/utbildning/grund--och-avancerad-niva/utbildningshandbok/bilaga-8-uppgifter-som-ska-finnas-pa-framsida-och-titelsida-for-sjalvstandiga-arbeten.pdf" TargetMode="External"/><Relationship Id="rId534" Type="http://schemas.openxmlformats.org/officeDocument/2006/relationships/hyperlink" Target="https://internt.slu.se/stod-service/admin-stod/juridik-dataskydd-och-informationshantering/dokument-och-arkiv/verksamhetsomraden-och-handlingstyper/" TargetMode="External"/><Relationship Id="rId173" Type="http://schemas.openxmlformats.org/officeDocument/2006/relationships/hyperlink" Target="https://student.slu.se/globalassets/mw/org-styr/styr-dok/vision-strategi/beslut-om-ramverk-for-kvalitetsarbete-inom-utbildningen-reb-20161221.pdf" TargetMode="External"/><Relationship Id="rId229" Type="http://schemas.openxmlformats.org/officeDocument/2006/relationships/hyperlink" Target="https://student.slu.se/regler-rattigheter/rattigheter-och-skyldigheter/utbildningshandboken/" TargetMode="External"/><Relationship Id="rId380" Type="http://schemas.openxmlformats.org/officeDocument/2006/relationships/hyperlink" Target="https://student.slu.se/regler-rattigheter/rattigheter-och-skyldigheter/utbildningshandboken/" TargetMode="External"/><Relationship Id="rId436" Type="http://schemas.openxmlformats.org/officeDocument/2006/relationships/hyperlink" Target="https://student.slu.se/regler-rattigheter/rattigheter-och-skyldigheter/utbildningshandboken/" TargetMode="External"/><Relationship Id="rId240" Type="http://schemas.openxmlformats.org/officeDocument/2006/relationships/hyperlink" Target="https://student.slu.se/regler-rattigheter/rattigheter-och-skyldigheter/utbildningshandboken/" TargetMode="External"/><Relationship Id="rId478" Type="http://schemas.openxmlformats.org/officeDocument/2006/relationships/hyperlink" Target="http://www.universityadmissions.se/" TargetMode="External"/><Relationship Id="rId35" Type="http://schemas.openxmlformats.org/officeDocument/2006/relationships/hyperlink" Target="https://student.slu.se/regler-rattigheter/rattigheter-och-skyldigheter/utbildningshandboken/" TargetMode="External"/><Relationship Id="rId77" Type="http://schemas.openxmlformats.org/officeDocument/2006/relationships/hyperlink" Target="https://student.slu.se/regler-rattigheter/rattigheter-och-skyldigheter/utbildningshandboken/" TargetMode="External"/><Relationship Id="rId100" Type="http://schemas.openxmlformats.org/officeDocument/2006/relationships/hyperlink" Target="https://student.slu.se/regler-rattigheter/rattigheter-och-skyldigheter/utbildningshandboken/" TargetMode="External"/><Relationship Id="rId282" Type="http://schemas.openxmlformats.org/officeDocument/2006/relationships/hyperlink" Target="https://student.slu.se/regler-rattigheter/rattigheter-och-skyldigheter/utbildningshandboken/" TargetMode="External"/><Relationship Id="rId338" Type="http://schemas.openxmlformats.org/officeDocument/2006/relationships/hyperlink" Target="https://student.slu.se/regler-rattigheter/rattigheter-och-skyldigheter/utbildningshandboken/" TargetMode="External"/><Relationship Id="rId503" Type="http://schemas.openxmlformats.org/officeDocument/2006/relationships/hyperlink" Target="https://student.slu.se/studier/kurser-och-program/program-pa-grundniva/" TargetMode="External"/><Relationship Id="rId8" Type="http://schemas.openxmlformats.org/officeDocument/2006/relationships/hyperlink" Target="https://student.slu.se/regler-rattigheter/rattigheter-och-skyldigheter/utbildningshandboken/" TargetMode="External"/><Relationship Id="rId142" Type="http://schemas.openxmlformats.org/officeDocument/2006/relationships/hyperlink" Target="https://internt.slu.se/stod-service/utbildning/pedagogiskt-och-digitalt-stod/Pedagogik/" TargetMode="External"/><Relationship Id="rId184" Type="http://schemas.openxmlformats.org/officeDocument/2006/relationships/hyperlink" Target="https://student.slu.se/regler-rattigheter/rattigheter-och-skyldigheter/utbildningshandboken/" TargetMode="External"/><Relationship Id="rId391" Type="http://schemas.openxmlformats.org/officeDocument/2006/relationships/hyperlink" Target="https://student.slu.se/regler-rattigheter/rattigheter-och-skyldigheter/faq-for-studenter-om-avstangning/" TargetMode="External"/><Relationship Id="rId405" Type="http://schemas.openxmlformats.org/officeDocument/2006/relationships/hyperlink" Target="https://student.slu.se/regler-rattigheter/rattigheter-och-skyldigheter/utbildningshandboken/" TargetMode="External"/><Relationship Id="rId447" Type="http://schemas.openxmlformats.org/officeDocument/2006/relationships/hyperlink" Target="https://student.slu.se/globalassets/mw/stod-serv/utbildning/grund--och-avancerad-niva/utbildningshandbok/bilaga-2-arscykel-for-utbildningsplanering-final.pdf" TargetMode="External"/><Relationship Id="rId251" Type="http://schemas.openxmlformats.org/officeDocument/2006/relationships/hyperlink" Target="http://www.antagning.se/" TargetMode="External"/><Relationship Id="rId489" Type="http://schemas.openxmlformats.org/officeDocument/2006/relationships/hyperlink" Target="http://www.universityadmissions.se/" TargetMode="External"/><Relationship Id="rId46" Type="http://schemas.openxmlformats.org/officeDocument/2006/relationships/hyperlink" Target="https://student.slu.se/globalassets/mw/stod-serv/utbildning/grund--och-avancerad-niva/utbildningshandbok/utbildningshandboken-bilaga-1-slus-utbildningsorganisation.pdf" TargetMode="External"/><Relationship Id="rId293" Type="http://schemas.openxmlformats.org/officeDocument/2006/relationships/hyperlink" Target="https://student.slu.se/regler-rattigheter/rattigheter-och-skyldigheter/utbildningshandboken/" TargetMode="External"/><Relationship Id="rId307" Type="http://schemas.openxmlformats.org/officeDocument/2006/relationships/hyperlink" Target="https://student.slu.se/regler-rattigheter/rattigheter-och-skyldigheter/utbildningshandboken/" TargetMode="External"/><Relationship Id="rId349" Type="http://schemas.openxmlformats.org/officeDocument/2006/relationships/hyperlink" Target="https://student.slu.se/regler-rattigheter/rattigheter-och-skyldigheter/utbildningshandboken/" TargetMode="External"/><Relationship Id="rId514" Type="http://schemas.openxmlformats.org/officeDocument/2006/relationships/hyperlink" Target="https://student.slu.se/regler-rattigheter/rattigheter-och-skyldigheter/utbildningshandbo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166</Pages>
  <Words>63078</Words>
  <Characters>334316</Characters>
  <Application>Microsoft Office Word</Application>
  <DocSecurity>0</DocSecurity>
  <Lines>2785</Lines>
  <Paragraphs>793</Paragraphs>
  <ScaleCrop>false</ScaleCrop>
  <HeadingPairs>
    <vt:vector size="2" baseType="variant">
      <vt:variant>
        <vt:lpstr>Title</vt:lpstr>
      </vt:variant>
      <vt:variant>
        <vt:i4>1</vt:i4>
      </vt:variant>
    </vt:vector>
  </HeadingPairs>
  <TitlesOfParts>
    <vt:vector size="1" baseType="lpstr">
      <vt:lpstr/>
    </vt:vector>
  </TitlesOfParts>
  <Company>SLU</Company>
  <LinksUpToDate>false</LinksUpToDate>
  <CharactersWithSpaces>396601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Pettersson</dc:creator>
  <cp:keywords/>
  <dc:description/>
  <cp:lastModifiedBy>Johan Hellgren</cp:lastModifiedBy>
  <cp:revision>96</cp:revision>
  <dcterms:created xsi:type="dcterms:W3CDTF">2023-04-06T08:49:00Z</dcterms:created>
  <dcterms:modified xsi:type="dcterms:W3CDTF">2023-04-11T08:38:00Z</dcterms:modified>
</cp:coreProperties>
</file>